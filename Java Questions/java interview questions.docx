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63672E">
        <w:rPr>
          <w:rFonts w:eastAsia="Times New Roman" w:cstheme="minorHAnsi"/>
          <w:b/>
          <w:bCs/>
          <w:color w:val="000000" w:themeColor="text1"/>
          <w:sz w:val="28"/>
          <w:szCs w:val="28"/>
        </w:rPr>
        <w:t>Q: What is JRE, and why is it required?</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8B07C4">
        <w:rPr>
          <w:rFonts w:eastAsia="Times New Roman" w:cstheme="minorHAnsi"/>
          <w:color w:val="000000" w:themeColor="text1"/>
          <w:sz w:val="28"/>
          <w:szCs w:val="28"/>
        </w:rPr>
        <w:t>JRE stands for "Java Runtime Environment" which you usually download as a Java software. The JRE comprises of the Java Virtual Machine, Java platform classes, and supporting libraries. The JRE is the runtime component of Java software and is all you need to run any Java application.</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8B07C4">
        <w:rPr>
          <w:rFonts w:eastAsia="Times New Roman" w:cstheme="minorHAnsi"/>
          <w:color w:val="000000" w:themeColor="text1"/>
          <w:sz w:val="28"/>
          <w:szCs w:val="28"/>
        </w:rPr>
        <w:t> </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63672E">
        <w:rPr>
          <w:rFonts w:eastAsia="Times New Roman" w:cstheme="minorHAnsi"/>
          <w:b/>
          <w:bCs/>
          <w:color w:val="000000" w:themeColor="text1"/>
          <w:sz w:val="28"/>
          <w:szCs w:val="28"/>
        </w:rPr>
        <w:t>Q: What is JDK, and why is it required?</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8B07C4">
        <w:rPr>
          <w:rFonts w:eastAsia="Times New Roman" w:cstheme="minorHAnsi"/>
          <w:color w:val="000000" w:themeColor="text1"/>
          <w:sz w:val="28"/>
          <w:szCs w:val="28"/>
        </w:rPr>
        <w:t>The JDK is a superset of the JRE and includes everything that the JRE contains. Additionally, it comes with the compilers and debuggers tools required for developing Java applications.</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8B07C4">
        <w:rPr>
          <w:rFonts w:eastAsia="Times New Roman" w:cstheme="minorHAnsi"/>
          <w:color w:val="000000" w:themeColor="text1"/>
          <w:sz w:val="28"/>
          <w:szCs w:val="28"/>
        </w:rPr>
        <w:t> </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63672E">
        <w:rPr>
          <w:rFonts w:eastAsia="Times New Roman" w:cstheme="minorHAnsi"/>
          <w:b/>
          <w:bCs/>
          <w:color w:val="000000" w:themeColor="text1"/>
          <w:sz w:val="28"/>
          <w:szCs w:val="28"/>
        </w:rPr>
        <w:t>Q: What is JVM, and why is it required?</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8B07C4">
        <w:rPr>
          <w:rFonts w:eastAsia="Times New Roman" w:cstheme="minorHAnsi"/>
          <w:color w:val="000000" w:themeColor="text1"/>
          <w:sz w:val="28"/>
          <w:szCs w:val="28"/>
        </w:rPr>
        <w:t>JVM stands for The Java Virtual machine. It translates and executes the Java bytecode. It's the entity which transforms Java to become a "portable language" (i.e., write once, run anywhere). Though, each platform has its implementation of JVM like the Windows, Linux, macOS, etc. have a distinct version of JVM to run bytecode.</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8B07C4">
        <w:rPr>
          <w:rFonts w:eastAsia="Times New Roman" w:cstheme="minorHAnsi"/>
          <w:color w:val="000000" w:themeColor="text1"/>
          <w:sz w:val="28"/>
          <w:szCs w:val="28"/>
        </w:rPr>
        <w:t> </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63672E">
        <w:rPr>
          <w:rFonts w:eastAsia="Times New Roman" w:cstheme="minorHAnsi"/>
          <w:b/>
          <w:bCs/>
          <w:color w:val="000000" w:themeColor="text1"/>
          <w:sz w:val="28"/>
          <w:szCs w:val="28"/>
        </w:rPr>
        <w:t>Q: Distinguish between the Path and Classpath?</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8B07C4">
        <w:rPr>
          <w:rFonts w:eastAsia="Times New Roman" w:cstheme="minorHAnsi"/>
          <w:color w:val="000000" w:themeColor="text1"/>
          <w:sz w:val="28"/>
          <w:szCs w:val="28"/>
        </w:rPr>
        <w:t>The &lt;Path&gt; and &lt;Classpath&gt; are OS-level environment variables. Path defines the location where the system can look up for the executables (.exe) files, and classpath specifies the location of the Java class files.</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8B07C4">
        <w:rPr>
          <w:rFonts w:eastAsia="Times New Roman" w:cstheme="minorHAnsi"/>
          <w:color w:val="000000" w:themeColor="text1"/>
          <w:sz w:val="28"/>
          <w:szCs w:val="28"/>
        </w:rPr>
        <w:t> </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63672E">
        <w:rPr>
          <w:rFonts w:eastAsia="Times New Roman" w:cstheme="minorHAnsi"/>
          <w:b/>
          <w:bCs/>
          <w:color w:val="000000" w:themeColor="text1"/>
          <w:sz w:val="28"/>
          <w:szCs w:val="28"/>
        </w:rPr>
        <w:t>Q: Distinguish between a constructor and method?</w:t>
      </w:r>
    </w:p>
    <w:p w:rsidR="008B07C4" w:rsidRPr="008B07C4" w:rsidRDefault="008B07C4" w:rsidP="008B07C4">
      <w:pPr>
        <w:spacing w:before="100" w:beforeAutospacing="1" w:after="100" w:afterAutospacing="1" w:line="240" w:lineRule="auto"/>
        <w:rPr>
          <w:rFonts w:eastAsia="Times New Roman" w:cstheme="minorHAnsi"/>
          <w:color w:val="000000" w:themeColor="text1"/>
          <w:sz w:val="28"/>
          <w:szCs w:val="28"/>
        </w:rPr>
      </w:pPr>
      <w:r w:rsidRPr="008B07C4">
        <w:rPr>
          <w:rFonts w:eastAsia="Times New Roman" w:cstheme="minorHAnsi"/>
          <w:color w:val="000000" w:themeColor="text1"/>
          <w:sz w:val="28"/>
          <w:szCs w:val="28"/>
        </w:rPr>
        <w:t>A constructor gets automatically invoked to create an object, whereas the method gets called explicitly.</w:t>
      </w:r>
    </w:p>
    <w:p w:rsidR="008B07C4" w:rsidRPr="008B07C4" w:rsidRDefault="008B07C4" w:rsidP="008B07C4">
      <w:pPr>
        <w:spacing w:before="100" w:beforeAutospacing="1" w:after="100" w:afterAutospacing="1" w:line="240" w:lineRule="auto"/>
        <w:rPr>
          <w:ins w:id="0" w:author="Unknown"/>
          <w:rFonts w:eastAsia="Times New Roman" w:cstheme="minorHAnsi"/>
          <w:color w:val="000000" w:themeColor="text1"/>
          <w:sz w:val="28"/>
          <w:szCs w:val="28"/>
        </w:rPr>
      </w:pPr>
      <w:ins w:id="1" w:author="Unknown">
        <w:r w:rsidRPr="008B07C4">
          <w:rPr>
            <w:rFonts w:eastAsia="Times New Roman" w:cstheme="minorHAnsi"/>
            <w:color w:val="000000" w:themeColor="text1"/>
            <w:sz w:val="28"/>
            <w:szCs w:val="28"/>
          </w:rPr>
          <w:lastRenderedPageBreak/>
          <w:t> </w:t>
        </w:r>
      </w:ins>
    </w:p>
    <w:p w:rsidR="008B07C4" w:rsidRPr="008B07C4" w:rsidRDefault="008B07C4" w:rsidP="008B07C4">
      <w:pPr>
        <w:spacing w:before="100" w:beforeAutospacing="1" w:after="100" w:afterAutospacing="1" w:line="240" w:lineRule="auto"/>
        <w:rPr>
          <w:ins w:id="2" w:author="Unknown"/>
          <w:rFonts w:eastAsia="Times New Roman" w:cstheme="minorHAnsi"/>
          <w:color w:val="000000" w:themeColor="text1"/>
          <w:sz w:val="28"/>
          <w:szCs w:val="28"/>
        </w:rPr>
      </w:pPr>
      <w:ins w:id="3" w:author="Unknown">
        <w:r w:rsidRPr="0063672E">
          <w:rPr>
            <w:rFonts w:eastAsia="Times New Roman" w:cstheme="minorHAnsi"/>
            <w:color w:val="000000" w:themeColor="text1"/>
            <w:sz w:val="28"/>
            <w:szCs w:val="28"/>
          </w:rPr>
          <w:t>Q: Is it permissible for a constructor to have a different name than its class name in Java?</w:t>
        </w:r>
      </w:ins>
    </w:p>
    <w:p w:rsidR="008B07C4" w:rsidRPr="008B07C4" w:rsidRDefault="008B07C4" w:rsidP="008B07C4">
      <w:pPr>
        <w:spacing w:before="100" w:beforeAutospacing="1" w:after="100" w:afterAutospacing="1" w:line="240" w:lineRule="auto"/>
        <w:rPr>
          <w:ins w:id="4" w:author="Unknown"/>
          <w:rFonts w:eastAsia="Times New Roman" w:cstheme="minorHAnsi"/>
          <w:color w:val="000000" w:themeColor="text1"/>
          <w:sz w:val="28"/>
          <w:szCs w:val="28"/>
        </w:rPr>
      </w:pPr>
      <w:ins w:id="5" w:author="Unknown">
        <w:r w:rsidRPr="008B07C4">
          <w:rPr>
            <w:rFonts w:eastAsia="Times New Roman" w:cstheme="minorHAnsi"/>
            <w:color w:val="000000" w:themeColor="text1"/>
            <w:sz w:val="28"/>
            <w:szCs w:val="28"/>
          </w:rPr>
          <w:t>No, constructors in Java should have the same name as their classes. If the name is different, then it would behave like a standard method.</w:t>
        </w:r>
      </w:ins>
    </w:p>
    <w:p w:rsidR="008B07C4" w:rsidRPr="008B07C4" w:rsidRDefault="008B07C4" w:rsidP="008B07C4">
      <w:pPr>
        <w:spacing w:before="100" w:beforeAutospacing="1" w:after="100" w:afterAutospacing="1" w:line="240" w:lineRule="auto"/>
        <w:rPr>
          <w:ins w:id="6" w:author="Unknown"/>
          <w:rFonts w:eastAsia="Times New Roman" w:cstheme="minorHAnsi"/>
          <w:color w:val="000000" w:themeColor="text1"/>
          <w:sz w:val="28"/>
          <w:szCs w:val="28"/>
        </w:rPr>
      </w:pPr>
      <w:ins w:id="7"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8" w:author="Unknown"/>
          <w:rFonts w:eastAsia="Times New Roman" w:cstheme="minorHAnsi"/>
          <w:color w:val="000000" w:themeColor="text1"/>
          <w:sz w:val="28"/>
          <w:szCs w:val="28"/>
        </w:rPr>
      </w:pPr>
      <w:ins w:id="9" w:author="Unknown">
        <w:r w:rsidRPr="0063672E">
          <w:rPr>
            <w:rFonts w:eastAsia="Times New Roman" w:cstheme="minorHAnsi"/>
            <w:color w:val="000000" w:themeColor="text1"/>
            <w:sz w:val="28"/>
            <w:szCs w:val="28"/>
          </w:rPr>
          <w:t>Q: Is there any difference between an argument and a parameter?</w:t>
        </w:r>
      </w:ins>
    </w:p>
    <w:p w:rsidR="008B07C4" w:rsidRPr="008B07C4" w:rsidRDefault="008B07C4" w:rsidP="008B07C4">
      <w:pPr>
        <w:spacing w:before="100" w:beforeAutospacing="1" w:after="100" w:afterAutospacing="1" w:line="240" w:lineRule="auto"/>
        <w:rPr>
          <w:ins w:id="10" w:author="Unknown"/>
          <w:rFonts w:eastAsia="Times New Roman" w:cstheme="minorHAnsi"/>
          <w:color w:val="000000" w:themeColor="text1"/>
          <w:sz w:val="28"/>
          <w:szCs w:val="28"/>
        </w:rPr>
      </w:pPr>
      <w:ins w:id="11" w:author="Unknown">
        <w:r w:rsidRPr="008B07C4">
          <w:rPr>
            <w:rFonts w:eastAsia="Times New Roman" w:cstheme="minorHAnsi"/>
            <w:color w:val="000000" w:themeColor="text1"/>
            <w:sz w:val="28"/>
            <w:szCs w:val="28"/>
          </w:rPr>
          <w:t>While defining methods, you pass variables which you refer as parameters. And when you call these methods and pass values for the variables, then they are phrased as arguments.</w:t>
        </w:r>
      </w:ins>
    </w:p>
    <w:p w:rsidR="008B07C4" w:rsidRPr="008B07C4" w:rsidRDefault="008B07C4" w:rsidP="008B07C4">
      <w:pPr>
        <w:spacing w:before="100" w:beforeAutospacing="1" w:after="100" w:afterAutospacing="1" w:line="240" w:lineRule="auto"/>
        <w:rPr>
          <w:ins w:id="12" w:author="Unknown"/>
          <w:rFonts w:eastAsia="Times New Roman" w:cstheme="minorHAnsi"/>
          <w:color w:val="000000" w:themeColor="text1"/>
          <w:sz w:val="28"/>
          <w:szCs w:val="28"/>
        </w:rPr>
      </w:pPr>
      <w:ins w:id="13"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4" w:author="Unknown"/>
          <w:rFonts w:eastAsia="Times New Roman" w:cstheme="minorHAnsi"/>
          <w:color w:val="000000" w:themeColor="text1"/>
          <w:sz w:val="28"/>
          <w:szCs w:val="28"/>
        </w:rPr>
      </w:pPr>
      <w:ins w:id="15" w:author="Unknown">
        <w:r w:rsidRPr="0063672E">
          <w:rPr>
            <w:rFonts w:eastAsia="Times New Roman" w:cstheme="minorHAnsi"/>
            <w:color w:val="000000" w:themeColor="text1"/>
            <w:sz w:val="28"/>
            <w:szCs w:val="28"/>
          </w:rPr>
          <w:t>Q: How your program would behave if you declare the main method as private?</w:t>
        </w:r>
      </w:ins>
    </w:p>
    <w:p w:rsidR="008B07C4" w:rsidRPr="008B07C4" w:rsidRDefault="008B07C4" w:rsidP="008B07C4">
      <w:pPr>
        <w:spacing w:before="100" w:beforeAutospacing="1" w:after="100" w:afterAutospacing="1" w:line="240" w:lineRule="auto"/>
        <w:rPr>
          <w:ins w:id="16" w:author="Unknown"/>
          <w:rFonts w:eastAsia="Times New Roman" w:cstheme="minorHAnsi"/>
          <w:color w:val="000000" w:themeColor="text1"/>
          <w:sz w:val="28"/>
          <w:szCs w:val="28"/>
        </w:rPr>
      </w:pPr>
      <w:ins w:id="17" w:author="Unknown">
        <w:r w:rsidRPr="008B07C4">
          <w:rPr>
            <w:rFonts w:eastAsia="Times New Roman" w:cstheme="minorHAnsi"/>
            <w:color w:val="000000" w:themeColor="text1"/>
            <w:sz w:val="28"/>
            <w:szCs w:val="28"/>
          </w:rPr>
          <w:t>It would get compiled correctly but will throw the error "Main method not public." at runtime.</w:t>
        </w:r>
      </w:ins>
    </w:p>
    <w:p w:rsidR="008B07C4" w:rsidRPr="008B07C4" w:rsidRDefault="008B07C4" w:rsidP="008B07C4">
      <w:pPr>
        <w:spacing w:before="100" w:beforeAutospacing="1" w:after="100" w:afterAutospacing="1" w:line="240" w:lineRule="auto"/>
        <w:rPr>
          <w:ins w:id="18" w:author="Unknown"/>
          <w:rFonts w:eastAsia="Times New Roman" w:cstheme="minorHAnsi"/>
          <w:color w:val="000000" w:themeColor="text1"/>
          <w:sz w:val="28"/>
          <w:szCs w:val="28"/>
        </w:rPr>
      </w:pPr>
      <w:ins w:id="19"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0" w:author="Unknown"/>
          <w:rFonts w:eastAsia="Times New Roman" w:cstheme="minorHAnsi"/>
          <w:color w:val="000000" w:themeColor="text1"/>
          <w:sz w:val="28"/>
          <w:szCs w:val="28"/>
        </w:rPr>
      </w:pPr>
      <w:ins w:id="21" w:author="Unknown">
        <w:r w:rsidRPr="0063672E">
          <w:rPr>
            <w:rFonts w:eastAsia="Times New Roman" w:cstheme="minorHAnsi"/>
            <w:color w:val="000000" w:themeColor="text1"/>
            <w:sz w:val="28"/>
            <w:szCs w:val="28"/>
          </w:rPr>
          <w:t>Q: What if an application get multiple classes having main() methods?</w:t>
        </w:r>
      </w:ins>
    </w:p>
    <w:p w:rsidR="008B07C4" w:rsidRPr="008B07C4" w:rsidRDefault="008B07C4" w:rsidP="008B07C4">
      <w:pPr>
        <w:spacing w:before="100" w:beforeAutospacing="1" w:after="100" w:afterAutospacing="1" w:line="240" w:lineRule="auto"/>
        <w:rPr>
          <w:ins w:id="22" w:author="Unknown"/>
          <w:rFonts w:eastAsia="Times New Roman" w:cstheme="minorHAnsi"/>
          <w:color w:val="000000" w:themeColor="text1"/>
          <w:sz w:val="28"/>
          <w:szCs w:val="28"/>
        </w:rPr>
      </w:pPr>
      <w:ins w:id="23" w:author="Unknown">
        <w:r w:rsidRPr="008B07C4">
          <w:rPr>
            <w:rFonts w:eastAsia="Times New Roman" w:cstheme="minorHAnsi"/>
            <w:color w:val="000000" w:themeColor="text1"/>
            <w:sz w:val="28"/>
            <w:szCs w:val="28"/>
          </w:rPr>
          <w:t>It's certainly possible to have multiple main methods in different classes. When you start the application, you've to provide the startup class name for execution. The JVM then looks up for the main method only in the class whose name you've supplied. Hence, you won't observe any conflict with the multiple classes having the &lt;main()&gt; definition.</w:t>
        </w:r>
      </w:ins>
    </w:p>
    <w:p w:rsidR="008B07C4" w:rsidRPr="008B07C4" w:rsidRDefault="008B07C4" w:rsidP="008B07C4">
      <w:pPr>
        <w:spacing w:before="100" w:beforeAutospacing="1" w:after="100" w:afterAutospacing="1" w:line="240" w:lineRule="auto"/>
        <w:rPr>
          <w:ins w:id="24" w:author="Unknown"/>
          <w:rFonts w:eastAsia="Times New Roman" w:cstheme="minorHAnsi"/>
          <w:color w:val="000000" w:themeColor="text1"/>
          <w:sz w:val="28"/>
          <w:szCs w:val="28"/>
        </w:rPr>
      </w:pPr>
      <w:ins w:id="25"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6" w:author="Unknown"/>
          <w:rFonts w:eastAsia="Times New Roman" w:cstheme="minorHAnsi"/>
          <w:color w:val="000000" w:themeColor="text1"/>
          <w:sz w:val="28"/>
          <w:szCs w:val="28"/>
        </w:rPr>
      </w:pPr>
      <w:ins w:id="27" w:author="Unknown">
        <w:r w:rsidRPr="0063672E">
          <w:rPr>
            <w:rFonts w:eastAsia="Times New Roman" w:cstheme="minorHAnsi"/>
            <w:color w:val="000000" w:themeColor="text1"/>
            <w:sz w:val="28"/>
            <w:szCs w:val="28"/>
          </w:rPr>
          <w:t>Q: What difference you see between pass by reference and pass by value in Java?</w:t>
        </w:r>
      </w:ins>
    </w:p>
    <w:p w:rsidR="008B07C4" w:rsidRPr="008B07C4" w:rsidRDefault="008B07C4" w:rsidP="008B07C4">
      <w:pPr>
        <w:spacing w:before="100" w:beforeAutospacing="1" w:after="100" w:afterAutospacing="1" w:line="240" w:lineRule="auto"/>
        <w:rPr>
          <w:ins w:id="28" w:author="Unknown"/>
          <w:rFonts w:eastAsia="Times New Roman" w:cstheme="minorHAnsi"/>
          <w:color w:val="000000" w:themeColor="text1"/>
          <w:sz w:val="28"/>
          <w:szCs w:val="28"/>
        </w:rPr>
      </w:pPr>
      <w:ins w:id="29" w:author="Unknown">
        <w:r w:rsidRPr="008B07C4">
          <w:rPr>
            <w:rFonts w:eastAsia="Times New Roman" w:cstheme="minorHAnsi"/>
            <w:color w:val="000000" w:themeColor="text1"/>
            <w:sz w:val="28"/>
            <w:szCs w:val="28"/>
          </w:rPr>
          <w:t>Pass by reference indicates, passing the address itself rather than passing the value. Pass by value means is giving a copy of the value.</w:t>
        </w:r>
      </w:ins>
    </w:p>
    <w:p w:rsidR="008B07C4" w:rsidRPr="008B07C4" w:rsidRDefault="008B07C4" w:rsidP="008B07C4">
      <w:pPr>
        <w:spacing w:before="100" w:beforeAutospacing="1" w:after="100" w:afterAutospacing="1" w:line="240" w:lineRule="auto"/>
        <w:rPr>
          <w:ins w:id="30" w:author="Unknown"/>
          <w:rFonts w:eastAsia="Times New Roman" w:cstheme="minorHAnsi"/>
          <w:color w:val="000000" w:themeColor="text1"/>
          <w:sz w:val="28"/>
          <w:szCs w:val="28"/>
        </w:rPr>
      </w:pPr>
      <w:ins w:id="31" w:author="Unknown">
        <w:r w:rsidRPr="008B07C4">
          <w:rPr>
            <w:rFonts w:eastAsia="Times New Roman" w:cstheme="minorHAnsi"/>
            <w:color w:val="000000" w:themeColor="text1"/>
            <w:sz w:val="28"/>
            <w:szCs w:val="28"/>
          </w:rPr>
          <w:lastRenderedPageBreak/>
          <w:t> </w:t>
        </w:r>
      </w:ins>
    </w:p>
    <w:p w:rsidR="008B07C4" w:rsidRPr="008B07C4" w:rsidRDefault="008B07C4" w:rsidP="008B07C4">
      <w:pPr>
        <w:spacing w:before="100" w:beforeAutospacing="1" w:after="100" w:afterAutospacing="1" w:line="240" w:lineRule="auto"/>
        <w:rPr>
          <w:ins w:id="32" w:author="Unknown"/>
          <w:rFonts w:eastAsia="Times New Roman" w:cstheme="minorHAnsi"/>
          <w:color w:val="000000" w:themeColor="text1"/>
          <w:sz w:val="28"/>
          <w:szCs w:val="28"/>
        </w:rPr>
      </w:pPr>
      <w:ins w:id="33" w:author="Unknown">
        <w:r w:rsidRPr="0063672E">
          <w:rPr>
            <w:rFonts w:eastAsia="Times New Roman" w:cstheme="minorHAnsi"/>
            <w:color w:val="000000" w:themeColor="text1"/>
            <w:sz w:val="28"/>
            <w:szCs w:val="28"/>
          </w:rPr>
          <w:t>Q: What do you understand by Byte Code?</w:t>
        </w:r>
      </w:ins>
    </w:p>
    <w:p w:rsidR="008B07C4" w:rsidRPr="008B07C4" w:rsidRDefault="008B07C4" w:rsidP="008B07C4">
      <w:pPr>
        <w:spacing w:before="100" w:beforeAutospacing="1" w:after="100" w:afterAutospacing="1" w:line="240" w:lineRule="auto"/>
        <w:rPr>
          <w:ins w:id="34" w:author="Unknown"/>
          <w:rFonts w:eastAsia="Times New Roman" w:cstheme="minorHAnsi"/>
          <w:color w:val="000000" w:themeColor="text1"/>
          <w:sz w:val="28"/>
          <w:szCs w:val="28"/>
        </w:rPr>
      </w:pPr>
      <w:ins w:id="35" w:author="Unknown">
        <w:r w:rsidRPr="008B07C4">
          <w:rPr>
            <w:rFonts w:eastAsia="Times New Roman" w:cstheme="minorHAnsi"/>
            <w:color w:val="000000" w:themeColor="text1"/>
            <w:sz w:val="28"/>
            <w:szCs w:val="28"/>
          </w:rPr>
          <w:t>Java compiler generates bytecode for all the Java code and converts into class files. The bytecode is platform-independent and needs the platform-specific JVM for the execution.</w:t>
        </w:r>
      </w:ins>
    </w:p>
    <w:p w:rsidR="008B07C4" w:rsidRPr="008B07C4" w:rsidRDefault="008B07C4" w:rsidP="008B07C4">
      <w:pPr>
        <w:spacing w:before="100" w:beforeAutospacing="1" w:after="100" w:afterAutospacing="1" w:line="240" w:lineRule="auto"/>
        <w:rPr>
          <w:ins w:id="36" w:author="Unknown"/>
          <w:rFonts w:eastAsia="Times New Roman" w:cstheme="minorHAnsi"/>
          <w:color w:val="000000" w:themeColor="text1"/>
          <w:sz w:val="28"/>
          <w:szCs w:val="28"/>
        </w:rPr>
      </w:pPr>
      <w:ins w:id="37"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38" w:author="Unknown"/>
          <w:rFonts w:eastAsia="Times New Roman" w:cstheme="minorHAnsi"/>
          <w:b/>
          <w:color w:val="000000" w:themeColor="text1"/>
          <w:sz w:val="28"/>
          <w:szCs w:val="28"/>
        </w:rPr>
      </w:pPr>
      <w:ins w:id="39" w:author="Unknown">
        <w:r w:rsidRPr="00734150">
          <w:rPr>
            <w:rFonts w:eastAsia="Times New Roman" w:cstheme="minorHAnsi"/>
            <w:b/>
            <w:color w:val="000000" w:themeColor="text1"/>
            <w:sz w:val="28"/>
            <w:szCs w:val="28"/>
          </w:rPr>
          <w:t>Q: What do you make of each keyword in public static void main(String args[])?</w:t>
        </w:r>
      </w:ins>
    </w:p>
    <w:p w:rsidR="008B07C4" w:rsidRPr="008B07C4" w:rsidRDefault="008B07C4" w:rsidP="0063672E">
      <w:pPr>
        <w:spacing w:before="100" w:beforeAutospacing="1" w:after="100" w:afterAutospacing="1" w:line="240" w:lineRule="auto"/>
        <w:rPr>
          <w:ins w:id="40" w:author="Unknown"/>
          <w:rFonts w:eastAsia="Times New Roman" w:cstheme="minorHAnsi"/>
          <w:color w:val="000000" w:themeColor="text1"/>
          <w:sz w:val="28"/>
          <w:szCs w:val="28"/>
        </w:rPr>
      </w:pPr>
      <w:ins w:id="41" w:author="Unknown">
        <w:r w:rsidRPr="008B07C4">
          <w:rPr>
            <w:rFonts w:eastAsia="Times New Roman" w:cstheme="minorHAnsi"/>
            <w:color w:val="000000" w:themeColor="text1"/>
            <w:sz w:val="28"/>
            <w:szCs w:val="28"/>
          </w:rPr>
          <w:t>Public- &lt;main(...)&gt; is the entry point method which the JVM calls when a program is run. So it is mandatory to be accessible from the Java environment. Hence, the access specifier has to be public.</w:t>
        </w:r>
      </w:ins>
    </w:p>
    <w:p w:rsidR="008B07C4" w:rsidRPr="008B07C4" w:rsidRDefault="008B07C4" w:rsidP="0063672E">
      <w:pPr>
        <w:spacing w:before="100" w:beforeAutospacing="1" w:after="100" w:afterAutospacing="1" w:line="240" w:lineRule="auto"/>
        <w:rPr>
          <w:ins w:id="42" w:author="Unknown"/>
          <w:rFonts w:eastAsia="Times New Roman" w:cstheme="minorHAnsi"/>
          <w:color w:val="000000" w:themeColor="text1"/>
          <w:sz w:val="28"/>
          <w:szCs w:val="28"/>
        </w:rPr>
      </w:pPr>
      <w:ins w:id="43" w:author="Unknown">
        <w:r w:rsidRPr="008B07C4">
          <w:rPr>
            <w:rFonts w:eastAsia="Times New Roman" w:cstheme="minorHAnsi"/>
            <w:color w:val="000000" w:themeColor="text1"/>
            <w:sz w:val="28"/>
            <w:szCs w:val="28"/>
          </w:rPr>
          <w:t>Static- JVM must be capable of calling this method w/o creating an instance of the class. So the method has to be declared as static.</w:t>
        </w:r>
      </w:ins>
    </w:p>
    <w:p w:rsidR="008B07C4" w:rsidRPr="008B07C4" w:rsidRDefault="008B07C4" w:rsidP="0063672E">
      <w:pPr>
        <w:spacing w:before="100" w:beforeAutospacing="1" w:after="100" w:afterAutospacing="1" w:line="240" w:lineRule="auto"/>
        <w:rPr>
          <w:ins w:id="44" w:author="Unknown"/>
          <w:rFonts w:eastAsia="Times New Roman" w:cstheme="minorHAnsi"/>
          <w:color w:val="000000" w:themeColor="text1"/>
          <w:sz w:val="28"/>
          <w:szCs w:val="28"/>
        </w:rPr>
      </w:pPr>
      <w:ins w:id="45" w:author="Unknown">
        <w:r w:rsidRPr="008B07C4">
          <w:rPr>
            <w:rFonts w:eastAsia="Times New Roman" w:cstheme="minorHAnsi"/>
            <w:color w:val="000000" w:themeColor="text1"/>
            <w:sz w:val="28"/>
            <w:szCs w:val="28"/>
          </w:rPr>
          <w:t>Void- &lt;main()&gt; doesn't return anything, so its return type must be void.</w:t>
        </w:r>
      </w:ins>
    </w:p>
    <w:p w:rsidR="008B07C4" w:rsidRPr="008B07C4" w:rsidRDefault="008B07C4" w:rsidP="0063672E">
      <w:pPr>
        <w:spacing w:before="100" w:beforeAutospacing="1" w:after="100" w:afterAutospacing="1" w:line="240" w:lineRule="auto"/>
        <w:rPr>
          <w:ins w:id="46" w:author="Unknown"/>
          <w:rFonts w:eastAsia="Times New Roman" w:cstheme="minorHAnsi"/>
          <w:color w:val="000000" w:themeColor="text1"/>
          <w:sz w:val="28"/>
          <w:szCs w:val="28"/>
        </w:rPr>
      </w:pPr>
      <w:ins w:id="47" w:author="Unknown">
        <w:r w:rsidRPr="008B07C4">
          <w:rPr>
            <w:rFonts w:eastAsia="Times New Roman" w:cstheme="minorHAnsi"/>
            <w:color w:val="000000" w:themeColor="text1"/>
            <w:sz w:val="28"/>
            <w:szCs w:val="28"/>
          </w:rPr>
          <w:t>The argument string represents the argument type passed from the console, and the &lt;args&gt; is an array of strings specified at the command line.</w:t>
        </w:r>
      </w:ins>
    </w:p>
    <w:p w:rsidR="008B07C4" w:rsidRPr="008B07C4" w:rsidRDefault="008B07C4" w:rsidP="008B07C4">
      <w:pPr>
        <w:spacing w:before="100" w:beforeAutospacing="1" w:after="100" w:afterAutospacing="1" w:line="240" w:lineRule="auto"/>
        <w:rPr>
          <w:ins w:id="48" w:author="Unknown"/>
          <w:rFonts w:eastAsia="Times New Roman" w:cstheme="minorHAnsi"/>
          <w:color w:val="000000" w:themeColor="text1"/>
          <w:sz w:val="28"/>
          <w:szCs w:val="28"/>
        </w:rPr>
      </w:pPr>
      <w:ins w:id="49"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50" w:author="Unknown"/>
          <w:rFonts w:eastAsia="Times New Roman" w:cstheme="minorHAnsi"/>
          <w:color w:val="000000" w:themeColor="text1"/>
          <w:sz w:val="28"/>
          <w:szCs w:val="28"/>
        </w:rPr>
      </w:pPr>
      <w:ins w:id="51" w:author="Unknown">
        <w:r w:rsidRPr="0063672E">
          <w:rPr>
            <w:rFonts w:eastAsia="Times New Roman" w:cstheme="minorHAnsi"/>
            <w:color w:val="000000" w:themeColor="text1"/>
            <w:sz w:val="28"/>
            <w:szCs w:val="28"/>
          </w:rPr>
          <w:t>Q: How to compare the final, finally, and finalize keywords?</w:t>
        </w:r>
      </w:ins>
    </w:p>
    <w:p w:rsidR="008B07C4" w:rsidRPr="008B07C4" w:rsidRDefault="008B07C4" w:rsidP="0063672E">
      <w:pPr>
        <w:spacing w:before="100" w:beforeAutospacing="1" w:after="100" w:afterAutospacing="1" w:line="240" w:lineRule="auto"/>
        <w:rPr>
          <w:ins w:id="52" w:author="Unknown"/>
          <w:rFonts w:eastAsia="Times New Roman" w:cstheme="minorHAnsi"/>
          <w:color w:val="000000" w:themeColor="text1"/>
          <w:sz w:val="28"/>
          <w:szCs w:val="28"/>
        </w:rPr>
      </w:pPr>
      <w:ins w:id="53" w:author="Unknown">
        <w:r w:rsidRPr="008B07C4">
          <w:rPr>
            <w:rFonts w:eastAsia="Times New Roman" w:cstheme="minorHAnsi"/>
            <w:color w:val="000000" w:themeColor="text1"/>
            <w:sz w:val="28"/>
            <w:szCs w:val="28"/>
          </w:rPr>
          <w:t>final– It's used to declare a constant.</w:t>
        </w:r>
      </w:ins>
    </w:p>
    <w:p w:rsidR="008B07C4" w:rsidRPr="008B07C4" w:rsidRDefault="008B07C4" w:rsidP="0063672E">
      <w:pPr>
        <w:spacing w:before="100" w:beforeAutospacing="1" w:after="100" w:afterAutospacing="1" w:line="240" w:lineRule="auto"/>
        <w:rPr>
          <w:ins w:id="54" w:author="Unknown"/>
          <w:rFonts w:eastAsia="Times New Roman" w:cstheme="minorHAnsi"/>
          <w:color w:val="000000" w:themeColor="text1"/>
          <w:sz w:val="28"/>
          <w:szCs w:val="28"/>
        </w:rPr>
      </w:pPr>
      <w:ins w:id="55" w:author="Unknown">
        <w:r w:rsidRPr="008B07C4">
          <w:rPr>
            <w:rFonts w:eastAsia="Times New Roman" w:cstheme="minorHAnsi"/>
            <w:color w:val="000000" w:themeColor="text1"/>
            <w:sz w:val="28"/>
            <w:szCs w:val="28"/>
          </w:rPr>
          <w:t>Variables defined in an interface are implicitly final.</w:t>
        </w:r>
      </w:ins>
    </w:p>
    <w:p w:rsidR="008B07C4" w:rsidRPr="008B07C4" w:rsidRDefault="008B07C4" w:rsidP="0063672E">
      <w:pPr>
        <w:spacing w:before="100" w:beforeAutospacing="1" w:after="100" w:afterAutospacing="1" w:line="240" w:lineRule="auto"/>
        <w:rPr>
          <w:ins w:id="56" w:author="Unknown"/>
          <w:rFonts w:eastAsia="Times New Roman" w:cstheme="minorHAnsi"/>
          <w:color w:val="000000" w:themeColor="text1"/>
          <w:sz w:val="28"/>
          <w:szCs w:val="28"/>
        </w:rPr>
      </w:pPr>
      <w:ins w:id="57" w:author="Unknown">
        <w:r w:rsidRPr="008B07C4">
          <w:rPr>
            <w:rFonts w:eastAsia="Times New Roman" w:cstheme="minorHAnsi"/>
            <w:color w:val="000000" w:themeColor="text1"/>
            <w:sz w:val="28"/>
            <w:szCs w:val="28"/>
          </w:rPr>
          <w:t>You can't extend a final class.</w:t>
        </w:r>
      </w:ins>
    </w:p>
    <w:p w:rsidR="008B07C4" w:rsidRPr="008B07C4" w:rsidRDefault="008B07C4" w:rsidP="0063672E">
      <w:pPr>
        <w:spacing w:before="100" w:beforeAutospacing="1" w:after="100" w:afterAutospacing="1" w:line="240" w:lineRule="auto"/>
        <w:rPr>
          <w:ins w:id="58" w:author="Unknown"/>
          <w:rFonts w:eastAsia="Times New Roman" w:cstheme="minorHAnsi"/>
          <w:color w:val="000000" w:themeColor="text1"/>
          <w:sz w:val="28"/>
          <w:szCs w:val="28"/>
        </w:rPr>
      </w:pPr>
      <w:ins w:id="59" w:author="Unknown">
        <w:r w:rsidRPr="008B07C4">
          <w:rPr>
            <w:rFonts w:eastAsia="Times New Roman" w:cstheme="minorHAnsi"/>
            <w:color w:val="000000" w:themeColor="text1"/>
            <w:sz w:val="28"/>
            <w:szCs w:val="28"/>
          </w:rPr>
          <w:t>finally– It makes you handle exceptions.</w:t>
        </w:r>
      </w:ins>
    </w:p>
    <w:p w:rsidR="008B07C4" w:rsidRPr="008B07C4" w:rsidRDefault="008B07C4" w:rsidP="0063672E">
      <w:pPr>
        <w:spacing w:before="100" w:beforeAutospacing="1" w:after="100" w:afterAutospacing="1" w:line="240" w:lineRule="auto"/>
        <w:rPr>
          <w:ins w:id="60" w:author="Unknown"/>
          <w:rFonts w:eastAsia="Times New Roman" w:cstheme="minorHAnsi"/>
          <w:color w:val="000000" w:themeColor="text1"/>
          <w:sz w:val="28"/>
          <w:szCs w:val="28"/>
        </w:rPr>
      </w:pPr>
      <w:ins w:id="61" w:author="Unknown">
        <w:r w:rsidRPr="008B07C4">
          <w:rPr>
            <w:rFonts w:eastAsia="Times New Roman" w:cstheme="minorHAnsi"/>
            <w:color w:val="000000" w:themeColor="text1"/>
            <w:sz w:val="28"/>
            <w:szCs w:val="28"/>
          </w:rPr>
          <w:t>It's a keyword used for exception handling. The code under the &lt;finally&gt; block gets executed apparently.</w:t>
        </w:r>
      </w:ins>
    </w:p>
    <w:p w:rsidR="008B07C4" w:rsidRPr="008B07C4" w:rsidRDefault="008B07C4" w:rsidP="0063672E">
      <w:pPr>
        <w:spacing w:before="100" w:beforeAutospacing="1" w:after="100" w:afterAutospacing="1" w:line="240" w:lineRule="auto"/>
        <w:rPr>
          <w:ins w:id="62" w:author="Unknown"/>
          <w:rFonts w:eastAsia="Times New Roman" w:cstheme="minorHAnsi"/>
          <w:color w:val="000000" w:themeColor="text1"/>
          <w:sz w:val="28"/>
          <w:szCs w:val="28"/>
        </w:rPr>
      </w:pPr>
      <w:ins w:id="63" w:author="Unknown">
        <w:r w:rsidRPr="008B07C4">
          <w:rPr>
            <w:rFonts w:eastAsia="Times New Roman" w:cstheme="minorHAnsi"/>
            <w:color w:val="000000" w:themeColor="text1"/>
            <w:sz w:val="28"/>
            <w:szCs w:val="28"/>
          </w:rPr>
          <w:t>finalize– It helps in garbage collection.</w:t>
        </w:r>
      </w:ins>
    </w:p>
    <w:p w:rsidR="008B07C4" w:rsidRPr="008B07C4" w:rsidRDefault="008B07C4" w:rsidP="0063672E">
      <w:pPr>
        <w:spacing w:before="100" w:beforeAutospacing="1" w:after="100" w:afterAutospacing="1" w:line="240" w:lineRule="auto"/>
        <w:rPr>
          <w:ins w:id="64" w:author="Unknown"/>
          <w:rFonts w:eastAsia="Times New Roman" w:cstheme="minorHAnsi"/>
          <w:color w:val="000000" w:themeColor="text1"/>
          <w:sz w:val="28"/>
          <w:szCs w:val="28"/>
        </w:rPr>
      </w:pPr>
      <w:ins w:id="65" w:author="Unknown">
        <w:r w:rsidRPr="008B07C4">
          <w:rPr>
            <w:rFonts w:eastAsia="Times New Roman" w:cstheme="minorHAnsi"/>
            <w:color w:val="000000" w:themeColor="text1"/>
            <w:sz w:val="28"/>
            <w:szCs w:val="28"/>
          </w:rPr>
          <w:lastRenderedPageBreak/>
          <w:t>The &lt;finalize()&gt; method is used just before an object is destroyed and garbage collected.</w:t>
        </w:r>
      </w:ins>
    </w:p>
    <w:p w:rsidR="008B07C4" w:rsidRPr="008B07C4" w:rsidRDefault="008B07C4" w:rsidP="008B07C4">
      <w:pPr>
        <w:spacing w:before="100" w:beforeAutospacing="1" w:after="100" w:afterAutospacing="1" w:line="240" w:lineRule="auto"/>
        <w:rPr>
          <w:ins w:id="66" w:author="Unknown"/>
          <w:rFonts w:eastAsia="Times New Roman" w:cstheme="minorHAnsi"/>
          <w:color w:val="000000" w:themeColor="text1"/>
          <w:sz w:val="28"/>
          <w:szCs w:val="28"/>
        </w:rPr>
      </w:pPr>
      <w:ins w:id="67"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68" w:author="Unknown"/>
          <w:rFonts w:eastAsia="Times New Roman" w:cstheme="minorHAnsi"/>
          <w:color w:val="000000" w:themeColor="text1"/>
          <w:sz w:val="28"/>
          <w:szCs w:val="28"/>
        </w:rPr>
      </w:pPr>
      <w:ins w:id="69" w:author="Unknown">
        <w:r w:rsidRPr="0063672E">
          <w:rPr>
            <w:rFonts w:eastAsia="Times New Roman" w:cstheme="minorHAnsi"/>
            <w:color w:val="000000" w:themeColor="text1"/>
            <w:sz w:val="28"/>
            <w:szCs w:val="28"/>
          </w:rPr>
          <w:t>Q: Can you compile a Java class successfully without having the main method?</w:t>
        </w:r>
      </w:ins>
    </w:p>
    <w:p w:rsidR="008B07C4" w:rsidRPr="008B07C4" w:rsidRDefault="008B07C4" w:rsidP="008B07C4">
      <w:pPr>
        <w:spacing w:before="100" w:beforeAutospacing="1" w:after="100" w:afterAutospacing="1" w:line="240" w:lineRule="auto"/>
        <w:rPr>
          <w:ins w:id="70" w:author="Unknown"/>
          <w:rFonts w:eastAsia="Times New Roman" w:cstheme="minorHAnsi"/>
          <w:color w:val="000000" w:themeColor="text1"/>
          <w:sz w:val="28"/>
          <w:szCs w:val="28"/>
        </w:rPr>
      </w:pPr>
      <w:ins w:id="71" w:author="Unknown">
        <w:r w:rsidRPr="008B07C4">
          <w:rPr>
            <w:rFonts w:eastAsia="Times New Roman" w:cstheme="minorHAnsi"/>
            <w:color w:val="000000" w:themeColor="text1"/>
            <w:sz w:val="28"/>
            <w:szCs w:val="28"/>
          </w:rPr>
          <w:t>Yes, we can compile, but it won't run. The main method works as the startup function for a Java class, and the JVM calls it for the program execution.</w:t>
        </w:r>
      </w:ins>
    </w:p>
    <w:p w:rsidR="008B07C4" w:rsidRPr="008B07C4" w:rsidRDefault="008B07C4" w:rsidP="008B07C4">
      <w:pPr>
        <w:spacing w:before="100" w:beforeAutospacing="1" w:after="100" w:afterAutospacing="1" w:line="240" w:lineRule="auto"/>
        <w:rPr>
          <w:ins w:id="72" w:author="Unknown"/>
          <w:rFonts w:eastAsia="Times New Roman" w:cstheme="minorHAnsi"/>
          <w:color w:val="000000" w:themeColor="text1"/>
          <w:sz w:val="28"/>
          <w:szCs w:val="28"/>
        </w:rPr>
      </w:pPr>
      <w:ins w:id="73"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74" w:author="Unknown"/>
          <w:rFonts w:eastAsia="Times New Roman" w:cstheme="minorHAnsi"/>
          <w:color w:val="000000" w:themeColor="text1"/>
          <w:sz w:val="28"/>
          <w:szCs w:val="28"/>
        </w:rPr>
      </w:pPr>
      <w:ins w:id="75" w:author="Unknown">
        <w:r w:rsidRPr="0063672E">
          <w:rPr>
            <w:rFonts w:eastAsia="Times New Roman" w:cstheme="minorHAnsi"/>
            <w:color w:val="000000" w:themeColor="text1"/>
            <w:sz w:val="28"/>
            <w:szCs w:val="28"/>
          </w:rPr>
          <w:t>Q: What do you make of System, out and &lt;println&gt; in the function System.out.println()?</w:t>
        </w:r>
      </w:ins>
    </w:p>
    <w:p w:rsidR="008B07C4" w:rsidRPr="008B07C4" w:rsidRDefault="008B07C4" w:rsidP="0063672E">
      <w:pPr>
        <w:spacing w:before="100" w:beforeAutospacing="1" w:after="100" w:afterAutospacing="1" w:line="240" w:lineRule="auto"/>
        <w:rPr>
          <w:ins w:id="76" w:author="Unknown"/>
          <w:rFonts w:eastAsia="Times New Roman" w:cstheme="minorHAnsi"/>
          <w:color w:val="000000" w:themeColor="text1"/>
          <w:sz w:val="28"/>
          <w:szCs w:val="28"/>
        </w:rPr>
      </w:pPr>
      <w:ins w:id="77" w:author="Unknown">
        <w:r w:rsidRPr="008B07C4">
          <w:rPr>
            <w:rFonts w:eastAsia="Times New Roman" w:cstheme="minorHAnsi"/>
            <w:color w:val="000000" w:themeColor="text1"/>
            <w:sz w:val="28"/>
            <w:szCs w:val="28"/>
          </w:rPr>
          <w:t>System -&gt; A predefined final class,</w:t>
        </w:r>
      </w:ins>
    </w:p>
    <w:p w:rsidR="008B07C4" w:rsidRPr="008B07C4" w:rsidRDefault="008B07C4" w:rsidP="0063672E">
      <w:pPr>
        <w:spacing w:before="100" w:beforeAutospacing="1" w:after="100" w:afterAutospacing="1" w:line="240" w:lineRule="auto"/>
        <w:rPr>
          <w:ins w:id="78" w:author="Unknown"/>
          <w:rFonts w:eastAsia="Times New Roman" w:cstheme="minorHAnsi"/>
          <w:color w:val="000000" w:themeColor="text1"/>
          <w:sz w:val="28"/>
          <w:szCs w:val="28"/>
        </w:rPr>
      </w:pPr>
      <w:ins w:id="79" w:author="Unknown">
        <w:r w:rsidRPr="008B07C4">
          <w:rPr>
            <w:rFonts w:eastAsia="Times New Roman" w:cstheme="minorHAnsi"/>
            <w:color w:val="000000" w:themeColor="text1"/>
            <w:sz w:val="28"/>
            <w:szCs w:val="28"/>
          </w:rPr>
          <w:t>out -&gt; PrintStream object and,</w:t>
        </w:r>
      </w:ins>
    </w:p>
    <w:p w:rsidR="008B07C4" w:rsidRPr="008B07C4" w:rsidRDefault="008B07C4" w:rsidP="0063672E">
      <w:pPr>
        <w:spacing w:before="100" w:beforeAutospacing="1" w:after="100" w:afterAutospacing="1" w:line="240" w:lineRule="auto"/>
        <w:rPr>
          <w:ins w:id="80" w:author="Unknown"/>
          <w:rFonts w:eastAsia="Times New Roman" w:cstheme="minorHAnsi"/>
          <w:color w:val="000000" w:themeColor="text1"/>
          <w:sz w:val="28"/>
          <w:szCs w:val="28"/>
        </w:rPr>
      </w:pPr>
      <w:ins w:id="81" w:author="Unknown">
        <w:r w:rsidRPr="008B07C4">
          <w:rPr>
            <w:rFonts w:eastAsia="Times New Roman" w:cstheme="minorHAnsi"/>
            <w:color w:val="000000" w:themeColor="text1"/>
            <w:sz w:val="28"/>
            <w:szCs w:val="28"/>
          </w:rPr>
          <w:t>The &lt;println&gt; -&gt; built-in overloaded method of the out object.</w:t>
        </w:r>
      </w:ins>
    </w:p>
    <w:p w:rsidR="008B07C4" w:rsidRPr="008B07C4" w:rsidRDefault="008B07C4" w:rsidP="008B07C4">
      <w:pPr>
        <w:spacing w:before="100" w:beforeAutospacing="1" w:after="100" w:afterAutospacing="1" w:line="240" w:lineRule="auto"/>
        <w:rPr>
          <w:ins w:id="82" w:author="Unknown"/>
          <w:rFonts w:eastAsia="Times New Roman" w:cstheme="minorHAnsi"/>
          <w:color w:val="000000" w:themeColor="text1"/>
          <w:sz w:val="28"/>
          <w:szCs w:val="28"/>
        </w:rPr>
      </w:pPr>
      <w:ins w:id="83"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84" w:author="Unknown"/>
          <w:rFonts w:eastAsia="Times New Roman" w:cstheme="minorHAnsi"/>
          <w:color w:val="000000" w:themeColor="text1"/>
          <w:sz w:val="28"/>
          <w:szCs w:val="28"/>
        </w:rPr>
      </w:pPr>
      <w:ins w:id="85" w:author="Unknown">
        <w:r w:rsidRPr="0063672E">
          <w:rPr>
            <w:rFonts w:eastAsia="Times New Roman" w:cstheme="minorHAnsi"/>
            <w:color w:val="000000" w:themeColor="text1"/>
            <w:sz w:val="28"/>
            <w:szCs w:val="28"/>
          </w:rPr>
          <w:t>Q: What do you understand by the explicit casting?</w:t>
        </w:r>
      </w:ins>
    </w:p>
    <w:p w:rsidR="008B07C4" w:rsidRPr="008B07C4" w:rsidRDefault="008B07C4" w:rsidP="008B07C4">
      <w:pPr>
        <w:spacing w:before="100" w:beforeAutospacing="1" w:after="100" w:afterAutospacing="1" w:line="240" w:lineRule="auto"/>
        <w:rPr>
          <w:ins w:id="86" w:author="Unknown"/>
          <w:rFonts w:eastAsia="Times New Roman" w:cstheme="minorHAnsi"/>
          <w:color w:val="000000" w:themeColor="text1"/>
          <w:sz w:val="28"/>
          <w:szCs w:val="28"/>
        </w:rPr>
      </w:pPr>
      <w:ins w:id="87" w:author="Unknown">
        <w:r w:rsidRPr="008B07C4">
          <w:rPr>
            <w:rFonts w:eastAsia="Times New Roman" w:cstheme="minorHAnsi"/>
            <w:color w:val="000000" w:themeColor="text1"/>
            <w:sz w:val="28"/>
            <w:szCs w:val="28"/>
          </w:rPr>
          <w:t>It's a process which instructs the complier about transforming the object into a different type.</w:t>
        </w:r>
      </w:ins>
    </w:p>
    <w:p w:rsidR="008B07C4" w:rsidRPr="008B07C4" w:rsidRDefault="008B07C4" w:rsidP="008B07C4">
      <w:pPr>
        <w:spacing w:before="100" w:beforeAutospacing="1" w:after="100" w:afterAutospacing="1" w:line="240" w:lineRule="auto"/>
        <w:rPr>
          <w:ins w:id="88" w:author="Unknown"/>
          <w:rFonts w:eastAsia="Times New Roman" w:cstheme="minorHAnsi"/>
          <w:color w:val="000000" w:themeColor="text1"/>
          <w:sz w:val="28"/>
          <w:szCs w:val="28"/>
        </w:rPr>
      </w:pPr>
      <w:ins w:id="89" w:author="Unknown">
        <w:r w:rsidRPr="0063672E">
          <w:rPr>
            <w:rFonts w:eastAsia="Times New Roman" w:cstheme="minorHAnsi"/>
            <w:color w:val="000000" w:themeColor="text1"/>
            <w:sz w:val="28"/>
            <w:szCs w:val="28"/>
          </w:rPr>
          <w:t>e.g.</w:t>
        </w:r>
        <w:r w:rsidRPr="008B07C4">
          <w:rPr>
            <w:rFonts w:eastAsia="Times New Roman" w:cstheme="minorHAnsi"/>
            <w:color w:val="000000" w:themeColor="text1"/>
            <w:sz w:val="28"/>
            <w:szCs w:val="28"/>
          </w:rPr>
          <w:t xml:space="preserve"> </w:t>
        </w:r>
        <w:r w:rsidRPr="0063672E">
          <w:rPr>
            <w:rFonts w:eastAsia="Times New Roman" w:cstheme="minorHAnsi"/>
            <w:color w:val="000000" w:themeColor="text1"/>
            <w:sz w:val="28"/>
            <w:szCs w:val="28"/>
          </w:rPr>
          <w:t>long no = 99999;</w:t>
        </w:r>
        <w:r w:rsidRPr="008B07C4">
          <w:rPr>
            <w:rFonts w:eastAsia="Times New Roman" w:cstheme="minorHAnsi"/>
            <w:color w:val="000000" w:themeColor="text1"/>
            <w:sz w:val="28"/>
            <w:szCs w:val="28"/>
          </w:rPr>
          <w:br/>
        </w:r>
        <w:r w:rsidRPr="0063672E">
          <w:rPr>
            <w:rFonts w:eastAsia="Times New Roman" w:cstheme="minorHAnsi"/>
            <w:color w:val="000000" w:themeColor="text1"/>
            <w:sz w:val="28"/>
            <w:szCs w:val="28"/>
          </w:rPr>
          <w:t>int new_no = (int) no; // Explicit casting</w:t>
        </w:r>
      </w:ins>
    </w:p>
    <w:p w:rsidR="008B07C4" w:rsidRPr="008B07C4" w:rsidRDefault="008B07C4" w:rsidP="008B07C4">
      <w:pPr>
        <w:spacing w:before="100" w:beforeAutospacing="1" w:after="100" w:afterAutospacing="1" w:line="240" w:lineRule="auto"/>
        <w:rPr>
          <w:ins w:id="90" w:author="Unknown"/>
          <w:rFonts w:eastAsia="Times New Roman" w:cstheme="minorHAnsi"/>
          <w:color w:val="000000" w:themeColor="text1"/>
          <w:sz w:val="28"/>
          <w:szCs w:val="28"/>
        </w:rPr>
      </w:pPr>
      <w:ins w:id="91"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92" w:author="Unknown"/>
          <w:rFonts w:eastAsia="Times New Roman" w:cstheme="minorHAnsi"/>
          <w:color w:val="000000" w:themeColor="text1"/>
          <w:sz w:val="28"/>
          <w:szCs w:val="28"/>
        </w:rPr>
      </w:pPr>
      <w:ins w:id="93" w:author="Unknown">
        <w:r w:rsidRPr="0063672E">
          <w:rPr>
            <w:rFonts w:eastAsia="Times New Roman" w:cstheme="minorHAnsi"/>
            <w:color w:val="000000" w:themeColor="text1"/>
            <w:sz w:val="28"/>
            <w:szCs w:val="28"/>
          </w:rPr>
          <w:t>Q: Would a Java program compile/run if we use &lt;static public void&gt; instead of &lt;public static void&gt;?</w:t>
        </w:r>
      </w:ins>
    </w:p>
    <w:p w:rsidR="008B07C4" w:rsidRPr="008B07C4" w:rsidRDefault="008B07C4" w:rsidP="008B07C4">
      <w:pPr>
        <w:spacing w:before="100" w:beforeAutospacing="1" w:after="100" w:afterAutospacing="1" w:line="240" w:lineRule="auto"/>
        <w:rPr>
          <w:ins w:id="94" w:author="Unknown"/>
          <w:rFonts w:eastAsia="Times New Roman" w:cstheme="minorHAnsi"/>
          <w:color w:val="000000" w:themeColor="text1"/>
          <w:sz w:val="28"/>
          <w:szCs w:val="28"/>
        </w:rPr>
      </w:pPr>
      <w:ins w:id="95" w:author="Unknown">
        <w:r w:rsidRPr="008B07C4">
          <w:rPr>
            <w:rFonts w:eastAsia="Times New Roman" w:cstheme="minorHAnsi"/>
            <w:color w:val="000000" w:themeColor="text1"/>
            <w:sz w:val="28"/>
            <w:szCs w:val="28"/>
          </w:rPr>
          <w:t>Yes, the program will compile and run as usual.</w:t>
        </w:r>
      </w:ins>
    </w:p>
    <w:p w:rsidR="008B07C4" w:rsidRPr="008B07C4" w:rsidRDefault="008B07C4" w:rsidP="008B07C4">
      <w:pPr>
        <w:spacing w:before="100" w:beforeAutospacing="1" w:after="100" w:afterAutospacing="1" w:line="240" w:lineRule="auto"/>
        <w:rPr>
          <w:ins w:id="96" w:author="Unknown"/>
          <w:rFonts w:eastAsia="Times New Roman" w:cstheme="minorHAnsi"/>
          <w:color w:val="000000" w:themeColor="text1"/>
          <w:sz w:val="28"/>
          <w:szCs w:val="28"/>
        </w:rPr>
      </w:pPr>
      <w:ins w:id="97"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98" w:author="Unknown"/>
          <w:rFonts w:eastAsia="Times New Roman" w:cstheme="minorHAnsi"/>
          <w:color w:val="000000" w:themeColor="text1"/>
          <w:sz w:val="28"/>
          <w:szCs w:val="28"/>
        </w:rPr>
      </w:pPr>
      <w:ins w:id="99" w:author="Unknown">
        <w:r w:rsidRPr="0063672E">
          <w:rPr>
            <w:rFonts w:eastAsia="Times New Roman" w:cstheme="minorHAnsi"/>
            <w:color w:val="000000" w:themeColor="text1"/>
            <w:sz w:val="28"/>
            <w:szCs w:val="28"/>
          </w:rPr>
          <w:lastRenderedPageBreak/>
          <w:t>Q: How would you prove that an array is not null but is empty?</w:t>
        </w:r>
      </w:ins>
    </w:p>
    <w:p w:rsidR="008B07C4" w:rsidRPr="008B07C4" w:rsidRDefault="008B07C4" w:rsidP="008B07C4">
      <w:pPr>
        <w:spacing w:before="100" w:beforeAutospacing="1" w:after="100" w:afterAutospacing="1" w:line="240" w:lineRule="auto"/>
        <w:rPr>
          <w:ins w:id="100" w:author="Unknown"/>
          <w:rFonts w:eastAsia="Times New Roman" w:cstheme="minorHAnsi"/>
          <w:color w:val="000000" w:themeColor="text1"/>
          <w:sz w:val="28"/>
          <w:szCs w:val="28"/>
        </w:rPr>
      </w:pPr>
      <w:ins w:id="101" w:author="Unknown">
        <w:r w:rsidRPr="008B07C4">
          <w:rPr>
            <w:rFonts w:eastAsia="Times New Roman" w:cstheme="minorHAnsi"/>
            <w:color w:val="000000" w:themeColor="text1"/>
            <w:sz w:val="28"/>
            <w:szCs w:val="28"/>
          </w:rPr>
          <w:t>Call the &lt;Print array.length&gt;. It will print 0. That suggests that the array is empty. If it would've been null then, it would've thrown a NullPointerException on calling the &lt;Print array.length&gt;.</w:t>
        </w:r>
      </w:ins>
    </w:p>
    <w:p w:rsidR="008B07C4" w:rsidRPr="008B07C4" w:rsidRDefault="008B07C4" w:rsidP="008B07C4">
      <w:pPr>
        <w:spacing w:before="100" w:beforeAutospacing="1" w:after="100" w:afterAutospacing="1" w:line="240" w:lineRule="auto"/>
        <w:rPr>
          <w:ins w:id="102" w:author="Unknown"/>
          <w:rFonts w:eastAsia="Times New Roman" w:cstheme="minorHAnsi"/>
          <w:color w:val="000000" w:themeColor="text1"/>
          <w:sz w:val="28"/>
          <w:szCs w:val="28"/>
        </w:rPr>
      </w:pPr>
      <w:ins w:id="103"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04" w:author="Unknown"/>
          <w:rFonts w:eastAsia="Times New Roman" w:cstheme="minorHAnsi"/>
          <w:color w:val="000000" w:themeColor="text1"/>
          <w:sz w:val="28"/>
          <w:szCs w:val="28"/>
        </w:rPr>
      </w:pPr>
      <w:ins w:id="105" w:author="Unknown">
        <w:r w:rsidRPr="0063672E">
          <w:rPr>
            <w:rFonts w:eastAsia="Times New Roman" w:cstheme="minorHAnsi"/>
            <w:color w:val="000000" w:themeColor="text1"/>
            <w:sz w:val="28"/>
            <w:szCs w:val="28"/>
          </w:rPr>
          <w:t>Q: What do you understand of Garbage Collection and how to call it explicitly?</w:t>
        </w:r>
      </w:ins>
    </w:p>
    <w:p w:rsidR="008B07C4" w:rsidRPr="008B07C4" w:rsidRDefault="008B07C4" w:rsidP="008B07C4">
      <w:pPr>
        <w:spacing w:before="100" w:beforeAutospacing="1" w:after="100" w:afterAutospacing="1" w:line="240" w:lineRule="auto"/>
        <w:rPr>
          <w:ins w:id="106" w:author="Unknown"/>
          <w:rFonts w:eastAsia="Times New Roman" w:cstheme="minorHAnsi"/>
          <w:color w:val="000000" w:themeColor="text1"/>
          <w:sz w:val="28"/>
          <w:szCs w:val="28"/>
        </w:rPr>
      </w:pPr>
      <w:ins w:id="107" w:author="Unknown">
        <w:r w:rsidRPr="008B07C4">
          <w:rPr>
            <w:rFonts w:eastAsia="Times New Roman" w:cstheme="minorHAnsi"/>
            <w:color w:val="000000" w:themeColor="text1"/>
            <w:sz w:val="28"/>
            <w:szCs w:val="28"/>
          </w:rPr>
          <w:t>If the object is no longer belong to any variable, Java automatically reclaims the memory. This process is known as garbage collection. You can use the &lt;System.gc()&gt; method to call it explicitly.</w:t>
        </w:r>
      </w:ins>
    </w:p>
    <w:p w:rsidR="008B07C4" w:rsidRPr="008B07C4" w:rsidRDefault="008B07C4" w:rsidP="008B07C4">
      <w:pPr>
        <w:spacing w:before="100" w:beforeAutospacing="1" w:after="100" w:afterAutospacing="1" w:line="240" w:lineRule="auto"/>
        <w:rPr>
          <w:ins w:id="108" w:author="Unknown"/>
          <w:rFonts w:eastAsia="Times New Roman" w:cstheme="minorHAnsi"/>
          <w:color w:val="000000" w:themeColor="text1"/>
          <w:sz w:val="28"/>
          <w:szCs w:val="28"/>
        </w:rPr>
      </w:pPr>
      <w:ins w:id="109"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10" w:author="Unknown"/>
          <w:rFonts w:eastAsia="Times New Roman" w:cstheme="minorHAnsi"/>
          <w:color w:val="000000" w:themeColor="text1"/>
          <w:sz w:val="28"/>
          <w:szCs w:val="28"/>
        </w:rPr>
      </w:pPr>
      <w:ins w:id="111" w:author="Unknown">
        <w:r w:rsidRPr="0063672E">
          <w:rPr>
            <w:rFonts w:eastAsia="Times New Roman" w:cstheme="minorHAnsi"/>
            <w:color w:val="000000" w:themeColor="text1"/>
            <w:sz w:val="28"/>
            <w:szCs w:val="28"/>
          </w:rPr>
          <w:t>Q: How comes an unreachable object become reachable again, is it at all possible?</w:t>
        </w:r>
      </w:ins>
    </w:p>
    <w:p w:rsidR="008B07C4" w:rsidRPr="008B07C4" w:rsidRDefault="008B07C4" w:rsidP="008B07C4">
      <w:pPr>
        <w:spacing w:before="100" w:beforeAutospacing="1" w:after="100" w:afterAutospacing="1" w:line="240" w:lineRule="auto"/>
        <w:rPr>
          <w:ins w:id="112" w:author="Unknown"/>
          <w:rFonts w:eastAsia="Times New Roman" w:cstheme="minorHAnsi"/>
          <w:color w:val="000000" w:themeColor="text1"/>
          <w:sz w:val="28"/>
          <w:szCs w:val="28"/>
        </w:rPr>
      </w:pPr>
      <w:ins w:id="113" w:author="Unknown">
        <w:r w:rsidRPr="008B07C4">
          <w:rPr>
            <w:rFonts w:eastAsia="Times New Roman" w:cstheme="minorHAnsi"/>
            <w:color w:val="000000" w:themeColor="text1"/>
            <w:sz w:val="28"/>
            <w:szCs w:val="28"/>
          </w:rPr>
          <w:t>Yes, an unreachable object may get to reachable state. It can happen if the object &lt;finalize&gt; method gets called during the garbage collection, and there you have set an object referring to it. This situation would cause the garbage collection to skip and make the object reachable again.</w:t>
        </w:r>
      </w:ins>
    </w:p>
    <w:p w:rsidR="008B07C4" w:rsidRPr="008B07C4" w:rsidRDefault="008B07C4" w:rsidP="008B07C4">
      <w:pPr>
        <w:spacing w:before="100" w:beforeAutospacing="1" w:after="100" w:afterAutospacing="1" w:line="240" w:lineRule="auto"/>
        <w:rPr>
          <w:ins w:id="114" w:author="Unknown"/>
          <w:rFonts w:eastAsia="Times New Roman" w:cstheme="minorHAnsi"/>
          <w:color w:val="000000" w:themeColor="text1"/>
          <w:sz w:val="28"/>
          <w:szCs w:val="28"/>
        </w:rPr>
      </w:pPr>
      <w:ins w:id="115"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16" w:author="Unknown"/>
          <w:rFonts w:eastAsia="Times New Roman" w:cstheme="minorHAnsi"/>
          <w:color w:val="000000" w:themeColor="text1"/>
          <w:sz w:val="28"/>
          <w:szCs w:val="28"/>
        </w:rPr>
      </w:pPr>
      <w:ins w:id="117" w:author="Unknown">
        <w:r w:rsidRPr="0063672E">
          <w:rPr>
            <w:rFonts w:eastAsia="Times New Roman" w:cstheme="minorHAnsi"/>
            <w:color w:val="000000" w:themeColor="text1"/>
            <w:sz w:val="28"/>
            <w:szCs w:val="28"/>
          </w:rPr>
          <w:t>Top 10 Java Interview Questions - Read about the internals of Java Classes</w:t>
        </w:r>
      </w:ins>
    </w:p>
    <w:p w:rsidR="008B07C4" w:rsidRPr="008B07C4" w:rsidRDefault="008B07C4" w:rsidP="008B07C4">
      <w:pPr>
        <w:spacing w:before="100" w:beforeAutospacing="1" w:after="100" w:afterAutospacing="1" w:line="240" w:lineRule="auto"/>
        <w:rPr>
          <w:ins w:id="118" w:author="Unknown"/>
          <w:rFonts w:eastAsia="Times New Roman" w:cstheme="minorHAnsi"/>
          <w:color w:val="000000" w:themeColor="text1"/>
          <w:sz w:val="28"/>
          <w:szCs w:val="28"/>
        </w:rPr>
      </w:pPr>
      <w:ins w:id="119" w:author="Unknown">
        <w:r w:rsidRPr="008B07C4">
          <w:rPr>
            <w:rFonts w:eastAsia="Times New Roman" w:cstheme="minorHAnsi"/>
            <w:color w:val="000000" w:themeColor="text1"/>
            <w:sz w:val="28"/>
            <w:szCs w:val="28"/>
          </w:rPr>
          <w:t>The concept of Java classes is a very vast and complex area. You can read the below set of Java interview questions on classes specially prepared for the Software test engineers.</w:t>
        </w:r>
      </w:ins>
    </w:p>
    <w:p w:rsidR="008B07C4" w:rsidRPr="008B07C4" w:rsidRDefault="008B07C4" w:rsidP="008B07C4">
      <w:pPr>
        <w:spacing w:before="100" w:beforeAutospacing="1" w:after="100" w:afterAutospacing="1" w:line="240" w:lineRule="auto"/>
        <w:rPr>
          <w:ins w:id="120" w:author="Unknown"/>
          <w:rFonts w:eastAsia="Times New Roman" w:cstheme="minorHAnsi"/>
          <w:color w:val="000000" w:themeColor="text1"/>
          <w:sz w:val="28"/>
          <w:szCs w:val="28"/>
        </w:rPr>
      </w:pPr>
      <w:ins w:id="121" w:author="Unknown">
        <w:r w:rsidRPr="0063672E">
          <w:rPr>
            <w:rFonts w:eastAsia="Times New Roman" w:cstheme="minorHAnsi"/>
            <w:color w:val="000000" w:themeColor="text1"/>
            <w:sz w:val="28"/>
            <w:szCs w:val="28"/>
          </w:rPr>
          <w:t>Q: What is an interface, and why is it used?</w:t>
        </w:r>
      </w:ins>
    </w:p>
    <w:p w:rsidR="008B07C4" w:rsidRPr="008B07C4" w:rsidRDefault="008B07C4" w:rsidP="008B07C4">
      <w:pPr>
        <w:spacing w:before="100" w:beforeAutospacing="1" w:after="100" w:afterAutospacing="1" w:line="240" w:lineRule="auto"/>
        <w:rPr>
          <w:ins w:id="122" w:author="Unknown"/>
          <w:rFonts w:eastAsia="Times New Roman" w:cstheme="minorHAnsi"/>
          <w:color w:val="000000" w:themeColor="text1"/>
          <w:sz w:val="28"/>
          <w:szCs w:val="28"/>
        </w:rPr>
      </w:pPr>
      <w:ins w:id="123" w:author="Unknown">
        <w:r w:rsidRPr="008B07C4">
          <w:rPr>
            <w:rFonts w:eastAsia="Times New Roman" w:cstheme="minorHAnsi"/>
            <w:color w:val="000000" w:themeColor="text1"/>
            <w:sz w:val="28"/>
            <w:szCs w:val="28"/>
          </w:rPr>
          <w:t>An interface is similar to a class which may contain method’s signature only but not bodies, and it is a formal set of method and constant declarations that must be defined by the class that implements it.</w:t>
        </w:r>
      </w:ins>
    </w:p>
    <w:p w:rsidR="008B07C4" w:rsidRPr="008B07C4" w:rsidRDefault="008B07C4" w:rsidP="008B07C4">
      <w:pPr>
        <w:spacing w:before="100" w:beforeAutospacing="1" w:after="100" w:afterAutospacing="1" w:line="240" w:lineRule="auto"/>
        <w:rPr>
          <w:ins w:id="124" w:author="Unknown"/>
          <w:rFonts w:eastAsia="Times New Roman" w:cstheme="minorHAnsi"/>
          <w:color w:val="000000" w:themeColor="text1"/>
          <w:sz w:val="28"/>
          <w:szCs w:val="28"/>
        </w:rPr>
      </w:pPr>
      <w:ins w:id="125" w:author="Unknown">
        <w:r w:rsidRPr="008B07C4">
          <w:rPr>
            <w:rFonts w:eastAsia="Times New Roman" w:cstheme="minorHAnsi"/>
            <w:color w:val="000000" w:themeColor="text1"/>
            <w:sz w:val="28"/>
            <w:szCs w:val="28"/>
          </w:rPr>
          <w:t>Interfaces are useful for:</w:t>
        </w:r>
      </w:ins>
    </w:p>
    <w:p w:rsidR="008B07C4" w:rsidRPr="008B07C4" w:rsidRDefault="008B07C4" w:rsidP="008B07C4">
      <w:pPr>
        <w:spacing w:before="100" w:beforeAutospacing="1" w:after="100" w:afterAutospacing="1" w:line="240" w:lineRule="auto"/>
        <w:rPr>
          <w:ins w:id="126" w:author="Unknown"/>
          <w:rFonts w:eastAsia="Times New Roman" w:cstheme="minorHAnsi"/>
          <w:color w:val="000000" w:themeColor="text1"/>
          <w:sz w:val="28"/>
          <w:szCs w:val="28"/>
        </w:rPr>
      </w:pPr>
      <w:ins w:id="127" w:author="Unknown">
        <w:r w:rsidRPr="0063672E">
          <w:rPr>
            <w:rFonts w:eastAsia="Times New Roman" w:cstheme="minorHAnsi"/>
            <w:color w:val="000000" w:themeColor="text1"/>
            <w:sz w:val="28"/>
            <w:szCs w:val="28"/>
          </w:rPr>
          <w:t>1-</w:t>
        </w:r>
        <w:r w:rsidRPr="008B07C4">
          <w:rPr>
            <w:rFonts w:eastAsia="Times New Roman" w:cstheme="minorHAnsi"/>
            <w:color w:val="000000" w:themeColor="text1"/>
            <w:sz w:val="28"/>
            <w:szCs w:val="28"/>
          </w:rPr>
          <w:t xml:space="preserve"> Declaring methods that one or more classes are expected to implement.</w:t>
        </w:r>
      </w:ins>
    </w:p>
    <w:p w:rsidR="008B07C4" w:rsidRPr="008B07C4" w:rsidRDefault="008B07C4" w:rsidP="008B07C4">
      <w:pPr>
        <w:spacing w:before="100" w:beforeAutospacing="1" w:after="100" w:afterAutospacing="1" w:line="240" w:lineRule="auto"/>
        <w:rPr>
          <w:ins w:id="128" w:author="Unknown"/>
          <w:rFonts w:eastAsia="Times New Roman" w:cstheme="minorHAnsi"/>
          <w:color w:val="000000" w:themeColor="text1"/>
          <w:sz w:val="28"/>
          <w:szCs w:val="28"/>
        </w:rPr>
      </w:pPr>
      <w:ins w:id="129" w:author="Unknown">
        <w:r w:rsidRPr="0063672E">
          <w:rPr>
            <w:rFonts w:eastAsia="Times New Roman" w:cstheme="minorHAnsi"/>
            <w:color w:val="000000" w:themeColor="text1"/>
            <w:sz w:val="28"/>
            <w:szCs w:val="28"/>
          </w:rPr>
          <w:lastRenderedPageBreak/>
          <w:t>2-</w:t>
        </w:r>
        <w:r w:rsidRPr="008B07C4">
          <w:rPr>
            <w:rFonts w:eastAsia="Times New Roman" w:cstheme="minorHAnsi"/>
            <w:color w:val="000000" w:themeColor="text1"/>
            <w:sz w:val="28"/>
            <w:szCs w:val="28"/>
          </w:rPr>
          <w:t xml:space="preserve"> Capturing similarities between unrelated classes without forcing a class relationship.</w:t>
        </w:r>
      </w:ins>
    </w:p>
    <w:p w:rsidR="008B07C4" w:rsidRPr="008B07C4" w:rsidRDefault="008B07C4" w:rsidP="008B07C4">
      <w:pPr>
        <w:spacing w:before="100" w:beforeAutospacing="1" w:after="100" w:afterAutospacing="1" w:line="240" w:lineRule="auto"/>
        <w:rPr>
          <w:ins w:id="130" w:author="Unknown"/>
          <w:rFonts w:eastAsia="Times New Roman" w:cstheme="minorHAnsi"/>
          <w:color w:val="000000" w:themeColor="text1"/>
          <w:sz w:val="28"/>
          <w:szCs w:val="28"/>
        </w:rPr>
      </w:pPr>
      <w:ins w:id="131" w:author="Unknown">
        <w:r w:rsidRPr="0063672E">
          <w:rPr>
            <w:rFonts w:eastAsia="Times New Roman" w:cstheme="minorHAnsi"/>
            <w:color w:val="000000" w:themeColor="text1"/>
            <w:sz w:val="28"/>
            <w:szCs w:val="28"/>
          </w:rPr>
          <w:t>3-</w:t>
        </w:r>
        <w:r w:rsidRPr="008B07C4">
          <w:rPr>
            <w:rFonts w:eastAsia="Times New Roman" w:cstheme="minorHAnsi"/>
            <w:color w:val="000000" w:themeColor="text1"/>
            <w:sz w:val="28"/>
            <w:szCs w:val="28"/>
          </w:rPr>
          <w:t xml:space="preserve"> Determining an object’s programming interface without revealing the actual body of the class.</w:t>
        </w:r>
      </w:ins>
    </w:p>
    <w:p w:rsidR="008B07C4" w:rsidRPr="008B07C4" w:rsidRDefault="008B07C4" w:rsidP="008B07C4">
      <w:pPr>
        <w:spacing w:before="100" w:beforeAutospacing="1" w:after="100" w:afterAutospacing="1" w:line="240" w:lineRule="auto"/>
        <w:rPr>
          <w:ins w:id="132" w:author="Unknown"/>
          <w:rFonts w:eastAsia="Times New Roman" w:cstheme="minorHAnsi"/>
          <w:color w:val="000000" w:themeColor="text1"/>
          <w:sz w:val="28"/>
          <w:szCs w:val="28"/>
        </w:rPr>
      </w:pPr>
      <w:ins w:id="133"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34" w:author="Unknown"/>
          <w:rFonts w:eastAsia="Times New Roman" w:cstheme="minorHAnsi"/>
          <w:color w:val="000000" w:themeColor="text1"/>
          <w:sz w:val="28"/>
          <w:szCs w:val="28"/>
        </w:rPr>
      </w:pPr>
      <w:ins w:id="135" w:author="Unknown">
        <w:r w:rsidRPr="0063672E">
          <w:rPr>
            <w:rFonts w:eastAsia="Times New Roman" w:cstheme="minorHAnsi"/>
            <w:color w:val="000000" w:themeColor="text1"/>
            <w:sz w:val="28"/>
            <w:szCs w:val="28"/>
          </w:rPr>
          <w:t>Q: What is an abstract class, and why is it used?</w:t>
        </w:r>
      </w:ins>
    </w:p>
    <w:p w:rsidR="008B07C4" w:rsidRPr="008B07C4" w:rsidRDefault="008B07C4" w:rsidP="008B07C4">
      <w:pPr>
        <w:spacing w:before="100" w:beforeAutospacing="1" w:after="100" w:afterAutospacing="1" w:line="240" w:lineRule="auto"/>
        <w:rPr>
          <w:ins w:id="136" w:author="Unknown"/>
          <w:rFonts w:eastAsia="Times New Roman" w:cstheme="minorHAnsi"/>
          <w:color w:val="000000" w:themeColor="text1"/>
          <w:sz w:val="28"/>
          <w:szCs w:val="28"/>
        </w:rPr>
      </w:pPr>
      <w:ins w:id="137" w:author="Unknown">
        <w:r w:rsidRPr="008B07C4">
          <w:rPr>
            <w:rFonts w:eastAsia="Times New Roman" w:cstheme="minorHAnsi"/>
            <w:color w:val="000000" w:themeColor="text1"/>
            <w:sz w:val="28"/>
            <w:szCs w:val="28"/>
          </w:rPr>
          <w:t>The abstract class serves as a template, and you can't instantiate it. It may contain static data, and you've to extend it to make it functional.</w:t>
        </w:r>
      </w:ins>
    </w:p>
    <w:p w:rsidR="008B07C4" w:rsidRPr="008B07C4" w:rsidRDefault="008B07C4" w:rsidP="008B07C4">
      <w:pPr>
        <w:spacing w:before="100" w:beforeAutospacing="1" w:after="100" w:afterAutospacing="1" w:line="240" w:lineRule="auto"/>
        <w:rPr>
          <w:ins w:id="138" w:author="Unknown"/>
          <w:rFonts w:eastAsia="Times New Roman" w:cstheme="minorHAnsi"/>
          <w:color w:val="000000" w:themeColor="text1"/>
          <w:sz w:val="28"/>
          <w:szCs w:val="28"/>
        </w:rPr>
      </w:pPr>
      <w:ins w:id="139" w:author="Unknown">
        <w:r w:rsidRPr="008B07C4">
          <w:rPr>
            <w:rFonts w:eastAsia="Times New Roman" w:cstheme="minorHAnsi"/>
            <w:color w:val="000000" w:themeColor="text1"/>
            <w:sz w:val="28"/>
            <w:szCs w:val="28"/>
          </w:rPr>
          <w:t>Also, you must note that any class which has an abstract method automatically turns itself abstract.</w:t>
        </w:r>
      </w:ins>
    </w:p>
    <w:p w:rsidR="008B07C4" w:rsidRPr="008B07C4" w:rsidRDefault="008B07C4" w:rsidP="008B07C4">
      <w:pPr>
        <w:spacing w:before="100" w:beforeAutospacing="1" w:after="100" w:afterAutospacing="1" w:line="240" w:lineRule="auto"/>
        <w:rPr>
          <w:ins w:id="140" w:author="Unknown"/>
          <w:rFonts w:eastAsia="Times New Roman" w:cstheme="minorHAnsi"/>
          <w:color w:val="000000" w:themeColor="text1"/>
          <w:sz w:val="28"/>
          <w:szCs w:val="28"/>
        </w:rPr>
      </w:pPr>
      <w:ins w:id="141"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42" w:author="Unknown"/>
          <w:rFonts w:eastAsia="Times New Roman" w:cstheme="minorHAnsi"/>
          <w:color w:val="000000" w:themeColor="text1"/>
          <w:sz w:val="28"/>
          <w:szCs w:val="28"/>
        </w:rPr>
      </w:pPr>
      <w:ins w:id="143" w:author="Unknown">
        <w:r w:rsidRPr="0063672E">
          <w:rPr>
            <w:rFonts w:eastAsia="Times New Roman" w:cstheme="minorHAnsi"/>
            <w:color w:val="000000" w:themeColor="text1"/>
            <w:sz w:val="28"/>
            <w:szCs w:val="28"/>
          </w:rPr>
          <w:t>Q: What difference you see between an Abstract class and an Interface?</w:t>
        </w:r>
      </w:ins>
    </w:p>
    <w:p w:rsidR="008B07C4" w:rsidRPr="008B07C4" w:rsidRDefault="008B07C4" w:rsidP="008B07C4">
      <w:pPr>
        <w:spacing w:before="100" w:beforeAutospacing="1" w:after="100" w:afterAutospacing="1" w:line="240" w:lineRule="auto"/>
        <w:rPr>
          <w:ins w:id="144" w:author="Unknown"/>
          <w:rFonts w:eastAsia="Times New Roman" w:cstheme="minorHAnsi"/>
          <w:color w:val="000000" w:themeColor="text1"/>
          <w:sz w:val="28"/>
          <w:szCs w:val="28"/>
        </w:rPr>
      </w:pPr>
      <w:ins w:id="145" w:author="Unknown">
        <w:r w:rsidRPr="008B07C4">
          <w:rPr>
            <w:rFonts w:eastAsia="Times New Roman" w:cstheme="minorHAnsi"/>
            <w:color w:val="000000" w:themeColor="text1"/>
            <w:sz w:val="28"/>
            <w:szCs w:val="28"/>
          </w:rPr>
          <w:t>An interface by definition has all public members without any implementation. While an abstract class may group different flavors of class members like private, protected, etc. but has at least one abstract method.</w:t>
        </w:r>
      </w:ins>
    </w:p>
    <w:p w:rsidR="008B07C4" w:rsidRPr="008B07C4" w:rsidRDefault="008B07C4" w:rsidP="008B07C4">
      <w:pPr>
        <w:spacing w:before="100" w:beforeAutospacing="1" w:after="100" w:afterAutospacing="1" w:line="240" w:lineRule="auto"/>
        <w:rPr>
          <w:ins w:id="146" w:author="Unknown"/>
          <w:rFonts w:eastAsia="Times New Roman" w:cstheme="minorHAnsi"/>
          <w:color w:val="000000" w:themeColor="text1"/>
          <w:sz w:val="28"/>
          <w:szCs w:val="28"/>
        </w:rPr>
      </w:pPr>
      <w:ins w:id="147" w:author="Unknown">
        <w:r w:rsidRPr="008B07C4">
          <w:rPr>
            <w:rFonts w:eastAsia="Times New Roman" w:cstheme="minorHAnsi"/>
            <w:color w:val="000000" w:themeColor="text1"/>
            <w:sz w:val="28"/>
            <w:szCs w:val="28"/>
          </w:rPr>
          <w:t>Every abstract class must provide an instance method that defines its default behavior. While in an Interface, only the declaration of constants and instance methods is permissible, you can't implement the default behavior, and all methods are abstract by default.</w:t>
        </w:r>
      </w:ins>
    </w:p>
    <w:p w:rsidR="008B07C4" w:rsidRPr="008B07C4" w:rsidRDefault="008B07C4" w:rsidP="008B07C4">
      <w:pPr>
        <w:spacing w:before="100" w:beforeAutospacing="1" w:after="100" w:afterAutospacing="1" w:line="240" w:lineRule="auto"/>
        <w:rPr>
          <w:ins w:id="148" w:author="Unknown"/>
          <w:rFonts w:eastAsia="Times New Roman" w:cstheme="minorHAnsi"/>
          <w:color w:val="000000" w:themeColor="text1"/>
          <w:sz w:val="28"/>
          <w:szCs w:val="28"/>
        </w:rPr>
      </w:pPr>
      <w:ins w:id="149"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50" w:author="Unknown"/>
          <w:rFonts w:eastAsia="Times New Roman" w:cstheme="minorHAnsi"/>
          <w:color w:val="000000" w:themeColor="text1"/>
          <w:sz w:val="28"/>
          <w:szCs w:val="28"/>
        </w:rPr>
      </w:pPr>
      <w:ins w:id="151" w:author="Unknown">
        <w:r w:rsidRPr="0063672E">
          <w:rPr>
            <w:rFonts w:eastAsia="Times New Roman" w:cstheme="minorHAnsi"/>
            <w:color w:val="000000" w:themeColor="text1"/>
            <w:sz w:val="28"/>
            <w:szCs w:val="28"/>
          </w:rPr>
          <w:t>Q: Are there any performance implications of Interfaces over abstract classes, if yes, then specify?</w:t>
        </w:r>
      </w:ins>
    </w:p>
    <w:p w:rsidR="008B07C4" w:rsidRPr="008B07C4" w:rsidRDefault="008B07C4" w:rsidP="008B07C4">
      <w:pPr>
        <w:spacing w:before="100" w:beforeAutospacing="1" w:after="100" w:afterAutospacing="1" w:line="240" w:lineRule="auto"/>
        <w:rPr>
          <w:ins w:id="152" w:author="Unknown"/>
          <w:rFonts w:eastAsia="Times New Roman" w:cstheme="minorHAnsi"/>
          <w:color w:val="000000" w:themeColor="text1"/>
          <w:sz w:val="28"/>
          <w:szCs w:val="28"/>
        </w:rPr>
      </w:pPr>
      <w:ins w:id="153" w:author="Unknown">
        <w:r w:rsidRPr="008B07C4">
          <w:rPr>
            <w:rFonts w:eastAsia="Times New Roman" w:cstheme="minorHAnsi"/>
            <w:color w:val="000000" w:themeColor="text1"/>
            <w:sz w:val="28"/>
            <w:szCs w:val="28"/>
          </w:rPr>
          <w:t>Interfaces require additional indirections to find methods in the implementing class. This behavior makes them slower than in abstract classes. Another fact that a QA engineer should know that a class can only extend a single abstract class whereas it can implement multiple interfaces.</w:t>
        </w:r>
      </w:ins>
    </w:p>
    <w:p w:rsidR="008B07C4" w:rsidRPr="008B07C4" w:rsidRDefault="008B07C4" w:rsidP="008B07C4">
      <w:pPr>
        <w:spacing w:before="100" w:beforeAutospacing="1" w:after="100" w:afterAutospacing="1" w:line="240" w:lineRule="auto"/>
        <w:rPr>
          <w:ins w:id="154" w:author="Unknown"/>
          <w:rFonts w:eastAsia="Times New Roman" w:cstheme="minorHAnsi"/>
          <w:color w:val="000000" w:themeColor="text1"/>
          <w:sz w:val="28"/>
          <w:szCs w:val="28"/>
        </w:rPr>
      </w:pPr>
      <w:ins w:id="155" w:author="Unknown">
        <w:r w:rsidRPr="008B07C4">
          <w:rPr>
            <w:rFonts w:eastAsia="Times New Roman" w:cstheme="minorHAnsi"/>
            <w:color w:val="000000" w:themeColor="text1"/>
            <w:sz w:val="28"/>
            <w:szCs w:val="28"/>
          </w:rPr>
          <w:lastRenderedPageBreak/>
          <w:t>Also, with interfaces, one has to address all of its methods, which lead to extra efforts while developing an automation framework.</w:t>
        </w:r>
      </w:ins>
    </w:p>
    <w:p w:rsidR="008B07C4" w:rsidRPr="008B07C4" w:rsidRDefault="008B07C4" w:rsidP="008B07C4">
      <w:pPr>
        <w:spacing w:before="100" w:beforeAutospacing="1" w:after="100" w:afterAutospacing="1" w:line="240" w:lineRule="auto"/>
        <w:rPr>
          <w:ins w:id="156" w:author="Unknown"/>
          <w:rFonts w:eastAsia="Times New Roman" w:cstheme="minorHAnsi"/>
          <w:color w:val="000000" w:themeColor="text1"/>
          <w:sz w:val="28"/>
          <w:szCs w:val="28"/>
        </w:rPr>
      </w:pPr>
      <w:ins w:id="157"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58" w:author="Unknown"/>
          <w:rFonts w:eastAsia="Times New Roman" w:cstheme="minorHAnsi"/>
          <w:color w:val="000000" w:themeColor="text1"/>
          <w:sz w:val="28"/>
          <w:szCs w:val="28"/>
        </w:rPr>
      </w:pPr>
      <w:ins w:id="159" w:author="Unknown">
        <w:r w:rsidRPr="0063672E">
          <w:rPr>
            <w:rFonts w:eastAsia="Times New Roman" w:cstheme="minorHAnsi"/>
            <w:color w:val="000000" w:themeColor="text1"/>
            <w:sz w:val="28"/>
            <w:szCs w:val="28"/>
          </w:rPr>
          <w:t>Q: What if you declare a class w/o any access modifiers, where can you use this class in your program?</w:t>
        </w:r>
      </w:ins>
    </w:p>
    <w:p w:rsidR="008B07C4" w:rsidRPr="008B07C4" w:rsidRDefault="008B07C4" w:rsidP="008B07C4">
      <w:pPr>
        <w:spacing w:before="100" w:beforeAutospacing="1" w:after="100" w:afterAutospacing="1" w:line="240" w:lineRule="auto"/>
        <w:rPr>
          <w:ins w:id="160" w:author="Unknown"/>
          <w:rFonts w:eastAsia="Times New Roman" w:cstheme="minorHAnsi"/>
          <w:color w:val="000000" w:themeColor="text1"/>
          <w:sz w:val="28"/>
          <w:szCs w:val="28"/>
        </w:rPr>
      </w:pPr>
      <w:ins w:id="161" w:author="Unknown">
        <w:r w:rsidRPr="008B07C4">
          <w:rPr>
            <w:rFonts w:eastAsia="Times New Roman" w:cstheme="minorHAnsi"/>
            <w:color w:val="000000" w:themeColor="text1"/>
            <w:sz w:val="28"/>
            <w:szCs w:val="28"/>
          </w:rPr>
          <w:t>When we don't specify any access modifier for a class, then Java assigns package level access to it. It implies that you can access such a class from other classes and interfaces within the boundary of that package.</w:t>
        </w:r>
      </w:ins>
    </w:p>
    <w:p w:rsidR="008B07C4" w:rsidRPr="008B07C4" w:rsidRDefault="008B07C4" w:rsidP="008B07C4">
      <w:pPr>
        <w:spacing w:before="100" w:beforeAutospacing="1" w:after="100" w:afterAutospacing="1" w:line="240" w:lineRule="auto"/>
        <w:rPr>
          <w:ins w:id="162" w:author="Unknown"/>
          <w:rFonts w:eastAsia="Times New Roman" w:cstheme="minorHAnsi"/>
          <w:color w:val="000000" w:themeColor="text1"/>
          <w:sz w:val="28"/>
          <w:szCs w:val="28"/>
        </w:rPr>
      </w:pPr>
      <w:ins w:id="163"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64" w:author="Unknown"/>
          <w:rFonts w:eastAsia="Times New Roman" w:cstheme="minorHAnsi"/>
          <w:color w:val="000000" w:themeColor="text1"/>
          <w:sz w:val="28"/>
          <w:szCs w:val="28"/>
        </w:rPr>
      </w:pPr>
      <w:ins w:id="165" w:author="Unknown">
        <w:r w:rsidRPr="0063672E">
          <w:rPr>
            <w:rFonts w:eastAsia="Times New Roman" w:cstheme="minorHAnsi"/>
            <w:color w:val="000000" w:themeColor="text1"/>
            <w:sz w:val="28"/>
            <w:szCs w:val="28"/>
          </w:rPr>
          <w:t>Q: Explain the difference between function overloading and overriding?</w:t>
        </w:r>
      </w:ins>
    </w:p>
    <w:p w:rsidR="008B07C4" w:rsidRPr="008B07C4" w:rsidRDefault="008B07C4" w:rsidP="008B07C4">
      <w:pPr>
        <w:spacing w:before="100" w:beforeAutospacing="1" w:after="100" w:afterAutospacing="1" w:line="240" w:lineRule="auto"/>
        <w:rPr>
          <w:ins w:id="166" w:author="Unknown"/>
          <w:rFonts w:eastAsia="Times New Roman" w:cstheme="minorHAnsi"/>
          <w:color w:val="000000" w:themeColor="text1"/>
          <w:sz w:val="28"/>
          <w:szCs w:val="28"/>
        </w:rPr>
      </w:pPr>
      <w:ins w:id="167" w:author="Unknown">
        <w:r w:rsidRPr="0063672E">
          <w:rPr>
            <w:rFonts w:eastAsia="Times New Roman" w:cstheme="minorHAnsi"/>
            <w:color w:val="000000" w:themeColor="text1"/>
            <w:sz w:val="28"/>
            <w:szCs w:val="28"/>
          </w:rPr>
          <w:t>1-</w:t>
        </w:r>
        <w:r w:rsidRPr="008B07C4">
          <w:rPr>
            <w:rFonts w:eastAsia="Times New Roman" w:cstheme="minorHAnsi"/>
            <w:color w:val="000000" w:themeColor="text1"/>
            <w:sz w:val="28"/>
            <w:szCs w:val="28"/>
          </w:rPr>
          <w:t xml:space="preserve"> Overloading talks about the relationship between methods of the same class, whereas the overriding focuses on the relationship between a superclass method and subclass method.</w:t>
        </w:r>
      </w:ins>
    </w:p>
    <w:p w:rsidR="008B07C4" w:rsidRPr="008B07C4" w:rsidRDefault="008B07C4" w:rsidP="008B07C4">
      <w:pPr>
        <w:spacing w:before="100" w:beforeAutospacing="1" w:after="100" w:afterAutospacing="1" w:line="240" w:lineRule="auto"/>
        <w:rPr>
          <w:ins w:id="168" w:author="Unknown"/>
          <w:rFonts w:eastAsia="Times New Roman" w:cstheme="minorHAnsi"/>
          <w:color w:val="000000" w:themeColor="text1"/>
          <w:sz w:val="28"/>
          <w:szCs w:val="28"/>
        </w:rPr>
      </w:pPr>
      <w:ins w:id="169" w:author="Unknown">
        <w:r w:rsidRPr="0063672E">
          <w:rPr>
            <w:rFonts w:eastAsia="Times New Roman" w:cstheme="minorHAnsi"/>
            <w:color w:val="000000" w:themeColor="text1"/>
            <w:sz w:val="28"/>
            <w:szCs w:val="28"/>
          </w:rPr>
          <w:t>2-</w:t>
        </w:r>
        <w:r w:rsidRPr="008B07C4">
          <w:rPr>
            <w:rFonts w:eastAsia="Times New Roman" w:cstheme="minorHAnsi"/>
            <w:color w:val="000000" w:themeColor="text1"/>
            <w:sz w:val="28"/>
            <w:szCs w:val="28"/>
          </w:rPr>
          <w:t xml:space="preserve"> Overloading doesn't impact the inheritance from the superclass, whereas the overriding impedes inheritance from the superclass.</w:t>
        </w:r>
      </w:ins>
    </w:p>
    <w:p w:rsidR="008B07C4" w:rsidRPr="008B07C4" w:rsidRDefault="008B07C4" w:rsidP="008B07C4">
      <w:pPr>
        <w:spacing w:before="100" w:beforeAutospacing="1" w:after="100" w:afterAutospacing="1" w:line="240" w:lineRule="auto"/>
        <w:rPr>
          <w:ins w:id="170" w:author="Unknown"/>
          <w:rFonts w:eastAsia="Times New Roman" w:cstheme="minorHAnsi"/>
          <w:color w:val="000000" w:themeColor="text1"/>
          <w:sz w:val="28"/>
          <w:szCs w:val="28"/>
        </w:rPr>
      </w:pPr>
      <w:ins w:id="171" w:author="Unknown">
        <w:r w:rsidRPr="0063672E">
          <w:rPr>
            <w:rFonts w:eastAsia="Times New Roman" w:cstheme="minorHAnsi"/>
            <w:color w:val="000000" w:themeColor="text1"/>
            <w:sz w:val="28"/>
            <w:szCs w:val="28"/>
          </w:rPr>
          <w:t>3-</w:t>
        </w:r>
        <w:r w:rsidRPr="008B07C4">
          <w:rPr>
            <w:rFonts w:eastAsia="Times New Roman" w:cstheme="minorHAnsi"/>
            <w:color w:val="000000" w:themeColor="text1"/>
            <w:sz w:val="28"/>
            <w:szCs w:val="28"/>
          </w:rPr>
          <w:t xml:space="preserve"> In overloading, you have different methods sharing the same name, whereas in overriding, the methods in subclasses replace the superclass versions.</w:t>
        </w:r>
      </w:ins>
    </w:p>
    <w:p w:rsidR="008B07C4" w:rsidRPr="008B07C4" w:rsidRDefault="008B07C4" w:rsidP="008B07C4">
      <w:pPr>
        <w:spacing w:before="100" w:beforeAutospacing="1" w:after="100" w:afterAutospacing="1" w:line="240" w:lineRule="auto"/>
        <w:rPr>
          <w:ins w:id="172" w:author="Unknown"/>
          <w:rFonts w:eastAsia="Times New Roman" w:cstheme="minorHAnsi"/>
          <w:color w:val="000000" w:themeColor="text1"/>
          <w:sz w:val="28"/>
          <w:szCs w:val="28"/>
        </w:rPr>
      </w:pPr>
      <w:ins w:id="173" w:author="Unknown">
        <w:r w:rsidRPr="0063672E">
          <w:rPr>
            <w:rFonts w:eastAsia="Times New Roman" w:cstheme="minorHAnsi"/>
            <w:color w:val="000000" w:themeColor="text1"/>
            <w:sz w:val="28"/>
            <w:szCs w:val="28"/>
          </w:rPr>
          <w:t>4-</w:t>
        </w:r>
        <w:r w:rsidRPr="008B07C4">
          <w:rPr>
            <w:rFonts w:eastAsia="Times New Roman" w:cstheme="minorHAnsi"/>
            <w:color w:val="000000" w:themeColor="text1"/>
            <w:sz w:val="28"/>
            <w:szCs w:val="28"/>
          </w:rPr>
          <w:t xml:space="preserve"> Overloading requires the methods to be implemented with distinct signatures, whereas overriding limits to use the same markup.</w:t>
        </w:r>
      </w:ins>
    </w:p>
    <w:p w:rsidR="008B07C4" w:rsidRPr="008B07C4" w:rsidRDefault="008B07C4" w:rsidP="008B07C4">
      <w:pPr>
        <w:spacing w:before="100" w:beforeAutospacing="1" w:after="100" w:afterAutospacing="1" w:line="240" w:lineRule="auto"/>
        <w:rPr>
          <w:ins w:id="174" w:author="Unknown"/>
          <w:rFonts w:eastAsia="Times New Roman" w:cstheme="minorHAnsi"/>
          <w:color w:val="000000" w:themeColor="text1"/>
          <w:sz w:val="28"/>
          <w:szCs w:val="28"/>
        </w:rPr>
      </w:pPr>
      <w:ins w:id="175"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76" w:author="Unknown"/>
          <w:rFonts w:eastAsia="Times New Roman" w:cstheme="minorHAnsi"/>
          <w:color w:val="000000" w:themeColor="text1"/>
          <w:sz w:val="28"/>
          <w:szCs w:val="28"/>
        </w:rPr>
      </w:pPr>
      <w:ins w:id="177" w:author="Unknown">
        <w:r w:rsidRPr="0063672E">
          <w:rPr>
            <w:rFonts w:eastAsia="Times New Roman" w:cstheme="minorHAnsi"/>
            <w:color w:val="000000" w:themeColor="text1"/>
            <w:sz w:val="28"/>
            <w:szCs w:val="28"/>
          </w:rPr>
          <w:t>Q: How would you describe the difference between this() and super()?</w:t>
        </w:r>
      </w:ins>
    </w:p>
    <w:p w:rsidR="008B07C4" w:rsidRPr="008B07C4" w:rsidRDefault="008B07C4" w:rsidP="008B07C4">
      <w:pPr>
        <w:spacing w:before="100" w:beforeAutospacing="1" w:after="100" w:afterAutospacing="1" w:line="240" w:lineRule="auto"/>
        <w:rPr>
          <w:ins w:id="178" w:author="Unknown"/>
          <w:rFonts w:eastAsia="Times New Roman" w:cstheme="minorHAnsi"/>
          <w:color w:val="000000" w:themeColor="text1"/>
          <w:sz w:val="28"/>
          <w:szCs w:val="28"/>
        </w:rPr>
      </w:pPr>
      <w:ins w:id="179" w:author="Unknown">
        <w:r w:rsidRPr="008B07C4">
          <w:rPr>
            <w:rFonts w:eastAsia="Times New Roman" w:cstheme="minorHAnsi"/>
            <w:color w:val="000000" w:themeColor="text1"/>
            <w:sz w:val="28"/>
            <w:szCs w:val="28"/>
          </w:rPr>
          <w:t>You can use this() for invoking the constructor of the class while super() helps to call the superclass constructor.</w:t>
        </w:r>
      </w:ins>
    </w:p>
    <w:p w:rsidR="008B07C4" w:rsidRPr="008B07C4" w:rsidRDefault="008B07C4" w:rsidP="008B07C4">
      <w:pPr>
        <w:spacing w:before="100" w:beforeAutospacing="1" w:after="100" w:afterAutospacing="1" w:line="240" w:lineRule="auto"/>
        <w:rPr>
          <w:ins w:id="180" w:author="Unknown"/>
          <w:rFonts w:eastAsia="Times New Roman" w:cstheme="minorHAnsi"/>
          <w:color w:val="000000" w:themeColor="text1"/>
          <w:sz w:val="28"/>
          <w:szCs w:val="28"/>
        </w:rPr>
      </w:pPr>
      <w:ins w:id="181"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82" w:author="Unknown"/>
          <w:rFonts w:eastAsia="Times New Roman" w:cstheme="minorHAnsi"/>
          <w:color w:val="000000" w:themeColor="text1"/>
          <w:sz w:val="28"/>
          <w:szCs w:val="28"/>
        </w:rPr>
      </w:pPr>
      <w:ins w:id="183" w:author="Unknown">
        <w:r w:rsidRPr="0063672E">
          <w:rPr>
            <w:rFonts w:eastAsia="Times New Roman" w:cstheme="minorHAnsi"/>
            <w:color w:val="000000" w:themeColor="text1"/>
            <w:sz w:val="28"/>
            <w:szCs w:val="28"/>
          </w:rPr>
          <w:t>Q: What difference you see between superclass and subclass?</w:t>
        </w:r>
      </w:ins>
    </w:p>
    <w:p w:rsidR="008B07C4" w:rsidRPr="008B07C4" w:rsidRDefault="008B07C4" w:rsidP="008B07C4">
      <w:pPr>
        <w:spacing w:before="100" w:beforeAutospacing="1" w:after="100" w:afterAutospacing="1" w:line="240" w:lineRule="auto"/>
        <w:rPr>
          <w:ins w:id="184" w:author="Unknown"/>
          <w:rFonts w:eastAsia="Times New Roman" w:cstheme="minorHAnsi"/>
          <w:color w:val="000000" w:themeColor="text1"/>
          <w:sz w:val="28"/>
          <w:szCs w:val="28"/>
        </w:rPr>
      </w:pPr>
      <w:ins w:id="185" w:author="Unknown">
        <w:r w:rsidRPr="008B07C4">
          <w:rPr>
            <w:rFonts w:eastAsia="Times New Roman" w:cstheme="minorHAnsi"/>
            <w:color w:val="000000" w:themeColor="text1"/>
            <w:sz w:val="28"/>
            <w:szCs w:val="28"/>
          </w:rPr>
          <w:lastRenderedPageBreak/>
          <w:t>A superclass is the one that you inherit, whereas the subclass is a class that makes the inheriting.</w:t>
        </w:r>
      </w:ins>
    </w:p>
    <w:p w:rsidR="008B07C4" w:rsidRPr="008B07C4" w:rsidRDefault="008B07C4" w:rsidP="008B07C4">
      <w:pPr>
        <w:spacing w:before="100" w:beforeAutospacing="1" w:after="100" w:afterAutospacing="1" w:line="240" w:lineRule="auto"/>
        <w:rPr>
          <w:ins w:id="186" w:author="Unknown"/>
          <w:rFonts w:eastAsia="Times New Roman" w:cstheme="minorHAnsi"/>
          <w:color w:val="000000" w:themeColor="text1"/>
          <w:sz w:val="28"/>
          <w:szCs w:val="28"/>
        </w:rPr>
      </w:pPr>
      <w:ins w:id="187"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88" w:author="Unknown"/>
          <w:rFonts w:eastAsia="Times New Roman" w:cstheme="minorHAnsi"/>
          <w:color w:val="000000" w:themeColor="text1"/>
          <w:sz w:val="28"/>
          <w:szCs w:val="28"/>
        </w:rPr>
      </w:pPr>
      <w:ins w:id="189" w:author="Unknown">
        <w:r w:rsidRPr="0063672E">
          <w:rPr>
            <w:rFonts w:eastAsia="Times New Roman" w:cstheme="minorHAnsi"/>
            <w:color w:val="000000" w:themeColor="text1"/>
            <w:sz w:val="28"/>
            <w:szCs w:val="28"/>
          </w:rPr>
          <w:t>Q: What do you know about anonymous and inner classes?</w:t>
        </w:r>
      </w:ins>
    </w:p>
    <w:p w:rsidR="008B07C4" w:rsidRPr="008B07C4" w:rsidRDefault="008B07C4" w:rsidP="008B07C4">
      <w:pPr>
        <w:spacing w:before="100" w:beforeAutospacing="1" w:after="100" w:afterAutospacing="1" w:line="240" w:lineRule="auto"/>
        <w:rPr>
          <w:ins w:id="190" w:author="Unknown"/>
          <w:rFonts w:eastAsia="Times New Roman" w:cstheme="minorHAnsi"/>
          <w:color w:val="000000" w:themeColor="text1"/>
          <w:sz w:val="28"/>
          <w:szCs w:val="28"/>
        </w:rPr>
      </w:pPr>
      <w:ins w:id="191" w:author="Unknown">
        <w:r w:rsidRPr="0063672E">
          <w:rPr>
            <w:rFonts w:eastAsia="Times New Roman" w:cstheme="minorHAnsi"/>
            <w:color w:val="000000" w:themeColor="text1"/>
            <w:sz w:val="28"/>
            <w:szCs w:val="28"/>
          </w:rPr>
          <w:t>Inner class-</w:t>
        </w:r>
        <w:r w:rsidRPr="008B07C4">
          <w:rPr>
            <w:rFonts w:eastAsia="Times New Roman" w:cstheme="minorHAnsi"/>
            <w:color w:val="000000" w:themeColor="text1"/>
            <w:sz w:val="28"/>
            <w:szCs w:val="28"/>
          </w:rPr>
          <w:t xml:space="preserve"> are the ones having their definition within other classes, including those defined in methods. These can assume any accessibility, including private, public, etc.</w:t>
        </w:r>
      </w:ins>
    </w:p>
    <w:p w:rsidR="008B07C4" w:rsidRPr="008B07C4" w:rsidRDefault="008B07C4" w:rsidP="008B07C4">
      <w:pPr>
        <w:spacing w:before="100" w:beforeAutospacing="1" w:after="100" w:afterAutospacing="1" w:line="240" w:lineRule="auto"/>
        <w:rPr>
          <w:ins w:id="192" w:author="Unknown"/>
          <w:rFonts w:eastAsia="Times New Roman" w:cstheme="minorHAnsi"/>
          <w:color w:val="000000" w:themeColor="text1"/>
          <w:sz w:val="28"/>
          <w:szCs w:val="28"/>
        </w:rPr>
      </w:pPr>
      <w:ins w:id="193" w:author="Unknown">
        <w:r w:rsidRPr="0063672E">
          <w:rPr>
            <w:rFonts w:eastAsia="Times New Roman" w:cstheme="minorHAnsi"/>
            <w:color w:val="000000" w:themeColor="text1"/>
            <w:sz w:val="28"/>
            <w:szCs w:val="28"/>
          </w:rPr>
          <w:t>Anonymous class-</w:t>
        </w:r>
        <w:r w:rsidRPr="008B07C4">
          <w:rPr>
            <w:rFonts w:eastAsia="Times New Roman" w:cstheme="minorHAnsi"/>
            <w:color w:val="000000" w:themeColor="text1"/>
            <w:sz w:val="28"/>
            <w:szCs w:val="28"/>
          </w:rPr>
          <w:t xml:space="preserve"> It is a class which has its definition inside a method with no name. You can instantiate or declare it in the same place, and it doesn't support explicit constructors.</w:t>
        </w:r>
      </w:ins>
    </w:p>
    <w:p w:rsidR="008B07C4" w:rsidRPr="008B07C4" w:rsidRDefault="008B07C4" w:rsidP="008B07C4">
      <w:pPr>
        <w:spacing w:before="100" w:beforeAutospacing="1" w:after="100" w:afterAutospacing="1" w:line="240" w:lineRule="auto"/>
        <w:rPr>
          <w:ins w:id="194" w:author="Unknown"/>
          <w:rFonts w:eastAsia="Times New Roman" w:cstheme="minorHAnsi"/>
          <w:color w:val="000000" w:themeColor="text1"/>
          <w:sz w:val="28"/>
          <w:szCs w:val="28"/>
        </w:rPr>
      </w:pPr>
      <w:ins w:id="195"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196" w:author="Unknown"/>
          <w:rFonts w:eastAsia="Times New Roman" w:cstheme="minorHAnsi"/>
          <w:color w:val="000000" w:themeColor="text1"/>
          <w:sz w:val="28"/>
          <w:szCs w:val="28"/>
        </w:rPr>
      </w:pPr>
      <w:ins w:id="197" w:author="Unknown">
        <w:r w:rsidRPr="0063672E">
          <w:rPr>
            <w:rFonts w:eastAsia="Times New Roman" w:cstheme="minorHAnsi"/>
            <w:color w:val="000000" w:themeColor="text1"/>
            <w:sz w:val="28"/>
            <w:szCs w:val="28"/>
          </w:rPr>
          <w:t>Q: Describe the difference between a Sub-Class and an Inner Class?</w:t>
        </w:r>
      </w:ins>
    </w:p>
    <w:p w:rsidR="008B07C4" w:rsidRPr="008B07C4" w:rsidRDefault="008B07C4" w:rsidP="008B07C4">
      <w:pPr>
        <w:spacing w:before="100" w:beforeAutospacing="1" w:after="100" w:afterAutospacing="1" w:line="240" w:lineRule="auto"/>
        <w:rPr>
          <w:ins w:id="198" w:author="Unknown"/>
          <w:rFonts w:eastAsia="Times New Roman" w:cstheme="minorHAnsi"/>
          <w:color w:val="000000" w:themeColor="text1"/>
          <w:sz w:val="28"/>
          <w:szCs w:val="28"/>
        </w:rPr>
      </w:pPr>
      <w:ins w:id="199" w:author="Unknown">
        <w:r w:rsidRPr="008B07C4">
          <w:rPr>
            <w:rFonts w:eastAsia="Times New Roman" w:cstheme="minorHAnsi"/>
            <w:color w:val="000000" w:themeColor="text1"/>
            <w:sz w:val="28"/>
            <w:szCs w:val="28"/>
          </w:rPr>
          <w:t>A </w:t>
        </w:r>
        <w:r w:rsidRPr="0063672E">
          <w:rPr>
            <w:rFonts w:eastAsia="Times New Roman" w:cstheme="minorHAnsi"/>
            <w:color w:val="000000" w:themeColor="text1"/>
            <w:sz w:val="28"/>
            <w:szCs w:val="28"/>
          </w:rPr>
          <w:t>subclass</w:t>
        </w:r>
        <w:r w:rsidRPr="008B07C4">
          <w:rPr>
            <w:rFonts w:eastAsia="Times New Roman" w:cstheme="minorHAnsi"/>
            <w:color w:val="000000" w:themeColor="text1"/>
            <w:sz w:val="28"/>
            <w:szCs w:val="28"/>
          </w:rPr>
          <w:t> is a class which gets inherited from another class termed as the superclass. It can easily access all public/protected methods and fields of its superclass.</w:t>
        </w:r>
      </w:ins>
    </w:p>
    <w:p w:rsidR="008B07C4" w:rsidRPr="008B07C4" w:rsidRDefault="008B07C4" w:rsidP="008B07C4">
      <w:pPr>
        <w:spacing w:before="100" w:beforeAutospacing="1" w:after="100" w:afterAutospacing="1" w:line="240" w:lineRule="auto"/>
        <w:rPr>
          <w:ins w:id="200" w:author="Unknown"/>
          <w:rFonts w:eastAsia="Times New Roman" w:cstheme="minorHAnsi"/>
          <w:color w:val="000000" w:themeColor="text1"/>
          <w:sz w:val="28"/>
          <w:szCs w:val="28"/>
        </w:rPr>
      </w:pPr>
      <w:ins w:id="201" w:author="Unknown">
        <w:r w:rsidRPr="0063672E">
          <w:rPr>
            <w:rFonts w:eastAsia="Times New Roman" w:cstheme="minorHAnsi"/>
            <w:color w:val="000000" w:themeColor="text1"/>
            <w:sz w:val="28"/>
            <w:szCs w:val="28"/>
          </w:rPr>
          <w:t>The inner class</w:t>
        </w:r>
        <w:r w:rsidRPr="008B07C4">
          <w:rPr>
            <w:rFonts w:eastAsia="Times New Roman" w:cstheme="minorHAnsi"/>
            <w:color w:val="000000" w:themeColor="text1"/>
            <w:sz w:val="28"/>
            <w:szCs w:val="28"/>
          </w:rPr>
          <w:t xml:space="preserve"> is a class which gets cradled within another class. An Inner class can access all variables and methods provided by the outer class.</w:t>
        </w:r>
      </w:ins>
    </w:p>
    <w:p w:rsidR="008B07C4" w:rsidRPr="008B07C4" w:rsidRDefault="008B07C4" w:rsidP="008B07C4">
      <w:pPr>
        <w:spacing w:before="100" w:beforeAutospacing="1" w:after="100" w:afterAutospacing="1" w:line="240" w:lineRule="auto"/>
        <w:rPr>
          <w:ins w:id="202" w:author="Unknown"/>
          <w:rFonts w:eastAsia="Times New Roman" w:cstheme="minorHAnsi"/>
          <w:color w:val="000000" w:themeColor="text1"/>
          <w:sz w:val="28"/>
          <w:szCs w:val="28"/>
        </w:rPr>
      </w:pPr>
      <w:ins w:id="203"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04" w:author="Unknown"/>
          <w:rFonts w:eastAsia="Times New Roman" w:cstheme="minorHAnsi"/>
          <w:color w:val="000000" w:themeColor="text1"/>
          <w:sz w:val="28"/>
          <w:szCs w:val="28"/>
        </w:rPr>
      </w:pPr>
      <w:ins w:id="205" w:author="Unknown">
        <w:r w:rsidRPr="0063672E">
          <w:rPr>
            <w:rFonts w:eastAsia="Times New Roman" w:cstheme="minorHAnsi"/>
            <w:color w:val="000000" w:themeColor="text1"/>
            <w:sz w:val="28"/>
            <w:szCs w:val="28"/>
          </w:rPr>
          <w:t>10 Best Java Interview Questions - Learn What Questions the Interviewers could ask from You on Java Strings?</w:t>
        </w:r>
      </w:ins>
    </w:p>
    <w:p w:rsidR="008B07C4" w:rsidRPr="008B07C4" w:rsidRDefault="008B07C4" w:rsidP="008B07C4">
      <w:pPr>
        <w:spacing w:before="100" w:beforeAutospacing="1" w:after="100" w:afterAutospacing="1" w:line="240" w:lineRule="auto"/>
        <w:rPr>
          <w:ins w:id="206" w:author="Unknown"/>
          <w:rFonts w:eastAsia="Times New Roman" w:cstheme="minorHAnsi"/>
          <w:color w:val="000000" w:themeColor="text1"/>
          <w:sz w:val="28"/>
          <w:szCs w:val="28"/>
        </w:rPr>
      </w:pPr>
      <w:ins w:id="207" w:author="Unknown">
        <w:r w:rsidRPr="008B07C4">
          <w:rPr>
            <w:rFonts w:eastAsia="Times New Roman" w:cstheme="minorHAnsi"/>
            <w:color w:val="000000" w:themeColor="text1"/>
            <w:sz w:val="28"/>
            <w:szCs w:val="28"/>
          </w:rPr>
          <w:t>Java Strings are one of the most preferred topics for the Interviewers. Read the most frequently asked Java interview questions on strings.</w:t>
        </w:r>
      </w:ins>
    </w:p>
    <w:p w:rsidR="008B07C4" w:rsidRPr="008B07C4" w:rsidRDefault="008B07C4" w:rsidP="008B07C4">
      <w:pPr>
        <w:spacing w:before="100" w:beforeAutospacing="1" w:after="100" w:afterAutospacing="1" w:line="240" w:lineRule="auto"/>
        <w:rPr>
          <w:ins w:id="208" w:author="Unknown"/>
          <w:rFonts w:eastAsia="Times New Roman" w:cstheme="minorHAnsi"/>
          <w:color w:val="000000" w:themeColor="text1"/>
          <w:sz w:val="28"/>
          <w:szCs w:val="28"/>
        </w:rPr>
      </w:pPr>
      <w:ins w:id="209" w:author="Unknown">
        <w:r w:rsidRPr="0063672E">
          <w:rPr>
            <w:rFonts w:eastAsia="Times New Roman" w:cstheme="minorHAnsi"/>
            <w:color w:val="000000" w:themeColor="text1"/>
            <w:sz w:val="28"/>
            <w:szCs w:val="28"/>
          </w:rPr>
          <w:t>Q: Is String a primitive data type in Java?</w:t>
        </w:r>
      </w:ins>
    </w:p>
    <w:p w:rsidR="008B07C4" w:rsidRPr="008B07C4" w:rsidRDefault="008B07C4" w:rsidP="008B07C4">
      <w:pPr>
        <w:spacing w:before="100" w:beforeAutospacing="1" w:after="100" w:afterAutospacing="1" w:line="240" w:lineRule="auto"/>
        <w:rPr>
          <w:ins w:id="210" w:author="Unknown"/>
          <w:rFonts w:eastAsia="Times New Roman" w:cstheme="minorHAnsi"/>
          <w:color w:val="000000" w:themeColor="text1"/>
          <w:sz w:val="28"/>
          <w:szCs w:val="28"/>
        </w:rPr>
      </w:pPr>
      <w:ins w:id="211" w:author="Unknown">
        <w:r w:rsidRPr="008B07C4">
          <w:rPr>
            <w:rFonts w:eastAsia="Times New Roman" w:cstheme="minorHAnsi"/>
            <w:color w:val="000000" w:themeColor="text1"/>
            <w:sz w:val="28"/>
            <w:szCs w:val="28"/>
          </w:rPr>
          <w:t>The String is amongst the core Java classes, and it's not related to any basic data types like int, long or float. It's a derived class which comes with the &lt;java.lang&gt; Package. It makes use of a character array to manage its content.</w:t>
        </w:r>
      </w:ins>
    </w:p>
    <w:p w:rsidR="008B07C4" w:rsidRPr="008B07C4" w:rsidRDefault="008B07C4" w:rsidP="008B07C4">
      <w:pPr>
        <w:spacing w:before="100" w:beforeAutospacing="1" w:after="100" w:afterAutospacing="1" w:line="240" w:lineRule="auto"/>
        <w:rPr>
          <w:ins w:id="212" w:author="Unknown"/>
          <w:rFonts w:eastAsia="Times New Roman" w:cstheme="minorHAnsi"/>
          <w:color w:val="000000" w:themeColor="text1"/>
          <w:sz w:val="28"/>
          <w:szCs w:val="28"/>
        </w:rPr>
      </w:pPr>
      <w:ins w:id="213" w:author="Unknown">
        <w:r w:rsidRPr="008B07C4">
          <w:rPr>
            <w:rFonts w:eastAsia="Times New Roman" w:cstheme="minorHAnsi"/>
            <w:color w:val="000000" w:themeColor="text1"/>
            <w:sz w:val="28"/>
            <w:szCs w:val="28"/>
          </w:rPr>
          <w:lastRenderedPageBreak/>
          <w:t> </w:t>
        </w:r>
      </w:ins>
    </w:p>
    <w:p w:rsidR="008B07C4" w:rsidRPr="008B07C4" w:rsidRDefault="008B07C4" w:rsidP="008B07C4">
      <w:pPr>
        <w:spacing w:before="100" w:beforeAutospacing="1" w:after="100" w:afterAutospacing="1" w:line="240" w:lineRule="auto"/>
        <w:rPr>
          <w:ins w:id="214" w:author="Unknown"/>
          <w:rFonts w:eastAsia="Times New Roman" w:cstheme="minorHAnsi"/>
          <w:color w:val="000000" w:themeColor="text1"/>
          <w:sz w:val="28"/>
          <w:szCs w:val="28"/>
        </w:rPr>
      </w:pPr>
      <w:ins w:id="215" w:author="Unknown">
        <w:r w:rsidRPr="0063672E">
          <w:rPr>
            <w:rFonts w:eastAsia="Times New Roman" w:cstheme="minorHAnsi"/>
            <w:color w:val="000000" w:themeColor="text1"/>
            <w:sz w:val="28"/>
            <w:szCs w:val="28"/>
          </w:rPr>
          <w:t>Q: Is String in Java final by default, if yes then why?</w:t>
        </w:r>
      </w:ins>
    </w:p>
    <w:p w:rsidR="008B07C4" w:rsidRPr="008B07C4" w:rsidRDefault="008B07C4" w:rsidP="008B07C4">
      <w:pPr>
        <w:spacing w:before="100" w:beforeAutospacing="1" w:after="100" w:afterAutospacing="1" w:line="240" w:lineRule="auto"/>
        <w:rPr>
          <w:ins w:id="216" w:author="Unknown"/>
          <w:rFonts w:eastAsia="Times New Roman" w:cstheme="minorHAnsi"/>
          <w:color w:val="000000" w:themeColor="text1"/>
          <w:sz w:val="28"/>
          <w:szCs w:val="28"/>
        </w:rPr>
      </w:pPr>
      <w:ins w:id="217" w:author="Unknown">
        <w:r w:rsidRPr="008B07C4">
          <w:rPr>
            <w:rFonts w:eastAsia="Times New Roman" w:cstheme="minorHAnsi"/>
            <w:color w:val="000000" w:themeColor="text1"/>
            <w:sz w:val="28"/>
            <w:szCs w:val="28"/>
          </w:rPr>
          <w:t>Yes, the Java designers kept it as final to enable security, optimization and to manage string pool.</w:t>
        </w:r>
      </w:ins>
    </w:p>
    <w:p w:rsidR="008B07C4" w:rsidRPr="008B07C4" w:rsidRDefault="008B07C4" w:rsidP="008B07C4">
      <w:pPr>
        <w:spacing w:before="100" w:beforeAutospacing="1" w:after="100" w:afterAutospacing="1" w:line="240" w:lineRule="auto"/>
        <w:rPr>
          <w:ins w:id="218" w:author="Unknown"/>
          <w:rFonts w:eastAsia="Times New Roman" w:cstheme="minorHAnsi"/>
          <w:color w:val="000000" w:themeColor="text1"/>
          <w:sz w:val="28"/>
          <w:szCs w:val="28"/>
        </w:rPr>
      </w:pPr>
      <w:ins w:id="219"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20" w:author="Unknown"/>
          <w:rFonts w:eastAsia="Times New Roman" w:cstheme="minorHAnsi"/>
          <w:color w:val="000000" w:themeColor="text1"/>
          <w:sz w:val="28"/>
          <w:szCs w:val="28"/>
        </w:rPr>
      </w:pPr>
      <w:ins w:id="221" w:author="Unknown">
        <w:r w:rsidRPr="0063672E">
          <w:rPr>
            <w:rFonts w:eastAsia="Times New Roman" w:cstheme="minorHAnsi"/>
            <w:color w:val="000000" w:themeColor="text1"/>
            <w:sz w:val="28"/>
            <w:szCs w:val="28"/>
          </w:rPr>
          <w:t>Q: What difference you see between String and String Buffer classes in Java?</w:t>
        </w:r>
      </w:ins>
    </w:p>
    <w:p w:rsidR="008B07C4" w:rsidRPr="008B07C4" w:rsidRDefault="008B07C4" w:rsidP="008B07C4">
      <w:pPr>
        <w:spacing w:before="100" w:beforeAutospacing="1" w:after="100" w:afterAutospacing="1" w:line="240" w:lineRule="auto"/>
        <w:rPr>
          <w:ins w:id="222" w:author="Unknown"/>
          <w:rFonts w:eastAsia="Times New Roman" w:cstheme="minorHAnsi"/>
          <w:color w:val="000000" w:themeColor="text1"/>
          <w:sz w:val="28"/>
          <w:szCs w:val="28"/>
        </w:rPr>
      </w:pPr>
      <w:ins w:id="223" w:author="Unknown">
        <w:r w:rsidRPr="008B07C4">
          <w:rPr>
            <w:rFonts w:eastAsia="Times New Roman" w:cstheme="minorHAnsi"/>
            <w:color w:val="000000" w:themeColor="text1"/>
            <w:sz w:val="28"/>
            <w:szCs w:val="28"/>
          </w:rPr>
          <w:t>You must note that both the String and String Buffer are two distinct classes. The most important difference between them is that every change in a String causes the creation of a new String; the String Buffer eliminates this bottleneck. String Buffer mainly used to support the concatenation of Strings.</w:t>
        </w:r>
      </w:ins>
    </w:p>
    <w:p w:rsidR="008B07C4" w:rsidRPr="008B07C4" w:rsidRDefault="008B07C4" w:rsidP="008B07C4">
      <w:pPr>
        <w:spacing w:before="100" w:beforeAutospacing="1" w:after="100" w:afterAutospacing="1" w:line="240" w:lineRule="auto"/>
        <w:rPr>
          <w:ins w:id="224" w:author="Unknown"/>
          <w:rFonts w:eastAsia="Times New Roman" w:cstheme="minorHAnsi"/>
          <w:color w:val="000000" w:themeColor="text1"/>
          <w:sz w:val="28"/>
          <w:szCs w:val="28"/>
        </w:rPr>
      </w:pPr>
      <w:ins w:id="225"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26" w:author="Unknown"/>
          <w:rFonts w:eastAsia="Times New Roman" w:cstheme="minorHAnsi"/>
          <w:color w:val="000000" w:themeColor="text1"/>
          <w:sz w:val="28"/>
          <w:szCs w:val="28"/>
        </w:rPr>
      </w:pPr>
      <w:ins w:id="227" w:author="Unknown">
        <w:r w:rsidRPr="0063672E">
          <w:rPr>
            <w:rFonts w:eastAsia="Times New Roman" w:cstheme="minorHAnsi"/>
            <w:color w:val="000000" w:themeColor="text1"/>
            <w:sz w:val="28"/>
            <w:szCs w:val="28"/>
          </w:rPr>
          <w:t>Q: What do you understand by the string constant pool?</w:t>
        </w:r>
      </w:ins>
    </w:p>
    <w:p w:rsidR="008B07C4" w:rsidRPr="008B07C4" w:rsidRDefault="008B07C4" w:rsidP="008B07C4">
      <w:pPr>
        <w:spacing w:before="100" w:beforeAutospacing="1" w:after="100" w:afterAutospacing="1" w:line="240" w:lineRule="auto"/>
        <w:rPr>
          <w:ins w:id="228" w:author="Unknown"/>
          <w:rFonts w:eastAsia="Times New Roman" w:cstheme="minorHAnsi"/>
          <w:color w:val="000000" w:themeColor="text1"/>
          <w:sz w:val="28"/>
          <w:szCs w:val="28"/>
        </w:rPr>
      </w:pPr>
      <w:ins w:id="229" w:author="Unknown">
        <w:r w:rsidRPr="008B07C4">
          <w:rPr>
            <w:rFonts w:eastAsia="Times New Roman" w:cstheme="minorHAnsi"/>
            <w:color w:val="000000" w:themeColor="text1"/>
            <w:sz w:val="28"/>
            <w:szCs w:val="28"/>
          </w:rPr>
          <w:t>It belongs to a section of the memory that holds the string objects created using string literals. This pool doesn't allow any two string objects pointing to the same content.</w:t>
        </w:r>
      </w:ins>
    </w:p>
    <w:p w:rsidR="008B07C4" w:rsidRPr="008B07C4" w:rsidRDefault="008B07C4" w:rsidP="008B07C4">
      <w:pPr>
        <w:spacing w:before="100" w:beforeAutospacing="1" w:after="100" w:afterAutospacing="1" w:line="240" w:lineRule="auto"/>
        <w:rPr>
          <w:ins w:id="230" w:author="Unknown"/>
          <w:rFonts w:eastAsia="Times New Roman" w:cstheme="minorHAnsi"/>
          <w:color w:val="000000" w:themeColor="text1"/>
          <w:sz w:val="28"/>
          <w:szCs w:val="28"/>
        </w:rPr>
      </w:pPr>
      <w:ins w:id="231" w:author="Unknown">
        <w:r w:rsidRPr="008B07C4">
          <w:rPr>
            <w:rFonts w:eastAsia="Times New Roman" w:cstheme="minorHAnsi"/>
            <w:color w:val="000000" w:themeColor="text1"/>
            <w:sz w:val="28"/>
            <w:szCs w:val="28"/>
          </w:rPr>
          <w:t>JVM ensures no two string objects have duplicate content. If it receives any such request, it returns the reference of the object matching the content instead of creating the new one.</w:t>
        </w:r>
      </w:ins>
    </w:p>
    <w:p w:rsidR="008B07C4" w:rsidRPr="008B07C4" w:rsidRDefault="008B07C4" w:rsidP="008B07C4">
      <w:pPr>
        <w:spacing w:before="100" w:beforeAutospacing="1" w:after="100" w:afterAutospacing="1" w:line="240" w:lineRule="auto"/>
        <w:rPr>
          <w:ins w:id="232" w:author="Unknown"/>
          <w:rFonts w:eastAsia="Times New Roman" w:cstheme="minorHAnsi"/>
          <w:color w:val="000000" w:themeColor="text1"/>
          <w:sz w:val="28"/>
          <w:szCs w:val="28"/>
        </w:rPr>
      </w:pPr>
      <w:ins w:id="233"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34" w:author="Unknown"/>
          <w:rFonts w:eastAsia="Times New Roman" w:cstheme="minorHAnsi"/>
          <w:color w:val="000000" w:themeColor="text1"/>
          <w:sz w:val="28"/>
          <w:szCs w:val="28"/>
        </w:rPr>
      </w:pPr>
      <w:ins w:id="235" w:author="Unknown">
        <w:r w:rsidRPr="0063672E">
          <w:rPr>
            <w:rFonts w:eastAsia="Times New Roman" w:cstheme="minorHAnsi"/>
            <w:color w:val="000000" w:themeColor="text1"/>
            <w:sz w:val="28"/>
            <w:szCs w:val="28"/>
          </w:rPr>
          <w:t>Q: Explain the difference between mutable and immutable objects?</w:t>
        </w:r>
      </w:ins>
    </w:p>
    <w:p w:rsidR="008B07C4" w:rsidRPr="008B07C4" w:rsidRDefault="008B07C4" w:rsidP="008B07C4">
      <w:pPr>
        <w:spacing w:before="100" w:beforeAutospacing="1" w:after="100" w:afterAutospacing="1" w:line="240" w:lineRule="auto"/>
        <w:rPr>
          <w:ins w:id="236" w:author="Unknown"/>
          <w:rFonts w:eastAsia="Times New Roman" w:cstheme="minorHAnsi"/>
          <w:color w:val="000000" w:themeColor="text1"/>
          <w:sz w:val="28"/>
          <w:szCs w:val="28"/>
        </w:rPr>
      </w:pPr>
      <w:ins w:id="237" w:author="Unknown">
        <w:r w:rsidRPr="008B07C4">
          <w:rPr>
            <w:rFonts w:eastAsia="Times New Roman" w:cstheme="minorHAnsi"/>
            <w:color w:val="000000" w:themeColor="text1"/>
            <w:sz w:val="28"/>
            <w:szCs w:val="28"/>
          </w:rPr>
          <w:t>Immutable objects work like constants. It means that they don't accept any changes once created.</w:t>
        </w:r>
      </w:ins>
    </w:p>
    <w:p w:rsidR="008B07C4" w:rsidRPr="008B07C4" w:rsidRDefault="008B07C4" w:rsidP="008B07C4">
      <w:pPr>
        <w:spacing w:before="100" w:beforeAutospacing="1" w:after="100" w:afterAutospacing="1" w:line="240" w:lineRule="auto"/>
        <w:rPr>
          <w:ins w:id="238" w:author="Unknown"/>
          <w:rFonts w:eastAsia="Times New Roman" w:cstheme="minorHAnsi"/>
          <w:color w:val="000000" w:themeColor="text1"/>
          <w:sz w:val="28"/>
          <w:szCs w:val="28"/>
        </w:rPr>
      </w:pPr>
      <w:ins w:id="239" w:author="Unknown">
        <w:r w:rsidRPr="008B07C4">
          <w:rPr>
            <w:rFonts w:eastAsia="Times New Roman" w:cstheme="minorHAnsi"/>
            <w:color w:val="000000" w:themeColor="text1"/>
            <w:sz w:val="28"/>
            <w:szCs w:val="28"/>
          </w:rPr>
          <w:t>They are final by design. On the contrary, the mutable objects allow modifications to them.</w:t>
        </w:r>
      </w:ins>
    </w:p>
    <w:p w:rsidR="008B07C4" w:rsidRPr="008B07C4" w:rsidRDefault="008B07C4" w:rsidP="008B07C4">
      <w:pPr>
        <w:spacing w:before="100" w:beforeAutospacing="1" w:after="100" w:afterAutospacing="1" w:line="240" w:lineRule="auto"/>
        <w:rPr>
          <w:ins w:id="240" w:author="Unknown"/>
          <w:rFonts w:eastAsia="Times New Roman" w:cstheme="minorHAnsi"/>
          <w:color w:val="000000" w:themeColor="text1"/>
          <w:sz w:val="28"/>
          <w:szCs w:val="28"/>
        </w:rPr>
      </w:pPr>
      <w:ins w:id="241"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42" w:author="Unknown"/>
          <w:rFonts w:eastAsia="Times New Roman" w:cstheme="minorHAnsi"/>
          <w:color w:val="000000" w:themeColor="text1"/>
          <w:sz w:val="28"/>
          <w:szCs w:val="28"/>
        </w:rPr>
      </w:pPr>
      <w:ins w:id="243" w:author="Unknown">
        <w:r w:rsidRPr="0063672E">
          <w:rPr>
            <w:rFonts w:eastAsia="Times New Roman" w:cstheme="minorHAnsi"/>
            <w:color w:val="000000" w:themeColor="text1"/>
            <w:sz w:val="28"/>
            <w:szCs w:val="28"/>
          </w:rPr>
          <w:lastRenderedPageBreak/>
          <w:t>Q: Which of these classes are final?</w:t>
        </w:r>
      </w:ins>
    </w:p>
    <w:p w:rsidR="008B07C4" w:rsidRPr="008B07C4" w:rsidRDefault="008B07C4" w:rsidP="008B07C4">
      <w:pPr>
        <w:spacing w:before="100" w:beforeAutospacing="1" w:after="100" w:afterAutospacing="1" w:line="240" w:lineRule="auto"/>
        <w:rPr>
          <w:ins w:id="244" w:author="Unknown"/>
          <w:rFonts w:eastAsia="Times New Roman" w:cstheme="minorHAnsi"/>
          <w:color w:val="000000" w:themeColor="text1"/>
          <w:sz w:val="28"/>
          <w:szCs w:val="28"/>
        </w:rPr>
      </w:pPr>
      <w:ins w:id="245" w:author="Unknown">
        <w:r w:rsidRPr="0063672E">
          <w:rPr>
            <w:rFonts w:eastAsia="Times New Roman" w:cstheme="minorHAnsi"/>
            <w:color w:val="000000" w:themeColor="text1"/>
            <w:sz w:val="28"/>
            <w:szCs w:val="28"/>
          </w:rPr>
          <w:t>String, StringBuffer, and StringBuilder.</w:t>
        </w:r>
      </w:ins>
    </w:p>
    <w:p w:rsidR="008B07C4" w:rsidRPr="008B07C4" w:rsidRDefault="008B07C4" w:rsidP="008B07C4">
      <w:pPr>
        <w:spacing w:before="100" w:beforeAutospacing="1" w:after="100" w:afterAutospacing="1" w:line="240" w:lineRule="auto"/>
        <w:rPr>
          <w:ins w:id="246" w:author="Unknown"/>
          <w:rFonts w:eastAsia="Times New Roman" w:cstheme="minorHAnsi"/>
          <w:color w:val="000000" w:themeColor="text1"/>
          <w:sz w:val="28"/>
          <w:szCs w:val="28"/>
        </w:rPr>
      </w:pPr>
      <w:ins w:id="247" w:author="Unknown">
        <w:r w:rsidRPr="008B07C4">
          <w:rPr>
            <w:rFonts w:eastAsia="Times New Roman" w:cstheme="minorHAnsi"/>
            <w:color w:val="000000" w:themeColor="text1"/>
            <w:sz w:val="28"/>
            <w:szCs w:val="28"/>
          </w:rPr>
          <w:t>All of these classes are final.</w:t>
        </w:r>
      </w:ins>
    </w:p>
    <w:p w:rsidR="008B07C4" w:rsidRPr="008B07C4" w:rsidRDefault="008B07C4" w:rsidP="008B07C4">
      <w:pPr>
        <w:spacing w:before="100" w:beforeAutospacing="1" w:after="100" w:afterAutospacing="1" w:line="240" w:lineRule="auto"/>
        <w:rPr>
          <w:ins w:id="248" w:author="Unknown"/>
          <w:rFonts w:eastAsia="Times New Roman" w:cstheme="minorHAnsi"/>
          <w:color w:val="000000" w:themeColor="text1"/>
          <w:sz w:val="28"/>
          <w:szCs w:val="28"/>
        </w:rPr>
      </w:pPr>
      <w:ins w:id="249"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50" w:author="Unknown"/>
          <w:rFonts w:eastAsia="Times New Roman" w:cstheme="minorHAnsi"/>
          <w:color w:val="000000" w:themeColor="text1"/>
          <w:sz w:val="28"/>
          <w:szCs w:val="28"/>
        </w:rPr>
      </w:pPr>
      <w:ins w:id="251" w:author="Unknown">
        <w:r w:rsidRPr="0063672E">
          <w:rPr>
            <w:rFonts w:eastAsia="Times New Roman" w:cstheme="minorHAnsi"/>
            <w:color w:val="000000" w:themeColor="text1"/>
            <w:sz w:val="28"/>
            <w:szCs w:val="28"/>
          </w:rPr>
          <w:t>Q: What is the no. of objects getting created in the below Java code snippet?</w:t>
        </w:r>
      </w:ins>
    </w:p>
    <w:p w:rsidR="008B07C4" w:rsidRPr="0063672E" w:rsidRDefault="008B07C4" w:rsidP="0063672E">
      <w:pPr>
        <w:spacing w:before="100" w:beforeAutospacing="1" w:after="100" w:afterAutospacing="1" w:line="240" w:lineRule="auto"/>
        <w:rPr>
          <w:ins w:id="252" w:author="Unknown"/>
          <w:rFonts w:eastAsia="Times New Roman" w:cstheme="minorHAnsi"/>
          <w:color w:val="000000" w:themeColor="text1"/>
          <w:sz w:val="28"/>
          <w:szCs w:val="28"/>
        </w:rPr>
      </w:pPr>
      <w:ins w:id="253" w:author="Unknown">
        <w:r w:rsidRPr="0063672E">
          <w:rPr>
            <w:rFonts w:eastAsia="Times New Roman" w:cstheme="minorHAnsi"/>
            <w:color w:val="000000" w:themeColor="text1"/>
            <w:sz w:val="28"/>
            <w:szCs w:val="28"/>
          </w:rPr>
          <w:t>String first = "TechBeamers";</w:t>
        </w:r>
      </w:ins>
    </w:p>
    <w:p w:rsidR="008B07C4" w:rsidRPr="0063672E" w:rsidRDefault="008B07C4" w:rsidP="0063672E">
      <w:pPr>
        <w:spacing w:before="100" w:beforeAutospacing="1" w:after="100" w:afterAutospacing="1" w:line="240" w:lineRule="auto"/>
        <w:rPr>
          <w:ins w:id="254" w:author="Unknown"/>
          <w:rFonts w:eastAsia="Times New Roman" w:cstheme="minorHAnsi"/>
          <w:color w:val="000000" w:themeColor="text1"/>
          <w:sz w:val="28"/>
          <w:szCs w:val="28"/>
        </w:rPr>
      </w:pPr>
    </w:p>
    <w:p w:rsidR="008B07C4" w:rsidRPr="008B07C4" w:rsidRDefault="008B07C4" w:rsidP="0063672E">
      <w:pPr>
        <w:spacing w:before="100" w:beforeAutospacing="1" w:after="100" w:afterAutospacing="1" w:line="240" w:lineRule="auto"/>
        <w:rPr>
          <w:ins w:id="255" w:author="Unknown"/>
          <w:rFonts w:eastAsia="Times New Roman" w:cstheme="minorHAnsi"/>
          <w:color w:val="000000" w:themeColor="text1"/>
          <w:sz w:val="28"/>
          <w:szCs w:val="28"/>
        </w:rPr>
      </w:pPr>
      <w:ins w:id="256" w:author="Unknown">
        <w:r w:rsidRPr="0063672E">
          <w:rPr>
            <w:rFonts w:eastAsia="Times New Roman" w:cstheme="minorHAnsi"/>
            <w:color w:val="000000" w:themeColor="text1"/>
            <w:sz w:val="28"/>
            <w:szCs w:val="28"/>
          </w:rPr>
          <w:t>String second = "TechBeamers";</w:t>
        </w:r>
      </w:ins>
    </w:p>
    <w:p w:rsidR="008B07C4" w:rsidRPr="008B07C4" w:rsidRDefault="008B07C4" w:rsidP="008B07C4">
      <w:pPr>
        <w:spacing w:before="100" w:beforeAutospacing="1" w:after="100" w:afterAutospacing="1" w:line="240" w:lineRule="auto"/>
        <w:rPr>
          <w:ins w:id="257" w:author="Unknown"/>
          <w:rFonts w:eastAsia="Times New Roman" w:cstheme="minorHAnsi"/>
          <w:color w:val="000000" w:themeColor="text1"/>
          <w:sz w:val="28"/>
          <w:szCs w:val="28"/>
        </w:rPr>
      </w:pPr>
      <w:ins w:id="258" w:author="Unknown">
        <w:r w:rsidRPr="008B07C4">
          <w:rPr>
            <w:rFonts w:eastAsia="Times New Roman" w:cstheme="minorHAnsi"/>
            <w:color w:val="000000" w:themeColor="text1"/>
            <w:sz w:val="28"/>
            <w:szCs w:val="28"/>
          </w:rPr>
          <w:t>The above code would only lead to the creation of one String object in the String constant pool as both the strings are referring to the same content.</w:t>
        </w:r>
      </w:ins>
    </w:p>
    <w:p w:rsidR="008B07C4" w:rsidRPr="008B07C4" w:rsidRDefault="008B07C4" w:rsidP="008B07C4">
      <w:pPr>
        <w:spacing w:before="100" w:beforeAutospacing="1" w:after="100" w:afterAutospacing="1" w:line="240" w:lineRule="auto"/>
        <w:rPr>
          <w:ins w:id="259" w:author="Unknown"/>
          <w:rFonts w:eastAsia="Times New Roman" w:cstheme="minorHAnsi"/>
          <w:color w:val="000000" w:themeColor="text1"/>
          <w:sz w:val="28"/>
          <w:szCs w:val="28"/>
        </w:rPr>
      </w:pPr>
      <w:ins w:id="260"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61" w:author="Unknown"/>
          <w:rFonts w:eastAsia="Times New Roman" w:cstheme="minorHAnsi"/>
          <w:color w:val="000000" w:themeColor="text1"/>
          <w:sz w:val="28"/>
          <w:szCs w:val="28"/>
        </w:rPr>
      </w:pPr>
      <w:ins w:id="262" w:author="Unknown">
        <w:r w:rsidRPr="0063672E">
          <w:rPr>
            <w:rFonts w:eastAsia="Times New Roman" w:cstheme="minorHAnsi"/>
            <w:color w:val="000000" w:themeColor="text1"/>
            <w:sz w:val="28"/>
            <w:szCs w:val="28"/>
          </w:rPr>
          <w:t>Q: How would you create mutable string objects?</w:t>
        </w:r>
      </w:ins>
    </w:p>
    <w:p w:rsidR="008B07C4" w:rsidRPr="008B07C4" w:rsidRDefault="008B07C4" w:rsidP="008B07C4">
      <w:pPr>
        <w:spacing w:before="100" w:beforeAutospacing="1" w:after="100" w:afterAutospacing="1" w:line="240" w:lineRule="auto"/>
        <w:rPr>
          <w:ins w:id="263" w:author="Unknown"/>
          <w:rFonts w:eastAsia="Times New Roman" w:cstheme="minorHAnsi"/>
          <w:color w:val="000000" w:themeColor="text1"/>
          <w:sz w:val="28"/>
          <w:szCs w:val="28"/>
        </w:rPr>
      </w:pPr>
      <w:ins w:id="264" w:author="Unknown">
        <w:r w:rsidRPr="008B07C4">
          <w:rPr>
            <w:rFonts w:eastAsia="Times New Roman" w:cstheme="minorHAnsi"/>
            <w:color w:val="000000" w:themeColor="text1"/>
            <w:sz w:val="28"/>
            <w:szCs w:val="28"/>
          </w:rPr>
          <w:t>We can use String Buffer and String Builder classes for creating the mutable strings.</w:t>
        </w:r>
      </w:ins>
    </w:p>
    <w:p w:rsidR="008B07C4" w:rsidRPr="008B07C4" w:rsidRDefault="008B07C4" w:rsidP="008B07C4">
      <w:pPr>
        <w:spacing w:before="100" w:beforeAutospacing="1" w:after="100" w:afterAutospacing="1" w:line="240" w:lineRule="auto"/>
        <w:rPr>
          <w:ins w:id="265" w:author="Unknown"/>
          <w:rFonts w:eastAsia="Times New Roman" w:cstheme="minorHAnsi"/>
          <w:color w:val="000000" w:themeColor="text1"/>
          <w:sz w:val="28"/>
          <w:szCs w:val="28"/>
        </w:rPr>
      </w:pPr>
      <w:ins w:id="266"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67" w:author="Unknown"/>
          <w:rFonts w:eastAsia="Times New Roman" w:cstheme="minorHAnsi"/>
          <w:color w:val="000000" w:themeColor="text1"/>
          <w:sz w:val="28"/>
          <w:szCs w:val="28"/>
        </w:rPr>
      </w:pPr>
      <w:ins w:id="268" w:author="Unknown">
        <w:r w:rsidRPr="0063672E">
          <w:rPr>
            <w:rFonts w:eastAsia="Times New Roman" w:cstheme="minorHAnsi"/>
            <w:color w:val="000000" w:themeColor="text1"/>
            <w:sz w:val="28"/>
            <w:szCs w:val="28"/>
          </w:rPr>
          <w:t>Q: What do you understand string intern?</w:t>
        </w:r>
      </w:ins>
    </w:p>
    <w:p w:rsidR="008B07C4" w:rsidRPr="008B07C4" w:rsidRDefault="008B07C4" w:rsidP="008B07C4">
      <w:pPr>
        <w:spacing w:before="100" w:beforeAutospacing="1" w:after="100" w:afterAutospacing="1" w:line="240" w:lineRule="auto"/>
        <w:rPr>
          <w:ins w:id="269" w:author="Unknown"/>
          <w:rFonts w:eastAsia="Times New Roman" w:cstheme="minorHAnsi"/>
          <w:color w:val="000000" w:themeColor="text1"/>
          <w:sz w:val="28"/>
          <w:szCs w:val="28"/>
        </w:rPr>
      </w:pPr>
      <w:ins w:id="270" w:author="Unknown">
        <w:r w:rsidRPr="008B07C4">
          <w:rPr>
            <w:rFonts w:eastAsia="Times New Roman" w:cstheme="minorHAnsi"/>
            <w:color w:val="000000" w:themeColor="text1"/>
            <w:sz w:val="28"/>
            <w:szCs w:val="28"/>
          </w:rPr>
          <w:t>Every string object in the string constant pool is termed as String Intern. You can create a replica of objects lying in string constant pool. We call this process as interning. Java provides &lt;intern()&gt; method for this purpose.</w:t>
        </w:r>
      </w:ins>
    </w:p>
    <w:p w:rsidR="008B07C4" w:rsidRPr="008B07C4" w:rsidRDefault="008B07C4" w:rsidP="008B07C4">
      <w:pPr>
        <w:spacing w:before="100" w:beforeAutospacing="1" w:after="100" w:afterAutospacing="1" w:line="240" w:lineRule="auto"/>
        <w:rPr>
          <w:ins w:id="271" w:author="Unknown"/>
          <w:rFonts w:eastAsia="Times New Roman" w:cstheme="minorHAnsi"/>
          <w:color w:val="000000" w:themeColor="text1"/>
          <w:sz w:val="28"/>
          <w:szCs w:val="28"/>
        </w:rPr>
      </w:pPr>
      <w:ins w:id="272"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73" w:author="Unknown"/>
          <w:rFonts w:eastAsia="Times New Roman" w:cstheme="minorHAnsi"/>
          <w:color w:val="000000" w:themeColor="text1"/>
          <w:sz w:val="28"/>
          <w:szCs w:val="28"/>
        </w:rPr>
      </w:pPr>
      <w:ins w:id="274" w:author="Unknown">
        <w:r w:rsidRPr="0063672E">
          <w:rPr>
            <w:rFonts w:eastAsia="Times New Roman" w:cstheme="minorHAnsi"/>
            <w:color w:val="000000" w:themeColor="text1"/>
            <w:sz w:val="28"/>
            <w:szCs w:val="28"/>
          </w:rPr>
          <w:t>Q: What difference you see between String and StringBuffer classes?</w:t>
        </w:r>
      </w:ins>
    </w:p>
    <w:p w:rsidR="008B07C4" w:rsidRPr="008B07C4" w:rsidRDefault="008B07C4" w:rsidP="008B07C4">
      <w:pPr>
        <w:spacing w:before="100" w:beforeAutospacing="1" w:after="100" w:afterAutospacing="1" w:line="240" w:lineRule="auto"/>
        <w:rPr>
          <w:ins w:id="275" w:author="Unknown"/>
          <w:rFonts w:eastAsia="Times New Roman" w:cstheme="minorHAnsi"/>
          <w:color w:val="000000" w:themeColor="text1"/>
          <w:sz w:val="28"/>
          <w:szCs w:val="28"/>
        </w:rPr>
      </w:pPr>
      <w:ins w:id="276" w:author="Unknown">
        <w:r w:rsidRPr="008B07C4">
          <w:rPr>
            <w:rFonts w:eastAsia="Times New Roman" w:cstheme="minorHAnsi"/>
            <w:color w:val="000000" w:themeColor="text1"/>
            <w:sz w:val="28"/>
            <w:szCs w:val="28"/>
          </w:rPr>
          <w:lastRenderedPageBreak/>
          <w:t>First, let's see the similarity, which is both the String and StringBuffer class are thread-safe. Next, the primary difference between them is that String objects are immutable while the String Buffer objects are mutable.</w:t>
        </w:r>
      </w:ins>
    </w:p>
    <w:p w:rsidR="008B07C4" w:rsidRPr="008B07C4" w:rsidRDefault="008B07C4" w:rsidP="008B07C4">
      <w:pPr>
        <w:spacing w:before="100" w:beforeAutospacing="1" w:after="100" w:afterAutospacing="1" w:line="240" w:lineRule="auto"/>
        <w:rPr>
          <w:ins w:id="277" w:author="Unknown"/>
          <w:rFonts w:eastAsia="Times New Roman" w:cstheme="minorHAnsi"/>
          <w:color w:val="000000" w:themeColor="text1"/>
          <w:sz w:val="28"/>
          <w:szCs w:val="28"/>
        </w:rPr>
      </w:pPr>
      <w:ins w:id="278"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79" w:author="Unknown"/>
          <w:rFonts w:eastAsia="Times New Roman" w:cstheme="minorHAnsi"/>
          <w:color w:val="000000" w:themeColor="text1"/>
          <w:sz w:val="28"/>
          <w:szCs w:val="28"/>
        </w:rPr>
      </w:pPr>
      <w:ins w:id="280" w:author="Unknown">
        <w:r w:rsidRPr="0063672E">
          <w:rPr>
            <w:rFonts w:eastAsia="Times New Roman" w:cstheme="minorHAnsi"/>
            <w:color w:val="000000" w:themeColor="text1"/>
            <w:sz w:val="28"/>
            <w:szCs w:val="28"/>
          </w:rPr>
          <w:t>Java Interview Questions - Don't Miss to Read 10 Must-Know Questions on Java Threads</w:t>
        </w:r>
      </w:ins>
    </w:p>
    <w:p w:rsidR="008B07C4" w:rsidRPr="008B07C4" w:rsidRDefault="008B07C4" w:rsidP="008B07C4">
      <w:pPr>
        <w:spacing w:before="100" w:beforeAutospacing="1" w:after="100" w:afterAutospacing="1" w:line="240" w:lineRule="auto"/>
        <w:rPr>
          <w:ins w:id="281" w:author="Unknown"/>
          <w:rFonts w:eastAsia="Times New Roman" w:cstheme="minorHAnsi"/>
          <w:color w:val="000000" w:themeColor="text1"/>
          <w:sz w:val="28"/>
          <w:szCs w:val="28"/>
        </w:rPr>
      </w:pPr>
      <w:ins w:id="282" w:author="Unknown">
        <w:r w:rsidRPr="0063672E">
          <w:rPr>
            <w:rFonts w:eastAsia="Times New Roman" w:cstheme="minorHAnsi"/>
            <w:color w:val="000000" w:themeColor="text1"/>
            <w:sz w:val="28"/>
            <w:szCs w:val="28"/>
          </w:rPr>
          <w:fldChar w:fldCharType="begin"/>
        </w:r>
        <w:r w:rsidRPr="0063672E">
          <w:rPr>
            <w:rFonts w:eastAsia="Times New Roman" w:cstheme="minorHAnsi"/>
            <w:color w:val="000000" w:themeColor="text1"/>
            <w:sz w:val="28"/>
            <w:szCs w:val="28"/>
          </w:rPr>
          <w:instrText xml:space="preserve"> HYPERLINK "https://www.techbeamers.com/java-multithreading-with-examples/" \t "_blank" </w:instrText>
        </w:r>
        <w:r w:rsidRPr="0063672E">
          <w:rPr>
            <w:rFonts w:eastAsia="Times New Roman" w:cstheme="minorHAnsi"/>
            <w:color w:val="000000" w:themeColor="text1"/>
            <w:sz w:val="28"/>
            <w:szCs w:val="28"/>
          </w:rPr>
          <w:fldChar w:fldCharType="separate"/>
        </w:r>
        <w:r w:rsidRPr="0063672E">
          <w:rPr>
            <w:rFonts w:eastAsia="Times New Roman" w:cstheme="minorHAnsi"/>
            <w:color w:val="000000" w:themeColor="text1"/>
            <w:sz w:val="28"/>
            <w:szCs w:val="28"/>
          </w:rPr>
          <w:t>Java threading</w:t>
        </w:r>
        <w:r w:rsidRPr="0063672E">
          <w:rPr>
            <w:rFonts w:eastAsia="Times New Roman" w:cstheme="minorHAnsi"/>
            <w:color w:val="000000" w:themeColor="text1"/>
            <w:sz w:val="28"/>
            <w:szCs w:val="28"/>
          </w:rPr>
          <w:fldChar w:fldCharType="end"/>
        </w:r>
        <w:r w:rsidRPr="008B07C4">
          <w:rPr>
            <w:rFonts w:eastAsia="Times New Roman" w:cstheme="minorHAnsi"/>
            <w:color w:val="000000" w:themeColor="text1"/>
            <w:sz w:val="28"/>
            <w:szCs w:val="28"/>
          </w:rPr>
          <w:t>/synchronization are the most complex areas for the Software testers. We recommend going through the below list of 10 essential Java interview questions for QA engineers.</w:t>
        </w:r>
      </w:ins>
    </w:p>
    <w:p w:rsidR="008B07C4" w:rsidRPr="008B07C4" w:rsidRDefault="008B07C4" w:rsidP="008B07C4">
      <w:pPr>
        <w:spacing w:before="100" w:beforeAutospacing="1" w:after="100" w:afterAutospacing="1" w:line="240" w:lineRule="auto"/>
        <w:rPr>
          <w:ins w:id="283" w:author="Unknown"/>
          <w:rFonts w:eastAsia="Times New Roman" w:cstheme="minorHAnsi"/>
          <w:color w:val="000000" w:themeColor="text1"/>
          <w:sz w:val="28"/>
          <w:szCs w:val="28"/>
        </w:rPr>
      </w:pPr>
      <w:ins w:id="284" w:author="Unknown">
        <w:r w:rsidRPr="0063672E">
          <w:rPr>
            <w:rFonts w:eastAsia="Times New Roman" w:cstheme="minorHAnsi"/>
            <w:color w:val="000000" w:themeColor="text1"/>
            <w:sz w:val="28"/>
            <w:szCs w:val="28"/>
          </w:rPr>
          <w:t>Q: How do you define a Thread in Java?</w:t>
        </w:r>
      </w:ins>
    </w:p>
    <w:p w:rsidR="008B07C4" w:rsidRPr="008B07C4" w:rsidRDefault="008B07C4" w:rsidP="008B07C4">
      <w:pPr>
        <w:spacing w:before="100" w:beforeAutospacing="1" w:after="100" w:afterAutospacing="1" w:line="240" w:lineRule="auto"/>
        <w:rPr>
          <w:ins w:id="285" w:author="Unknown"/>
          <w:rFonts w:eastAsia="Times New Roman" w:cstheme="minorHAnsi"/>
          <w:color w:val="000000" w:themeColor="text1"/>
          <w:sz w:val="28"/>
          <w:szCs w:val="28"/>
        </w:rPr>
      </w:pPr>
      <w:ins w:id="286" w:author="Unknown">
        <w:r w:rsidRPr="008B07C4">
          <w:rPr>
            <w:rFonts w:eastAsia="Times New Roman" w:cstheme="minorHAnsi"/>
            <w:color w:val="000000" w:themeColor="text1"/>
            <w:sz w:val="28"/>
            <w:szCs w:val="28"/>
          </w:rPr>
          <w:t>The thread is the smallest unit of execution in a program. It optimally consumes the CPU and improves the performance of the application. Some of the characteristics of Java threads are as follows.</w:t>
        </w:r>
      </w:ins>
    </w:p>
    <w:p w:rsidR="008B07C4" w:rsidRPr="008B07C4" w:rsidRDefault="008B07C4" w:rsidP="0063672E">
      <w:pPr>
        <w:spacing w:before="100" w:beforeAutospacing="1" w:after="100" w:afterAutospacing="1" w:line="240" w:lineRule="auto"/>
        <w:rPr>
          <w:ins w:id="287" w:author="Unknown"/>
          <w:rFonts w:eastAsia="Times New Roman" w:cstheme="minorHAnsi"/>
          <w:color w:val="000000" w:themeColor="text1"/>
          <w:sz w:val="28"/>
          <w:szCs w:val="28"/>
        </w:rPr>
      </w:pPr>
      <w:ins w:id="288" w:author="Unknown">
        <w:r w:rsidRPr="008B07C4">
          <w:rPr>
            <w:rFonts w:eastAsia="Times New Roman" w:cstheme="minorHAnsi"/>
            <w:color w:val="000000" w:themeColor="text1"/>
            <w:sz w:val="28"/>
            <w:szCs w:val="28"/>
          </w:rPr>
          <w:t>These are lightweight Java process.</w:t>
        </w:r>
      </w:ins>
    </w:p>
    <w:p w:rsidR="008B07C4" w:rsidRPr="008B07C4" w:rsidRDefault="008B07C4" w:rsidP="0063672E">
      <w:pPr>
        <w:spacing w:before="100" w:beforeAutospacing="1" w:after="100" w:afterAutospacing="1" w:line="240" w:lineRule="auto"/>
        <w:rPr>
          <w:ins w:id="289" w:author="Unknown"/>
          <w:rFonts w:eastAsia="Times New Roman" w:cstheme="minorHAnsi"/>
          <w:color w:val="000000" w:themeColor="text1"/>
          <w:sz w:val="28"/>
          <w:szCs w:val="28"/>
        </w:rPr>
      </w:pPr>
      <w:ins w:id="290" w:author="Unknown">
        <w:r w:rsidRPr="008B07C4">
          <w:rPr>
            <w:rFonts w:eastAsia="Times New Roman" w:cstheme="minorHAnsi"/>
            <w:color w:val="000000" w:themeColor="text1"/>
            <w:sz w:val="28"/>
            <w:szCs w:val="28"/>
          </w:rPr>
          <w:t>The thread class is a part of the &lt;java.lang&gt; package.</w:t>
        </w:r>
      </w:ins>
    </w:p>
    <w:p w:rsidR="008B07C4" w:rsidRPr="008B07C4" w:rsidRDefault="008B07C4" w:rsidP="0063672E">
      <w:pPr>
        <w:spacing w:before="100" w:beforeAutospacing="1" w:after="100" w:afterAutospacing="1" w:line="240" w:lineRule="auto"/>
        <w:rPr>
          <w:ins w:id="291" w:author="Unknown"/>
          <w:rFonts w:eastAsia="Times New Roman" w:cstheme="minorHAnsi"/>
          <w:color w:val="000000" w:themeColor="text1"/>
          <w:sz w:val="28"/>
          <w:szCs w:val="28"/>
        </w:rPr>
      </w:pPr>
      <w:ins w:id="292" w:author="Unknown">
        <w:r w:rsidRPr="008B07C4">
          <w:rPr>
            <w:rFonts w:eastAsia="Times New Roman" w:cstheme="minorHAnsi"/>
            <w:color w:val="000000" w:themeColor="text1"/>
            <w:sz w:val="28"/>
            <w:szCs w:val="28"/>
          </w:rPr>
          <w:t>You can create many threads in java, and even the main method runs on a thread.</w:t>
        </w:r>
      </w:ins>
    </w:p>
    <w:p w:rsidR="008B07C4" w:rsidRPr="008B07C4" w:rsidRDefault="008B07C4" w:rsidP="0063672E">
      <w:pPr>
        <w:spacing w:before="100" w:beforeAutospacing="1" w:after="100" w:afterAutospacing="1" w:line="240" w:lineRule="auto"/>
        <w:rPr>
          <w:ins w:id="293" w:author="Unknown"/>
          <w:rFonts w:eastAsia="Times New Roman" w:cstheme="minorHAnsi"/>
          <w:color w:val="000000" w:themeColor="text1"/>
          <w:sz w:val="28"/>
          <w:szCs w:val="28"/>
        </w:rPr>
      </w:pPr>
      <w:ins w:id="294" w:author="Unknown">
        <w:r w:rsidRPr="008B07C4">
          <w:rPr>
            <w:rFonts w:eastAsia="Times New Roman" w:cstheme="minorHAnsi"/>
            <w:color w:val="000000" w:themeColor="text1"/>
            <w:sz w:val="28"/>
            <w:szCs w:val="28"/>
          </w:rPr>
          <w:t>Java supports the concurrent execution of multiple threads.</w:t>
        </w:r>
      </w:ins>
    </w:p>
    <w:p w:rsidR="008B07C4" w:rsidRPr="008B07C4" w:rsidRDefault="008B07C4" w:rsidP="0063672E">
      <w:pPr>
        <w:spacing w:before="100" w:beforeAutospacing="1" w:after="100" w:afterAutospacing="1" w:line="240" w:lineRule="auto"/>
        <w:rPr>
          <w:ins w:id="295" w:author="Unknown"/>
          <w:rFonts w:eastAsia="Times New Roman" w:cstheme="minorHAnsi"/>
          <w:color w:val="000000" w:themeColor="text1"/>
          <w:sz w:val="28"/>
          <w:szCs w:val="28"/>
        </w:rPr>
      </w:pPr>
      <w:ins w:id="296" w:author="Unknown">
        <w:r w:rsidRPr="008B07C4">
          <w:rPr>
            <w:rFonts w:eastAsia="Times New Roman" w:cstheme="minorHAnsi"/>
            <w:color w:val="000000" w:themeColor="text1"/>
            <w:sz w:val="28"/>
            <w:szCs w:val="28"/>
          </w:rPr>
          <w:t>Threads manage their stack.</w:t>
        </w:r>
      </w:ins>
    </w:p>
    <w:p w:rsidR="008B07C4" w:rsidRPr="008B07C4" w:rsidRDefault="008B07C4" w:rsidP="008B07C4">
      <w:pPr>
        <w:spacing w:before="100" w:beforeAutospacing="1" w:after="100" w:afterAutospacing="1" w:line="240" w:lineRule="auto"/>
        <w:rPr>
          <w:ins w:id="297" w:author="Unknown"/>
          <w:rFonts w:eastAsia="Times New Roman" w:cstheme="minorHAnsi"/>
          <w:color w:val="000000" w:themeColor="text1"/>
          <w:sz w:val="28"/>
          <w:szCs w:val="28"/>
        </w:rPr>
      </w:pPr>
      <w:ins w:id="298"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299" w:author="Unknown"/>
          <w:rFonts w:eastAsia="Times New Roman" w:cstheme="minorHAnsi"/>
          <w:color w:val="000000" w:themeColor="text1"/>
          <w:sz w:val="28"/>
          <w:szCs w:val="28"/>
        </w:rPr>
      </w:pPr>
      <w:ins w:id="300" w:author="Unknown">
        <w:r w:rsidRPr="0063672E">
          <w:rPr>
            <w:rFonts w:eastAsia="Times New Roman" w:cstheme="minorHAnsi"/>
            <w:color w:val="000000" w:themeColor="text1"/>
            <w:sz w:val="28"/>
            <w:szCs w:val="28"/>
          </w:rPr>
          <w:t>Q: What difference you see between Process and Thread in Java?</w:t>
        </w:r>
      </w:ins>
    </w:p>
    <w:p w:rsidR="008B07C4" w:rsidRPr="008B07C4" w:rsidRDefault="008B07C4" w:rsidP="0063672E">
      <w:pPr>
        <w:spacing w:before="100" w:beforeAutospacing="1" w:after="100" w:afterAutospacing="1" w:line="240" w:lineRule="auto"/>
        <w:rPr>
          <w:ins w:id="301" w:author="Unknown"/>
          <w:rFonts w:eastAsia="Times New Roman" w:cstheme="minorHAnsi"/>
          <w:color w:val="000000" w:themeColor="text1"/>
          <w:sz w:val="28"/>
          <w:szCs w:val="28"/>
        </w:rPr>
      </w:pPr>
      <w:ins w:id="302" w:author="Unknown">
        <w:r w:rsidRPr="008B07C4">
          <w:rPr>
            <w:rFonts w:eastAsia="Times New Roman" w:cstheme="minorHAnsi"/>
            <w:color w:val="000000" w:themeColor="text1"/>
            <w:sz w:val="28"/>
            <w:szCs w:val="28"/>
          </w:rPr>
          <w:t>A single process can own multiple threads.</w:t>
        </w:r>
      </w:ins>
    </w:p>
    <w:p w:rsidR="008B07C4" w:rsidRPr="008B07C4" w:rsidRDefault="008B07C4" w:rsidP="0063672E">
      <w:pPr>
        <w:spacing w:before="100" w:beforeAutospacing="1" w:after="100" w:afterAutospacing="1" w:line="240" w:lineRule="auto"/>
        <w:rPr>
          <w:ins w:id="303" w:author="Unknown"/>
          <w:rFonts w:eastAsia="Times New Roman" w:cstheme="minorHAnsi"/>
          <w:color w:val="000000" w:themeColor="text1"/>
          <w:sz w:val="28"/>
          <w:szCs w:val="28"/>
        </w:rPr>
      </w:pPr>
      <w:ins w:id="304" w:author="Unknown">
        <w:r w:rsidRPr="008B07C4">
          <w:rPr>
            <w:rFonts w:eastAsia="Times New Roman" w:cstheme="minorHAnsi"/>
            <w:color w:val="000000" w:themeColor="text1"/>
            <w:sz w:val="28"/>
            <w:szCs w:val="28"/>
          </w:rPr>
          <w:t>Threads are the smaller execution units of a Process.</w:t>
        </w:r>
      </w:ins>
    </w:p>
    <w:p w:rsidR="008B07C4" w:rsidRPr="008B07C4" w:rsidRDefault="008B07C4" w:rsidP="0063672E">
      <w:pPr>
        <w:spacing w:before="100" w:beforeAutospacing="1" w:after="100" w:afterAutospacing="1" w:line="240" w:lineRule="auto"/>
        <w:rPr>
          <w:ins w:id="305" w:author="Unknown"/>
          <w:rFonts w:eastAsia="Times New Roman" w:cstheme="minorHAnsi"/>
          <w:color w:val="000000" w:themeColor="text1"/>
          <w:sz w:val="28"/>
          <w:szCs w:val="28"/>
        </w:rPr>
      </w:pPr>
      <w:ins w:id="306" w:author="Unknown">
        <w:r w:rsidRPr="008B07C4">
          <w:rPr>
            <w:rFonts w:eastAsia="Times New Roman" w:cstheme="minorHAnsi"/>
            <w:color w:val="000000" w:themeColor="text1"/>
            <w:sz w:val="28"/>
            <w:szCs w:val="28"/>
          </w:rPr>
          <w:t>Processes possess their individual copy of the data segment of the parent process while the threads share the data portion of its process.</w:t>
        </w:r>
      </w:ins>
    </w:p>
    <w:p w:rsidR="008B07C4" w:rsidRPr="008B07C4" w:rsidRDefault="008B07C4" w:rsidP="0063672E">
      <w:pPr>
        <w:spacing w:before="100" w:beforeAutospacing="1" w:after="100" w:afterAutospacing="1" w:line="240" w:lineRule="auto"/>
        <w:rPr>
          <w:ins w:id="307" w:author="Unknown"/>
          <w:rFonts w:eastAsia="Times New Roman" w:cstheme="minorHAnsi"/>
          <w:color w:val="000000" w:themeColor="text1"/>
          <w:sz w:val="28"/>
          <w:szCs w:val="28"/>
        </w:rPr>
      </w:pPr>
      <w:ins w:id="308" w:author="Unknown">
        <w:r w:rsidRPr="008B07C4">
          <w:rPr>
            <w:rFonts w:eastAsia="Times New Roman" w:cstheme="minorHAnsi"/>
            <w:color w:val="000000" w:themeColor="text1"/>
            <w:sz w:val="28"/>
            <w:szCs w:val="28"/>
          </w:rPr>
          <w:lastRenderedPageBreak/>
          <w:t>Threads share the address space of the process, whereas processes have their respective addresses.</w:t>
        </w:r>
      </w:ins>
    </w:p>
    <w:p w:rsidR="008B07C4" w:rsidRPr="008B07C4" w:rsidRDefault="008B07C4" w:rsidP="0063672E">
      <w:pPr>
        <w:spacing w:before="100" w:beforeAutospacing="1" w:after="100" w:afterAutospacing="1" w:line="240" w:lineRule="auto"/>
        <w:rPr>
          <w:ins w:id="309" w:author="Unknown"/>
          <w:rFonts w:eastAsia="Times New Roman" w:cstheme="minorHAnsi"/>
          <w:color w:val="000000" w:themeColor="text1"/>
          <w:sz w:val="28"/>
          <w:szCs w:val="28"/>
        </w:rPr>
      </w:pPr>
      <w:ins w:id="310" w:author="Unknown">
        <w:r w:rsidRPr="008B07C4">
          <w:rPr>
            <w:rFonts w:eastAsia="Times New Roman" w:cstheme="minorHAnsi"/>
            <w:color w:val="000000" w:themeColor="text1"/>
            <w:sz w:val="28"/>
            <w:szCs w:val="28"/>
          </w:rPr>
          <w:t>Processes can easily communicate with child processes using IPC (interprocess communication). While, the threads communicate with other threads of the same process using the wait(), notify(), notifyAll() methods.</w:t>
        </w:r>
      </w:ins>
    </w:p>
    <w:p w:rsidR="008B07C4" w:rsidRPr="008B07C4" w:rsidRDefault="008B07C4" w:rsidP="008B07C4">
      <w:pPr>
        <w:spacing w:before="100" w:beforeAutospacing="1" w:after="100" w:afterAutospacing="1" w:line="240" w:lineRule="auto"/>
        <w:rPr>
          <w:ins w:id="311" w:author="Unknown"/>
          <w:rFonts w:eastAsia="Times New Roman" w:cstheme="minorHAnsi"/>
          <w:color w:val="000000" w:themeColor="text1"/>
          <w:sz w:val="28"/>
          <w:szCs w:val="28"/>
        </w:rPr>
      </w:pPr>
      <w:ins w:id="312"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313" w:author="Unknown"/>
          <w:rFonts w:eastAsia="Times New Roman" w:cstheme="minorHAnsi"/>
          <w:color w:val="000000" w:themeColor="text1"/>
          <w:sz w:val="28"/>
          <w:szCs w:val="28"/>
        </w:rPr>
      </w:pPr>
      <w:ins w:id="314" w:author="Unknown">
        <w:r w:rsidRPr="0063672E">
          <w:rPr>
            <w:rFonts w:eastAsia="Times New Roman" w:cstheme="minorHAnsi"/>
            <w:color w:val="000000" w:themeColor="text1"/>
            <w:sz w:val="28"/>
            <w:szCs w:val="28"/>
          </w:rPr>
          <w:t>Q: What are different ways to create Threads in Java?</w:t>
        </w:r>
      </w:ins>
    </w:p>
    <w:p w:rsidR="008B07C4" w:rsidRPr="008B07C4" w:rsidRDefault="008B07C4" w:rsidP="008B07C4">
      <w:pPr>
        <w:spacing w:before="100" w:beforeAutospacing="1" w:after="100" w:afterAutospacing="1" w:line="240" w:lineRule="auto"/>
        <w:rPr>
          <w:ins w:id="315" w:author="Unknown"/>
          <w:rFonts w:eastAsia="Times New Roman" w:cstheme="minorHAnsi"/>
          <w:color w:val="000000" w:themeColor="text1"/>
          <w:sz w:val="28"/>
          <w:szCs w:val="28"/>
        </w:rPr>
      </w:pPr>
      <w:ins w:id="316" w:author="Unknown">
        <w:r w:rsidRPr="008B07C4">
          <w:rPr>
            <w:rFonts w:eastAsia="Times New Roman" w:cstheme="minorHAnsi"/>
            <w:color w:val="000000" w:themeColor="text1"/>
            <w:sz w:val="28"/>
            <w:szCs w:val="28"/>
          </w:rPr>
          <w:t>There are two ways to create Threads, i.e., by implementing the &lt;java.lang.Runnable&gt; interface or by extending the &lt;java.lang.Thread&gt; class and then defining the run method.</w:t>
        </w:r>
      </w:ins>
    </w:p>
    <w:p w:rsidR="008B07C4" w:rsidRPr="008B07C4" w:rsidRDefault="008B07C4" w:rsidP="008B07C4">
      <w:pPr>
        <w:spacing w:before="100" w:beforeAutospacing="1" w:after="100" w:afterAutospacing="1" w:line="240" w:lineRule="auto"/>
        <w:rPr>
          <w:ins w:id="317" w:author="Unknown"/>
          <w:rFonts w:eastAsia="Times New Roman" w:cstheme="minorHAnsi"/>
          <w:color w:val="000000" w:themeColor="text1"/>
          <w:sz w:val="28"/>
          <w:szCs w:val="28"/>
        </w:rPr>
      </w:pPr>
      <w:ins w:id="318" w:author="Unknown">
        <w:r w:rsidRPr="0063672E">
          <w:rPr>
            <w:rFonts w:eastAsia="Times New Roman" w:cstheme="minorHAnsi"/>
            <w:color w:val="000000" w:themeColor="text1"/>
            <w:sz w:val="28"/>
            <w:szCs w:val="28"/>
          </w:rPr>
          <w:t>e.g.</w:t>
        </w:r>
      </w:ins>
    </w:p>
    <w:p w:rsidR="008B07C4" w:rsidRPr="0063672E" w:rsidRDefault="008B07C4" w:rsidP="0063672E">
      <w:pPr>
        <w:spacing w:before="100" w:beforeAutospacing="1" w:after="100" w:afterAutospacing="1" w:line="240" w:lineRule="auto"/>
        <w:rPr>
          <w:ins w:id="319" w:author="Unknown"/>
          <w:rFonts w:eastAsia="Times New Roman" w:cstheme="minorHAnsi"/>
          <w:color w:val="000000" w:themeColor="text1"/>
          <w:sz w:val="28"/>
          <w:szCs w:val="28"/>
        </w:rPr>
      </w:pPr>
      <w:ins w:id="320" w:author="Unknown">
        <w:r w:rsidRPr="0063672E">
          <w:rPr>
            <w:rFonts w:eastAsia="Times New Roman" w:cstheme="minorHAnsi"/>
            <w:color w:val="000000" w:themeColor="text1"/>
            <w:sz w:val="28"/>
            <w:szCs w:val="28"/>
          </w:rPr>
          <w:t>public class ImplementThreadByExtend extends Thread{</w:t>
        </w:r>
      </w:ins>
    </w:p>
    <w:p w:rsidR="008B07C4" w:rsidRPr="0063672E" w:rsidRDefault="008B07C4" w:rsidP="0063672E">
      <w:pPr>
        <w:spacing w:before="100" w:beforeAutospacing="1" w:after="100" w:afterAutospacing="1" w:line="240" w:lineRule="auto"/>
        <w:rPr>
          <w:ins w:id="321" w:author="Unknown"/>
          <w:rFonts w:eastAsia="Times New Roman" w:cstheme="minorHAnsi"/>
          <w:color w:val="000000" w:themeColor="text1"/>
          <w:sz w:val="28"/>
          <w:szCs w:val="28"/>
        </w:rPr>
      </w:pPr>
      <w:ins w:id="322" w:author="Unknown">
        <w:r w:rsidRPr="0063672E">
          <w:rPr>
            <w:rFonts w:eastAsia="Times New Roman" w:cstheme="minorHAnsi"/>
            <w:color w:val="000000" w:themeColor="text1"/>
            <w:sz w:val="28"/>
            <w:szCs w:val="28"/>
          </w:rPr>
          <w:t xml:space="preserve"> </w:t>
        </w:r>
      </w:ins>
    </w:p>
    <w:p w:rsidR="008B07C4" w:rsidRPr="0063672E" w:rsidRDefault="008B07C4" w:rsidP="0063672E">
      <w:pPr>
        <w:spacing w:before="100" w:beforeAutospacing="1" w:after="100" w:afterAutospacing="1" w:line="240" w:lineRule="auto"/>
        <w:rPr>
          <w:ins w:id="323" w:author="Unknown"/>
          <w:rFonts w:eastAsia="Times New Roman" w:cstheme="minorHAnsi"/>
          <w:color w:val="000000" w:themeColor="text1"/>
          <w:sz w:val="28"/>
          <w:szCs w:val="28"/>
        </w:rPr>
      </w:pPr>
      <w:ins w:id="324" w:author="Unknown">
        <w:r w:rsidRPr="0063672E">
          <w:rPr>
            <w:rFonts w:eastAsia="Times New Roman" w:cstheme="minorHAnsi"/>
            <w:color w:val="000000" w:themeColor="text1"/>
            <w:sz w:val="28"/>
            <w:szCs w:val="28"/>
          </w:rPr>
          <w:t xml:space="preserve"> public void run(){</w:t>
        </w:r>
      </w:ins>
    </w:p>
    <w:p w:rsidR="008B07C4" w:rsidRPr="0063672E" w:rsidRDefault="008B07C4" w:rsidP="0063672E">
      <w:pPr>
        <w:spacing w:before="100" w:beforeAutospacing="1" w:after="100" w:afterAutospacing="1" w:line="240" w:lineRule="auto"/>
        <w:rPr>
          <w:ins w:id="325" w:author="Unknown"/>
          <w:rFonts w:eastAsia="Times New Roman" w:cstheme="minorHAnsi"/>
          <w:color w:val="000000" w:themeColor="text1"/>
          <w:sz w:val="28"/>
          <w:szCs w:val="28"/>
        </w:rPr>
      </w:pPr>
      <w:ins w:id="326" w:author="Unknown">
        <w:r w:rsidRPr="0063672E">
          <w:rPr>
            <w:rFonts w:eastAsia="Times New Roman" w:cstheme="minorHAnsi"/>
            <w:color w:val="000000" w:themeColor="text1"/>
            <w:sz w:val="28"/>
            <w:szCs w:val="28"/>
          </w:rPr>
          <w:t xml:space="preserve"> // Write your code here.</w:t>
        </w:r>
      </w:ins>
    </w:p>
    <w:p w:rsidR="008B07C4" w:rsidRPr="0063672E" w:rsidRDefault="008B07C4" w:rsidP="0063672E">
      <w:pPr>
        <w:spacing w:before="100" w:beforeAutospacing="1" w:after="100" w:afterAutospacing="1" w:line="240" w:lineRule="auto"/>
        <w:rPr>
          <w:ins w:id="327" w:author="Unknown"/>
          <w:rFonts w:eastAsia="Times New Roman" w:cstheme="minorHAnsi"/>
          <w:color w:val="000000" w:themeColor="text1"/>
          <w:sz w:val="28"/>
          <w:szCs w:val="28"/>
        </w:rPr>
      </w:pPr>
      <w:ins w:id="328" w:author="Unknown">
        <w:r w:rsidRPr="0063672E">
          <w:rPr>
            <w:rFonts w:eastAsia="Times New Roman" w:cstheme="minorHAnsi"/>
            <w:color w:val="000000" w:themeColor="text1"/>
            <w:sz w:val="28"/>
            <w:szCs w:val="28"/>
          </w:rPr>
          <w:t xml:space="preserve"> // Your code will get run by a new thread.</w:t>
        </w:r>
      </w:ins>
    </w:p>
    <w:p w:rsidR="008B07C4" w:rsidRPr="0063672E" w:rsidRDefault="008B07C4" w:rsidP="0063672E">
      <w:pPr>
        <w:spacing w:before="100" w:beforeAutospacing="1" w:after="100" w:afterAutospacing="1" w:line="240" w:lineRule="auto"/>
        <w:rPr>
          <w:ins w:id="329" w:author="Unknown"/>
          <w:rFonts w:eastAsia="Times New Roman" w:cstheme="minorHAnsi"/>
          <w:color w:val="000000" w:themeColor="text1"/>
          <w:sz w:val="28"/>
          <w:szCs w:val="28"/>
        </w:rPr>
      </w:pPr>
      <w:ins w:id="330" w:author="Unknown">
        <w:r w:rsidRPr="0063672E">
          <w:rPr>
            <w:rFonts w:eastAsia="Times New Roman" w:cstheme="minorHAnsi"/>
            <w:color w:val="000000" w:themeColor="text1"/>
            <w:sz w:val="28"/>
            <w:szCs w:val="28"/>
          </w:rPr>
          <w:t xml:space="preserve"> }</w:t>
        </w:r>
      </w:ins>
    </w:p>
    <w:p w:rsidR="008B07C4" w:rsidRPr="0063672E" w:rsidRDefault="008B07C4" w:rsidP="0063672E">
      <w:pPr>
        <w:spacing w:before="100" w:beforeAutospacing="1" w:after="100" w:afterAutospacing="1" w:line="240" w:lineRule="auto"/>
        <w:rPr>
          <w:ins w:id="331" w:author="Unknown"/>
          <w:rFonts w:eastAsia="Times New Roman" w:cstheme="minorHAnsi"/>
          <w:color w:val="000000" w:themeColor="text1"/>
          <w:sz w:val="28"/>
          <w:szCs w:val="28"/>
        </w:rPr>
      </w:pPr>
      <w:ins w:id="332" w:author="Unknown">
        <w:r w:rsidRPr="0063672E">
          <w:rPr>
            <w:rFonts w:eastAsia="Times New Roman" w:cstheme="minorHAnsi"/>
            <w:color w:val="000000" w:themeColor="text1"/>
            <w:sz w:val="28"/>
            <w:szCs w:val="28"/>
          </w:rPr>
          <w:t xml:space="preserve"> </w:t>
        </w:r>
      </w:ins>
    </w:p>
    <w:p w:rsidR="008B07C4" w:rsidRPr="0063672E" w:rsidRDefault="008B07C4" w:rsidP="0063672E">
      <w:pPr>
        <w:spacing w:before="100" w:beforeAutospacing="1" w:after="100" w:afterAutospacing="1" w:line="240" w:lineRule="auto"/>
        <w:rPr>
          <w:ins w:id="333" w:author="Unknown"/>
          <w:rFonts w:eastAsia="Times New Roman" w:cstheme="minorHAnsi"/>
          <w:color w:val="000000" w:themeColor="text1"/>
          <w:sz w:val="28"/>
          <w:szCs w:val="28"/>
        </w:rPr>
      </w:pPr>
      <w:ins w:id="334" w:author="Unknown">
        <w:r w:rsidRPr="0063672E">
          <w:rPr>
            <w:rFonts w:eastAsia="Times New Roman" w:cstheme="minorHAnsi"/>
            <w:color w:val="000000" w:themeColor="text1"/>
            <w:sz w:val="28"/>
            <w:szCs w:val="28"/>
          </w:rPr>
          <w:t xml:space="preserve"> public static void main(String [] args){</w:t>
        </w:r>
      </w:ins>
    </w:p>
    <w:p w:rsidR="008B07C4" w:rsidRPr="0063672E" w:rsidRDefault="008B07C4" w:rsidP="0063672E">
      <w:pPr>
        <w:spacing w:before="100" w:beforeAutospacing="1" w:after="100" w:afterAutospacing="1" w:line="240" w:lineRule="auto"/>
        <w:rPr>
          <w:ins w:id="335" w:author="Unknown"/>
          <w:rFonts w:eastAsia="Times New Roman" w:cstheme="minorHAnsi"/>
          <w:color w:val="000000" w:themeColor="text1"/>
          <w:sz w:val="28"/>
          <w:szCs w:val="28"/>
        </w:rPr>
      </w:pPr>
      <w:ins w:id="336" w:author="Unknown">
        <w:r w:rsidRPr="0063672E">
          <w:rPr>
            <w:rFonts w:eastAsia="Times New Roman" w:cstheme="minorHAnsi"/>
            <w:color w:val="000000" w:themeColor="text1"/>
            <w:sz w:val="28"/>
            <w:szCs w:val="28"/>
          </w:rPr>
          <w:t xml:space="preserve">      ImplementThreadByExtend th = new ImplementThreadByExtend();</w:t>
        </w:r>
      </w:ins>
    </w:p>
    <w:p w:rsidR="008B07C4" w:rsidRPr="0063672E" w:rsidRDefault="008B07C4" w:rsidP="0063672E">
      <w:pPr>
        <w:spacing w:before="100" w:beforeAutospacing="1" w:after="100" w:afterAutospacing="1" w:line="240" w:lineRule="auto"/>
        <w:rPr>
          <w:ins w:id="337" w:author="Unknown"/>
          <w:rFonts w:eastAsia="Times New Roman" w:cstheme="minorHAnsi"/>
          <w:color w:val="000000" w:themeColor="text1"/>
          <w:sz w:val="28"/>
          <w:szCs w:val="28"/>
        </w:rPr>
      </w:pPr>
      <w:ins w:id="338" w:author="Unknown">
        <w:r w:rsidRPr="0063672E">
          <w:rPr>
            <w:rFonts w:eastAsia="Times New Roman" w:cstheme="minorHAnsi"/>
            <w:color w:val="000000" w:themeColor="text1"/>
            <w:sz w:val="28"/>
            <w:szCs w:val="28"/>
          </w:rPr>
          <w:t xml:space="preserve">      th.start();</w:t>
        </w:r>
      </w:ins>
    </w:p>
    <w:p w:rsidR="008B07C4" w:rsidRPr="0063672E" w:rsidRDefault="008B07C4" w:rsidP="0063672E">
      <w:pPr>
        <w:spacing w:before="100" w:beforeAutospacing="1" w:after="100" w:afterAutospacing="1" w:line="240" w:lineRule="auto"/>
        <w:rPr>
          <w:ins w:id="339" w:author="Unknown"/>
          <w:rFonts w:eastAsia="Times New Roman" w:cstheme="minorHAnsi"/>
          <w:color w:val="000000" w:themeColor="text1"/>
          <w:sz w:val="28"/>
          <w:szCs w:val="28"/>
        </w:rPr>
      </w:pPr>
      <w:ins w:id="340" w:author="Unknown">
        <w:r w:rsidRPr="0063672E">
          <w:rPr>
            <w:rFonts w:eastAsia="Times New Roman" w:cstheme="minorHAnsi"/>
            <w:color w:val="000000" w:themeColor="text1"/>
            <w:sz w:val="28"/>
            <w:szCs w:val="28"/>
          </w:rPr>
          <w:t xml:space="preserve"> }</w:t>
        </w:r>
      </w:ins>
    </w:p>
    <w:p w:rsidR="008B07C4" w:rsidRPr="0063672E" w:rsidRDefault="008B07C4" w:rsidP="0063672E">
      <w:pPr>
        <w:spacing w:before="100" w:beforeAutospacing="1" w:after="100" w:afterAutospacing="1" w:line="240" w:lineRule="auto"/>
        <w:rPr>
          <w:ins w:id="341" w:author="Unknown"/>
          <w:rFonts w:eastAsia="Times New Roman" w:cstheme="minorHAnsi"/>
          <w:color w:val="000000" w:themeColor="text1"/>
          <w:sz w:val="28"/>
          <w:szCs w:val="28"/>
        </w:rPr>
      </w:pPr>
      <w:ins w:id="342" w:author="Unknown">
        <w:r w:rsidRPr="0063672E">
          <w:rPr>
            <w:rFonts w:eastAsia="Times New Roman" w:cstheme="minorHAnsi"/>
            <w:color w:val="000000" w:themeColor="text1"/>
            <w:sz w:val="28"/>
            <w:szCs w:val="28"/>
          </w:rPr>
          <w:t xml:space="preserve"> </w:t>
        </w:r>
      </w:ins>
    </w:p>
    <w:p w:rsidR="008B07C4" w:rsidRPr="008B07C4" w:rsidRDefault="008B07C4" w:rsidP="0063672E">
      <w:pPr>
        <w:spacing w:before="100" w:beforeAutospacing="1" w:after="100" w:afterAutospacing="1" w:line="240" w:lineRule="auto"/>
        <w:rPr>
          <w:ins w:id="343" w:author="Unknown"/>
          <w:rFonts w:eastAsia="Times New Roman" w:cstheme="minorHAnsi"/>
          <w:color w:val="000000" w:themeColor="text1"/>
          <w:sz w:val="28"/>
          <w:szCs w:val="28"/>
        </w:rPr>
      </w:pPr>
      <w:ins w:id="344" w:author="Unknown">
        <w:r w:rsidRPr="0063672E">
          <w:rPr>
            <w:rFonts w:eastAsia="Times New Roman" w:cstheme="minorHAnsi"/>
            <w:color w:val="000000" w:themeColor="text1"/>
            <w:sz w:val="28"/>
            <w:szCs w:val="28"/>
          </w:rPr>
          <w:lastRenderedPageBreak/>
          <w:t>}</w:t>
        </w:r>
      </w:ins>
    </w:p>
    <w:p w:rsidR="008B07C4" w:rsidRPr="0063672E" w:rsidRDefault="008B07C4" w:rsidP="0063672E">
      <w:pPr>
        <w:spacing w:before="100" w:beforeAutospacing="1" w:after="100" w:afterAutospacing="1" w:line="240" w:lineRule="auto"/>
        <w:rPr>
          <w:ins w:id="345" w:author="Unknown"/>
          <w:rFonts w:eastAsia="Times New Roman" w:cstheme="minorHAnsi"/>
          <w:color w:val="000000" w:themeColor="text1"/>
          <w:sz w:val="28"/>
          <w:szCs w:val="28"/>
        </w:rPr>
      </w:pPr>
      <w:ins w:id="346" w:author="Unknown">
        <w:r w:rsidRPr="0063672E">
          <w:rPr>
            <w:rFonts w:eastAsia="Times New Roman" w:cstheme="minorHAnsi"/>
            <w:color w:val="000000" w:themeColor="text1"/>
            <w:sz w:val="28"/>
            <w:szCs w:val="28"/>
          </w:rPr>
          <w:t>public class ImplementThreadByRunnable implements Runnable{</w:t>
        </w:r>
      </w:ins>
    </w:p>
    <w:p w:rsidR="008B07C4" w:rsidRPr="0063672E" w:rsidRDefault="008B07C4" w:rsidP="0063672E">
      <w:pPr>
        <w:spacing w:before="100" w:beforeAutospacing="1" w:after="100" w:afterAutospacing="1" w:line="240" w:lineRule="auto"/>
        <w:rPr>
          <w:ins w:id="347" w:author="Unknown"/>
          <w:rFonts w:eastAsia="Times New Roman" w:cstheme="minorHAnsi"/>
          <w:color w:val="000000" w:themeColor="text1"/>
          <w:sz w:val="28"/>
          <w:szCs w:val="28"/>
        </w:rPr>
      </w:pPr>
      <w:ins w:id="348" w:author="Unknown">
        <w:r w:rsidRPr="0063672E">
          <w:rPr>
            <w:rFonts w:eastAsia="Times New Roman" w:cstheme="minorHAnsi"/>
            <w:color w:val="000000" w:themeColor="text1"/>
            <w:sz w:val="28"/>
            <w:szCs w:val="28"/>
          </w:rPr>
          <w:t xml:space="preserve"> public void run(){</w:t>
        </w:r>
      </w:ins>
    </w:p>
    <w:p w:rsidR="008B07C4" w:rsidRPr="0063672E" w:rsidRDefault="008B07C4" w:rsidP="0063672E">
      <w:pPr>
        <w:spacing w:before="100" w:beforeAutospacing="1" w:after="100" w:afterAutospacing="1" w:line="240" w:lineRule="auto"/>
        <w:rPr>
          <w:ins w:id="349" w:author="Unknown"/>
          <w:rFonts w:eastAsia="Times New Roman" w:cstheme="minorHAnsi"/>
          <w:color w:val="000000" w:themeColor="text1"/>
          <w:sz w:val="28"/>
          <w:szCs w:val="28"/>
        </w:rPr>
      </w:pPr>
      <w:ins w:id="350" w:author="Unknown">
        <w:r w:rsidRPr="0063672E">
          <w:rPr>
            <w:rFonts w:eastAsia="Times New Roman" w:cstheme="minorHAnsi"/>
            <w:color w:val="000000" w:themeColor="text1"/>
            <w:sz w:val="28"/>
            <w:szCs w:val="28"/>
          </w:rPr>
          <w:t xml:space="preserve"> //...</w:t>
        </w:r>
      </w:ins>
    </w:p>
    <w:p w:rsidR="008B07C4" w:rsidRPr="0063672E" w:rsidRDefault="008B07C4" w:rsidP="0063672E">
      <w:pPr>
        <w:spacing w:before="100" w:beforeAutospacing="1" w:after="100" w:afterAutospacing="1" w:line="240" w:lineRule="auto"/>
        <w:rPr>
          <w:ins w:id="351" w:author="Unknown"/>
          <w:rFonts w:eastAsia="Times New Roman" w:cstheme="minorHAnsi"/>
          <w:color w:val="000000" w:themeColor="text1"/>
          <w:sz w:val="28"/>
          <w:szCs w:val="28"/>
        </w:rPr>
      </w:pPr>
      <w:ins w:id="352" w:author="Unknown">
        <w:r w:rsidRPr="0063672E">
          <w:rPr>
            <w:rFonts w:eastAsia="Times New Roman" w:cstheme="minorHAnsi"/>
            <w:color w:val="000000" w:themeColor="text1"/>
            <w:sz w:val="28"/>
            <w:szCs w:val="28"/>
          </w:rPr>
          <w:t xml:space="preserve"> }</w:t>
        </w:r>
      </w:ins>
    </w:p>
    <w:p w:rsidR="008B07C4" w:rsidRPr="0063672E" w:rsidRDefault="008B07C4" w:rsidP="0063672E">
      <w:pPr>
        <w:spacing w:before="100" w:beforeAutospacing="1" w:after="100" w:afterAutospacing="1" w:line="240" w:lineRule="auto"/>
        <w:rPr>
          <w:ins w:id="353" w:author="Unknown"/>
          <w:rFonts w:eastAsia="Times New Roman" w:cstheme="minorHAnsi"/>
          <w:color w:val="000000" w:themeColor="text1"/>
          <w:sz w:val="28"/>
          <w:szCs w:val="28"/>
        </w:rPr>
      </w:pPr>
      <w:ins w:id="354" w:author="Unknown">
        <w:r w:rsidRPr="0063672E">
          <w:rPr>
            <w:rFonts w:eastAsia="Times New Roman" w:cstheme="minorHAnsi"/>
            <w:color w:val="000000" w:themeColor="text1"/>
            <w:sz w:val="28"/>
            <w:szCs w:val="28"/>
          </w:rPr>
          <w:t xml:space="preserve"> </w:t>
        </w:r>
      </w:ins>
    </w:p>
    <w:p w:rsidR="008B07C4" w:rsidRPr="0063672E" w:rsidRDefault="008B07C4" w:rsidP="0063672E">
      <w:pPr>
        <w:spacing w:before="100" w:beforeAutospacing="1" w:after="100" w:afterAutospacing="1" w:line="240" w:lineRule="auto"/>
        <w:rPr>
          <w:ins w:id="355" w:author="Unknown"/>
          <w:rFonts w:eastAsia="Times New Roman" w:cstheme="minorHAnsi"/>
          <w:color w:val="000000" w:themeColor="text1"/>
          <w:sz w:val="28"/>
          <w:szCs w:val="28"/>
        </w:rPr>
      </w:pPr>
      <w:ins w:id="356" w:author="Unknown">
        <w:r w:rsidRPr="0063672E">
          <w:rPr>
            <w:rFonts w:eastAsia="Times New Roman" w:cstheme="minorHAnsi"/>
            <w:color w:val="000000" w:themeColor="text1"/>
            <w:sz w:val="28"/>
            <w:szCs w:val="28"/>
          </w:rPr>
          <w:t xml:space="preserve"> public static void main(String [] args){</w:t>
        </w:r>
      </w:ins>
    </w:p>
    <w:p w:rsidR="008B07C4" w:rsidRPr="0063672E" w:rsidRDefault="008B07C4" w:rsidP="0063672E">
      <w:pPr>
        <w:spacing w:before="100" w:beforeAutospacing="1" w:after="100" w:afterAutospacing="1" w:line="240" w:lineRule="auto"/>
        <w:rPr>
          <w:ins w:id="357" w:author="Unknown"/>
          <w:rFonts w:eastAsia="Times New Roman" w:cstheme="minorHAnsi"/>
          <w:color w:val="000000" w:themeColor="text1"/>
          <w:sz w:val="28"/>
          <w:szCs w:val="28"/>
        </w:rPr>
      </w:pPr>
      <w:ins w:id="358" w:author="Unknown">
        <w:r w:rsidRPr="0063672E">
          <w:rPr>
            <w:rFonts w:eastAsia="Times New Roman" w:cstheme="minorHAnsi"/>
            <w:color w:val="000000" w:themeColor="text1"/>
            <w:sz w:val="28"/>
            <w:szCs w:val="28"/>
          </w:rPr>
          <w:t xml:space="preserve">     ImplementThreadByRunnable th = new ImplementThreadByRunnable();</w:t>
        </w:r>
      </w:ins>
    </w:p>
    <w:p w:rsidR="008B07C4" w:rsidRPr="0063672E" w:rsidRDefault="008B07C4" w:rsidP="0063672E">
      <w:pPr>
        <w:spacing w:before="100" w:beforeAutospacing="1" w:after="100" w:afterAutospacing="1" w:line="240" w:lineRule="auto"/>
        <w:rPr>
          <w:ins w:id="359" w:author="Unknown"/>
          <w:rFonts w:eastAsia="Times New Roman" w:cstheme="minorHAnsi"/>
          <w:color w:val="000000" w:themeColor="text1"/>
          <w:sz w:val="28"/>
          <w:szCs w:val="28"/>
        </w:rPr>
      </w:pPr>
      <w:ins w:id="360" w:author="Unknown">
        <w:r w:rsidRPr="0063672E">
          <w:rPr>
            <w:rFonts w:eastAsia="Times New Roman" w:cstheme="minorHAnsi"/>
            <w:color w:val="000000" w:themeColor="text1"/>
            <w:sz w:val="28"/>
            <w:szCs w:val="28"/>
          </w:rPr>
          <w:t xml:space="preserve">     Thread thread = new Thread(th);</w:t>
        </w:r>
      </w:ins>
    </w:p>
    <w:p w:rsidR="008B07C4" w:rsidRPr="0063672E" w:rsidRDefault="008B07C4" w:rsidP="0063672E">
      <w:pPr>
        <w:spacing w:before="100" w:beforeAutospacing="1" w:after="100" w:afterAutospacing="1" w:line="240" w:lineRule="auto"/>
        <w:rPr>
          <w:ins w:id="361" w:author="Unknown"/>
          <w:rFonts w:eastAsia="Times New Roman" w:cstheme="minorHAnsi"/>
          <w:color w:val="000000" w:themeColor="text1"/>
          <w:sz w:val="28"/>
          <w:szCs w:val="28"/>
        </w:rPr>
      </w:pPr>
      <w:ins w:id="362" w:author="Unknown">
        <w:r w:rsidRPr="0063672E">
          <w:rPr>
            <w:rFonts w:eastAsia="Times New Roman" w:cstheme="minorHAnsi"/>
            <w:color w:val="000000" w:themeColor="text1"/>
            <w:sz w:val="28"/>
            <w:szCs w:val="28"/>
          </w:rPr>
          <w:t xml:space="preserve">     thread.start();</w:t>
        </w:r>
      </w:ins>
    </w:p>
    <w:p w:rsidR="008B07C4" w:rsidRPr="0063672E" w:rsidRDefault="008B07C4" w:rsidP="0063672E">
      <w:pPr>
        <w:spacing w:before="100" w:beforeAutospacing="1" w:after="100" w:afterAutospacing="1" w:line="240" w:lineRule="auto"/>
        <w:rPr>
          <w:ins w:id="363" w:author="Unknown"/>
          <w:rFonts w:eastAsia="Times New Roman" w:cstheme="minorHAnsi"/>
          <w:color w:val="000000" w:themeColor="text1"/>
          <w:sz w:val="28"/>
          <w:szCs w:val="28"/>
        </w:rPr>
      </w:pPr>
      <w:ins w:id="364" w:author="Unknown">
        <w:r w:rsidRPr="0063672E">
          <w:rPr>
            <w:rFonts w:eastAsia="Times New Roman" w:cstheme="minorHAnsi"/>
            <w:color w:val="000000" w:themeColor="text1"/>
            <w:sz w:val="28"/>
            <w:szCs w:val="28"/>
          </w:rPr>
          <w:t xml:space="preserve"> }</w:t>
        </w:r>
      </w:ins>
    </w:p>
    <w:p w:rsidR="008B07C4" w:rsidRPr="0063672E" w:rsidRDefault="008B07C4" w:rsidP="0063672E">
      <w:pPr>
        <w:spacing w:before="100" w:beforeAutospacing="1" w:after="100" w:afterAutospacing="1" w:line="240" w:lineRule="auto"/>
        <w:rPr>
          <w:ins w:id="365" w:author="Unknown"/>
          <w:rFonts w:eastAsia="Times New Roman" w:cstheme="minorHAnsi"/>
          <w:color w:val="000000" w:themeColor="text1"/>
          <w:sz w:val="28"/>
          <w:szCs w:val="28"/>
        </w:rPr>
      </w:pPr>
      <w:ins w:id="366" w:author="Unknown">
        <w:r w:rsidRPr="0063672E">
          <w:rPr>
            <w:rFonts w:eastAsia="Times New Roman" w:cstheme="minorHAnsi"/>
            <w:color w:val="000000" w:themeColor="text1"/>
            <w:sz w:val="28"/>
            <w:szCs w:val="28"/>
          </w:rPr>
          <w:t xml:space="preserve"> </w:t>
        </w:r>
      </w:ins>
    </w:p>
    <w:p w:rsidR="008B07C4" w:rsidRPr="008B07C4" w:rsidRDefault="008B07C4" w:rsidP="0063672E">
      <w:pPr>
        <w:spacing w:before="100" w:beforeAutospacing="1" w:after="100" w:afterAutospacing="1" w:line="240" w:lineRule="auto"/>
        <w:rPr>
          <w:ins w:id="367" w:author="Unknown"/>
          <w:rFonts w:eastAsia="Times New Roman" w:cstheme="minorHAnsi"/>
          <w:color w:val="000000" w:themeColor="text1"/>
          <w:sz w:val="28"/>
          <w:szCs w:val="28"/>
        </w:rPr>
      </w:pPr>
      <w:ins w:id="368" w:author="Unknown">
        <w:r w:rsidRPr="0063672E">
          <w:rPr>
            <w:rFonts w:eastAsia="Times New Roman" w:cstheme="minorHAnsi"/>
            <w:color w:val="000000" w:themeColor="text1"/>
            <w:sz w:val="28"/>
            <w:szCs w:val="28"/>
          </w:rPr>
          <w:t>}</w:t>
        </w:r>
      </w:ins>
    </w:p>
    <w:p w:rsidR="008B07C4" w:rsidRPr="008B07C4" w:rsidRDefault="008B07C4" w:rsidP="008B07C4">
      <w:pPr>
        <w:spacing w:before="100" w:beforeAutospacing="1" w:after="100" w:afterAutospacing="1" w:line="240" w:lineRule="auto"/>
        <w:rPr>
          <w:ins w:id="369" w:author="Unknown"/>
          <w:rFonts w:eastAsia="Times New Roman" w:cstheme="minorHAnsi"/>
          <w:color w:val="000000" w:themeColor="text1"/>
          <w:sz w:val="28"/>
          <w:szCs w:val="28"/>
        </w:rPr>
      </w:pPr>
      <w:ins w:id="370"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371" w:author="Unknown"/>
          <w:rFonts w:eastAsia="Times New Roman" w:cstheme="minorHAnsi"/>
          <w:color w:val="000000" w:themeColor="text1"/>
          <w:sz w:val="28"/>
          <w:szCs w:val="28"/>
        </w:rPr>
      </w:pPr>
      <w:ins w:id="372" w:author="Unknown">
        <w:r w:rsidRPr="0063672E">
          <w:rPr>
            <w:rFonts w:eastAsia="Times New Roman" w:cstheme="minorHAnsi"/>
            <w:color w:val="000000" w:themeColor="text1"/>
            <w:sz w:val="28"/>
            <w:szCs w:val="28"/>
          </w:rPr>
          <w:t>Q: How would you differentiate between a thread starting with the run() and start() method?</w:t>
        </w:r>
      </w:ins>
    </w:p>
    <w:p w:rsidR="008B07C4" w:rsidRPr="008B07C4" w:rsidRDefault="008B07C4" w:rsidP="0063672E">
      <w:pPr>
        <w:spacing w:before="100" w:beforeAutospacing="1" w:after="100" w:afterAutospacing="1" w:line="240" w:lineRule="auto"/>
        <w:rPr>
          <w:ins w:id="373" w:author="Unknown"/>
          <w:rFonts w:eastAsia="Times New Roman" w:cstheme="minorHAnsi"/>
          <w:color w:val="000000" w:themeColor="text1"/>
          <w:sz w:val="28"/>
          <w:szCs w:val="28"/>
        </w:rPr>
      </w:pPr>
      <w:ins w:id="374" w:author="Unknown">
        <w:r w:rsidRPr="008B07C4">
          <w:rPr>
            <w:rFonts w:eastAsia="Times New Roman" w:cstheme="minorHAnsi"/>
            <w:color w:val="000000" w:themeColor="text1"/>
            <w:sz w:val="28"/>
            <w:szCs w:val="28"/>
          </w:rPr>
          <w:t>While using the start() method, the main thread internally invokes the run() method to launch newly created Thread.</w:t>
        </w:r>
      </w:ins>
    </w:p>
    <w:p w:rsidR="008B07C4" w:rsidRPr="008B07C4" w:rsidRDefault="008B07C4" w:rsidP="0063672E">
      <w:pPr>
        <w:spacing w:before="100" w:beforeAutospacing="1" w:after="100" w:afterAutospacing="1" w:line="240" w:lineRule="auto"/>
        <w:rPr>
          <w:ins w:id="375" w:author="Unknown"/>
          <w:rFonts w:eastAsia="Times New Roman" w:cstheme="minorHAnsi"/>
          <w:color w:val="000000" w:themeColor="text1"/>
          <w:sz w:val="28"/>
          <w:szCs w:val="28"/>
        </w:rPr>
      </w:pPr>
      <w:ins w:id="376" w:author="Unknown">
        <w:r w:rsidRPr="008B07C4">
          <w:rPr>
            <w:rFonts w:eastAsia="Times New Roman" w:cstheme="minorHAnsi"/>
            <w:color w:val="000000" w:themeColor="text1"/>
            <w:sz w:val="28"/>
            <w:szCs w:val="28"/>
          </w:rPr>
          <w:t>When you invoke the run() method, the main thread starts the run() method by itself.</w:t>
        </w:r>
      </w:ins>
    </w:p>
    <w:p w:rsidR="008B07C4" w:rsidRPr="008B07C4" w:rsidRDefault="008B07C4" w:rsidP="008B07C4">
      <w:pPr>
        <w:spacing w:before="100" w:beforeAutospacing="1" w:after="100" w:afterAutospacing="1" w:line="240" w:lineRule="auto"/>
        <w:rPr>
          <w:ins w:id="377" w:author="Unknown"/>
          <w:rFonts w:eastAsia="Times New Roman" w:cstheme="minorHAnsi"/>
          <w:color w:val="000000" w:themeColor="text1"/>
          <w:sz w:val="28"/>
          <w:szCs w:val="28"/>
        </w:rPr>
      </w:pPr>
      <w:ins w:id="378"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379" w:author="Unknown"/>
          <w:rFonts w:eastAsia="Times New Roman" w:cstheme="minorHAnsi"/>
          <w:color w:val="000000" w:themeColor="text1"/>
          <w:sz w:val="28"/>
          <w:szCs w:val="28"/>
        </w:rPr>
      </w:pPr>
      <w:ins w:id="380" w:author="Unknown">
        <w:r w:rsidRPr="0063672E">
          <w:rPr>
            <w:rFonts w:eastAsia="Times New Roman" w:cstheme="minorHAnsi"/>
            <w:color w:val="000000" w:themeColor="text1"/>
            <w:sz w:val="28"/>
            <w:szCs w:val="28"/>
          </w:rPr>
          <w:t>Q: What is the significance of using the &lt;volatile&gt; keyword?</w:t>
        </w:r>
      </w:ins>
    </w:p>
    <w:p w:rsidR="008B07C4" w:rsidRPr="008B07C4" w:rsidRDefault="008B07C4" w:rsidP="008B07C4">
      <w:pPr>
        <w:spacing w:before="100" w:beforeAutospacing="1" w:after="100" w:afterAutospacing="1" w:line="240" w:lineRule="auto"/>
        <w:rPr>
          <w:ins w:id="381" w:author="Unknown"/>
          <w:rFonts w:eastAsia="Times New Roman" w:cstheme="minorHAnsi"/>
          <w:color w:val="000000" w:themeColor="text1"/>
          <w:sz w:val="28"/>
          <w:szCs w:val="28"/>
        </w:rPr>
      </w:pPr>
      <w:ins w:id="382" w:author="Unknown">
        <w:r w:rsidRPr="008B07C4">
          <w:rPr>
            <w:rFonts w:eastAsia="Times New Roman" w:cstheme="minorHAnsi"/>
            <w:color w:val="000000" w:themeColor="text1"/>
            <w:sz w:val="28"/>
            <w:szCs w:val="28"/>
          </w:rPr>
          <w:lastRenderedPageBreak/>
          <w:t>Java permits threads to retrieve shared variables. If you declare a field as volatile, the Java memory model ensures that all threads see a consistent value of the variable.</w:t>
        </w:r>
      </w:ins>
    </w:p>
    <w:p w:rsidR="008B07C4" w:rsidRPr="008B07C4" w:rsidRDefault="008B07C4" w:rsidP="008B07C4">
      <w:pPr>
        <w:spacing w:before="100" w:beforeAutospacing="1" w:after="100" w:afterAutospacing="1" w:line="240" w:lineRule="auto"/>
        <w:rPr>
          <w:ins w:id="383" w:author="Unknown"/>
          <w:rFonts w:eastAsia="Times New Roman" w:cstheme="minorHAnsi"/>
          <w:color w:val="000000" w:themeColor="text1"/>
          <w:sz w:val="28"/>
          <w:szCs w:val="28"/>
        </w:rPr>
      </w:pPr>
      <w:ins w:id="384"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385" w:author="Unknown"/>
          <w:rFonts w:eastAsia="Times New Roman" w:cstheme="minorHAnsi"/>
          <w:color w:val="000000" w:themeColor="text1"/>
          <w:sz w:val="28"/>
          <w:szCs w:val="28"/>
        </w:rPr>
      </w:pPr>
      <w:ins w:id="386" w:author="Unknown">
        <w:r w:rsidRPr="0063672E">
          <w:rPr>
            <w:rFonts w:eastAsia="Times New Roman" w:cstheme="minorHAnsi"/>
            <w:color w:val="000000" w:themeColor="text1"/>
            <w:sz w:val="28"/>
            <w:szCs w:val="28"/>
          </w:rPr>
          <w:t>Q: Does Java support the &lt;volatile&gt; methods?</w:t>
        </w:r>
      </w:ins>
    </w:p>
    <w:p w:rsidR="008B07C4" w:rsidRPr="008B07C4" w:rsidRDefault="008B07C4" w:rsidP="008B07C4">
      <w:pPr>
        <w:spacing w:before="100" w:beforeAutospacing="1" w:after="100" w:afterAutospacing="1" w:line="240" w:lineRule="auto"/>
        <w:rPr>
          <w:ins w:id="387" w:author="Unknown"/>
          <w:rFonts w:eastAsia="Times New Roman" w:cstheme="minorHAnsi"/>
          <w:color w:val="000000" w:themeColor="text1"/>
          <w:sz w:val="28"/>
          <w:szCs w:val="28"/>
        </w:rPr>
      </w:pPr>
      <w:ins w:id="388" w:author="Unknown">
        <w:r w:rsidRPr="008B07C4">
          <w:rPr>
            <w:rFonts w:eastAsia="Times New Roman" w:cstheme="minorHAnsi"/>
            <w:color w:val="000000" w:themeColor="text1"/>
            <w:sz w:val="28"/>
            <w:szCs w:val="28"/>
          </w:rPr>
          <w:t>No, &lt;volatile&gt; is a standard keyword which you can only use for variables.</w:t>
        </w:r>
      </w:ins>
    </w:p>
    <w:p w:rsidR="008B07C4" w:rsidRPr="008B07C4" w:rsidRDefault="008B07C4" w:rsidP="008B07C4">
      <w:pPr>
        <w:spacing w:before="100" w:beforeAutospacing="1" w:after="100" w:afterAutospacing="1" w:line="240" w:lineRule="auto"/>
        <w:rPr>
          <w:ins w:id="389" w:author="Unknown"/>
          <w:rFonts w:eastAsia="Times New Roman" w:cstheme="minorHAnsi"/>
          <w:color w:val="000000" w:themeColor="text1"/>
          <w:sz w:val="28"/>
          <w:szCs w:val="28"/>
        </w:rPr>
      </w:pPr>
      <w:ins w:id="390"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391" w:author="Unknown"/>
          <w:rFonts w:eastAsia="Times New Roman" w:cstheme="minorHAnsi"/>
          <w:b/>
          <w:color w:val="000000" w:themeColor="text1"/>
          <w:sz w:val="28"/>
          <w:szCs w:val="28"/>
        </w:rPr>
      </w:pPr>
      <w:ins w:id="392" w:author="Unknown">
        <w:r w:rsidRPr="0063672E">
          <w:rPr>
            <w:rFonts w:eastAsia="Times New Roman" w:cstheme="minorHAnsi"/>
            <w:b/>
            <w:color w:val="000000" w:themeColor="text1"/>
            <w:sz w:val="28"/>
            <w:szCs w:val="28"/>
          </w:rPr>
          <w:t>Q: Does Java enables support of synchronized variable?</w:t>
        </w:r>
      </w:ins>
    </w:p>
    <w:p w:rsidR="008B07C4" w:rsidRPr="008B07C4" w:rsidRDefault="008B07C4" w:rsidP="008B07C4">
      <w:pPr>
        <w:spacing w:before="100" w:beforeAutospacing="1" w:after="100" w:afterAutospacing="1" w:line="240" w:lineRule="auto"/>
        <w:rPr>
          <w:ins w:id="393" w:author="Unknown"/>
          <w:rFonts w:eastAsia="Times New Roman" w:cstheme="minorHAnsi"/>
          <w:color w:val="000000" w:themeColor="text1"/>
          <w:sz w:val="28"/>
          <w:szCs w:val="28"/>
        </w:rPr>
      </w:pPr>
      <w:ins w:id="394" w:author="Unknown">
        <w:r w:rsidRPr="008B07C4">
          <w:rPr>
            <w:rFonts w:eastAsia="Times New Roman" w:cstheme="minorHAnsi"/>
            <w:color w:val="000000" w:themeColor="text1"/>
            <w:sz w:val="28"/>
            <w:szCs w:val="28"/>
          </w:rPr>
          <w:t>No, the synchronized keyword can be used only with methods, i.e., in the method declaration.</w:t>
        </w:r>
      </w:ins>
    </w:p>
    <w:p w:rsidR="008B07C4" w:rsidRPr="008B07C4" w:rsidRDefault="008B07C4" w:rsidP="008B07C4">
      <w:pPr>
        <w:spacing w:before="100" w:beforeAutospacing="1" w:after="100" w:afterAutospacing="1" w:line="240" w:lineRule="auto"/>
        <w:rPr>
          <w:ins w:id="395" w:author="Unknown"/>
          <w:rFonts w:eastAsia="Times New Roman" w:cstheme="minorHAnsi"/>
          <w:color w:val="000000" w:themeColor="text1"/>
          <w:sz w:val="28"/>
          <w:szCs w:val="28"/>
        </w:rPr>
      </w:pPr>
      <w:ins w:id="396"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397" w:author="Unknown"/>
          <w:rFonts w:eastAsia="Times New Roman" w:cstheme="minorHAnsi"/>
          <w:color w:val="000000" w:themeColor="text1"/>
          <w:sz w:val="28"/>
          <w:szCs w:val="28"/>
        </w:rPr>
      </w:pPr>
      <w:ins w:id="398" w:author="Unknown">
        <w:r w:rsidRPr="0063672E">
          <w:rPr>
            <w:rFonts w:eastAsia="Times New Roman" w:cstheme="minorHAnsi"/>
            <w:color w:val="000000" w:themeColor="text1"/>
            <w:sz w:val="28"/>
            <w:szCs w:val="28"/>
          </w:rPr>
          <w:t>Q: Is it permissible to restart a Thread?</w:t>
        </w:r>
      </w:ins>
    </w:p>
    <w:p w:rsidR="008B07C4" w:rsidRPr="008B07C4" w:rsidRDefault="008B07C4" w:rsidP="008B07C4">
      <w:pPr>
        <w:spacing w:before="100" w:beforeAutospacing="1" w:after="100" w:afterAutospacing="1" w:line="240" w:lineRule="auto"/>
        <w:rPr>
          <w:ins w:id="399" w:author="Unknown"/>
          <w:rFonts w:eastAsia="Times New Roman" w:cstheme="minorHAnsi"/>
          <w:color w:val="000000" w:themeColor="text1"/>
          <w:sz w:val="28"/>
          <w:szCs w:val="28"/>
        </w:rPr>
      </w:pPr>
      <w:ins w:id="400" w:author="Unknown">
        <w:r w:rsidRPr="008B07C4">
          <w:rPr>
            <w:rFonts w:eastAsia="Times New Roman" w:cstheme="minorHAnsi"/>
            <w:color w:val="000000" w:themeColor="text1"/>
            <w:sz w:val="28"/>
            <w:szCs w:val="28"/>
          </w:rPr>
          <w:t>No, you can't start a thread again. If you do so, the system will throw the runtimeException &lt;java.lang.IllegalThreadStateException&gt;. It occurs because the thread goes into the absolute state after executing the run() method.</w:t>
        </w:r>
      </w:ins>
    </w:p>
    <w:p w:rsidR="008B07C4" w:rsidRPr="008B07C4" w:rsidRDefault="008B07C4" w:rsidP="008B07C4">
      <w:pPr>
        <w:spacing w:before="100" w:beforeAutospacing="1" w:after="100" w:afterAutospacing="1" w:line="240" w:lineRule="auto"/>
        <w:rPr>
          <w:ins w:id="401" w:author="Unknown"/>
          <w:rFonts w:eastAsia="Times New Roman" w:cstheme="minorHAnsi"/>
          <w:color w:val="000000" w:themeColor="text1"/>
          <w:sz w:val="28"/>
          <w:szCs w:val="28"/>
        </w:rPr>
      </w:pPr>
      <w:ins w:id="402"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403" w:author="Unknown"/>
          <w:rFonts w:eastAsia="Times New Roman" w:cstheme="minorHAnsi"/>
          <w:color w:val="000000" w:themeColor="text1"/>
          <w:sz w:val="28"/>
          <w:szCs w:val="28"/>
        </w:rPr>
      </w:pPr>
      <w:ins w:id="404" w:author="Unknown">
        <w:r w:rsidRPr="0063672E">
          <w:rPr>
            <w:rFonts w:eastAsia="Times New Roman" w:cstheme="minorHAnsi"/>
            <w:color w:val="000000" w:themeColor="text1"/>
            <w:sz w:val="28"/>
            <w:szCs w:val="28"/>
          </w:rPr>
          <w:t>Q: What do you make of the daemon threads?</w:t>
        </w:r>
      </w:ins>
    </w:p>
    <w:p w:rsidR="008B07C4" w:rsidRPr="008B07C4" w:rsidRDefault="008B07C4" w:rsidP="008B07C4">
      <w:pPr>
        <w:spacing w:before="100" w:beforeAutospacing="1" w:after="100" w:afterAutospacing="1" w:line="240" w:lineRule="auto"/>
        <w:rPr>
          <w:ins w:id="405" w:author="Unknown"/>
          <w:rFonts w:eastAsia="Times New Roman" w:cstheme="minorHAnsi"/>
          <w:color w:val="000000" w:themeColor="text1"/>
          <w:sz w:val="28"/>
          <w:szCs w:val="28"/>
        </w:rPr>
      </w:pPr>
      <w:ins w:id="406" w:author="Unknown">
        <w:r w:rsidRPr="008B07C4">
          <w:rPr>
            <w:rFonts w:eastAsia="Times New Roman" w:cstheme="minorHAnsi"/>
            <w:color w:val="000000" w:themeColor="text1"/>
            <w:sz w:val="28"/>
            <w:szCs w:val="28"/>
          </w:rPr>
          <w:t>These are low priority threads that run intermittently in the background for the purpose of garbage collection.</w:t>
        </w:r>
      </w:ins>
    </w:p>
    <w:p w:rsidR="008B07C4" w:rsidRPr="008B07C4" w:rsidRDefault="008B07C4" w:rsidP="008B07C4">
      <w:pPr>
        <w:spacing w:before="100" w:beforeAutospacing="1" w:after="100" w:afterAutospacing="1" w:line="240" w:lineRule="auto"/>
        <w:rPr>
          <w:ins w:id="407" w:author="Unknown"/>
          <w:rFonts w:eastAsia="Times New Roman" w:cstheme="minorHAnsi"/>
          <w:color w:val="000000" w:themeColor="text1"/>
          <w:sz w:val="28"/>
          <w:szCs w:val="28"/>
        </w:rPr>
      </w:pPr>
      <w:ins w:id="408" w:author="Unknown">
        <w:r w:rsidRPr="008B07C4">
          <w:rPr>
            <w:rFonts w:eastAsia="Times New Roman" w:cstheme="minorHAnsi"/>
            <w:color w:val="000000" w:themeColor="text1"/>
            <w:sz w:val="28"/>
            <w:szCs w:val="28"/>
          </w:rPr>
          <w:t> </w:t>
        </w:r>
      </w:ins>
    </w:p>
    <w:p w:rsidR="008B07C4" w:rsidRPr="008B07C4" w:rsidRDefault="008B07C4" w:rsidP="008B07C4">
      <w:pPr>
        <w:spacing w:before="100" w:beforeAutospacing="1" w:after="100" w:afterAutospacing="1" w:line="240" w:lineRule="auto"/>
        <w:rPr>
          <w:ins w:id="409" w:author="Unknown"/>
          <w:rFonts w:eastAsia="Times New Roman" w:cstheme="minorHAnsi"/>
          <w:color w:val="000000" w:themeColor="text1"/>
          <w:sz w:val="28"/>
          <w:szCs w:val="28"/>
        </w:rPr>
      </w:pPr>
      <w:ins w:id="410" w:author="Unknown">
        <w:r w:rsidRPr="0063672E">
          <w:rPr>
            <w:rFonts w:eastAsia="Times New Roman" w:cstheme="minorHAnsi"/>
            <w:color w:val="000000" w:themeColor="text1"/>
            <w:sz w:val="28"/>
            <w:szCs w:val="28"/>
          </w:rPr>
          <w:t>Q: What is the process of Synchronization, and why is it used?</w:t>
        </w:r>
      </w:ins>
    </w:p>
    <w:p w:rsidR="008B07C4" w:rsidRPr="008B07C4" w:rsidRDefault="008B07C4" w:rsidP="008B07C4">
      <w:pPr>
        <w:spacing w:before="100" w:beforeAutospacing="1" w:after="100" w:afterAutospacing="1" w:line="240" w:lineRule="auto"/>
        <w:rPr>
          <w:ins w:id="411" w:author="Unknown"/>
          <w:rFonts w:eastAsia="Times New Roman" w:cstheme="minorHAnsi"/>
          <w:color w:val="000000" w:themeColor="text1"/>
          <w:sz w:val="28"/>
          <w:szCs w:val="28"/>
        </w:rPr>
      </w:pPr>
      <w:ins w:id="412" w:author="Unknown">
        <w:r w:rsidRPr="008B07C4">
          <w:rPr>
            <w:rFonts w:eastAsia="Times New Roman" w:cstheme="minorHAnsi"/>
            <w:color w:val="000000" w:themeColor="text1"/>
            <w:sz w:val="28"/>
            <w:szCs w:val="28"/>
          </w:rPr>
          <w:t>Synchronization is a way of managing the access of shared resources in such a manner that not more than one thread could lock a particular resource at a given time.</w:t>
        </w:r>
      </w:ins>
    </w:p>
    <w:p w:rsidR="008B07C4" w:rsidRPr="008B07C4" w:rsidRDefault="008B07C4" w:rsidP="008B07C4">
      <w:pPr>
        <w:spacing w:before="100" w:beforeAutospacing="1" w:after="100" w:afterAutospacing="1" w:line="240" w:lineRule="auto"/>
        <w:rPr>
          <w:ins w:id="413" w:author="Unknown"/>
          <w:rFonts w:eastAsia="Times New Roman" w:cstheme="minorHAnsi"/>
          <w:color w:val="000000" w:themeColor="text1"/>
          <w:sz w:val="28"/>
          <w:szCs w:val="28"/>
        </w:rPr>
      </w:pPr>
      <w:ins w:id="414" w:author="Unknown">
        <w:r w:rsidRPr="008B07C4">
          <w:rPr>
            <w:rFonts w:eastAsia="Times New Roman" w:cstheme="minorHAnsi"/>
            <w:color w:val="000000" w:themeColor="text1"/>
            <w:sz w:val="28"/>
            <w:szCs w:val="28"/>
          </w:rPr>
          <w:lastRenderedPageBreak/>
          <w:t>It is helpful in protecting your application resources when multiple threads are accessing them and may change their state that could lead to data corruption. Java supports it using the &lt;synchronized&gt; construct.</w:t>
        </w:r>
      </w:ins>
    </w:p>
    <w:p w:rsidR="0047365F" w:rsidRPr="0063672E" w:rsidRDefault="0047365F" w:rsidP="0063672E">
      <w:pPr>
        <w:spacing w:before="100" w:beforeAutospacing="1" w:after="100" w:afterAutospacing="1" w:line="240" w:lineRule="auto"/>
        <w:rPr>
          <w:rFonts w:eastAsia="Times New Roman" w:cstheme="minorHAnsi"/>
          <w:color w:val="000000" w:themeColor="text1"/>
          <w:sz w:val="28"/>
          <w:szCs w:val="28"/>
        </w:rPr>
      </w:pPr>
    </w:p>
    <w:sectPr w:rsidR="0047365F" w:rsidRPr="0063672E" w:rsidSect="004736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C2444"/>
    <w:multiLevelType w:val="multilevel"/>
    <w:tmpl w:val="137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156C1"/>
    <w:multiLevelType w:val="multilevel"/>
    <w:tmpl w:val="EA9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4A4D61"/>
    <w:multiLevelType w:val="multilevel"/>
    <w:tmpl w:val="B39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01117"/>
    <w:multiLevelType w:val="multilevel"/>
    <w:tmpl w:val="B400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74432E"/>
    <w:multiLevelType w:val="multilevel"/>
    <w:tmpl w:val="177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136278"/>
    <w:multiLevelType w:val="multilevel"/>
    <w:tmpl w:val="E67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07C4"/>
    <w:rsid w:val="0047365F"/>
    <w:rsid w:val="0063672E"/>
    <w:rsid w:val="00734150"/>
    <w:rsid w:val="008B0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7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7C4"/>
    <w:rPr>
      <w:b/>
      <w:bCs/>
    </w:rPr>
  </w:style>
  <w:style w:type="character" w:styleId="Emphasis">
    <w:name w:val="Emphasis"/>
    <w:basedOn w:val="DefaultParagraphFont"/>
    <w:uiPriority w:val="20"/>
    <w:qFormat/>
    <w:rsid w:val="008B07C4"/>
    <w:rPr>
      <w:i/>
      <w:iCs/>
    </w:rPr>
  </w:style>
  <w:style w:type="paragraph" w:styleId="HTMLPreformatted">
    <w:name w:val="HTML Preformatted"/>
    <w:basedOn w:val="Normal"/>
    <w:link w:val="HTMLPreformattedChar"/>
    <w:uiPriority w:val="99"/>
    <w:semiHidden/>
    <w:unhideWhenUsed/>
    <w:rsid w:val="008B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7C4"/>
    <w:rPr>
      <w:rFonts w:ascii="Courier New" w:eastAsia="Times New Roman" w:hAnsi="Courier New" w:cs="Courier New"/>
      <w:sz w:val="20"/>
      <w:szCs w:val="20"/>
    </w:rPr>
  </w:style>
  <w:style w:type="character" w:customStyle="1" w:styleId="typ">
    <w:name w:val="typ"/>
    <w:basedOn w:val="DefaultParagraphFont"/>
    <w:rsid w:val="008B07C4"/>
  </w:style>
  <w:style w:type="character" w:customStyle="1" w:styleId="pln">
    <w:name w:val="pln"/>
    <w:basedOn w:val="DefaultParagraphFont"/>
    <w:rsid w:val="008B07C4"/>
  </w:style>
  <w:style w:type="character" w:customStyle="1" w:styleId="pun">
    <w:name w:val="pun"/>
    <w:basedOn w:val="DefaultParagraphFont"/>
    <w:rsid w:val="008B07C4"/>
  </w:style>
  <w:style w:type="character" w:customStyle="1" w:styleId="str">
    <w:name w:val="str"/>
    <w:basedOn w:val="DefaultParagraphFont"/>
    <w:rsid w:val="008B07C4"/>
  </w:style>
  <w:style w:type="character" w:styleId="Hyperlink">
    <w:name w:val="Hyperlink"/>
    <w:basedOn w:val="DefaultParagraphFont"/>
    <w:uiPriority w:val="99"/>
    <w:semiHidden/>
    <w:unhideWhenUsed/>
    <w:rsid w:val="008B07C4"/>
    <w:rPr>
      <w:color w:val="0000FF"/>
      <w:u w:val="single"/>
    </w:rPr>
  </w:style>
  <w:style w:type="character" w:customStyle="1" w:styleId="kwd">
    <w:name w:val="kwd"/>
    <w:basedOn w:val="DefaultParagraphFont"/>
    <w:rsid w:val="008B07C4"/>
  </w:style>
  <w:style w:type="character" w:customStyle="1" w:styleId="com">
    <w:name w:val="com"/>
    <w:basedOn w:val="DefaultParagraphFont"/>
    <w:rsid w:val="008B07C4"/>
  </w:style>
</w:styles>
</file>

<file path=word/webSettings.xml><?xml version="1.0" encoding="utf-8"?>
<w:webSettings xmlns:r="http://schemas.openxmlformats.org/officeDocument/2006/relationships" xmlns:w="http://schemas.openxmlformats.org/wordprocessingml/2006/main">
  <w:divs>
    <w:div w:id="484323715">
      <w:bodyDiv w:val="1"/>
      <w:marLeft w:val="0"/>
      <w:marRight w:val="0"/>
      <w:marTop w:val="0"/>
      <w:marBottom w:val="0"/>
      <w:divBdr>
        <w:top w:val="none" w:sz="0" w:space="0" w:color="auto"/>
        <w:left w:val="none" w:sz="0" w:space="0" w:color="auto"/>
        <w:bottom w:val="none" w:sz="0" w:space="0" w:color="auto"/>
        <w:right w:val="none" w:sz="0" w:space="0" w:color="auto"/>
      </w:divBdr>
      <w:divsChild>
        <w:div w:id="991788061">
          <w:marLeft w:val="0"/>
          <w:marRight w:val="0"/>
          <w:marTop w:val="0"/>
          <w:marBottom w:val="0"/>
          <w:divBdr>
            <w:top w:val="none" w:sz="0" w:space="0" w:color="auto"/>
            <w:left w:val="none" w:sz="0" w:space="0" w:color="auto"/>
            <w:bottom w:val="none" w:sz="0" w:space="0" w:color="auto"/>
            <w:right w:val="none" w:sz="0" w:space="0" w:color="auto"/>
          </w:divBdr>
        </w:div>
        <w:div w:id="191462065">
          <w:marLeft w:val="0"/>
          <w:marRight w:val="0"/>
          <w:marTop w:val="0"/>
          <w:marBottom w:val="0"/>
          <w:divBdr>
            <w:top w:val="none" w:sz="0" w:space="0" w:color="auto"/>
            <w:left w:val="none" w:sz="0" w:space="0" w:color="auto"/>
            <w:bottom w:val="none" w:sz="0" w:space="0" w:color="auto"/>
            <w:right w:val="none" w:sz="0" w:space="0" w:color="auto"/>
          </w:divBdr>
        </w:div>
        <w:div w:id="2101289655">
          <w:marLeft w:val="0"/>
          <w:marRight w:val="0"/>
          <w:marTop w:val="0"/>
          <w:marBottom w:val="0"/>
          <w:divBdr>
            <w:top w:val="none" w:sz="0" w:space="0" w:color="auto"/>
            <w:left w:val="none" w:sz="0" w:space="0" w:color="auto"/>
            <w:bottom w:val="none" w:sz="0" w:space="0" w:color="auto"/>
            <w:right w:val="none" w:sz="0" w:space="0" w:color="auto"/>
          </w:divBdr>
        </w:div>
        <w:div w:id="27599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2502</Words>
  <Characters>14263</Characters>
  <Application>Microsoft Office Word</Application>
  <DocSecurity>0</DocSecurity>
  <Lines>118</Lines>
  <Paragraphs>33</Paragraphs>
  <ScaleCrop>false</ScaleCrop>
  <Company/>
  <LinksUpToDate>false</LinksUpToDate>
  <CharactersWithSpaces>16732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dc:creator>
  <cp:lastModifiedBy>Subrat</cp:lastModifiedBy>
  <cp:revision>3</cp:revision>
  <dcterms:created xsi:type="dcterms:W3CDTF">2019-09-22T06:42:00Z</dcterms:created>
  <dcterms:modified xsi:type="dcterms:W3CDTF">2019-09-22T06:47:00Z</dcterms:modified>
</cp:coreProperties>
</file>