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 What is Java?</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is the high-level, object-oriented, robust, secure programming language, platform-independent, high performance, Multithreaded, and portable programming language. It was developed by </w:t>
      </w:r>
      <w:r w:rsidRPr="00414614">
        <w:rPr>
          <w:rFonts w:ascii="Times New Roman" w:eastAsia="Times New Roman" w:hAnsi="Times New Roman" w:cs="Times New Roman"/>
          <w:b/>
          <w:bCs/>
          <w:sz w:val="24"/>
          <w:szCs w:val="24"/>
        </w:rPr>
        <w:t>James Gosling</w:t>
      </w:r>
      <w:r w:rsidRPr="00414614">
        <w:rPr>
          <w:rFonts w:ascii="Times New Roman" w:eastAsia="Times New Roman" w:hAnsi="Times New Roman" w:cs="Times New Roman"/>
          <w:sz w:val="24"/>
          <w:szCs w:val="24"/>
        </w:rPr>
        <w:t xml:space="preserve"> in June 1991. It can also be known as the platform as it provides its own JRE and API. </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025"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2) What are the differences between C++ and Java?</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differences between C++ and Java are given in the following table.</w:t>
      </w:r>
    </w:p>
    <w:tbl>
      <w:tblPr>
        <w:tblW w:w="0" w:type="auto"/>
        <w:tblCellSpacing w:w="15" w:type="dxa"/>
        <w:tblCellMar>
          <w:top w:w="15" w:type="dxa"/>
          <w:left w:w="15" w:type="dxa"/>
          <w:bottom w:w="15" w:type="dxa"/>
          <w:right w:w="15" w:type="dxa"/>
        </w:tblCellMar>
        <w:tblLook w:val="04A0"/>
      </w:tblPr>
      <w:tblGrid>
        <w:gridCol w:w="1920"/>
        <w:gridCol w:w="3140"/>
        <w:gridCol w:w="4390"/>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Comparison Index</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C++</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Java</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Platform-independent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is platform-dependent.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is platform-independent.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Mainly used for</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is mainly used for system programming.</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is mainly used for application programming. It is widely used in window, web-based, enterprise and mobile applications.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Design Goal</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C++ was designed for systems and applications programming. It was an extension of </w:t>
            </w:r>
            <w:hyperlink r:id="rId5" w:history="1">
              <w:r w:rsidRPr="00414614">
                <w:rPr>
                  <w:rFonts w:ascii="Times New Roman" w:eastAsia="Times New Roman" w:hAnsi="Times New Roman" w:cs="Times New Roman"/>
                  <w:color w:val="0000FF"/>
                  <w:sz w:val="24"/>
                  <w:szCs w:val="24"/>
                  <w:u w:val="single"/>
                </w:rPr>
                <w:t>C programming language</w:t>
              </w:r>
            </w:hyperlink>
            <w:r w:rsidRPr="00414614">
              <w:rPr>
                <w:rFonts w:ascii="Times New Roman" w:eastAsia="Times New Roman" w:hAnsi="Times New Roman" w:cs="Times New Roman"/>
                <w:sz w:val="24"/>
                <w:szCs w:val="24"/>
              </w:rPr>
              <w: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was designed and created as an interpreter for printing systems but later extended as a support network computing. It was designed with a goal of being easy to use and accessible to a broader audience. </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Goto</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C++ supports the </w:t>
            </w:r>
            <w:hyperlink r:id="rId6" w:history="1">
              <w:r w:rsidRPr="00414614">
                <w:rPr>
                  <w:rFonts w:ascii="Times New Roman" w:eastAsia="Times New Roman" w:hAnsi="Times New Roman" w:cs="Times New Roman"/>
                  <w:color w:val="0000FF"/>
                  <w:sz w:val="24"/>
                  <w:szCs w:val="24"/>
                  <w:u w:val="single"/>
                </w:rPr>
                <w:t>goto</w:t>
              </w:r>
            </w:hyperlink>
            <w:r w:rsidRPr="00414614">
              <w:rPr>
                <w:rFonts w:ascii="Times New Roman" w:eastAsia="Times New Roman" w:hAnsi="Times New Roman" w:cs="Times New Roman"/>
                <w:sz w:val="24"/>
                <w:szCs w:val="24"/>
              </w:rPr>
              <w:t xml:space="preserve"> statement.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doesn't support the goto statement.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Multiple inheritance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supports multiple inheritance.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doesn't support multiple inheritance through class. It can be achieved by </w:t>
            </w:r>
            <w:hyperlink r:id="rId7" w:history="1">
              <w:r w:rsidRPr="00414614">
                <w:rPr>
                  <w:rFonts w:ascii="Times New Roman" w:eastAsia="Times New Roman" w:hAnsi="Times New Roman" w:cs="Times New Roman"/>
                  <w:color w:val="0000FF"/>
                  <w:sz w:val="24"/>
                  <w:szCs w:val="24"/>
                  <w:u w:val="single"/>
                </w:rPr>
                <w:t>interfaces in java</w:t>
              </w:r>
            </w:hyperlink>
            <w:r w:rsidRPr="00414614">
              <w:rPr>
                <w:rFonts w:ascii="Times New Roman" w:eastAsia="Times New Roman" w:hAnsi="Times New Roman" w:cs="Times New Roman"/>
                <w:sz w:val="24"/>
                <w:szCs w:val="24"/>
              </w:rPr>
              <w: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Operator Overloading</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C++ supports </w:t>
            </w:r>
            <w:hyperlink r:id="rId8" w:history="1">
              <w:r w:rsidRPr="00414614">
                <w:rPr>
                  <w:rFonts w:ascii="Times New Roman" w:eastAsia="Times New Roman" w:hAnsi="Times New Roman" w:cs="Times New Roman"/>
                  <w:color w:val="0000FF"/>
                  <w:sz w:val="24"/>
                  <w:szCs w:val="24"/>
                  <w:u w:val="single"/>
                </w:rPr>
                <w:t>operator overloading</w:t>
              </w:r>
            </w:hyperlink>
            <w:r w:rsidRPr="00414614">
              <w:rPr>
                <w:rFonts w:ascii="Times New Roman" w:eastAsia="Times New Roman" w:hAnsi="Times New Roman" w:cs="Times New Roman"/>
                <w:sz w:val="24"/>
                <w:szCs w:val="24"/>
              </w:rPr>
              <w: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doesn't support operator overloading.</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Pointers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C++ supports </w:t>
            </w:r>
            <w:hyperlink r:id="rId9" w:history="1">
              <w:r w:rsidRPr="00414614">
                <w:rPr>
                  <w:rFonts w:ascii="Times New Roman" w:eastAsia="Times New Roman" w:hAnsi="Times New Roman" w:cs="Times New Roman"/>
                  <w:color w:val="0000FF"/>
                  <w:sz w:val="24"/>
                  <w:szCs w:val="24"/>
                  <w:u w:val="single"/>
                </w:rPr>
                <w:t>pointers</w:t>
              </w:r>
            </w:hyperlink>
            <w:r w:rsidRPr="00414614">
              <w:rPr>
                <w:rFonts w:ascii="Times New Roman" w:eastAsia="Times New Roman" w:hAnsi="Times New Roman" w:cs="Times New Roman"/>
                <w:sz w:val="24"/>
                <w:szCs w:val="24"/>
              </w:rPr>
              <w:t>. You can write pointer program in C++.</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supports pointer internally. However, you can't write the pointer program in java. It means java has restricted pointer support in java.</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Compiler and Interpreter</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C++ uses compiler only. C++ is compiled and run using the compiler which converts source code into machine code so, C++ is platform dependent. </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uses compiler and interpreter both. Java source code is converted into bytecode at compilation time. The interpreter executes this bytecode at runtime and produces output. Java is interpreted that is why it is platform independent. </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 xml:space="preserve">Call by Value </w:t>
            </w:r>
            <w:r w:rsidRPr="00414614">
              <w:rPr>
                <w:rFonts w:ascii="Times New Roman" w:eastAsia="Times New Roman" w:hAnsi="Times New Roman" w:cs="Times New Roman"/>
                <w:b/>
                <w:bCs/>
                <w:sz w:val="24"/>
                <w:szCs w:val="24"/>
              </w:rPr>
              <w:lastRenderedPageBreak/>
              <w:t>and Call by reference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 xml:space="preserve">C++ supports both call by value </w:t>
            </w:r>
            <w:r w:rsidRPr="00414614">
              <w:rPr>
                <w:rFonts w:ascii="Times New Roman" w:eastAsia="Times New Roman" w:hAnsi="Times New Roman" w:cs="Times New Roman"/>
                <w:sz w:val="24"/>
                <w:szCs w:val="24"/>
              </w:rPr>
              <w:lastRenderedPageBreak/>
              <w:t>and call by reference.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 xml:space="preserve">Java supports call by value only. There is no </w:t>
            </w:r>
            <w:r w:rsidRPr="00414614">
              <w:rPr>
                <w:rFonts w:ascii="Times New Roman" w:eastAsia="Times New Roman" w:hAnsi="Times New Roman" w:cs="Times New Roman"/>
                <w:sz w:val="24"/>
                <w:szCs w:val="24"/>
              </w:rPr>
              <w:lastRenderedPageBreak/>
              <w:t>call by reference in java.</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lastRenderedPageBreak/>
              <w:t>Structure and Union</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supports structures and unions.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doesn't support structures and unions.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Thread Support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doesn't have built-in support for threads. It relies on third-party libraries for thread support.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has built-in </w:t>
            </w:r>
            <w:hyperlink r:id="rId10" w:history="1">
              <w:r w:rsidRPr="00414614">
                <w:rPr>
                  <w:rFonts w:ascii="Times New Roman" w:eastAsia="Times New Roman" w:hAnsi="Times New Roman" w:cs="Times New Roman"/>
                  <w:color w:val="0000FF"/>
                  <w:sz w:val="24"/>
                  <w:szCs w:val="24"/>
                  <w:u w:val="single"/>
                </w:rPr>
                <w:t>thread</w:t>
              </w:r>
            </w:hyperlink>
            <w:r w:rsidRPr="00414614">
              <w:rPr>
                <w:rFonts w:ascii="Times New Roman" w:eastAsia="Times New Roman" w:hAnsi="Times New Roman" w:cs="Times New Roman"/>
                <w:sz w:val="24"/>
                <w:szCs w:val="24"/>
              </w:rPr>
              <w:t xml:space="preserve"> support.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Documentation comment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doesn't support documentation comment.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supports documentation comment (/** ... */) to create documentation for java source code.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Virtual Keyword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supports virtual keyword so that we can decide whether or not override a function.</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has no virtual keyword. We can override all non-static methods by default. In other words, non-static methods are virtual by default.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unsigned right shift &gt;&gt;&gt;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doesn't support &gt;&gt;&gt; operator.</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supports unsigned right shift &gt;&gt;&gt; operator that fills zero at the top for the negative numbers. For positive numbers, it works same like &gt;&gt; operator.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Inheritance Tree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creates a new inheritance tree always.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uses a single inheritance tree always because all classes are the child of Object class in java. The object class is the root of the </w:t>
            </w:r>
            <w:hyperlink r:id="rId11" w:history="1">
              <w:r w:rsidRPr="00414614">
                <w:rPr>
                  <w:rFonts w:ascii="Times New Roman" w:eastAsia="Times New Roman" w:hAnsi="Times New Roman" w:cs="Times New Roman"/>
                  <w:color w:val="0000FF"/>
                  <w:sz w:val="24"/>
                  <w:szCs w:val="24"/>
                  <w:u w:val="single"/>
                </w:rPr>
                <w:t>inheritance</w:t>
              </w:r>
            </w:hyperlink>
            <w:r w:rsidRPr="00414614">
              <w:rPr>
                <w:rFonts w:ascii="Times New Roman" w:eastAsia="Times New Roman" w:hAnsi="Times New Roman" w:cs="Times New Roman"/>
                <w:sz w:val="24"/>
                <w:szCs w:val="24"/>
              </w:rPr>
              <w:t xml:space="preserve"> tree in java.</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Hardware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is nearer to hardware.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is not so interactive with hardware.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Object-oriented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 is an object-oriented language. However, in C language, single root hierarchy is not possible.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Java is also an </w:t>
            </w:r>
            <w:hyperlink r:id="rId12" w:history="1">
              <w:r w:rsidRPr="00414614">
                <w:rPr>
                  <w:rFonts w:ascii="Times New Roman" w:eastAsia="Times New Roman" w:hAnsi="Times New Roman" w:cs="Times New Roman"/>
                  <w:color w:val="0000FF"/>
                  <w:sz w:val="24"/>
                  <w:szCs w:val="24"/>
                  <w:u w:val="single"/>
                </w:rPr>
                <w:t>object-oriented</w:t>
              </w:r>
            </w:hyperlink>
            <w:r w:rsidRPr="00414614">
              <w:rPr>
                <w:rFonts w:ascii="Times New Roman" w:eastAsia="Times New Roman" w:hAnsi="Times New Roman" w:cs="Times New Roman"/>
                <w:sz w:val="24"/>
                <w:szCs w:val="24"/>
              </w:rPr>
              <w:t xml:space="preserve"> language. However, everything (except fundamental types) is an object in Java. It is a single root hierarchy as everything gets derived from java.lang.Object. </w:t>
            </w:r>
          </w:p>
        </w:tc>
      </w:tr>
    </w:tbl>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026"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3) List the features of Java Programming language.</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There are the following features in Java Programming Language.</w:t>
      </w: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Simple:</w:t>
      </w:r>
      <w:r w:rsidRPr="00414614">
        <w:rPr>
          <w:rFonts w:ascii="Times New Roman" w:eastAsia="Times New Roman" w:hAnsi="Times New Roman" w:cs="Times New Roman"/>
          <w:sz w:val="24"/>
          <w:szCs w:val="24"/>
        </w:rPr>
        <w:t xml:space="preserve"> Java is easy to learn. The syntax of Java is based on C++ which makes easier to write the program in it. </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Object-Oriented:</w:t>
      </w:r>
      <w:r w:rsidRPr="00414614">
        <w:rPr>
          <w:rFonts w:ascii="Times New Roman" w:eastAsia="Times New Roman" w:hAnsi="Times New Roman" w:cs="Times New Roman"/>
          <w:sz w:val="24"/>
          <w:szCs w:val="24"/>
        </w:rPr>
        <w:t xml:space="preserve"> Java follows the object-oriented paradigm which allows us to maintain our code as the combination of different type of objects that incorporates both data and behavior.</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Portable:</w:t>
      </w:r>
      <w:r w:rsidRPr="00414614">
        <w:rPr>
          <w:rFonts w:ascii="Times New Roman" w:eastAsia="Times New Roman" w:hAnsi="Times New Roman" w:cs="Times New Roman"/>
          <w:sz w:val="24"/>
          <w:szCs w:val="24"/>
        </w:rPr>
        <w:t xml:space="preserve"> Java supports read-once-write-anywhere approach. We can execute the Java program on every machine. Java program (.java) is converted to bytecode (.class) which can be easily run on every machine.</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Platform Independent:</w:t>
      </w:r>
      <w:r w:rsidRPr="00414614">
        <w:rPr>
          <w:rFonts w:ascii="Times New Roman" w:eastAsia="Times New Roman" w:hAnsi="Times New Roman" w:cs="Times New Roman"/>
          <w:sz w:val="24"/>
          <w:szCs w:val="24"/>
        </w:rPr>
        <w:t xml:space="preserve"> Java is a platform independent programming language. It is different from other programming languages like C and C++ which needs a platform to be executed. Java comes with its platform on which its code is executed. Java doesn't depend upon the operating system to be executed. </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Secured:</w:t>
      </w:r>
      <w:r w:rsidRPr="00414614">
        <w:rPr>
          <w:rFonts w:ascii="Times New Roman" w:eastAsia="Times New Roman" w:hAnsi="Times New Roman" w:cs="Times New Roman"/>
          <w:sz w:val="24"/>
          <w:szCs w:val="24"/>
        </w:rPr>
        <w:t xml:space="preserve"> Java is secured because it doesn't use explicit pointers. Java also provides the concept of ByteCode and Exception handling which makes it more secured.</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Robust:</w:t>
      </w:r>
      <w:r w:rsidRPr="00414614">
        <w:rPr>
          <w:rFonts w:ascii="Times New Roman" w:eastAsia="Times New Roman" w:hAnsi="Times New Roman" w:cs="Times New Roman"/>
          <w:sz w:val="24"/>
          <w:szCs w:val="24"/>
        </w:rPr>
        <w:t xml:space="preserve"> Java is a strong programming language as it uses strong memory management. The concepts like Automatic garbage collection, Exception handling, etc. make it more robust. </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Architecture Neutral:</w:t>
      </w:r>
      <w:r w:rsidRPr="00414614">
        <w:rPr>
          <w:rFonts w:ascii="Times New Roman" w:eastAsia="Times New Roman" w:hAnsi="Times New Roman" w:cs="Times New Roman"/>
          <w:sz w:val="24"/>
          <w:szCs w:val="24"/>
        </w:rPr>
        <w:t xml:space="preserve"> Java is architectural neutral as it is not dependent on the architecture. In C, the size of data types may vary according to the architecture (32 bit or 64 bit) which doesn't exist in Java.</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Interpreted:</w:t>
      </w:r>
      <w:r w:rsidRPr="00414614">
        <w:rPr>
          <w:rFonts w:ascii="Times New Roman" w:eastAsia="Times New Roman" w:hAnsi="Times New Roman" w:cs="Times New Roman"/>
          <w:sz w:val="24"/>
          <w:szCs w:val="24"/>
        </w:rPr>
        <w:t xml:space="preserve"> Java uses the Just-in-time (JIT) interpreter along with the compiler for the program execution.</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High Performance:</w:t>
      </w:r>
      <w:r w:rsidRPr="00414614">
        <w:rPr>
          <w:rFonts w:ascii="Times New Roman" w:eastAsia="Times New Roman" w:hAnsi="Times New Roman" w:cs="Times New Roman"/>
          <w:sz w:val="24"/>
          <w:szCs w:val="24"/>
        </w:rPr>
        <w:t xml:space="preserve"> Java is faster than other traditional interpreted programming languages because Java bytecode is "close" to native code. It is still a little bit slower than a compiled language (e.g., C++).</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Multithreaded:</w:t>
      </w:r>
      <w:r w:rsidRPr="00414614">
        <w:rPr>
          <w:rFonts w:ascii="Times New Roman" w:eastAsia="Times New Roman" w:hAnsi="Times New Roman" w:cs="Times New Roman"/>
          <w:sz w:val="24"/>
          <w:szCs w:val="24"/>
        </w:rPr>
        <w:t xml:space="preserve"> We can write Java programs that deal with many tasks at once by defining multiple threads. The main advantage of multi-threading is that it doesn't occupy </w:t>
      </w:r>
      <w:r w:rsidRPr="00414614">
        <w:rPr>
          <w:rFonts w:ascii="Times New Roman" w:eastAsia="Times New Roman" w:hAnsi="Times New Roman" w:cs="Times New Roman"/>
          <w:sz w:val="24"/>
          <w:szCs w:val="24"/>
        </w:rPr>
        <w:lastRenderedPageBreak/>
        <w:t>memory for each thread. It shares a common memory area. Threads are important for multi-media, Web applications, etc.</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Distributed:</w:t>
      </w:r>
      <w:r w:rsidRPr="00414614">
        <w:rPr>
          <w:rFonts w:ascii="Times New Roman" w:eastAsia="Times New Roman" w:hAnsi="Times New Roman" w:cs="Times New Roman"/>
          <w:sz w:val="24"/>
          <w:szCs w:val="24"/>
        </w:rPr>
        <w:t xml:space="preserve"> Java is distributed because it facilitates users to create distributed applications in Java. RMI and EJB are used for creating distributed applications. This feature of Java makes us able to access files by calling the methods from any machine on the internet.</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Dynamic:</w:t>
      </w:r>
      <w:r w:rsidRPr="00414614">
        <w:rPr>
          <w:rFonts w:ascii="Times New Roman" w:eastAsia="Times New Roman" w:hAnsi="Times New Roman" w:cs="Times New Roman"/>
          <w:sz w:val="24"/>
          <w:szCs w:val="24"/>
        </w:rPr>
        <w:t xml:space="preserve"> Java is a dynamic language. It supports dynamic loading of classes. It means classes are loaded on demand. It also supports functions from its native languages, i.e., C and C++.</w:t>
      </w:r>
    </w:p>
    <w:p w:rsidR="00414614" w:rsidRPr="00414614" w:rsidRDefault="00414614" w:rsidP="00414614">
      <w:pPr>
        <w:spacing w:after="0" w:line="240" w:lineRule="auto"/>
        <w:ind w:left="720"/>
        <w:rPr>
          <w:rFonts w:ascii="Times New Roman" w:eastAsia="Times New Roman" w:hAnsi="Times New Roman" w:cs="Times New Roman"/>
          <w:sz w:val="24"/>
          <w:szCs w:val="24"/>
        </w:rPr>
      </w:pP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027"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4) What do you understand by Java virtual machine?</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028"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ins w:id="0" w:author="Unknown"/>
          <w:rFonts w:ascii="Times New Roman" w:eastAsia="Times New Roman" w:hAnsi="Times New Roman" w:cs="Times New Roman"/>
          <w:b/>
          <w:bCs/>
          <w:sz w:val="27"/>
          <w:szCs w:val="27"/>
        </w:rPr>
      </w:pPr>
      <w:ins w:id="1" w:author="Unknown">
        <w:r w:rsidRPr="00414614">
          <w:rPr>
            <w:rFonts w:ascii="Times New Roman" w:eastAsia="Times New Roman" w:hAnsi="Times New Roman" w:cs="Times New Roman"/>
            <w:b/>
            <w:bCs/>
            <w:sz w:val="27"/>
            <w:szCs w:val="27"/>
          </w:rPr>
          <w:t>5) What is the difference between JDK, JRE, and JVM?</w:t>
        </w:r>
      </w:ins>
    </w:p>
    <w:p w:rsidR="00414614" w:rsidRPr="00414614" w:rsidRDefault="00414614" w:rsidP="00414614">
      <w:pPr>
        <w:spacing w:before="100" w:beforeAutospacing="1" w:after="100" w:afterAutospacing="1" w:line="240" w:lineRule="auto"/>
        <w:outlineLvl w:val="2"/>
        <w:rPr>
          <w:ins w:id="2" w:author="Unknown"/>
          <w:rFonts w:ascii="Times New Roman" w:eastAsia="Times New Roman" w:hAnsi="Times New Roman" w:cs="Times New Roman"/>
          <w:b/>
          <w:bCs/>
          <w:sz w:val="27"/>
          <w:szCs w:val="27"/>
        </w:rPr>
      </w:pPr>
      <w:ins w:id="3" w:author="Unknown">
        <w:r w:rsidRPr="00414614">
          <w:rPr>
            <w:rFonts w:ascii="Times New Roman" w:eastAsia="Times New Roman" w:hAnsi="Times New Roman" w:cs="Times New Roman"/>
            <w:b/>
            <w:bCs/>
            <w:sz w:val="27"/>
            <w:szCs w:val="27"/>
          </w:rPr>
          <w:t>JVM</w:t>
        </w:r>
      </w:ins>
    </w:p>
    <w:p w:rsidR="00414614" w:rsidRPr="00414614" w:rsidRDefault="00414614" w:rsidP="00414614">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414614">
          <w:rPr>
            <w:rFonts w:ascii="Times New Roman" w:eastAsia="Times New Roman" w:hAnsi="Times New Roman" w:cs="Times New Roman"/>
            <w:sz w:val="24"/>
            <w:szCs w:val="24"/>
          </w:rPr>
          <w:t xml:space="preserve">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 </w:t>
        </w:r>
      </w:ins>
    </w:p>
    <w:p w:rsidR="00414614" w:rsidRPr="00414614" w:rsidRDefault="00414614" w:rsidP="00414614">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414614">
          <w:rPr>
            <w:rFonts w:ascii="Times New Roman" w:eastAsia="Times New Roman" w:hAnsi="Times New Roman" w:cs="Times New Roman"/>
            <w:sz w:val="24"/>
            <w:szCs w:val="24"/>
          </w:rPr>
          <w:t xml:space="preserve">JVMs are available for many hardware and software platforms (so JVM is platform dependent). It is a runtime instance which is created when we run the Java class. There are three notions of the JVM: specification, implementation, and instance. </w:t>
        </w:r>
      </w:ins>
    </w:p>
    <w:p w:rsidR="00414614" w:rsidRPr="00414614" w:rsidRDefault="00414614" w:rsidP="00414614">
      <w:pPr>
        <w:spacing w:before="100" w:beforeAutospacing="1" w:after="100" w:afterAutospacing="1" w:line="240" w:lineRule="auto"/>
        <w:outlineLvl w:val="2"/>
        <w:rPr>
          <w:ins w:id="8" w:author="Unknown"/>
          <w:rFonts w:ascii="Times New Roman" w:eastAsia="Times New Roman" w:hAnsi="Times New Roman" w:cs="Times New Roman"/>
          <w:b/>
          <w:bCs/>
          <w:sz w:val="27"/>
          <w:szCs w:val="27"/>
        </w:rPr>
      </w:pPr>
      <w:ins w:id="9" w:author="Unknown">
        <w:r w:rsidRPr="00414614">
          <w:rPr>
            <w:rFonts w:ascii="Times New Roman" w:eastAsia="Times New Roman" w:hAnsi="Times New Roman" w:cs="Times New Roman"/>
            <w:b/>
            <w:bCs/>
            <w:sz w:val="27"/>
            <w:szCs w:val="27"/>
          </w:rPr>
          <w:t>JRE</w:t>
        </w:r>
      </w:ins>
    </w:p>
    <w:p w:rsidR="00414614" w:rsidRPr="00414614" w:rsidRDefault="00414614" w:rsidP="00414614">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414614">
          <w:rPr>
            <w:rFonts w:ascii="Times New Roman" w:eastAsia="Times New Roman" w:hAnsi="Times New Roman" w:cs="Times New Roman"/>
            <w:sz w:val="24"/>
            <w:szCs w:val="24"/>
          </w:rPr>
          <w:t xml:space="preserve">JRE stands for Java Runtime Environment. It is the implementation of JVM. The Java Runtime Environment is a set of software tools which are used for developing Java applications. It is used </w:t>
        </w:r>
        <w:r w:rsidRPr="00414614">
          <w:rPr>
            <w:rFonts w:ascii="Times New Roman" w:eastAsia="Times New Roman" w:hAnsi="Times New Roman" w:cs="Times New Roman"/>
            <w:sz w:val="24"/>
            <w:szCs w:val="24"/>
          </w:rPr>
          <w:lastRenderedPageBreak/>
          <w:t xml:space="preserve">to provide the runtime environment. It is the implementation of JVM. It physically exists. It contains a set of libraries + other files that JVM uses at runtime. </w:t>
        </w:r>
      </w:ins>
    </w:p>
    <w:p w:rsidR="00414614" w:rsidRPr="00414614" w:rsidRDefault="00414614" w:rsidP="00414614">
      <w:pPr>
        <w:spacing w:before="100" w:beforeAutospacing="1" w:after="100" w:afterAutospacing="1" w:line="240" w:lineRule="auto"/>
        <w:outlineLvl w:val="2"/>
        <w:rPr>
          <w:ins w:id="12" w:author="Unknown"/>
          <w:rFonts w:ascii="Times New Roman" w:eastAsia="Times New Roman" w:hAnsi="Times New Roman" w:cs="Times New Roman"/>
          <w:b/>
          <w:bCs/>
          <w:sz w:val="27"/>
          <w:szCs w:val="27"/>
        </w:rPr>
      </w:pPr>
      <w:ins w:id="13" w:author="Unknown">
        <w:r w:rsidRPr="00414614">
          <w:rPr>
            <w:rFonts w:ascii="Times New Roman" w:eastAsia="Times New Roman" w:hAnsi="Times New Roman" w:cs="Times New Roman"/>
            <w:b/>
            <w:bCs/>
            <w:sz w:val="27"/>
            <w:szCs w:val="27"/>
          </w:rPr>
          <w:t>JDK</w:t>
        </w:r>
      </w:ins>
    </w:p>
    <w:p w:rsidR="00414614" w:rsidRPr="00414614" w:rsidRDefault="00414614" w:rsidP="00414614">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414614">
          <w:rPr>
            <w:rFonts w:ascii="Times New Roman" w:eastAsia="Times New Roman" w:hAnsi="Times New Roman" w:cs="Times New Roman"/>
            <w:sz w:val="24"/>
            <w:szCs w:val="24"/>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ins>
    </w:p>
    <w:p w:rsidR="00414614" w:rsidRPr="00414614" w:rsidRDefault="00414614" w:rsidP="00414614">
      <w:pPr>
        <w:numPr>
          <w:ilvl w:val="0"/>
          <w:numId w:val="2"/>
        </w:num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414614">
          <w:rPr>
            <w:rFonts w:ascii="Times New Roman" w:eastAsia="Times New Roman" w:hAnsi="Times New Roman" w:cs="Times New Roman"/>
            <w:sz w:val="24"/>
            <w:szCs w:val="24"/>
          </w:rPr>
          <w:t>Standard Edition Java Platform</w:t>
        </w:r>
      </w:ins>
    </w:p>
    <w:p w:rsidR="00414614" w:rsidRPr="00414614" w:rsidRDefault="00414614" w:rsidP="00414614">
      <w:pPr>
        <w:numPr>
          <w:ilvl w:val="0"/>
          <w:numId w:val="2"/>
        </w:num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414614">
          <w:rPr>
            <w:rFonts w:ascii="Times New Roman" w:eastAsia="Times New Roman" w:hAnsi="Times New Roman" w:cs="Times New Roman"/>
            <w:sz w:val="24"/>
            <w:szCs w:val="24"/>
          </w:rPr>
          <w:t>Enterprise Edition Java Platform</w:t>
        </w:r>
      </w:ins>
    </w:p>
    <w:p w:rsidR="00414614" w:rsidRPr="00414614" w:rsidRDefault="00414614" w:rsidP="00414614">
      <w:pPr>
        <w:numPr>
          <w:ilvl w:val="0"/>
          <w:numId w:val="2"/>
        </w:num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414614">
          <w:rPr>
            <w:rFonts w:ascii="Times New Roman" w:eastAsia="Times New Roman" w:hAnsi="Times New Roman" w:cs="Times New Roman"/>
            <w:sz w:val="24"/>
            <w:szCs w:val="24"/>
          </w:rPr>
          <w:t>Micro Edition Java Platform</w:t>
        </w:r>
      </w:ins>
    </w:p>
    <w:p w:rsidR="00414614" w:rsidRPr="00414614" w:rsidRDefault="00414614" w:rsidP="00414614">
      <w:pPr>
        <w:spacing w:after="0" w:line="240" w:lineRule="auto"/>
        <w:rPr>
          <w:ins w:id="22" w:author="Unknown"/>
          <w:rFonts w:ascii="Times New Roman" w:eastAsia="Times New Roman" w:hAnsi="Times New Roman" w:cs="Times New Roman"/>
          <w:sz w:val="24"/>
          <w:szCs w:val="24"/>
        </w:rPr>
      </w:pPr>
      <w:ins w:id="23"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"https://www.javatpoint.com/difference-between-jdk-jre-and-jvm"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4" w:author="Unknown"/>
          <w:rFonts w:ascii="Times New Roman" w:eastAsia="Times New Roman" w:hAnsi="Times New Roman" w:cs="Times New Roman"/>
          <w:sz w:val="24"/>
          <w:szCs w:val="24"/>
        </w:rPr>
      </w:pPr>
      <w:ins w:id="25" w:author="Unknown">
        <w:r w:rsidRPr="00414614">
          <w:rPr>
            <w:rFonts w:ascii="Times New Roman" w:eastAsia="Times New Roman" w:hAnsi="Times New Roman" w:cs="Times New Roman"/>
            <w:sz w:val="24"/>
            <w:szCs w:val="24"/>
          </w:rPr>
          <w:pict>
            <v:rect id="_x0000_i102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6" w:author="Unknown"/>
          <w:rFonts w:ascii="Times New Roman" w:eastAsia="Times New Roman" w:hAnsi="Times New Roman" w:cs="Times New Roman"/>
          <w:b/>
          <w:bCs/>
          <w:sz w:val="27"/>
          <w:szCs w:val="27"/>
        </w:rPr>
      </w:pPr>
      <w:ins w:id="27" w:author="Unknown">
        <w:r w:rsidRPr="00414614">
          <w:rPr>
            <w:rFonts w:ascii="Times New Roman" w:eastAsia="Times New Roman" w:hAnsi="Times New Roman" w:cs="Times New Roman"/>
            <w:b/>
            <w:bCs/>
            <w:sz w:val="27"/>
            <w:szCs w:val="27"/>
          </w:rPr>
          <w:t>6) How many types of memory areas are allocated by JVM?</w:t>
        </w:r>
      </w:ins>
    </w:p>
    <w:p w:rsidR="00414614" w:rsidRPr="00414614" w:rsidRDefault="00414614" w:rsidP="00414614">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414614">
          <w:rPr>
            <w:rFonts w:ascii="Times New Roman" w:eastAsia="Times New Roman" w:hAnsi="Times New Roman" w:cs="Times New Roman"/>
            <w:sz w:val="24"/>
            <w:szCs w:val="24"/>
          </w:rPr>
          <w:t>Many types:</w:t>
        </w:r>
      </w:ins>
    </w:p>
    <w:p w:rsidR="00414614" w:rsidRPr="00414614" w:rsidRDefault="00414614" w:rsidP="00414614">
      <w:pPr>
        <w:numPr>
          <w:ilvl w:val="0"/>
          <w:numId w:val="3"/>
        </w:num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414614">
          <w:rPr>
            <w:rFonts w:ascii="Times New Roman" w:eastAsia="Times New Roman" w:hAnsi="Times New Roman" w:cs="Times New Roman"/>
            <w:b/>
            <w:bCs/>
            <w:sz w:val="24"/>
            <w:szCs w:val="24"/>
          </w:rPr>
          <w:t>Class(Method) Area:</w:t>
        </w:r>
        <w:r w:rsidRPr="00414614">
          <w:rPr>
            <w:rFonts w:ascii="Times New Roman" w:eastAsia="Times New Roman" w:hAnsi="Times New Roman" w:cs="Times New Roman"/>
            <w:sz w:val="24"/>
            <w:szCs w:val="24"/>
          </w:rPr>
          <w:t xml:space="preserve"> Class Area stores per-class structures such as the runtime constant pool, field, method data, and the code for methods.</w:t>
        </w:r>
      </w:ins>
    </w:p>
    <w:p w:rsidR="00414614" w:rsidRPr="00414614" w:rsidRDefault="00414614" w:rsidP="00414614">
      <w:pPr>
        <w:numPr>
          <w:ilvl w:val="0"/>
          <w:numId w:val="3"/>
        </w:num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414614">
          <w:rPr>
            <w:rFonts w:ascii="Times New Roman" w:eastAsia="Times New Roman" w:hAnsi="Times New Roman" w:cs="Times New Roman"/>
            <w:b/>
            <w:bCs/>
            <w:sz w:val="24"/>
            <w:szCs w:val="24"/>
          </w:rPr>
          <w:t>Heap:</w:t>
        </w:r>
        <w:r w:rsidRPr="00414614">
          <w:rPr>
            <w:rFonts w:ascii="Times New Roman" w:eastAsia="Times New Roman" w:hAnsi="Times New Roman" w:cs="Times New Roman"/>
            <w:sz w:val="24"/>
            <w:szCs w:val="24"/>
          </w:rPr>
          <w:t xml:space="preserve"> It is the runtime data area in which the memory is allocated to the objects</w:t>
        </w:r>
      </w:ins>
    </w:p>
    <w:p w:rsidR="00414614" w:rsidRPr="00414614" w:rsidRDefault="00414614" w:rsidP="00414614">
      <w:pPr>
        <w:numPr>
          <w:ilvl w:val="0"/>
          <w:numId w:val="3"/>
        </w:num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414614">
          <w:rPr>
            <w:rFonts w:ascii="Times New Roman" w:eastAsia="Times New Roman" w:hAnsi="Times New Roman" w:cs="Times New Roman"/>
            <w:b/>
            <w:bCs/>
            <w:sz w:val="24"/>
            <w:szCs w:val="24"/>
          </w:rPr>
          <w:t>Stack:</w:t>
        </w:r>
        <w:r w:rsidRPr="00414614">
          <w:rPr>
            <w:rFonts w:ascii="Times New Roman" w:eastAsia="Times New Roman" w:hAnsi="Times New Roman" w:cs="Times New Roman"/>
            <w:sz w:val="24"/>
            <w:szCs w:val="24"/>
          </w:rPr>
          <w:t xml:space="preserve">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ins>
    </w:p>
    <w:p w:rsidR="00414614" w:rsidRPr="00414614" w:rsidRDefault="00414614" w:rsidP="00414614">
      <w:pPr>
        <w:numPr>
          <w:ilvl w:val="0"/>
          <w:numId w:val="3"/>
        </w:num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414614">
          <w:rPr>
            <w:rFonts w:ascii="Times New Roman" w:eastAsia="Times New Roman" w:hAnsi="Times New Roman" w:cs="Times New Roman"/>
            <w:b/>
            <w:bCs/>
            <w:sz w:val="24"/>
            <w:szCs w:val="24"/>
          </w:rPr>
          <w:t>Program Counter Register:</w:t>
        </w:r>
        <w:r w:rsidRPr="00414614">
          <w:rPr>
            <w:rFonts w:ascii="Times New Roman" w:eastAsia="Times New Roman" w:hAnsi="Times New Roman" w:cs="Times New Roman"/>
            <w:sz w:val="24"/>
            <w:szCs w:val="24"/>
          </w:rPr>
          <w:t xml:space="preserve"> PC (program counter) register contains the address of the Java virtual machine instruction currently being executed.</w:t>
        </w:r>
      </w:ins>
    </w:p>
    <w:p w:rsidR="00414614" w:rsidRPr="00414614" w:rsidRDefault="00414614" w:rsidP="00414614">
      <w:pPr>
        <w:numPr>
          <w:ilvl w:val="0"/>
          <w:numId w:val="3"/>
        </w:num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414614">
          <w:rPr>
            <w:rFonts w:ascii="Times New Roman" w:eastAsia="Times New Roman" w:hAnsi="Times New Roman" w:cs="Times New Roman"/>
            <w:b/>
            <w:bCs/>
            <w:sz w:val="24"/>
            <w:szCs w:val="24"/>
          </w:rPr>
          <w:t>Native Method Stack:</w:t>
        </w:r>
        <w:r w:rsidRPr="00414614">
          <w:rPr>
            <w:rFonts w:ascii="Times New Roman" w:eastAsia="Times New Roman" w:hAnsi="Times New Roman" w:cs="Times New Roman"/>
            <w:sz w:val="24"/>
            <w:szCs w:val="24"/>
          </w:rPr>
          <w:t xml:space="preserve"> It contains all the native methods used in the application.</w:t>
        </w:r>
      </w:ins>
    </w:p>
    <w:p w:rsidR="00414614" w:rsidRPr="00414614" w:rsidRDefault="00414614" w:rsidP="00414614">
      <w:pPr>
        <w:spacing w:after="0" w:line="240" w:lineRule="auto"/>
        <w:rPr>
          <w:ins w:id="40" w:author="Unknown"/>
          <w:rFonts w:ascii="Times New Roman" w:eastAsia="Times New Roman" w:hAnsi="Times New Roman" w:cs="Times New Roman"/>
          <w:sz w:val="24"/>
          <w:szCs w:val="24"/>
        </w:rPr>
      </w:pPr>
      <w:ins w:id="4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"https://www.javatpoint.com/internal-details-of-jvm"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42" w:author="Unknown"/>
          <w:rFonts w:ascii="Times New Roman" w:eastAsia="Times New Roman" w:hAnsi="Times New Roman" w:cs="Times New Roman"/>
          <w:sz w:val="24"/>
          <w:szCs w:val="24"/>
        </w:rPr>
      </w:pPr>
      <w:ins w:id="43" w:author="Unknown">
        <w:r w:rsidRPr="00414614">
          <w:rPr>
            <w:rFonts w:ascii="Times New Roman" w:eastAsia="Times New Roman" w:hAnsi="Times New Roman" w:cs="Times New Roman"/>
            <w:sz w:val="24"/>
            <w:szCs w:val="24"/>
          </w:rPr>
          <w:pict>
            <v:rect id="_x0000_i103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4" w:author="Unknown"/>
          <w:rFonts w:ascii="Times New Roman" w:eastAsia="Times New Roman" w:hAnsi="Times New Roman" w:cs="Times New Roman"/>
          <w:b/>
          <w:bCs/>
          <w:sz w:val="27"/>
          <w:szCs w:val="27"/>
        </w:rPr>
      </w:pPr>
      <w:ins w:id="45" w:author="Unknown">
        <w:r w:rsidRPr="00414614">
          <w:rPr>
            <w:rFonts w:ascii="Times New Roman" w:eastAsia="Times New Roman" w:hAnsi="Times New Roman" w:cs="Times New Roman"/>
            <w:b/>
            <w:bCs/>
            <w:sz w:val="27"/>
            <w:szCs w:val="27"/>
          </w:rPr>
          <w:t>7) What is JIT compiler?</w:t>
        </w:r>
      </w:ins>
    </w:p>
    <w:p w:rsidR="00414614" w:rsidRPr="00414614" w:rsidRDefault="00414614" w:rsidP="00414614">
      <w:pPr>
        <w:spacing w:before="100" w:beforeAutospacing="1" w:after="100" w:afterAutospacing="1" w:line="240" w:lineRule="auto"/>
        <w:rPr>
          <w:ins w:id="46" w:author="Unknown"/>
          <w:rFonts w:ascii="Times New Roman" w:eastAsia="Times New Roman" w:hAnsi="Times New Roman" w:cs="Times New Roman"/>
          <w:sz w:val="24"/>
          <w:szCs w:val="24"/>
        </w:rPr>
      </w:pPr>
      <w:ins w:id="47" w:author="Unknown">
        <w:r w:rsidRPr="00414614">
          <w:rPr>
            <w:rFonts w:ascii="Times New Roman" w:eastAsia="Times New Roman" w:hAnsi="Times New Roman" w:cs="Times New Roman"/>
            <w:b/>
            <w:bCs/>
            <w:sz w:val="24"/>
            <w:szCs w:val="24"/>
          </w:rPr>
          <w:t>Just-In-Time(JIT) compiler:</w:t>
        </w:r>
        <w:r w:rsidRPr="00414614">
          <w:rPr>
            <w:rFonts w:ascii="Times New Roman" w:eastAsia="Times New Roman" w:hAnsi="Times New Roman" w:cs="Times New Roman"/>
            <w:sz w:val="24"/>
            <w:szCs w:val="24"/>
          </w:rPr>
          <w:t xml:space="preserve">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ins>
    </w:p>
    <w:p w:rsidR="00414614" w:rsidRPr="00414614" w:rsidRDefault="00414614" w:rsidP="00414614">
      <w:pPr>
        <w:spacing w:after="0" w:line="240" w:lineRule="auto"/>
        <w:rPr>
          <w:ins w:id="48" w:author="Unknown"/>
          <w:rFonts w:ascii="Times New Roman" w:eastAsia="Times New Roman" w:hAnsi="Times New Roman" w:cs="Times New Roman"/>
          <w:sz w:val="24"/>
          <w:szCs w:val="24"/>
        </w:rPr>
      </w:pPr>
      <w:ins w:id="49" w:author="Unknown">
        <w:r w:rsidRPr="00414614">
          <w:rPr>
            <w:rFonts w:ascii="Times New Roman" w:eastAsia="Times New Roman" w:hAnsi="Times New Roman" w:cs="Times New Roman"/>
            <w:sz w:val="24"/>
            <w:szCs w:val="24"/>
          </w:rPr>
          <w:pict>
            <v:rect id="_x0000_i103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0" w:author="Unknown"/>
          <w:rFonts w:ascii="Times New Roman" w:eastAsia="Times New Roman" w:hAnsi="Times New Roman" w:cs="Times New Roman"/>
          <w:b/>
          <w:bCs/>
          <w:sz w:val="27"/>
          <w:szCs w:val="27"/>
        </w:rPr>
      </w:pPr>
      <w:ins w:id="51" w:author="Unknown">
        <w:r w:rsidRPr="00414614">
          <w:rPr>
            <w:rFonts w:ascii="Times New Roman" w:eastAsia="Times New Roman" w:hAnsi="Times New Roman" w:cs="Times New Roman"/>
            <w:b/>
            <w:bCs/>
            <w:sz w:val="27"/>
            <w:szCs w:val="27"/>
          </w:rPr>
          <w:t>8) What is the platform?</w:t>
        </w:r>
      </w:ins>
    </w:p>
    <w:p w:rsidR="00414614" w:rsidRPr="00414614" w:rsidRDefault="00414614" w:rsidP="00414614">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414614">
          <w:rPr>
            <w:rFonts w:ascii="Times New Roman" w:eastAsia="Times New Roman" w:hAnsi="Times New Roman" w:cs="Times New Roman"/>
            <w:sz w:val="24"/>
            <w:szCs w:val="24"/>
          </w:rPr>
          <w:lastRenderedPageBreak/>
          <w:t xml:space="preserve">A platform is the hardware or software environment in which a piece of software is executed. There are two types of platforms, software-based and hardware-based. Java provides the software-based platform. </w:t>
        </w:r>
      </w:ins>
    </w:p>
    <w:p w:rsidR="00414614" w:rsidRPr="00414614" w:rsidRDefault="00414614" w:rsidP="00414614">
      <w:pPr>
        <w:spacing w:after="0" w:line="240" w:lineRule="auto"/>
        <w:rPr>
          <w:ins w:id="54" w:author="Unknown"/>
          <w:rFonts w:ascii="Times New Roman" w:eastAsia="Times New Roman" w:hAnsi="Times New Roman" w:cs="Times New Roman"/>
          <w:sz w:val="24"/>
          <w:szCs w:val="24"/>
        </w:rPr>
      </w:pPr>
      <w:ins w:id="55" w:author="Unknown">
        <w:r w:rsidRPr="00414614">
          <w:rPr>
            <w:rFonts w:ascii="Times New Roman" w:eastAsia="Times New Roman" w:hAnsi="Times New Roman" w:cs="Times New Roman"/>
            <w:sz w:val="24"/>
            <w:szCs w:val="24"/>
          </w:rPr>
          <w:pict>
            <v:rect id="_x0000_i103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6" w:author="Unknown"/>
          <w:rFonts w:ascii="Times New Roman" w:eastAsia="Times New Roman" w:hAnsi="Times New Roman" w:cs="Times New Roman"/>
          <w:b/>
          <w:bCs/>
          <w:sz w:val="27"/>
          <w:szCs w:val="27"/>
        </w:rPr>
      </w:pPr>
      <w:ins w:id="57" w:author="Unknown">
        <w:r w:rsidRPr="00414614">
          <w:rPr>
            <w:rFonts w:ascii="Times New Roman" w:eastAsia="Times New Roman" w:hAnsi="Times New Roman" w:cs="Times New Roman"/>
            <w:b/>
            <w:bCs/>
            <w:sz w:val="27"/>
            <w:szCs w:val="27"/>
          </w:rPr>
          <w:t>9) What are the main differences between the Java platform and other platforms?</w:t>
        </w:r>
      </w:ins>
    </w:p>
    <w:p w:rsidR="00414614" w:rsidRPr="00414614" w:rsidRDefault="00414614" w:rsidP="00414614">
      <w:p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414614">
          <w:rPr>
            <w:rFonts w:ascii="Times New Roman" w:eastAsia="Times New Roman" w:hAnsi="Times New Roman" w:cs="Times New Roman"/>
            <w:sz w:val="24"/>
            <w:szCs w:val="24"/>
          </w:rPr>
          <w:t>There are the following differences between the Java platform and other platforms.</w:t>
        </w:r>
      </w:ins>
    </w:p>
    <w:p w:rsidR="00414614" w:rsidRPr="00414614" w:rsidRDefault="00414614" w:rsidP="00414614">
      <w:pPr>
        <w:numPr>
          <w:ilvl w:val="0"/>
          <w:numId w:val="4"/>
        </w:numPr>
        <w:spacing w:before="100" w:beforeAutospacing="1" w:after="100" w:afterAutospacing="1" w:line="240" w:lineRule="auto"/>
        <w:rPr>
          <w:ins w:id="60" w:author="Unknown"/>
          <w:rFonts w:ascii="Times New Roman" w:eastAsia="Times New Roman" w:hAnsi="Times New Roman" w:cs="Times New Roman"/>
          <w:sz w:val="24"/>
          <w:szCs w:val="24"/>
        </w:rPr>
      </w:pPr>
      <w:ins w:id="61" w:author="Unknown">
        <w:r w:rsidRPr="00414614">
          <w:rPr>
            <w:rFonts w:ascii="Times New Roman" w:eastAsia="Times New Roman" w:hAnsi="Times New Roman" w:cs="Times New Roman"/>
            <w:sz w:val="24"/>
            <w:szCs w:val="24"/>
          </w:rPr>
          <w:t>Java is the software-based platform whereas other platforms may be the hardware platforms or software-based platforms.</w:t>
        </w:r>
      </w:ins>
    </w:p>
    <w:p w:rsidR="00414614" w:rsidRPr="00414614" w:rsidRDefault="00414614" w:rsidP="00414614">
      <w:pPr>
        <w:numPr>
          <w:ilvl w:val="0"/>
          <w:numId w:val="4"/>
        </w:num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414614">
          <w:rPr>
            <w:rFonts w:ascii="Times New Roman" w:eastAsia="Times New Roman" w:hAnsi="Times New Roman" w:cs="Times New Roman"/>
            <w:sz w:val="24"/>
            <w:szCs w:val="24"/>
          </w:rPr>
          <w:t>Java is executed on the top of other hardware platforms whereas other platforms can only have the hardware components.</w:t>
        </w:r>
      </w:ins>
    </w:p>
    <w:p w:rsidR="00414614" w:rsidRPr="00414614" w:rsidRDefault="00414614" w:rsidP="00414614">
      <w:pPr>
        <w:spacing w:after="0" w:line="240" w:lineRule="auto"/>
        <w:rPr>
          <w:ins w:id="64" w:author="Unknown"/>
          <w:rFonts w:ascii="Times New Roman" w:eastAsia="Times New Roman" w:hAnsi="Times New Roman" w:cs="Times New Roman"/>
          <w:sz w:val="24"/>
          <w:szCs w:val="24"/>
        </w:rPr>
      </w:pPr>
      <w:ins w:id="65" w:author="Unknown">
        <w:r w:rsidRPr="00414614">
          <w:rPr>
            <w:rFonts w:ascii="Times New Roman" w:eastAsia="Times New Roman" w:hAnsi="Times New Roman" w:cs="Times New Roman"/>
            <w:sz w:val="24"/>
            <w:szCs w:val="24"/>
          </w:rPr>
          <w:pict>
            <v:rect id="_x0000_i103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66" w:author="Unknown"/>
          <w:rFonts w:ascii="Times New Roman" w:eastAsia="Times New Roman" w:hAnsi="Times New Roman" w:cs="Times New Roman"/>
          <w:b/>
          <w:bCs/>
          <w:sz w:val="27"/>
          <w:szCs w:val="27"/>
        </w:rPr>
      </w:pPr>
      <w:ins w:id="67" w:author="Unknown">
        <w:r w:rsidRPr="00414614">
          <w:rPr>
            <w:rFonts w:ascii="Times New Roman" w:eastAsia="Times New Roman" w:hAnsi="Times New Roman" w:cs="Times New Roman"/>
            <w:b/>
            <w:bCs/>
            <w:sz w:val="27"/>
            <w:szCs w:val="27"/>
          </w:rPr>
          <w:t xml:space="preserve">10) What gives Java its 'write once and run anywhere' nature? </w:t>
        </w:r>
      </w:ins>
    </w:p>
    <w:p w:rsidR="00414614" w:rsidRPr="00414614" w:rsidRDefault="00414614" w:rsidP="00414614">
      <w:pPr>
        <w:spacing w:before="100" w:beforeAutospacing="1" w:after="100" w:afterAutospacing="1" w:line="240" w:lineRule="auto"/>
        <w:rPr>
          <w:ins w:id="68" w:author="Unknown"/>
          <w:rFonts w:ascii="Times New Roman" w:eastAsia="Times New Roman" w:hAnsi="Times New Roman" w:cs="Times New Roman"/>
          <w:sz w:val="24"/>
          <w:szCs w:val="24"/>
        </w:rPr>
      </w:pPr>
      <w:ins w:id="69" w:author="Unknown">
        <w:r w:rsidRPr="00414614">
          <w:rPr>
            <w:rFonts w:ascii="Times New Roman" w:eastAsia="Times New Roman" w:hAnsi="Times New Roman" w:cs="Times New Roman"/>
            <w:sz w:val="24"/>
            <w:szCs w:val="24"/>
          </w:rPr>
          <w:t>The bytecode. Java compiler converts the Java programs into the class file (Byte Code) which is the intermediate language between source code and machine code. This bytecode is not platform specific and can be executed on any computer.</w:t>
        </w:r>
      </w:ins>
    </w:p>
    <w:p w:rsidR="00414614" w:rsidRPr="00414614" w:rsidRDefault="00414614" w:rsidP="00414614">
      <w:pPr>
        <w:spacing w:after="0" w:line="240" w:lineRule="auto"/>
        <w:rPr>
          <w:ins w:id="70" w:author="Unknown"/>
          <w:rFonts w:ascii="Times New Roman" w:eastAsia="Times New Roman" w:hAnsi="Times New Roman" w:cs="Times New Roman"/>
          <w:sz w:val="24"/>
          <w:szCs w:val="24"/>
        </w:rPr>
      </w:pPr>
      <w:ins w:id="71" w:author="Unknown">
        <w:r w:rsidRPr="00414614">
          <w:rPr>
            <w:rFonts w:ascii="Times New Roman" w:eastAsia="Times New Roman" w:hAnsi="Times New Roman" w:cs="Times New Roman"/>
            <w:sz w:val="24"/>
            <w:szCs w:val="24"/>
          </w:rPr>
          <w:pict>
            <v:rect id="_x0000_i103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2" w:author="Unknown"/>
          <w:rFonts w:ascii="Times New Roman" w:eastAsia="Times New Roman" w:hAnsi="Times New Roman" w:cs="Times New Roman"/>
          <w:b/>
          <w:bCs/>
          <w:sz w:val="27"/>
          <w:szCs w:val="27"/>
        </w:rPr>
      </w:pPr>
      <w:ins w:id="73" w:author="Unknown">
        <w:r w:rsidRPr="00414614">
          <w:rPr>
            <w:rFonts w:ascii="Times New Roman" w:eastAsia="Times New Roman" w:hAnsi="Times New Roman" w:cs="Times New Roman"/>
            <w:b/>
            <w:bCs/>
            <w:sz w:val="27"/>
            <w:szCs w:val="27"/>
          </w:rPr>
          <w:t>11) What is classloader?</w:t>
        </w:r>
      </w:ins>
    </w:p>
    <w:p w:rsidR="00414614" w:rsidRPr="00414614" w:rsidRDefault="00414614" w:rsidP="00414614">
      <w:pPr>
        <w:spacing w:before="100" w:beforeAutospacing="1" w:after="100" w:afterAutospacing="1" w:line="240" w:lineRule="auto"/>
        <w:rPr>
          <w:ins w:id="74" w:author="Unknown"/>
          <w:rFonts w:ascii="Times New Roman" w:eastAsia="Times New Roman" w:hAnsi="Times New Roman" w:cs="Times New Roman"/>
          <w:sz w:val="24"/>
          <w:szCs w:val="24"/>
        </w:rPr>
      </w:pPr>
      <w:ins w:id="75" w:author="Unknown">
        <w:r w:rsidRPr="00414614">
          <w:rPr>
            <w:rFonts w:ascii="Times New Roman" w:eastAsia="Times New Roman" w:hAnsi="Times New Roman" w:cs="Times New Roman"/>
            <w:sz w:val="24"/>
            <w:szCs w:val="24"/>
          </w:rPr>
          <w:t>Classloader is a subsystem of JVM which is used to load class files. Whenever we run the java program, it is loaded first by the classloader. There are three built-in classloaders in Java.</w:t>
        </w:r>
      </w:ins>
    </w:p>
    <w:p w:rsidR="00414614" w:rsidRPr="00414614" w:rsidRDefault="00414614" w:rsidP="00414614">
      <w:pPr>
        <w:numPr>
          <w:ilvl w:val="0"/>
          <w:numId w:val="5"/>
        </w:numPr>
        <w:spacing w:before="100" w:beforeAutospacing="1" w:after="100" w:afterAutospacing="1" w:line="240" w:lineRule="auto"/>
        <w:rPr>
          <w:ins w:id="76" w:author="Unknown"/>
          <w:rFonts w:ascii="Times New Roman" w:eastAsia="Times New Roman" w:hAnsi="Times New Roman" w:cs="Times New Roman"/>
          <w:sz w:val="24"/>
          <w:szCs w:val="24"/>
        </w:rPr>
      </w:pPr>
      <w:ins w:id="77" w:author="Unknown">
        <w:r w:rsidRPr="00414614">
          <w:rPr>
            <w:rFonts w:ascii="Times New Roman" w:eastAsia="Times New Roman" w:hAnsi="Times New Roman" w:cs="Times New Roman"/>
            <w:b/>
            <w:bCs/>
            <w:sz w:val="24"/>
            <w:szCs w:val="24"/>
          </w:rPr>
          <w:t>Bootstrap ClassLoader</w:t>
        </w:r>
        <w:r w:rsidRPr="00414614">
          <w:rPr>
            <w:rFonts w:ascii="Times New Roman" w:eastAsia="Times New Roman" w:hAnsi="Times New Roman" w:cs="Times New Roman"/>
            <w:sz w:val="24"/>
            <w:szCs w:val="24"/>
          </w:rPr>
          <w:t xml:space="preserve">: This is the first classloader which is the superclass of Extension classloader. It loads the </w:t>
        </w:r>
        <w:r w:rsidRPr="00414614">
          <w:rPr>
            <w:rFonts w:ascii="Times New Roman" w:eastAsia="Times New Roman" w:hAnsi="Times New Roman" w:cs="Times New Roman"/>
            <w:i/>
            <w:iCs/>
            <w:sz w:val="24"/>
            <w:szCs w:val="24"/>
          </w:rPr>
          <w:t>rt.jar</w:t>
        </w:r>
        <w:r w:rsidRPr="00414614">
          <w:rPr>
            <w:rFonts w:ascii="Times New Roman" w:eastAsia="Times New Roman" w:hAnsi="Times New Roman" w:cs="Times New Roman"/>
            <w:sz w:val="24"/>
            <w:szCs w:val="24"/>
          </w:rPr>
          <w:t xml:space="preserve"> file which contains all class files of Java Standard Edition like java.lang package classes, java.net package classes, java.util package classes, java.io package classes, java.sql package classes, etc.</w:t>
        </w:r>
      </w:ins>
    </w:p>
    <w:p w:rsidR="00414614" w:rsidRPr="00414614" w:rsidRDefault="00414614" w:rsidP="00414614">
      <w:pPr>
        <w:numPr>
          <w:ilvl w:val="0"/>
          <w:numId w:val="5"/>
        </w:num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414614">
          <w:rPr>
            <w:rFonts w:ascii="Times New Roman" w:eastAsia="Times New Roman" w:hAnsi="Times New Roman" w:cs="Times New Roman"/>
            <w:b/>
            <w:bCs/>
            <w:sz w:val="24"/>
            <w:szCs w:val="24"/>
          </w:rPr>
          <w:t>Extension ClassLoader</w:t>
        </w:r>
        <w:r w:rsidRPr="00414614">
          <w:rPr>
            <w:rFonts w:ascii="Times New Roman" w:eastAsia="Times New Roman" w:hAnsi="Times New Roman" w:cs="Times New Roman"/>
            <w:sz w:val="24"/>
            <w:szCs w:val="24"/>
          </w:rPr>
          <w:t xml:space="preserve">: This is the child classloader of Bootstrap and parent classloader of System classloader. It loads the jar files located inside </w:t>
        </w:r>
        <w:r w:rsidRPr="00414614">
          <w:rPr>
            <w:rFonts w:ascii="Times New Roman" w:eastAsia="Times New Roman" w:hAnsi="Times New Roman" w:cs="Times New Roman"/>
            <w:i/>
            <w:iCs/>
            <w:sz w:val="24"/>
            <w:szCs w:val="24"/>
          </w:rPr>
          <w:t>$JAVA_HOME/jre/lib/ext</w:t>
        </w:r>
        <w:r w:rsidRPr="00414614">
          <w:rPr>
            <w:rFonts w:ascii="Times New Roman" w:eastAsia="Times New Roman" w:hAnsi="Times New Roman" w:cs="Times New Roman"/>
            <w:sz w:val="24"/>
            <w:szCs w:val="24"/>
          </w:rPr>
          <w:t xml:space="preserve"> directory.</w:t>
        </w:r>
      </w:ins>
    </w:p>
    <w:p w:rsidR="00414614" w:rsidRPr="00414614" w:rsidRDefault="00414614" w:rsidP="00414614">
      <w:pPr>
        <w:numPr>
          <w:ilvl w:val="0"/>
          <w:numId w:val="5"/>
        </w:num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414614">
          <w:rPr>
            <w:rFonts w:ascii="Times New Roman" w:eastAsia="Times New Roman" w:hAnsi="Times New Roman" w:cs="Times New Roman"/>
            <w:b/>
            <w:bCs/>
            <w:sz w:val="24"/>
            <w:szCs w:val="24"/>
          </w:rPr>
          <w:t>System/Application ClassLoader</w:t>
        </w:r>
        <w:r w:rsidRPr="00414614">
          <w:rPr>
            <w:rFonts w:ascii="Times New Roman" w:eastAsia="Times New Roman" w:hAnsi="Times New Roman" w:cs="Times New Roman"/>
            <w:sz w:val="24"/>
            <w:szCs w:val="24"/>
          </w:rPr>
          <w:t>: This is the child classloader of Extension classloader. It loads the class files from the classpath. By default, the classpath is set to the current directory. You can change the classpath using "-cp" or "-classpath" switch. It is also known as Application classloader.</w:t>
        </w:r>
      </w:ins>
    </w:p>
    <w:p w:rsidR="00414614" w:rsidRPr="00414614" w:rsidRDefault="00414614" w:rsidP="00414614">
      <w:pPr>
        <w:spacing w:after="0" w:line="240" w:lineRule="auto"/>
        <w:rPr>
          <w:ins w:id="82" w:author="Unknown"/>
          <w:rFonts w:ascii="Times New Roman" w:eastAsia="Times New Roman" w:hAnsi="Times New Roman" w:cs="Times New Roman"/>
          <w:sz w:val="24"/>
          <w:szCs w:val="24"/>
        </w:rPr>
      </w:pPr>
      <w:ins w:id="83" w:author="Unknown">
        <w:r w:rsidRPr="00414614">
          <w:rPr>
            <w:rFonts w:ascii="Times New Roman" w:eastAsia="Times New Roman" w:hAnsi="Times New Roman" w:cs="Times New Roman"/>
            <w:sz w:val="24"/>
            <w:szCs w:val="24"/>
          </w:rPr>
          <w:pict>
            <v:rect id="_x0000_i103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84" w:author="Unknown"/>
          <w:rFonts w:ascii="Times New Roman" w:eastAsia="Times New Roman" w:hAnsi="Times New Roman" w:cs="Times New Roman"/>
          <w:b/>
          <w:bCs/>
          <w:sz w:val="27"/>
          <w:szCs w:val="27"/>
        </w:rPr>
      </w:pPr>
      <w:ins w:id="85" w:author="Unknown">
        <w:r w:rsidRPr="00414614">
          <w:rPr>
            <w:rFonts w:ascii="Times New Roman" w:eastAsia="Times New Roman" w:hAnsi="Times New Roman" w:cs="Times New Roman"/>
            <w:b/>
            <w:bCs/>
            <w:sz w:val="27"/>
            <w:szCs w:val="27"/>
          </w:rPr>
          <w:t>12) Is Empty .java file name a valid source file name?</w:t>
        </w:r>
      </w:ins>
    </w:p>
    <w:p w:rsidR="00414614" w:rsidRPr="00414614" w:rsidRDefault="00414614" w:rsidP="00414614">
      <w:pPr>
        <w:spacing w:before="100" w:beforeAutospacing="1" w:after="100" w:afterAutospacing="1" w:line="240" w:lineRule="auto"/>
        <w:rPr>
          <w:ins w:id="86" w:author="Unknown"/>
          <w:rFonts w:ascii="Times New Roman" w:eastAsia="Times New Roman" w:hAnsi="Times New Roman" w:cs="Times New Roman"/>
          <w:sz w:val="24"/>
          <w:szCs w:val="24"/>
        </w:rPr>
      </w:pPr>
      <w:ins w:id="87" w:author="Unknown">
        <w:r w:rsidRPr="00414614">
          <w:rPr>
            <w:rFonts w:ascii="Times New Roman" w:eastAsia="Times New Roman" w:hAnsi="Times New Roman" w:cs="Times New Roman"/>
            <w:sz w:val="24"/>
            <w:szCs w:val="24"/>
          </w:rPr>
          <w:lastRenderedPageBreak/>
          <w:t xml:space="preserve">Yes, Java allows to save our java file by </w:t>
        </w:r>
        <w:r w:rsidRPr="00414614">
          <w:rPr>
            <w:rFonts w:ascii="Times New Roman" w:eastAsia="Times New Roman" w:hAnsi="Times New Roman" w:cs="Times New Roman"/>
            <w:b/>
            <w:bCs/>
            <w:sz w:val="24"/>
            <w:szCs w:val="24"/>
          </w:rPr>
          <w:t>.java</w:t>
        </w:r>
        <w:r w:rsidRPr="00414614">
          <w:rPr>
            <w:rFonts w:ascii="Times New Roman" w:eastAsia="Times New Roman" w:hAnsi="Times New Roman" w:cs="Times New Roman"/>
            <w:sz w:val="24"/>
            <w:szCs w:val="24"/>
          </w:rPr>
          <w:t xml:space="preserve"> only, we need to compile it by </w:t>
        </w:r>
        <w:r w:rsidRPr="00414614">
          <w:rPr>
            <w:rFonts w:ascii="Times New Roman" w:eastAsia="Times New Roman" w:hAnsi="Times New Roman" w:cs="Times New Roman"/>
            <w:b/>
            <w:bCs/>
            <w:sz w:val="24"/>
            <w:szCs w:val="24"/>
          </w:rPr>
          <w:t>javac .java</w:t>
        </w:r>
        <w:r w:rsidRPr="00414614">
          <w:rPr>
            <w:rFonts w:ascii="Times New Roman" w:eastAsia="Times New Roman" w:hAnsi="Times New Roman" w:cs="Times New Roman"/>
            <w:sz w:val="24"/>
            <w:szCs w:val="24"/>
          </w:rPr>
          <w:t xml:space="preserve"> and run by </w:t>
        </w:r>
        <w:r w:rsidRPr="00414614">
          <w:rPr>
            <w:rFonts w:ascii="Times New Roman" w:eastAsia="Times New Roman" w:hAnsi="Times New Roman" w:cs="Times New Roman"/>
            <w:b/>
            <w:bCs/>
            <w:sz w:val="24"/>
            <w:szCs w:val="24"/>
          </w:rPr>
          <w:t>java classname</w:t>
        </w:r>
        <w:r w:rsidRPr="00414614">
          <w:rPr>
            <w:rFonts w:ascii="Times New Roman" w:eastAsia="Times New Roman" w:hAnsi="Times New Roman" w:cs="Times New Roman"/>
            <w:sz w:val="24"/>
            <w:szCs w:val="24"/>
          </w:rPr>
          <w:t xml:space="preserve"> Let's take a simple example:</w:t>
        </w:r>
      </w:ins>
    </w:p>
    <w:p w:rsidR="00414614" w:rsidRPr="00414614" w:rsidRDefault="00414614" w:rsidP="00414614">
      <w:pPr>
        <w:numPr>
          <w:ilvl w:val="0"/>
          <w:numId w:val="6"/>
        </w:num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414614">
          <w:rPr>
            <w:rFonts w:ascii="Times New Roman" w:eastAsia="Times New Roman" w:hAnsi="Times New Roman" w:cs="Times New Roman"/>
            <w:sz w:val="24"/>
            <w:szCs w:val="24"/>
          </w:rPr>
          <w:t>//save by .java only  </w:t>
        </w:r>
      </w:ins>
    </w:p>
    <w:p w:rsidR="00414614" w:rsidRPr="00414614" w:rsidRDefault="00414614" w:rsidP="00414614">
      <w:pPr>
        <w:numPr>
          <w:ilvl w:val="0"/>
          <w:numId w:val="6"/>
        </w:numPr>
        <w:spacing w:before="100" w:beforeAutospacing="1" w:after="100" w:afterAutospacing="1" w:line="240" w:lineRule="auto"/>
        <w:rPr>
          <w:ins w:id="90" w:author="Unknown"/>
          <w:rFonts w:ascii="Times New Roman" w:eastAsia="Times New Roman" w:hAnsi="Times New Roman" w:cs="Times New Roman"/>
          <w:sz w:val="24"/>
          <w:szCs w:val="24"/>
        </w:rPr>
      </w:pPr>
      <w:ins w:id="91" w:author="Unknown">
        <w:r w:rsidRPr="00414614">
          <w:rPr>
            <w:rFonts w:ascii="Times New Roman" w:eastAsia="Times New Roman" w:hAnsi="Times New Roman" w:cs="Times New Roman"/>
            <w:sz w:val="24"/>
            <w:szCs w:val="24"/>
          </w:rPr>
          <w:t>class A{  </w:t>
        </w:r>
      </w:ins>
    </w:p>
    <w:p w:rsidR="00414614" w:rsidRPr="00414614" w:rsidRDefault="00414614" w:rsidP="00414614">
      <w:pPr>
        <w:numPr>
          <w:ilvl w:val="0"/>
          <w:numId w:val="6"/>
        </w:num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6"/>
        </w:num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414614">
          <w:rPr>
            <w:rFonts w:ascii="Times New Roman" w:eastAsia="Times New Roman" w:hAnsi="Times New Roman" w:cs="Times New Roman"/>
            <w:sz w:val="24"/>
            <w:szCs w:val="24"/>
          </w:rPr>
          <w:t>System.out.println("Hello java");  </w:t>
        </w:r>
      </w:ins>
    </w:p>
    <w:p w:rsidR="00414614" w:rsidRPr="00414614" w:rsidRDefault="00414614" w:rsidP="00414614">
      <w:pPr>
        <w:numPr>
          <w:ilvl w:val="0"/>
          <w:numId w:val="6"/>
        </w:numPr>
        <w:spacing w:before="100" w:beforeAutospacing="1" w:after="100" w:afterAutospacing="1" w:line="240" w:lineRule="auto"/>
        <w:rPr>
          <w:ins w:id="96" w:author="Unknown"/>
          <w:rFonts w:ascii="Times New Roman" w:eastAsia="Times New Roman" w:hAnsi="Times New Roman" w:cs="Times New Roman"/>
          <w:sz w:val="24"/>
          <w:szCs w:val="24"/>
        </w:rPr>
      </w:pPr>
      <w:ins w:id="9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
        </w:numPr>
        <w:spacing w:before="100" w:beforeAutospacing="1" w:after="100" w:afterAutospacing="1" w:line="240" w:lineRule="auto"/>
        <w:rPr>
          <w:ins w:id="98" w:author="Unknown"/>
          <w:rFonts w:ascii="Times New Roman" w:eastAsia="Times New Roman" w:hAnsi="Times New Roman" w:cs="Times New Roman"/>
          <w:sz w:val="24"/>
          <w:szCs w:val="24"/>
        </w:rPr>
      </w:pPr>
      <w:ins w:id="9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
        </w:numPr>
        <w:spacing w:before="100" w:beforeAutospacing="1" w:after="100" w:afterAutospacing="1" w:line="240" w:lineRule="auto"/>
        <w:rPr>
          <w:ins w:id="100" w:author="Unknown"/>
          <w:rFonts w:ascii="Times New Roman" w:eastAsia="Times New Roman" w:hAnsi="Times New Roman" w:cs="Times New Roman"/>
          <w:sz w:val="24"/>
          <w:szCs w:val="24"/>
        </w:rPr>
      </w:pPr>
      <w:ins w:id="101" w:author="Unknown">
        <w:r w:rsidRPr="00414614">
          <w:rPr>
            <w:rFonts w:ascii="Times New Roman" w:eastAsia="Times New Roman" w:hAnsi="Times New Roman" w:cs="Times New Roman"/>
            <w:sz w:val="24"/>
            <w:szCs w:val="24"/>
          </w:rPr>
          <w:t>//compile by javac .java  </w:t>
        </w:r>
      </w:ins>
    </w:p>
    <w:p w:rsidR="00414614" w:rsidRPr="00414614" w:rsidRDefault="00414614" w:rsidP="00414614">
      <w:pPr>
        <w:numPr>
          <w:ilvl w:val="0"/>
          <w:numId w:val="6"/>
        </w:numPr>
        <w:spacing w:before="100" w:beforeAutospacing="1" w:after="100" w:afterAutospacing="1" w:line="240" w:lineRule="auto"/>
        <w:rPr>
          <w:ins w:id="102" w:author="Unknown"/>
          <w:rFonts w:ascii="Times New Roman" w:eastAsia="Times New Roman" w:hAnsi="Times New Roman" w:cs="Times New Roman"/>
          <w:sz w:val="24"/>
          <w:szCs w:val="24"/>
        </w:rPr>
      </w:pPr>
      <w:ins w:id="103" w:author="Unknown">
        <w:r w:rsidRPr="00414614">
          <w:rPr>
            <w:rFonts w:ascii="Times New Roman" w:eastAsia="Times New Roman" w:hAnsi="Times New Roman" w:cs="Times New Roman"/>
            <w:sz w:val="24"/>
            <w:szCs w:val="24"/>
          </w:rPr>
          <w:t>//run by     java A  </w:t>
        </w:r>
      </w:ins>
    </w:p>
    <w:p w:rsidR="00414614" w:rsidRPr="00414614" w:rsidRDefault="00414614" w:rsidP="00414614">
      <w:pPr>
        <w:spacing w:before="100" w:beforeAutospacing="1" w:after="100" w:afterAutospacing="1" w:line="240" w:lineRule="auto"/>
        <w:rPr>
          <w:ins w:id="104" w:author="Unknown"/>
          <w:rFonts w:ascii="Times New Roman" w:eastAsia="Times New Roman" w:hAnsi="Times New Roman" w:cs="Times New Roman"/>
          <w:sz w:val="24"/>
          <w:szCs w:val="24"/>
        </w:rPr>
      </w:pPr>
      <w:ins w:id="105" w:author="Unknown">
        <w:r w:rsidRPr="00414614">
          <w:rPr>
            <w:rFonts w:ascii="Times New Roman" w:eastAsia="Times New Roman" w:hAnsi="Times New Roman" w:cs="Times New Roman"/>
            <w:sz w:val="24"/>
            <w:szCs w:val="24"/>
          </w:rPr>
          <w:t xml:space="preserve">compile it by </w:t>
        </w:r>
        <w:r w:rsidRPr="00414614">
          <w:rPr>
            <w:rFonts w:ascii="Times New Roman" w:eastAsia="Times New Roman" w:hAnsi="Times New Roman" w:cs="Times New Roman"/>
            <w:b/>
            <w:bCs/>
            <w:sz w:val="24"/>
            <w:szCs w:val="24"/>
          </w:rPr>
          <w:t>javac .java</w:t>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106" w:author="Unknown"/>
          <w:rFonts w:ascii="Times New Roman" w:eastAsia="Times New Roman" w:hAnsi="Times New Roman" w:cs="Times New Roman"/>
          <w:sz w:val="24"/>
          <w:szCs w:val="24"/>
        </w:rPr>
      </w:pPr>
      <w:ins w:id="107" w:author="Unknown">
        <w:r w:rsidRPr="00414614">
          <w:rPr>
            <w:rFonts w:ascii="Times New Roman" w:eastAsia="Times New Roman" w:hAnsi="Times New Roman" w:cs="Times New Roman"/>
            <w:sz w:val="24"/>
            <w:szCs w:val="24"/>
          </w:rPr>
          <w:t xml:space="preserve">run it by </w:t>
        </w:r>
        <w:r w:rsidRPr="00414614">
          <w:rPr>
            <w:rFonts w:ascii="Times New Roman" w:eastAsia="Times New Roman" w:hAnsi="Times New Roman" w:cs="Times New Roman"/>
            <w:b/>
            <w:bCs/>
            <w:sz w:val="24"/>
            <w:szCs w:val="24"/>
          </w:rPr>
          <w:t>java A</w:t>
        </w:r>
      </w:ins>
    </w:p>
    <w:p w:rsidR="00414614" w:rsidRPr="00414614" w:rsidRDefault="00414614" w:rsidP="00414614">
      <w:pPr>
        <w:spacing w:after="0" w:line="240" w:lineRule="auto"/>
        <w:rPr>
          <w:ins w:id="108" w:author="Unknown"/>
          <w:rFonts w:ascii="Times New Roman" w:eastAsia="Times New Roman" w:hAnsi="Times New Roman" w:cs="Times New Roman"/>
          <w:sz w:val="24"/>
          <w:szCs w:val="24"/>
        </w:rPr>
      </w:pPr>
      <w:ins w:id="109" w:author="Unknown">
        <w:r w:rsidRPr="00414614">
          <w:rPr>
            <w:rFonts w:ascii="Times New Roman" w:eastAsia="Times New Roman" w:hAnsi="Times New Roman" w:cs="Times New Roman"/>
            <w:sz w:val="24"/>
            <w:szCs w:val="24"/>
          </w:rPr>
          <w:pict>
            <v:rect id="_x0000_i103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10" w:author="Unknown"/>
          <w:rFonts w:ascii="Times New Roman" w:eastAsia="Times New Roman" w:hAnsi="Times New Roman" w:cs="Times New Roman"/>
          <w:b/>
          <w:bCs/>
          <w:sz w:val="27"/>
          <w:szCs w:val="27"/>
        </w:rPr>
      </w:pPr>
      <w:ins w:id="111" w:author="Unknown">
        <w:r w:rsidRPr="00414614">
          <w:rPr>
            <w:rFonts w:ascii="Times New Roman" w:eastAsia="Times New Roman" w:hAnsi="Times New Roman" w:cs="Times New Roman"/>
            <w:b/>
            <w:bCs/>
            <w:sz w:val="27"/>
            <w:szCs w:val="27"/>
          </w:rPr>
          <w:t>13) Is delete, next, main, exit or null keyword in java?</w:t>
        </w:r>
      </w:ins>
    </w:p>
    <w:p w:rsidR="00414614" w:rsidRPr="00414614" w:rsidRDefault="00414614" w:rsidP="00414614">
      <w:pPr>
        <w:spacing w:before="100" w:beforeAutospacing="1" w:after="100" w:afterAutospacing="1" w:line="240" w:lineRule="auto"/>
        <w:rPr>
          <w:ins w:id="112" w:author="Unknown"/>
          <w:rFonts w:ascii="Times New Roman" w:eastAsia="Times New Roman" w:hAnsi="Times New Roman" w:cs="Times New Roman"/>
          <w:sz w:val="24"/>
          <w:szCs w:val="24"/>
        </w:rPr>
      </w:pPr>
      <w:ins w:id="113" w:author="Unknown">
        <w:r w:rsidRPr="00414614">
          <w:rPr>
            <w:rFonts w:ascii="Times New Roman" w:eastAsia="Times New Roman" w:hAnsi="Times New Roman" w:cs="Times New Roman"/>
            <w:sz w:val="24"/>
            <w:szCs w:val="24"/>
          </w:rPr>
          <w:t>No.</w:t>
        </w:r>
      </w:ins>
    </w:p>
    <w:p w:rsidR="00414614" w:rsidRPr="00414614" w:rsidRDefault="00414614" w:rsidP="00414614">
      <w:pPr>
        <w:spacing w:after="0" w:line="240" w:lineRule="auto"/>
        <w:rPr>
          <w:ins w:id="114" w:author="Unknown"/>
          <w:rFonts w:ascii="Times New Roman" w:eastAsia="Times New Roman" w:hAnsi="Times New Roman" w:cs="Times New Roman"/>
          <w:sz w:val="24"/>
          <w:szCs w:val="24"/>
        </w:rPr>
      </w:pPr>
      <w:ins w:id="115" w:author="Unknown">
        <w:r w:rsidRPr="00414614">
          <w:rPr>
            <w:rFonts w:ascii="Times New Roman" w:eastAsia="Times New Roman" w:hAnsi="Times New Roman" w:cs="Times New Roman"/>
            <w:sz w:val="24"/>
            <w:szCs w:val="24"/>
          </w:rPr>
          <w:pict>
            <v:rect id="_x0000_i103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16" w:author="Unknown"/>
          <w:rFonts w:ascii="Times New Roman" w:eastAsia="Times New Roman" w:hAnsi="Times New Roman" w:cs="Times New Roman"/>
          <w:b/>
          <w:bCs/>
          <w:sz w:val="27"/>
          <w:szCs w:val="27"/>
        </w:rPr>
      </w:pPr>
      <w:ins w:id="117" w:author="Unknown">
        <w:r w:rsidRPr="00414614">
          <w:rPr>
            <w:rFonts w:ascii="Times New Roman" w:eastAsia="Times New Roman" w:hAnsi="Times New Roman" w:cs="Times New Roman"/>
            <w:b/>
            <w:bCs/>
            <w:sz w:val="27"/>
            <w:szCs w:val="27"/>
          </w:rPr>
          <w:t>14) If I don't provide any arguments on the command line, then what will the value stored in the String array passed into the main() method, empty or NULL?</w:t>
        </w:r>
      </w:ins>
    </w:p>
    <w:p w:rsidR="00414614" w:rsidRPr="00414614" w:rsidRDefault="00414614" w:rsidP="00414614">
      <w:pPr>
        <w:spacing w:before="100" w:beforeAutospacing="1" w:after="100" w:afterAutospacing="1" w:line="240" w:lineRule="auto"/>
        <w:rPr>
          <w:ins w:id="118" w:author="Unknown"/>
          <w:rFonts w:ascii="Times New Roman" w:eastAsia="Times New Roman" w:hAnsi="Times New Roman" w:cs="Times New Roman"/>
          <w:sz w:val="24"/>
          <w:szCs w:val="24"/>
        </w:rPr>
      </w:pPr>
      <w:ins w:id="119" w:author="Unknown">
        <w:r w:rsidRPr="00414614">
          <w:rPr>
            <w:rFonts w:ascii="Times New Roman" w:eastAsia="Times New Roman" w:hAnsi="Times New Roman" w:cs="Times New Roman"/>
            <w:sz w:val="24"/>
            <w:szCs w:val="24"/>
          </w:rPr>
          <w:t>It is empty, but not null.</w:t>
        </w:r>
      </w:ins>
    </w:p>
    <w:p w:rsidR="00414614" w:rsidRPr="00414614" w:rsidRDefault="00414614" w:rsidP="00414614">
      <w:pPr>
        <w:spacing w:after="0" w:line="240" w:lineRule="auto"/>
        <w:rPr>
          <w:ins w:id="120" w:author="Unknown"/>
          <w:rFonts w:ascii="Times New Roman" w:eastAsia="Times New Roman" w:hAnsi="Times New Roman" w:cs="Times New Roman"/>
          <w:sz w:val="24"/>
          <w:szCs w:val="24"/>
        </w:rPr>
      </w:pPr>
      <w:ins w:id="121" w:author="Unknown">
        <w:r w:rsidRPr="00414614">
          <w:rPr>
            <w:rFonts w:ascii="Times New Roman" w:eastAsia="Times New Roman" w:hAnsi="Times New Roman" w:cs="Times New Roman"/>
            <w:sz w:val="24"/>
            <w:szCs w:val="24"/>
          </w:rPr>
          <w:pict>
            <v:rect id="_x0000_i103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22" w:author="Unknown"/>
          <w:rFonts w:ascii="Times New Roman" w:eastAsia="Times New Roman" w:hAnsi="Times New Roman" w:cs="Times New Roman"/>
          <w:b/>
          <w:bCs/>
          <w:sz w:val="27"/>
          <w:szCs w:val="27"/>
        </w:rPr>
      </w:pPr>
      <w:ins w:id="123" w:author="Unknown">
        <w:r w:rsidRPr="00414614">
          <w:rPr>
            <w:rFonts w:ascii="Times New Roman" w:eastAsia="Times New Roman" w:hAnsi="Times New Roman" w:cs="Times New Roman"/>
            <w:b/>
            <w:bCs/>
            <w:sz w:val="27"/>
            <w:szCs w:val="27"/>
          </w:rPr>
          <w:t>15) What if I write static public void instead of public static void?</w:t>
        </w:r>
      </w:ins>
    </w:p>
    <w:p w:rsidR="00414614" w:rsidRPr="00414614" w:rsidRDefault="00414614" w:rsidP="00414614">
      <w:pPr>
        <w:spacing w:before="100" w:beforeAutospacing="1" w:after="100" w:afterAutospacing="1" w:line="240" w:lineRule="auto"/>
        <w:rPr>
          <w:ins w:id="124" w:author="Unknown"/>
          <w:rFonts w:ascii="Times New Roman" w:eastAsia="Times New Roman" w:hAnsi="Times New Roman" w:cs="Times New Roman"/>
          <w:sz w:val="24"/>
          <w:szCs w:val="24"/>
        </w:rPr>
      </w:pPr>
      <w:ins w:id="125" w:author="Unknown">
        <w:r w:rsidRPr="00414614">
          <w:rPr>
            <w:rFonts w:ascii="Times New Roman" w:eastAsia="Times New Roman" w:hAnsi="Times New Roman" w:cs="Times New Roman"/>
            <w:sz w:val="24"/>
            <w:szCs w:val="24"/>
          </w:rPr>
          <w:t>The program compiles and runs correctly because the order of specifiers doesn't matter in Java.</w:t>
        </w:r>
      </w:ins>
    </w:p>
    <w:p w:rsidR="00414614" w:rsidRPr="00414614" w:rsidRDefault="00414614" w:rsidP="00414614">
      <w:pPr>
        <w:spacing w:after="0" w:line="240" w:lineRule="auto"/>
        <w:rPr>
          <w:ins w:id="126" w:author="Unknown"/>
          <w:rFonts w:ascii="Times New Roman" w:eastAsia="Times New Roman" w:hAnsi="Times New Roman" w:cs="Times New Roman"/>
          <w:sz w:val="24"/>
          <w:szCs w:val="24"/>
        </w:rPr>
      </w:pPr>
      <w:ins w:id="127" w:author="Unknown">
        <w:r w:rsidRPr="00414614">
          <w:rPr>
            <w:rFonts w:ascii="Times New Roman" w:eastAsia="Times New Roman" w:hAnsi="Times New Roman" w:cs="Times New Roman"/>
            <w:sz w:val="24"/>
            <w:szCs w:val="24"/>
          </w:rPr>
          <w:pict>
            <v:rect id="_x0000_i103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28" w:author="Unknown"/>
          <w:rFonts w:ascii="Times New Roman" w:eastAsia="Times New Roman" w:hAnsi="Times New Roman" w:cs="Times New Roman"/>
          <w:b/>
          <w:bCs/>
          <w:sz w:val="27"/>
          <w:szCs w:val="27"/>
        </w:rPr>
      </w:pPr>
      <w:ins w:id="129" w:author="Unknown">
        <w:r w:rsidRPr="00414614">
          <w:rPr>
            <w:rFonts w:ascii="Times New Roman" w:eastAsia="Times New Roman" w:hAnsi="Times New Roman" w:cs="Times New Roman"/>
            <w:b/>
            <w:bCs/>
            <w:sz w:val="27"/>
            <w:szCs w:val="27"/>
          </w:rPr>
          <w:t xml:space="preserve">16) What is the default value of the local variables? </w:t>
        </w:r>
      </w:ins>
    </w:p>
    <w:p w:rsidR="00414614" w:rsidRPr="00414614" w:rsidRDefault="00414614" w:rsidP="00414614">
      <w:pPr>
        <w:spacing w:before="100" w:beforeAutospacing="1" w:after="100" w:afterAutospacing="1" w:line="240" w:lineRule="auto"/>
        <w:rPr>
          <w:ins w:id="130" w:author="Unknown"/>
          <w:rFonts w:ascii="Times New Roman" w:eastAsia="Times New Roman" w:hAnsi="Times New Roman" w:cs="Times New Roman"/>
          <w:sz w:val="24"/>
          <w:szCs w:val="24"/>
        </w:rPr>
      </w:pPr>
      <w:ins w:id="131" w:author="Unknown">
        <w:r w:rsidRPr="00414614">
          <w:rPr>
            <w:rFonts w:ascii="Times New Roman" w:eastAsia="Times New Roman" w:hAnsi="Times New Roman" w:cs="Times New Roman"/>
            <w:sz w:val="24"/>
            <w:szCs w:val="24"/>
          </w:rPr>
          <w:t xml:space="preserve">The local variables are not initialized to any default value, neither primitives nor object references. </w:t>
        </w:r>
      </w:ins>
    </w:p>
    <w:p w:rsidR="00414614" w:rsidRPr="00414614" w:rsidRDefault="00414614" w:rsidP="00414614">
      <w:pPr>
        <w:spacing w:after="0" w:line="240" w:lineRule="auto"/>
        <w:rPr>
          <w:ins w:id="132" w:author="Unknown"/>
          <w:rFonts w:ascii="Times New Roman" w:eastAsia="Times New Roman" w:hAnsi="Times New Roman" w:cs="Times New Roman"/>
          <w:sz w:val="24"/>
          <w:szCs w:val="24"/>
        </w:rPr>
      </w:pPr>
      <w:ins w:id="133" w:author="Unknown">
        <w:r w:rsidRPr="00414614">
          <w:rPr>
            <w:rFonts w:ascii="Times New Roman" w:eastAsia="Times New Roman" w:hAnsi="Times New Roman" w:cs="Times New Roman"/>
            <w:sz w:val="24"/>
            <w:szCs w:val="24"/>
          </w:rPr>
          <w:pict>
            <v:rect id="_x0000_i104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34" w:author="Unknown"/>
          <w:rFonts w:ascii="Times New Roman" w:eastAsia="Times New Roman" w:hAnsi="Times New Roman" w:cs="Times New Roman"/>
          <w:b/>
          <w:bCs/>
          <w:sz w:val="27"/>
          <w:szCs w:val="27"/>
        </w:rPr>
      </w:pPr>
      <w:ins w:id="135" w:author="Unknown">
        <w:r w:rsidRPr="00414614">
          <w:rPr>
            <w:rFonts w:ascii="Times New Roman" w:eastAsia="Times New Roman" w:hAnsi="Times New Roman" w:cs="Times New Roman"/>
            <w:b/>
            <w:bCs/>
            <w:sz w:val="27"/>
            <w:szCs w:val="27"/>
          </w:rPr>
          <w:t>17) What are the various access specifiers in Java?</w:t>
        </w:r>
      </w:ins>
    </w:p>
    <w:p w:rsidR="00414614" w:rsidRPr="00414614" w:rsidRDefault="00414614" w:rsidP="00414614">
      <w:pPr>
        <w:spacing w:before="100" w:beforeAutospacing="1" w:after="100" w:afterAutospacing="1" w:line="240" w:lineRule="auto"/>
        <w:rPr>
          <w:ins w:id="136" w:author="Unknown"/>
          <w:rFonts w:ascii="Times New Roman" w:eastAsia="Times New Roman" w:hAnsi="Times New Roman" w:cs="Times New Roman"/>
          <w:sz w:val="24"/>
          <w:szCs w:val="24"/>
        </w:rPr>
      </w:pPr>
      <w:ins w:id="137" w:author="Unknown">
        <w:r w:rsidRPr="00414614">
          <w:rPr>
            <w:rFonts w:ascii="Times New Roman" w:eastAsia="Times New Roman" w:hAnsi="Times New Roman" w:cs="Times New Roman"/>
            <w:sz w:val="24"/>
            <w:szCs w:val="24"/>
          </w:rPr>
          <w:lastRenderedPageBreak/>
          <w:t>In Java, access specifiers are the keywords which are used to define the access scope of the method, class, or a variable. In Java, there are four access specifiers given below.</w:t>
        </w:r>
      </w:ins>
    </w:p>
    <w:p w:rsidR="00414614" w:rsidRPr="00414614" w:rsidRDefault="00414614" w:rsidP="00414614">
      <w:pPr>
        <w:numPr>
          <w:ilvl w:val="0"/>
          <w:numId w:val="7"/>
        </w:numPr>
        <w:spacing w:before="100" w:beforeAutospacing="1" w:after="100" w:afterAutospacing="1" w:line="240" w:lineRule="auto"/>
        <w:rPr>
          <w:ins w:id="138" w:author="Unknown"/>
          <w:rFonts w:ascii="Times New Roman" w:eastAsia="Times New Roman" w:hAnsi="Times New Roman" w:cs="Times New Roman"/>
          <w:sz w:val="24"/>
          <w:szCs w:val="24"/>
        </w:rPr>
      </w:pPr>
      <w:ins w:id="139" w:author="Unknown">
        <w:r w:rsidRPr="00414614">
          <w:rPr>
            <w:rFonts w:ascii="Times New Roman" w:eastAsia="Times New Roman" w:hAnsi="Times New Roman" w:cs="Times New Roman"/>
            <w:b/>
            <w:bCs/>
            <w:sz w:val="24"/>
            <w:szCs w:val="24"/>
          </w:rPr>
          <w:t>Public</w:t>
        </w:r>
        <w:r w:rsidRPr="00414614">
          <w:rPr>
            <w:rFonts w:ascii="Times New Roman" w:eastAsia="Times New Roman" w:hAnsi="Times New Roman" w:cs="Times New Roman"/>
            <w:sz w:val="24"/>
            <w:szCs w:val="24"/>
          </w:rPr>
          <w:t xml:space="preserve"> The classes, methods, or variables which are defined as public, can be accessed by any class or method.</w:t>
        </w:r>
      </w:ins>
    </w:p>
    <w:p w:rsidR="00414614" w:rsidRPr="00414614" w:rsidRDefault="00414614" w:rsidP="00414614">
      <w:pPr>
        <w:numPr>
          <w:ilvl w:val="0"/>
          <w:numId w:val="7"/>
        </w:numPr>
        <w:spacing w:before="100" w:beforeAutospacing="1" w:after="100" w:afterAutospacing="1" w:line="240" w:lineRule="auto"/>
        <w:rPr>
          <w:ins w:id="140" w:author="Unknown"/>
          <w:rFonts w:ascii="Times New Roman" w:eastAsia="Times New Roman" w:hAnsi="Times New Roman" w:cs="Times New Roman"/>
          <w:sz w:val="24"/>
          <w:szCs w:val="24"/>
        </w:rPr>
      </w:pPr>
      <w:ins w:id="141" w:author="Unknown">
        <w:r w:rsidRPr="00414614">
          <w:rPr>
            <w:rFonts w:ascii="Times New Roman" w:eastAsia="Times New Roman" w:hAnsi="Times New Roman" w:cs="Times New Roman"/>
            <w:b/>
            <w:bCs/>
            <w:sz w:val="24"/>
            <w:szCs w:val="24"/>
          </w:rPr>
          <w:t>Protected</w:t>
        </w:r>
        <w:r w:rsidRPr="00414614">
          <w:rPr>
            <w:rFonts w:ascii="Times New Roman" w:eastAsia="Times New Roman" w:hAnsi="Times New Roman" w:cs="Times New Roman"/>
            <w:sz w:val="24"/>
            <w:szCs w:val="24"/>
          </w:rPr>
          <w:t xml:space="preserve"> Protected can be accessed by the class of the same package, or by the sub-class of this class, or within the same class.</w:t>
        </w:r>
      </w:ins>
    </w:p>
    <w:p w:rsidR="00414614" w:rsidRPr="00414614" w:rsidRDefault="00414614" w:rsidP="00414614">
      <w:pPr>
        <w:numPr>
          <w:ilvl w:val="0"/>
          <w:numId w:val="7"/>
        </w:numPr>
        <w:spacing w:before="100" w:beforeAutospacing="1" w:after="100" w:afterAutospacing="1" w:line="240" w:lineRule="auto"/>
        <w:rPr>
          <w:ins w:id="142" w:author="Unknown"/>
          <w:rFonts w:ascii="Times New Roman" w:eastAsia="Times New Roman" w:hAnsi="Times New Roman" w:cs="Times New Roman"/>
          <w:sz w:val="24"/>
          <w:szCs w:val="24"/>
        </w:rPr>
      </w:pPr>
      <w:ins w:id="143" w:author="Unknown">
        <w:r w:rsidRPr="00414614">
          <w:rPr>
            <w:rFonts w:ascii="Times New Roman" w:eastAsia="Times New Roman" w:hAnsi="Times New Roman" w:cs="Times New Roman"/>
            <w:b/>
            <w:bCs/>
            <w:sz w:val="24"/>
            <w:szCs w:val="24"/>
          </w:rPr>
          <w:t>Default</w:t>
        </w:r>
        <w:r w:rsidRPr="00414614">
          <w:rPr>
            <w:rFonts w:ascii="Times New Roman" w:eastAsia="Times New Roman" w:hAnsi="Times New Roman" w:cs="Times New Roman"/>
            <w:sz w:val="24"/>
            <w:szCs w:val="24"/>
          </w:rPr>
          <w:t xml:space="preserve"> Default are accessible within the package only. By default, all the classes, methods, and variables are of default scope.</w:t>
        </w:r>
      </w:ins>
    </w:p>
    <w:p w:rsidR="00414614" w:rsidRPr="00414614" w:rsidRDefault="00414614" w:rsidP="00414614">
      <w:pPr>
        <w:numPr>
          <w:ilvl w:val="0"/>
          <w:numId w:val="7"/>
        </w:numPr>
        <w:spacing w:before="100" w:beforeAutospacing="1" w:after="100" w:afterAutospacing="1" w:line="240" w:lineRule="auto"/>
        <w:rPr>
          <w:ins w:id="144" w:author="Unknown"/>
          <w:rFonts w:ascii="Times New Roman" w:eastAsia="Times New Roman" w:hAnsi="Times New Roman" w:cs="Times New Roman"/>
          <w:sz w:val="24"/>
          <w:szCs w:val="24"/>
        </w:rPr>
      </w:pPr>
      <w:ins w:id="145" w:author="Unknown">
        <w:r w:rsidRPr="00414614">
          <w:rPr>
            <w:rFonts w:ascii="Times New Roman" w:eastAsia="Times New Roman" w:hAnsi="Times New Roman" w:cs="Times New Roman"/>
            <w:b/>
            <w:bCs/>
            <w:sz w:val="24"/>
            <w:szCs w:val="24"/>
          </w:rPr>
          <w:t>Private</w:t>
        </w:r>
        <w:r w:rsidRPr="00414614">
          <w:rPr>
            <w:rFonts w:ascii="Times New Roman" w:eastAsia="Times New Roman" w:hAnsi="Times New Roman" w:cs="Times New Roman"/>
            <w:sz w:val="24"/>
            <w:szCs w:val="24"/>
          </w:rPr>
          <w:t xml:space="preserve"> The private class, methods, or variables defined as private can be accessed within the class only.</w:t>
        </w:r>
      </w:ins>
    </w:p>
    <w:p w:rsidR="00414614" w:rsidRPr="00414614" w:rsidRDefault="00414614" w:rsidP="00414614">
      <w:pPr>
        <w:spacing w:after="0" w:line="240" w:lineRule="auto"/>
        <w:rPr>
          <w:ins w:id="146" w:author="Unknown"/>
          <w:rFonts w:ascii="Times New Roman" w:eastAsia="Times New Roman" w:hAnsi="Times New Roman" w:cs="Times New Roman"/>
          <w:sz w:val="24"/>
          <w:szCs w:val="24"/>
        </w:rPr>
      </w:pPr>
      <w:ins w:id="147" w:author="Unknown">
        <w:r w:rsidRPr="00414614">
          <w:rPr>
            <w:rFonts w:ascii="Times New Roman" w:eastAsia="Times New Roman" w:hAnsi="Times New Roman" w:cs="Times New Roman"/>
            <w:sz w:val="24"/>
            <w:szCs w:val="24"/>
          </w:rPr>
          <w:pict>
            <v:rect id="_x0000_i104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48" w:author="Unknown"/>
          <w:rFonts w:ascii="Times New Roman" w:eastAsia="Times New Roman" w:hAnsi="Times New Roman" w:cs="Times New Roman"/>
          <w:b/>
          <w:bCs/>
          <w:sz w:val="27"/>
          <w:szCs w:val="27"/>
        </w:rPr>
      </w:pPr>
      <w:ins w:id="149" w:author="Unknown">
        <w:r w:rsidRPr="00414614">
          <w:rPr>
            <w:rFonts w:ascii="Times New Roman" w:eastAsia="Times New Roman" w:hAnsi="Times New Roman" w:cs="Times New Roman"/>
            <w:b/>
            <w:bCs/>
            <w:sz w:val="27"/>
            <w:szCs w:val="27"/>
          </w:rPr>
          <w:t>18) What is the purpose of static methods and variables?</w:t>
        </w:r>
      </w:ins>
    </w:p>
    <w:p w:rsidR="00414614" w:rsidRPr="00414614" w:rsidRDefault="00414614" w:rsidP="00414614">
      <w:pPr>
        <w:spacing w:before="100" w:beforeAutospacing="1" w:after="100" w:afterAutospacing="1" w:line="240" w:lineRule="auto"/>
        <w:rPr>
          <w:ins w:id="150" w:author="Unknown"/>
          <w:rFonts w:ascii="Times New Roman" w:eastAsia="Times New Roman" w:hAnsi="Times New Roman" w:cs="Times New Roman"/>
          <w:sz w:val="24"/>
          <w:szCs w:val="24"/>
        </w:rPr>
      </w:pPr>
      <w:ins w:id="151" w:author="Unknown">
        <w:r w:rsidRPr="00414614">
          <w:rPr>
            <w:rFonts w:ascii="Times New Roman" w:eastAsia="Times New Roman" w:hAnsi="Times New Roman" w:cs="Times New Roman"/>
            <w:sz w:val="24"/>
            <w:szCs w:val="24"/>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ins>
    </w:p>
    <w:p w:rsidR="00414614" w:rsidRPr="00414614" w:rsidRDefault="00414614" w:rsidP="00414614">
      <w:pPr>
        <w:spacing w:before="100" w:beforeAutospacing="1" w:after="100" w:afterAutospacing="1" w:line="240" w:lineRule="auto"/>
        <w:rPr>
          <w:ins w:id="152" w:author="Unknown"/>
          <w:rFonts w:ascii="Times New Roman" w:eastAsia="Times New Roman" w:hAnsi="Times New Roman" w:cs="Times New Roman"/>
          <w:sz w:val="24"/>
          <w:szCs w:val="24"/>
        </w:rPr>
      </w:pPr>
      <w:ins w:id="153" w:author="Unknown">
        <w:r w:rsidRPr="00414614">
          <w:rPr>
            <w:rFonts w:ascii="Times New Roman" w:eastAsia="Times New Roman" w:hAnsi="Times New Roman" w:cs="Times New Roman"/>
            <w:sz w:val="24"/>
            <w:szCs w:val="24"/>
          </w:rPr>
          <w:t xml:space="preserve">For example, In the class simulating the collection of the students in a college, the name of the college is the common attribute to all the students. Therefore, the college name will be defined as </w:t>
        </w:r>
        <w:r w:rsidRPr="00414614">
          <w:rPr>
            <w:rFonts w:ascii="Times New Roman" w:eastAsia="Times New Roman" w:hAnsi="Times New Roman" w:cs="Times New Roman"/>
            <w:b/>
            <w:bCs/>
            <w:sz w:val="24"/>
            <w:szCs w:val="24"/>
          </w:rPr>
          <w:t>static</w:t>
        </w:r>
        <w:r w:rsidRPr="00414614">
          <w:rPr>
            <w:rFonts w:ascii="Times New Roman" w:eastAsia="Times New Roman" w:hAnsi="Times New Roman" w:cs="Times New Roman"/>
            <w:sz w:val="24"/>
            <w:szCs w:val="24"/>
          </w:rPr>
          <w:t>.</w:t>
        </w:r>
      </w:ins>
    </w:p>
    <w:p w:rsidR="00414614" w:rsidRPr="00414614" w:rsidRDefault="00414614" w:rsidP="00414614">
      <w:pPr>
        <w:spacing w:after="0" w:line="240" w:lineRule="auto"/>
        <w:rPr>
          <w:ins w:id="154" w:author="Unknown"/>
          <w:rFonts w:ascii="Times New Roman" w:eastAsia="Times New Roman" w:hAnsi="Times New Roman" w:cs="Times New Roman"/>
          <w:sz w:val="24"/>
          <w:szCs w:val="24"/>
        </w:rPr>
      </w:pPr>
      <w:ins w:id="155" w:author="Unknown">
        <w:r w:rsidRPr="00414614">
          <w:rPr>
            <w:rFonts w:ascii="Times New Roman" w:eastAsia="Times New Roman" w:hAnsi="Times New Roman" w:cs="Times New Roman"/>
            <w:sz w:val="24"/>
            <w:szCs w:val="24"/>
          </w:rPr>
          <w:pict>
            <v:rect id="_x0000_i104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56" w:author="Unknown"/>
          <w:rFonts w:ascii="Times New Roman" w:eastAsia="Times New Roman" w:hAnsi="Times New Roman" w:cs="Times New Roman"/>
          <w:b/>
          <w:bCs/>
          <w:sz w:val="27"/>
          <w:szCs w:val="27"/>
        </w:rPr>
      </w:pPr>
      <w:ins w:id="157" w:author="Unknown">
        <w:r w:rsidRPr="00414614">
          <w:rPr>
            <w:rFonts w:ascii="Times New Roman" w:eastAsia="Times New Roman" w:hAnsi="Times New Roman" w:cs="Times New Roman"/>
            <w:b/>
            <w:bCs/>
            <w:sz w:val="27"/>
            <w:szCs w:val="27"/>
          </w:rPr>
          <w:t>19) What are the advantages of Packages in Java?</w:t>
        </w:r>
      </w:ins>
    </w:p>
    <w:p w:rsidR="00414614" w:rsidRPr="00414614" w:rsidRDefault="00414614" w:rsidP="00414614">
      <w:pPr>
        <w:spacing w:before="100" w:beforeAutospacing="1" w:after="100" w:afterAutospacing="1" w:line="240" w:lineRule="auto"/>
        <w:rPr>
          <w:ins w:id="158" w:author="Unknown"/>
          <w:rFonts w:ascii="Times New Roman" w:eastAsia="Times New Roman" w:hAnsi="Times New Roman" w:cs="Times New Roman"/>
          <w:sz w:val="24"/>
          <w:szCs w:val="24"/>
        </w:rPr>
      </w:pPr>
      <w:ins w:id="159" w:author="Unknown">
        <w:r w:rsidRPr="00414614">
          <w:rPr>
            <w:rFonts w:ascii="Times New Roman" w:eastAsia="Times New Roman" w:hAnsi="Times New Roman" w:cs="Times New Roman"/>
            <w:sz w:val="24"/>
            <w:szCs w:val="24"/>
          </w:rPr>
          <w:t>There are various advantages of defining packages in Java.</w:t>
        </w:r>
      </w:ins>
    </w:p>
    <w:p w:rsidR="00414614" w:rsidRPr="00414614" w:rsidRDefault="00414614" w:rsidP="00414614">
      <w:pPr>
        <w:numPr>
          <w:ilvl w:val="0"/>
          <w:numId w:val="8"/>
        </w:numPr>
        <w:spacing w:before="100" w:beforeAutospacing="1" w:after="100" w:afterAutospacing="1" w:line="240" w:lineRule="auto"/>
        <w:rPr>
          <w:ins w:id="160" w:author="Unknown"/>
          <w:rFonts w:ascii="Times New Roman" w:eastAsia="Times New Roman" w:hAnsi="Times New Roman" w:cs="Times New Roman"/>
          <w:sz w:val="24"/>
          <w:szCs w:val="24"/>
        </w:rPr>
      </w:pPr>
      <w:ins w:id="161" w:author="Unknown">
        <w:r w:rsidRPr="00414614">
          <w:rPr>
            <w:rFonts w:ascii="Times New Roman" w:eastAsia="Times New Roman" w:hAnsi="Times New Roman" w:cs="Times New Roman"/>
            <w:sz w:val="24"/>
            <w:szCs w:val="24"/>
          </w:rPr>
          <w:t>Packages avoid the name clashes.</w:t>
        </w:r>
      </w:ins>
    </w:p>
    <w:p w:rsidR="00414614" w:rsidRPr="00414614" w:rsidRDefault="00414614" w:rsidP="00414614">
      <w:pPr>
        <w:numPr>
          <w:ilvl w:val="0"/>
          <w:numId w:val="8"/>
        </w:numPr>
        <w:spacing w:before="100" w:beforeAutospacing="1" w:after="100" w:afterAutospacing="1" w:line="240" w:lineRule="auto"/>
        <w:rPr>
          <w:ins w:id="162" w:author="Unknown"/>
          <w:rFonts w:ascii="Times New Roman" w:eastAsia="Times New Roman" w:hAnsi="Times New Roman" w:cs="Times New Roman"/>
          <w:sz w:val="24"/>
          <w:szCs w:val="24"/>
        </w:rPr>
      </w:pPr>
      <w:ins w:id="163" w:author="Unknown">
        <w:r w:rsidRPr="00414614">
          <w:rPr>
            <w:rFonts w:ascii="Times New Roman" w:eastAsia="Times New Roman" w:hAnsi="Times New Roman" w:cs="Times New Roman"/>
            <w:sz w:val="24"/>
            <w:szCs w:val="24"/>
          </w:rPr>
          <w:t>The Package provides easier access control.</w:t>
        </w:r>
      </w:ins>
    </w:p>
    <w:p w:rsidR="00414614" w:rsidRPr="00414614" w:rsidRDefault="00414614" w:rsidP="00414614">
      <w:pPr>
        <w:numPr>
          <w:ilvl w:val="0"/>
          <w:numId w:val="8"/>
        </w:numPr>
        <w:spacing w:before="100" w:beforeAutospacing="1" w:after="100" w:afterAutospacing="1" w:line="240" w:lineRule="auto"/>
        <w:rPr>
          <w:ins w:id="164" w:author="Unknown"/>
          <w:rFonts w:ascii="Times New Roman" w:eastAsia="Times New Roman" w:hAnsi="Times New Roman" w:cs="Times New Roman"/>
          <w:sz w:val="24"/>
          <w:szCs w:val="24"/>
        </w:rPr>
      </w:pPr>
      <w:ins w:id="165" w:author="Unknown">
        <w:r w:rsidRPr="00414614">
          <w:rPr>
            <w:rFonts w:ascii="Times New Roman" w:eastAsia="Times New Roman" w:hAnsi="Times New Roman" w:cs="Times New Roman"/>
            <w:sz w:val="24"/>
            <w:szCs w:val="24"/>
          </w:rPr>
          <w:t>We can also have the hidden classes that are not visible outside and used by the package.</w:t>
        </w:r>
      </w:ins>
    </w:p>
    <w:p w:rsidR="00414614" w:rsidRPr="00414614" w:rsidRDefault="00414614" w:rsidP="00414614">
      <w:pPr>
        <w:numPr>
          <w:ilvl w:val="0"/>
          <w:numId w:val="8"/>
        </w:numPr>
        <w:spacing w:before="100" w:beforeAutospacing="1" w:after="100" w:afterAutospacing="1" w:line="240" w:lineRule="auto"/>
        <w:rPr>
          <w:ins w:id="166" w:author="Unknown"/>
          <w:rFonts w:ascii="Times New Roman" w:eastAsia="Times New Roman" w:hAnsi="Times New Roman" w:cs="Times New Roman"/>
          <w:sz w:val="24"/>
          <w:szCs w:val="24"/>
        </w:rPr>
      </w:pPr>
      <w:ins w:id="167" w:author="Unknown">
        <w:r w:rsidRPr="00414614">
          <w:rPr>
            <w:rFonts w:ascii="Times New Roman" w:eastAsia="Times New Roman" w:hAnsi="Times New Roman" w:cs="Times New Roman"/>
            <w:sz w:val="24"/>
            <w:szCs w:val="24"/>
          </w:rPr>
          <w:t>It is easier to locate the related classes.</w:t>
        </w:r>
      </w:ins>
    </w:p>
    <w:p w:rsidR="00414614" w:rsidRPr="00414614" w:rsidRDefault="00414614" w:rsidP="00414614">
      <w:pPr>
        <w:spacing w:after="0" w:line="240" w:lineRule="auto"/>
        <w:rPr>
          <w:ins w:id="168" w:author="Unknown"/>
          <w:rFonts w:ascii="Times New Roman" w:eastAsia="Times New Roman" w:hAnsi="Times New Roman" w:cs="Times New Roman"/>
          <w:sz w:val="24"/>
          <w:szCs w:val="24"/>
        </w:rPr>
      </w:pPr>
      <w:ins w:id="169" w:author="Unknown">
        <w:r w:rsidRPr="00414614">
          <w:rPr>
            <w:rFonts w:ascii="Times New Roman" w:eastAsia="Times New Roman" w:hAnsi="Times New Roman" w:cs="Times New Roman"/>
            <w:sz w:val="24"/>
            <w:szCs w:val="24"/>
          </w:rPr>
          <w:pict>
            <v:rect id="_x0000_i104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70" w:author="Unknown"/>
          <w:rFonts w:ascii="Times New Roman" w:eastAsia="Times New Roman" w:hAnsi="Times New Roman" w:cs="Times New Roman"/>
          <w:b/>
          <w:bCs/>
          <w:sz w:val="27"/>
          <w:szCs w:val="27"/>
        </w:rPr>
      </w:pPr>
      <w:ins w:id="171" w:author="Unknown">
        <w:r w:rsidRPr="00414614">
          <w:rPr>
            <w:rFonts w:ascii="Times New Roman" w:eastAsia="Times New Roman" w:hAnsi="Times New Roman" w:cs="Times New Roman"/>
            <w:b/>
            <w:bCs/>
            <w:sz w:val="27"/>
            <w:szCs w:val="27"/>
          </w:rPr>
          <w:t>20) What is the output of the following Java program?</w:t>
        </w:r>
      </w:ins>
    </w:p>
    <w:p w:rsidR="00414614" w:rsidRPr="00414614" w:rsidRDefault="00414614" w:rsidP="00414614">
      <w:pPr>
        <w:numPr>
          <w:ilvl w:val="0"/>
          <w:numId w:val="9"/>
        </w:numPr>
        <w:spacing w:before="100" w:beforeAutospacing="1" w:after="100" w:afterAutospacing="1" w:line="240" w:lineRule="auto"/>
        <w:rPr>
          <w:ins w:id="172" w:author="Unknown"/>
          <w:rFonts w:ascii="Times New Roman" w:eastAsia="Times New Roman" w:hAnsi="Times New Roman" w:cs="Times New Roman"/>
          <w:sz w:val="24"/>
          <w:szCs w:val="24"/>
        </w:rPr>
      </w:pPr>
      <w:ins w:id="173" w:author="Unknown">
        <w:r w:rsidRPr="00414614">
          <w:rPr>
            <w:rFonts w:ascii="Times New Roman" w:eastAsia="Times New Roman" w:hAnsi="Times New Roman" w:cs="Times New Roman"/>
            <w:sz w:val="24"/>
            <w:szCs w:val="24"/>
          </w:rPr>
          <w:t>class Test   </w:t>
        </w:r>
      </w:ins>
    </w:p>
    <w:p w:rsidR="00414614" w:rsidRPr="00414614" w:rsidRDefault="00414614" w:rsidP="00414614">
      <w:pPr>
        <w:numPr>
          <w:ilvl w:val="0"/>
          <w:numId w:val="9"/>
        </w:numPr>
        <w:spacing w:before="100" w:beforeAutospacing="1" w:after="100" w:afterAutospacing="1" w:line="240" w:lineRule="auto"/>
        <w:rPr>
          <w:ins w:id="174" w:author="Unknown"/>
          <w:rFonts w:ascii="Times New Roman" w:eastAsia="Times New Roman" w:hAnsi="Times New Roman" w:cs="Times New Roman"/>
          <w:sz w:val="24"/>
          <w:szCs w:val="24"/>
        </w:rPr>
      </w:pPr>
      <w:ins w:id="1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
        </w:numPr>
        <w:spacing w:before="100" w:beforeAutospacing="1" w:after="100" w:afterAutospacing="1" w:line="240" w:lineRule="auto"/>
        <w:rPr>
          <w:ins w:id="176" w:author="Unknown"/>
          <w:rFonts w:ascii="Times New Roman" w:eastAsia="Times New Roman" w:hAnsi="Times New Roman" w:cs="Times New Roman"/>
          <w:sz w:val="24"/>
          <w:szCs w:val="24"/>
        </w:rPr>
      </w:pPr>
      <w:ins w:id="177"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9"/>
        </w:numPr>
        <w:spacing w:before="100" w:beforeAutospacing="1" w:after="100" w:afterAutospacing="1" w:line="240" w:lineRule="auto"/>
        <w:rPr>
          <w:ins w:id="178" w:author="Unknown"/>
          <w:rFonts w:ascii="Times New Roman" w:eastAsia="Times New Roman" w:hAnsi="Times New Roman" w:cs="Times New Roman"/>
          <w:sz w:val="24"/>
          <w:szCs w:val="24"/>
        </w:rPr>
      </w:pPr>
      <w:ins w:id="17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
        </w:numPr>
        <w:spacing w:before="100" w:beforeAutospacing="1" w:after="100" w:afterAutospacing="1" w:line="240" w:lineRule="auto"/>
        <w:rPr>
          <w:ins w:id="180" w:author="Unknown"/>
          <w:rFonts w:ascii="Times New Roman" w:eastAsia="Times New Roman" w:hAnsi="Times New Roman" w:cs="Times New Roman"/>
          <w:sz w:val="24"/>
          <w:szCs w:val="24"/>
        </w:rPr>
      </w:pPr>
      <w:ins w:id="181" w:author="Unknown">
        <w:r w:rsidRPr="00414614">
          <w:rPr>
            <w:rFonts w:ascii="Times New Roman" w:eastAsia="Times New Roman" w:hAnsi="Times New Roman" w:cs="Times New Roman"/>
            <w:sz w:val="24"/>
            <w:szCs w:val="24"/>
          </w:rPr>
          <w:t>        System.out.println(10 + 20 + "Javatpoint");   </w:t>
        </w:r>
      </w:ins>
    </w:p>
    <w:p w:rsidR="00414614" w:rsidRPr="00414614" w:rsidRDefault="00414614" w:rsidP="00414614">
      <w:pPr>
        <w:numPr>
          <w:ilvl w:val="0"/>
          <w:numId w:val="9"/>
        </w:numPr>
        <w:spacing w:before="100" w:beforeAutospacing="1" w:after="100" w:afterAutospacing="1" w:line="240" w:lineRule="auto"/>
        <w:rPr>
          <w:ins w:id="182" w:author="Unknown"/>
          <w:rFonts w:ascii="Times New Roman" w:eastAsia="Times New Roman" w:hAnsi="Times New Roman" w:cs="Times New Roman"/>
          <w:sz w:val="24"/>
          <w:szCs w:val="24"/>
        </w:rPr>
      </w:pPr>
      <w:ins w:id="183" w:author="Unknown">
        <w:r w:rsidRPr="00414614">
          <w:rPr>
            <w:rFonts w:ascii="Times New Roman" w:eastAsia="Times New Roman" w:hAnsi="Times New Roman" w:cs="Times New Roman"/>
            <w:sz w:val="24"/>
            <w:szCs w:val="24"/>
          </w:rPr>
          <w:lastRenderedPageBreak/>
          <w:t>        System.out.println("Javatpoint" + 10 + 20);  </w:t>
        </w:r>
      </w:ins>
    </w:p>
    <w:p w:rsidR="00414614" w:rsidRPr="00414614" w:rsidRDefault="00414614" w:rsidP="00414614">
      <w:pPr>
        <w:numPr>
          <w:ilvl w:val="0"/>
          <w:numId w:val="9"/>
        </w:numPr>
        <w:spacing w:before="100" w:beforeAutospacing="1" w:after="100" w:afterAutospacing="1" w:line="240" w:lineRule="auto"/>
        <w:rPr>
          <w:ins w:id="184" w:author="Unknown"/>
          <w:rFonts w:ascii="Times New Roman" w:eastAsia="Times New Roman" w:hAnsi="Times New Roman" w:cs="Times New Roman"/>
          <w:sz w:val="24"/>
          <w:szCs w:val="24"/>
        </w:rPr>
      </w:pPr>
      <w:ins w:id="18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
        </w:numPr>
        <w:spacing w:before="100" w:beforeAutospacing="1" w:after="100" w:afterAutospacing="1" w:line="240" w:lineRule="auto"/>
        <w:rPr>
          <w:ins w:id="186" w:author="Unknown"/>
          <w:rFonts w:ascii="Times New Roman" w:eastAsia="Times New Roman" w:hAnsi="Times New Roman" w:cs="Times New Roman"/>
          <w:sz w:val="24"/>
          <w:szCs w:val="24"/>
        </w:rPr>
      </w:pPr>
      <w:ins w:id="18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88" w:author="Unknown"/>
          <w:rFonts w:ascii="Times New Roman" w:eastAsia="Times New Roman" w:hAnsi="Times New Roman" w:cs="Times New Roman"/>
          <w:sz w:val="24"/>
          <w:szCs w:val="24"/>
        </w:rPr>
      </w:pPr>
      <w:ins w:id="189" w:author="Unknown">
        <w:r w:rsidRPr="00414614">
          <w:rPr>
            <w:rFonts w:ascii="Times New Roman" w:eastAsia="Times New Roman" w:hAnsi="Times New Roman" w:cs="Times New Roman"/>
            <w:sz w:val="24"/>
            <w:szCs w:val="24"/>
          </w:rPr>
          <w:t>The output of the above code will be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sz w:val="20"/>
          <w:szCs w:val="20"/>
        </w:rPr>
      </w:pPr>
      <w:ins w:id="191" w:author="Unknown">
        <w:r w:rsidRPr="00414614">
          <w:rPr>
            <w:rFonts w:ascii="Courier New" w:eastAsia="Times New Roman" w:hAnsi="Courier New" w:cs="Courier New"/>
            <w:sz w:val="20"/>
            <w:szCs w:val="20"/>
          </w:rPr>
          <w:t>30Javatpoint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sz w:val="20"/>
          <w:szCs w:val="20"/>
        </w:rPr>
      </w:pPr>
      <w:ins w:id="193" w:author="Unknown">
        <w:r w:rsidRPr="00414614">
          <w:rPr>
            <w:rFonts w:ascii="Courier New" w:eastAsia="Times New Roman" w:hAnsi="Courier New" w:cs="Courier New"/>
            <w:sz w:val="20"/>
            <w:szCs w:val="20"/>
          </w:rPr>
          <w:t>Javatpoint1020</w:t>
        </w:r>
      </w:ins>
    </w:p>
    <w:p w:rsidR="00414614" w:rsidRPr="00414614" w:rsidRDefault="00414614" w:rsidP="00414614">
      <w:pPr>
        <w:spacing w:before="100" w:beforeAutospacing="1" w:after="100" w:afterAutospacing="1" w:line="240" w:lineRule="auto"/>
        <w:rPr>
          <w:ins w:id="194" w:author="Unknown"/>
          <w:rFonts w:ascii="Times New Roman" w:eastAsia="Times New Roman" w:hAnsi="Times New Roman" w:cs="Times New Roman"/>
          <w:sz w:val="24"/>
          <w:szCs w:val="24"/>
        </w:rPr>
      </w:pPr>
      <w:ins w:id="195"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196" w:author="Unknown"/>
          <w:rFonts w:ascii="Times New Roman" w:eastAsia="Times New Roman" w:hAnsi="Times New Roman" w:cs="Times New Roman"/>
          <w:sz w:val="24"/>
          <w:szCs w:val="24"/>
        </w:rPr>
      </w:pPr>
      <w:ins w:id="197" w:author="Unknown">
        <w:r w:rsidRPr="00414614">
          <w:rPr>
            <w:rFonts w:ascii="Times New Roman" w:eastAsia="Times New Roman" w:hAnsi="Times New Roman" w:cs="Times New Roman"/>
            <w:sz w:val="24"/>
            <w:szCs w:val="24"/>
          </w:rPr>
          <w:t xml:space="preserve">In the first case, 10 and 20 are treated as numbers and added to be 30. Now, their sum 30 is treated as the string and concatenated with the string </w:t>
        </w:r>
        <w:r w:rsidRPr="00414614">
          <w:rPr>
            <w:rFonts w:ascii="Times New Roman" w:eastAsia="Times New Roman" w:hAnsi="Times New Roman" w:cs="Times New Roman"/>
            <w:b/>
            <w:bCs/>
            <w:sz w:val="24"/>
            <w:szCs w:val="24"/>
          </w:rPr>
          <w:t>Javatpoint</w:t>
        </w:r>
        <w:r w:rsidRPr="00414614">
          <w:rPr>
            <w:rFonts w:ascii="Times New Roman" w:eastAsia="Times New Roman" w:hAnsi="Times New Roman" w:cs="Times New Roman"/>
            <w:sz w:val="24"/>
            <w:szCs w:val="24"/>
          </w:rPr>
          <w:t xml:space="preserve">. Therefore, the output will be </w:t>
        </w:r>
        <w:r w:rsidRPr="00414614">
          <w:rPr>
            <w:rFonts w:ascii="Times New Roman" w:eastAsia="Times New Roman" w:hAnsi="Times New Roman" w:cs="Times New Roman"/>
            <w:b/>
            <w:bCs/>
            <w:sz w:val="24"/>
            <w:szCs w:val="24"/>
          </w:rPr>
          <w:t>30Javatpoint</w:t>
        </w:r>
        <w:r w:rsidRPr="00414614">
          <w:rPr>
            <w:rFonts w:ascii="Times New Roman" w:eastAsia="Times New Roman" w:hAnsi="Times New Roman" w:cs="Times New Roman"/>
            <w:sz w:val="24"/>
            <w:szCs w:val="24"/>
          </w:rPr>
          <w:t>.</w:t>
        </w:r>
      </w:ins>
    </w:p>
    <w:p w:rsidR="00414614" w:rsidRPr="00414614" w:rsidRDefault="00414614" w:rsidP="00414614">
      <w:pPr>
        <w:spacing w:before="100" w:beforeAutospacing="1" w:after="100" w:afterAutospacing="1" w:line="240" w:lineRule="auto"/>
        <w:rPr>
          <w:ins w:id="198" w:author="Unknown"/>
          <w:rFonts w:ascii="Times New Roman" w:eastAsia="Times New Roman" w:hAnsi="Times New Roman" w:cs="Times New Roman"/>
          <w:sz w:val="24"/>
          <w:szCs w:val="24"/>
        </w:rPr>
      </w:pPr>
      <w:ins w:id="199" w:author="Unknown">
        <w:r w:rsidRPr="00414614">
          <w:rPr>
            <w:rFonts w:ascii="Times New Roman" w:eastAsia="Times New Roman" w:hAnsi="Times New Roman" w:cs="Times New Roman"/>
            <w:sz w:val="24"/>
            <w:szCs w:val="24"/>
          </w:rPr>
          <w:t xml:space="preserve">In the second case, the string Javatpoint is concatenated with 10 to be the string </w:t>
        </w:r>
        <w:r w:rsidRPr="00414614">
          <w:rPr>
            <w:rFonts w:ascii="Times New Roman" w:eastAsia="Times New Roman" w:hAnsi="Times New Roman" w:cs="Times New Roman"/>
            <w:b/>
            <w:bCs/>
            <w:sz w:val="24"/>
            <w:szCs w:val="24"/>
          </w:rPr>
          <w:t>Javatpoint10</w:t>
        </w:r>
        <w:r w:rsidRPr="00414614">
          <w:rPr>
            <w:rFonts w:ascii="Times New Roman" w:eastAsia="Times New Roman" w:hAnsi="Times New Roman" w:cs="Times New Roman"/>
            <w:sz w:val="24"/>
            <w:szCs w:val="24"/>
          </w:rPr>
          <w:t xml:space="preserve"> which will then be concatenated with 20 to be </w:t>
        </w:r>
        <w:r w:rsidRPr="00414614">
          <w:rPr>
            <w:rFonts w:ascii="Times New Roman" w:eastAsia="Times New Roman" w:hAnsi="Times New Roman" w:cs="Times New Roman"/>
            <w:b/>
            <w:bCs/>
            <w:sz w:val="24"/>
            <w:szCs w:val="24"/>
          </w:rPr>
          <w:t>Javatpoint1020</w:t>
        </w:r>
        <w:r w:rsidRPr="00414614">
          <w:rPr>
            <w:rFonts w:ascii="Times New Roman" w:eastAsia="Times New Roman" w:hAnsi="Times New Roman" w:cs="Times New Roman"/>
            <w:sz w:val="24"/>
            <w:szCs w:val="24"/>
          </w:rPr>
          <w:t>.</w:t>
        </w:r>
      </w:ins>
    </w:p>
    <w:p w:rsidR="00414614" w:rsidRPr="00414614" w:rsidRDefault="00414614" w:rsidP="00414614">
      <w:pPr>
        <w:spacing w:after="0" w:line="240" w:lineRule="auto"/>
        <w:rPr>
          <w:ins w:id="200" w:author="Unknown"/>
          <w:rFonts w:ascii="Times New Roman" w:eastAsia="Times New Roman" w:hAnsi="Times New Roman" w:cs="Times New Roman"/>
          <w:sz w:val="24"/>
          <w:szCs w:val="24"/>
        </w:rPr>
      </w:pPr>
      <w:ins w:id="201" w:author="Unknown">
        <w:r w:rsidRPr="00414614">
          <w:rPr>
            <w:rFonts w:ascii="Times New Roman" w:eastAsia="Times New Roman" w:hAnsi="Times New Roman" w:cs="Times New Roman"/>
            <w:sz w:val="24"/>
            <w:szCs w:val="24"/>
          </w:rPr>
          <w:pict>
            <v:rect id="_x0000_i104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02" w:author="Unknown"/>
          <w:rFonts w:ascii="Times New Roman" w:eastAsia="Times New Roman" w:hAnsi="Times New Roman" w:cs="Times New Roman"/>
          <w:b/>
          <w:bCs/>
          <w:sz w:val="27"/>
          <w:szCs w:val="27"/>
        </w:rPr>
      </w:pPr>
      <w:ins w:id="203" w:author="Unknown">
        <w:r w:rsidRPr="00414614">
          <w:rPr>
            <w:rFonts w:ascii="Times New Roman" w:eastAsia="Times New Roman" w:hAnsi="Times New Roman" w:cs="Times New Roman"/>
            <w:b/>
            <w:bCs/>
            <w:sz w:val="27"/>
            <w:szCs w:val="27"/>
          </w:rPr>
          <w:t>21) What is the output of the following Java program?</w:t>
        </w:r>
      </w:ins>
    </w:p>
    <w:p w:rsidR="00414614" w:rsidRPr="00414614" w:rsidRDefault="00414614" w:rsidP="00414614">
      <w:pPr>
        <w:numPr>
          <w:ilvl w:val="0"/>
          <w:numId w:val="10"/>
        </w:numPr>
        <w:spacing w:before="100" w:beforeAutospacing="1" w:after="100" w:afterAutospacing="1" w:line="240" w:lineRule="auto"/>
        <w:rPr>
          <w:ins w:id="204" w:author="Unknown"/>
          <w:rFonts w:ascii="Times New Roman" w:eastAsia="Times New Roman" w:hAnsi="Times New Roman" w:cs="Times New Roman"/>
          <w:sz w:val="24"/>
          <w:szCs w:val="24"/>
        </w:rPr>
      </w:pPr>
      <w:ins w:id="205" w:author="Unknown">
        <w:r w:rsidRPr="00414614">
          <w:rPr>
            <w:rFonts w:ascii="Times New Roman" w:eastAsia="Times New Roman" w:hAnsi="Times New Roman" w:cs="Times New Roman"/>
            <w:sz w:val="24"/>
            <w:szCs w:val="24"/>
          </w:rPr>
          <w:t>class Test   </w:t>
        </w:r>
      </w:ins>
    </w:p>
    <w:p w:rsidR="00414614" w:rsidRPr="00414614" w:rsidRDefault="00414614" w:rsidP="00414614">
      <w:pPr>
        <w:numPr>
          <w:ilvl w:val="0"/>
          <w:numId w:val="10"/>
        </w:numPr>
        <w:spacing w:before="100" w:beforeAutospacing="1" w:after="100" w:afterAutospacing="1" w:line="240" w:lineRule="auto"/>
        <w:rPr>
          <w:ins w:id="206" w:author="Unknown"/>
          <w:rFonts w:ascii="Times New Roman" w:eastAsia="Times New Roman" w:hAnsi="Times New Roman" w:cs="Times New Roman"/>
          <w:sz w:val="24"/>
          <w:szCs w:val="24"/>
        </w:rPr>
      </w:pPr>
      <w:ins w:id="20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
        </w:numPr>
        <w:spacing w:before="100" w:beforeAutospacing="1" w:after="100" w:afterAutospacing="1" w:line="240" w:lineRule="auto"/>
        <w:rPr>
          <w:ins w:id="208" w:author="Unknown"/>
          <w:rFonts w:ascii="Times New Roman" w:eastAsia="Times New Roman" w:hAnsi="Times New Roman" w:cs="Times New Roman"/>
          <w:sz w:val="24"/>
          <w:szCs w:val="24"/>
        </w:rPr>
      </w:pPr>
      <w:ins w:id="209"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10"/>
        </w:numPr>
        <w:spacing w:before="100" w:beforeAutospacing="1" w:after="100" w:afterAutospacing="1" w:line="240" w:lineRule="auto"/>
        <w:rPr>
          <w:ins w:id="210" w:author="Unknown"/>
          <w:rFonts w:ascii="Times New Roman" w:eastAsia="Times New Roman" w:hAnsi="Times New Roman" w:cs="Times New Roman"/>
          <w:sz w:val="24"/>
          <w:szCs w:val="24"/>
        </w:rPr>
      </w:pPr>
      <w:ins w:id="2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
        </w:numPr>
        <w:spacing w:before="100" w:beforeAutospacing="1" w:after="100" w:afterAutospacing="1" w:line="240" w:lineRule="auto"/>
        <w:rPr>
          <w:ins w:id="212" w:author="Unknown"/>
          <w:rFonts w:ascii="Times New Roman" w:eastAsia="Times New Roman" w:hAnsi="Times New Roman" w:cs="Times New Roman"/>
          <w:sz w:val="24"/>
          <w:szCs w:val="24"/>
        </w:rPr>
      </w:pPr>
      <w:ins w:id="213" w:author="Unknown">
        <w:r w:rsidRPr="00414614">
          <w:rPr>
            <w:rFonts w:ascii="Times New Roman" w:eastAsia="Times New Roman" w:hAnsi="Times New Roman" w:cs="Times New Roman"/>
            <w:sz w:val="24"/>
            <w:szCs w:val="24"/>
          </w:rPr>
          <w:t>        System.out.println(10 * 20 + "Javatpoint");   </w:t>
        </w:r>
      </w:ins>
    </w:p>
    <w:p w:rsidR="00414614" w:rsidRPr="00414614" w:rsidRDefault="00414614" w:rsidP="00414614">
      <w:pPr>
        <w:numPr>
          <w:ilvl w:val="0"/>
          <w:numId w:val="10"/>
        </w:numPr>
        <w:spacing w:before="100" w:beforeAutospacing="1" w:after="100" w:afterAutospacing="1" w:line="240" w:lineRule="auto"/>
        <w:rPr>
          <w:ins w:id="214" w:author="Unknown"/>
          <w:rFonts w:ascii="Times New Roman" w:eastAsia="Times New Roman" w:hAnsi="Times New Roman" w:cs="Times New Roman"/>
          <w:sz w:val="24"/>
          <w:szCs w:val="24"/>
        </w:rPr>
      </w:pPr>
      <w:ins w:id="215" w:author="Unknown">
        <w:r w:rsidRPr="00414614">
          <w:rPr>
            <w:rFonts w:ascii="Times New Roman" w:eastAsia="Times New Roman" w:hAnsi="Times New Roman" w:cs="Times New Roman"/>
            <w:sz w:val="24"/>
            <w:szCs w:val="24"/>
          </w:rPr>
          <w:t>        System.out.println("Javatpoint" + 10 * 20);  </w:t>
        </w:r>
      </w:ins>
    </w:p>
    <w:p w:rsidR="00414614" w:rsidRPr="00414614" w:rsidRDefault="00414614" w:rsidP="00414614">
      <w:pPr>
        <w:numPr>
          <w:ilvl w:val="0"/>
          <w:numId w:val="10"/>
        </w:numPr>
        <w:spacing w:before="100" w:beforeAutospacing="1" w:after="100" w:afterAutospacing="1" w:line="240" w:lineRule="auto"/>
        <w:rPr>
          <w:ins w:id="216" w:author="Unknown"/>
          <w:rFonts w:ascii="Times New Roman" w:eastAsia="Times New Roman" w:hAnsi="Times New Roman" w:cs="Times New Roman"/>
          <w:sz w:val="24"/>
          <w:szCs w:val="24"/>
        </w:rPr>
      </w:pPr>
      <w:ins w:id="21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
        </w:numPr>
        <w:spacing w:before="100" w:beforeAutospacing="1" w:after="100" w:afterAutospacing="1" w:line="240" w:lineRule="auto"/>
        <w:rPr>
          <w:ins w:id="218" w:author="Unknown"/>
          <w:rFonts w:ascii="Times New Roman" w:eastAsia="Times New Roman" w:hAnsi="Times New Roman" w:cs="Times New Roman"/>
          <w:sz w:val="24"/>
          <w:szCs w:val="24"/>
        </w:rPr>
      </w:pPr>
      <w:ins w:id="21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20" w:author="Unknown"/>
          <w:rFonts w:ascii="Times New Roman" w:eastAsia="Times New Roman" w:hAnsi="Times New Roman" w:cs="Times New Roman"/>
          <w:sz w:val="24"/>
          <w:szCs w:val="24"/>
        </w:rPr>
      </w:pPr>
      <w:ins w:id="221" w:author="Unknown">
        <w:r w:rsidRPr="00414614">
          <w:rPr>
            <w:rFonts w:ascii="Times New Roman" w:eastAsia="Times New Roman" w:hAnsi="Times New Roman" w:cs="Times New Roman"/>
            <w:sz w:val="24"/>
            <w:szCs w:val="24"/>
          </w:rPr>
          <w:t>The output of the above code will be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0"/>
          <w:szCs w:val="20"/>
        </w:rPr>
      </w:pPr>
      <w:ins w:id="223" w:author="Unknown">
        <w:r w:rsidRPr="00414614">
          <w:rPr>
            <w:rFonts w:ascii="Courier New" w:eastAsia="Times New Roman" w:hAnsi="Courier New" w:cs="Courier New"/>
            <w:sz w:val="20"/>
            <w:szCs w:val="20"/>
          </w:rPr>
          <w:t>200Javatpoint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0"/>
          <w:szCs w:val="20"/>
        </w:rPr>
      </w:pPr>
      <w:ins w:id="225" w:author="Unknown">
        <w:r w:rsidRPr="00414614">
          <w:rPr>
            <w:rFonts w:ascii="Courier New" w:eastAsia="Times New Roman" w:hAnsi="Courier New" w:cs="Courier New"/>
            <w:sz w:val="20"/>
            <w:szCs w:val="20"/>
          </w:rPr>
          <w:t>Javatpoint200</w:t>
        </w:r>
      </w:ins>
    </w:p>
    <w:p w:rsidR="00414614" w:rsidRPr="00414614" w:rsidRDefault="00414614" w:rsidP="00414614">
      <w:pPr>
        <w:spacing w:before="100" w:beforeAutospacing="1" w:after="100" w:afterAutospacing="1" w:line="240" w:lineRule="auto"/>
        <w:rPr>
          <w:ins w:id="226" w:author="Unknown"/>
          <w:rFonts w:ascii="Times New Roman" w:eastAsia="Times New Roman" w:hAnsi="Times New Roman" w:cs="Times New Roman"/>
          <w:sz w:val="24"/>
          <w:szCs w:val="24"/>
        </w:rPr>
      </w:pPr>
      <w:ins w:id="227"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28" w:author="Unknown"/>
          <w:rFonts w:ascii="Times New Roman" w:eastAsia="Times New Roman" w:hAnsi="Times New Roman" w:cs="Times New Roman"/>
          <w:sz w:val="24"/>
          <w:szCs w:val="24"/>
        </w:rPr>
      </w:pPr>
      <w:ins w:id="229" w:author="Unknown">
        <w:r w:rsidRPr="00414614">
          <w:rPr>
            <w:rFonts w:ascii="Times New Roman" w:eastAsia="Times New Roman" w:hAnsi="Times New Roman" w:cs="Times New Roman"/>
            <w:sz w:val="24"/>
            <w:szCs w:val="24"/>
          </w:rPr>
          <w:t xml:space="preserve">In the first case, The numbers 10 and 20 will be multiplied first and then the result 200 is treated as the string and concatenated with the string </w:t>
        </w:r>
        <w:r w:rsidRPr="00414614">
          <w:rPr>
            <w:rFonts w:ascii="Times New Roman" w:eastAsia="Times New Roman" w:hAnsi="Times New Roman" w:cs="Times New Roman"/>
            <w:b/>
            <w:bCs/>
            <w:sz w:val="24"/>
            <w:szCs w:val="24"/>
          </w:rPr>
          <w:t>Javatpoint</w:t>
        </w:r>
        <w:r w:rsidRPr="00414614">
          <w:rPr>
            <w:rFonts w:ascii="Times New Roman" w:eastAsia="Times New Roman" w:hAnsi="Times New Roman" w:cs="Times New Roman"/>
            <w:sz w:val="24"/>
            <w:szCs w:val="24"/>
          </w:rPr>
          <w:t xml:space="preserve"> to produce the output </w:t>
        </w:r>
        <w:r w:rsidRPr="00414614">
          <w:rPr>
            <w:rFonts w:ascii="Times New Roman" w:eastAsia="Times New Roman" w:hAnsi="Times New Roman" w:cs="Times New Roman"/>
            <w:b/>
            <w:bCs/>
            <w:sz w:val="24"/>
            <w:szCs w:val="24"/>
          </w:rPr>
          <w:t>200Javatpoint</w:t>
        </w:r>
        <w:r w:rsidRPr="00414614">
          <w:rPr>
            <w:rFonts w:ascii="Times New Roman" w:eastAsia="Times New Roman" w:hAnsi="Times New Roman" w:cs="Times New Roman"/>
            <w:sz w:val="24"/>
            <w:szCs w:val="24"/>
          </w:rPr>
          <w:t>.</w:t>
        </w:r>
      </w:ins>
    </w:p>
    <w:p w:rsidR="00414614" w:rsidRPr="00414614" w:rsidRDefault="00414614" w:rsidP="00414614">
      <w:pPr>
        <w:spacing w:before="100" w:beforeAutospacing="1" w:after="100" w:afterAutospacing="1" w:line="240" w:lineRule="auto"/>
        <w:rPr>
          <w:ins w:id="230" w:author="Unknown"/>
          <w:rFonts w:ascii="Times New Roman" w:eastAsia="Times New Roman" w:hAnsi="Times New Roman" w:cs="Times New Roman"/>
          <w:sz w:val="24"/>
          <w:szCs w:val="24"/>
        </w:rPr>
      </w:pPr>
      <w:ins w:id="231" w:author="Unknown">
        <w:r w:rsidRPr="00414614">
          <w:rPr>
            <w:rFonts w:ascii="Times New Roman" w:eastAsia="Times New Roman" w:hAnsi="Times New Roman" w:cs="Times New Roman"/>
            <w:sz w:val="24"/>
            <w:szCs w:val="24"/>
          </w:rPr>
          <w:t xml:space="preserve">In the second case, The numbers 10 and 20 will be multiplied first to be 200 because the precedence of the multiplication is higher than addition. The result 200 will be treated as the string and concatenated with the string </w:t>
        </w:r>
        <w:r w:rsidRPr="00414614">
          <w:rPr>
            <w:rFonts w:ascii="Times New Roman" w:eastAsia="Times New Roman" w:hAnsi="Times New Roman" w:cs="Times New Roman"/>
            <w:b/>
            <w:bCs/>
            <w:sz w:val="24"/>
            <w:szCs w:val="24"/>
          </w:rPr>
          <w:t>Javatpoint</w:t>
        </w:r>
        <w:r w:rsidRPr="00414614">
          <w:rPr>
            <w:rFonts w:ascii="Times New Roman" w:eastAsia="Times New Roman" w:hAnsi="Times New Roman" w:cs="Times New Roman"/>
            <w:sz w:val="24"/>
            <w:szCs w:val="24"/>
          </w:rPr>
          <w:t xml:space="preserve">to produce the output as </w:t>
        </w:r>
        <w:r w:rsidRPr="00414614">
          <w:rPr>
            <w:rFonts w:ascii="Times New Roman" w:eastAsia="Times New Roman" w:hAnsi="Times New Roman" w:cs="Times New Roman"/>
            <w:b/>
            <w:bCs/>
            <w:sz w:val="24"/>
            <w:szCs w:val="24"/>
          </w:rPr>
          <w:t>Javatpoint200</w:t>
        </w:r>
        <w:r w:rsidRPr="00414614">
          <w:rPr>
            <w:rFonts w:ascii="Times New Roman" w:eastAsia="Times New Roman" w:hAnsi="Times New Roman" w:cs="Times New Roman"/>
            <w:sz w:val="24"/>
            <w:szCs w:val="24"/>
          </w:rPr>
          <w:t>.</w:t>
        </w:r>
      </w:ins>
    </w:p>
    <w:p w:rsidR="00414614" w:rsidRPr="00414614" w:rsidRDefault="00414614" w:rsidP="00414614">
      <w:pPr>
        <w:spacing w:after="0" w:line="240" w:lineRule="auto"/>
        <w:rPr>
          <w:ins w:id="232" w:author="Unknown"/>
          <w:rFonts w:ascii="Times New Roman" w:eastAsia="Times New Roman" w:hAnsi="Times New Roman" w:cs="Times New Roman"/>
          <w:sz w:val="24"/>
          <w:szCs w:val="24"/>
        </w:rPr>
      </w:pPr>
      <w:ins w:id="233" w:author="Unknown">
        <w:r w:rsidRPr="00414614">
          <w:rPr>
            <w:rFonts w:ascii="Times New Roman" w:eastAsia="Times New Roman" w:hAnsi="Times New Roman" w:cs="Times New Roman"/>
            <w:sz w:val="24"/>
            <w:szCs w:val="24"/>
          </w:rPr>
          <w:pict>
            <v:rect id="_x0000_i104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4" w:author="Unknown"/>
          <w:rFonts w:ascii="Times New Roman" w:eastAsia="Times New Roman" w:hAnsi="Times New Roman" w:cs="Times New Roman"/>
          <w:b/>
          <w:bCs/>
          <w:sz w:val="27"/>
          <w:szCs w:val="27"/>
        </w:rPr>
      </w:pPr>
      <w:ins w:id="235" w:author="Unknown">
        <w:r w:rsidRPr="00414614">
          <w:rPr>
            <w:rFonts w:ascii="Times New Roman" w:eastAsia="Times New Roman" w:hAnsi="Times New Roman" w:cs="Times New Roman"/>
            <w:b/>
            <w:bCs/>
            <w:sz w:val="27"/>
            <w:szCs w:val="27"/>
          </w:rPr>
          <w:lastRenderedPageBreak/>
          <w:t>22) What is the output of the following Java program?</w:t>
        </w:r>
      </w:ins>
    </w:p>
    <w:p w:rsidR="00414614" w:rsidRPr="00414614" w:rsidRDefault="00414614" w:rsidP="00414614">
      <w:pPr>
        <w:numPr>
          <w:ilvl w:val="0"/>
          <w:numId w:val="11"/>
        </w:numPr>
        <w:spacing w:before="100" w:beforeAutospacing="1" w:after="100" w:afterAutospacing="1" w:line="240" w:lineRule="auto"/>
        <w:rPr>
          <w:ins w:id="236" w:author="Unknown"/>
          <w:rFonts w:ascii="Times New Roman" w:eastAsia="Times New Roman" w:hAnsi="Times New Roman" w:cs="Times New Roman"/>
          <w:sz w:val="24"/>
          <w:szCs w:val="24"/>
        </w:rPr>
      </w:pPr>
      <w:ins w:id="237" w:author="Unknown">
        <w:r w:rsidRPr="00414614">
          <w:rPr>
            <w:rFonts w:ascii="Times New Roman" w:eastAsia="Times New Roman" w:hAnsi="Times New Roman" w:cs="Times New Roman"/>
            <w:sz w:val="24"/>
            <w:szCs w:val="24"/>
          </w:rPr>
          <w:t>class Test   </w:t>
        </w:r>
      </w:ins>
    </w:p>
    <w:p w:rsidR="00414614" w:rsidRPr="00414614" w:rsidRDefault="00414614" w:rsidP="00414614">
      <w:pPr>
        <w:numPr>
          <w:ilvl w:val="0"/>
          <w:numId w:val="11"/>
        </w:numPr>
        <w:spacing w:before="100" w:beforeAutospacing="1" w:after="100" w:afterAutospacing="1" w:line="240" w:lineRule="auto"/>
        <w:rPr>
          <w:ins w:id="238" w:author="Unknown"/>
          <w:rFonts w:ascii="Times New Roman" w:eastAsia="Times New Roman" w:hAnsi="Times New Roman" w:cs="Times New Roman"/>
          <w:sz w:val="24"/>
          <w:szCs w:val="24"/>
        </w:rPr>
      </w:pPr>
      <w:ins w:id="23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1"/>
        </w:numPr>
        <w:spacing w:before="100" w:beforeAutospacing="1" w:after="100" w:afterAutospacing="1" w:line="240" w:lineRule="auto"/>
        <w:rPr>
          <w:ins w:id="240" w:author="Unknown"/>
          <w:rFonts w:ascii="Times New Roman" w:eastAsia="Times New Roman" w:hAnsi="Times New Roman" w:cs="Times New Roman"/>
          <w:sz w:val="24"/>
          <w:szCs w:val="24"/>
        </w:rPr>
      </w:pPr>
      <w:ins w:id="241"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11"/>
        </w:numPr>
        <w:spacing w:before="100" w:beforeAutospacing="1" w:after="100" w:afterAutospacing="1" w:line="240" w:lineRule="auto"/>
        <w:rPr>
          <w:ins w:id="242" w:author="Unknown"/>
          <w:rFonts w:ascii="Times New Roman" w:eastAsia="Times New Roman" w:hAnsi="Times New Roman" w:cs="Times New Roman"/>
          <w:sz w:val="24"/>
          <w:szCs w:val="24"/>
        </w:rPr>
      </w:pPr>
      <w:ins w:id="24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
        </w:numPr>
        <w:spacing w:before="100" w:beforeAutospacing="1" w:after="100" w:afterAutospacing="1" w:line="240" w:lineRule="auto"/>
        <w:rPr>
          <w:ins w:id="244" w:author="Unknown"/>
          <w:rFonts w:ascii="Times New Roman" w:eastAsia="Times New Roman" w:hAnsi="Times New Roman" w:cs="Times New Roman"/>
          <w:sz w:val="24"/>
          <w:szCs w:val="24"/>
        </w:rPr>
      </w:pPr>
      <w:ins w:id="245" w:author="Unknown">
        <w:r w:rsidRPr="00414614">
          <w:rPr>
            <w:rFonts w:ascii="Times New Roman" w:eastAsia="Times New Roman" w:hAnsi="Times New Roman" w:cs="Times New Roman"/>
            <w:sz w:val="24"/>
            <w:szCs w:val="24"/>
          </w:rPr>
          <w:t>        for(int i=0; 0; i++)   </w:t>
        </w:r>
      </w:ins>
    </w:p>
    <w:p w:rsidR="00414614" w:rsidRPr="00414614" w:rsidRDefault="00414614" w:rsidP="00414614">
      <w:pPr>
        <w:numPr>
          <w:ilvl w:val="0"/>
          <w:numId w:val="11"/>
        </w:numPr>
        <w:spacing w:before="100" w:beforeAutospacing="1" w:after="100" w:afterAutospacing="1" w:line="240" w:lineRule="auto"/>
        <w:rPr>
          <w:ins w:id="246" w:author="Unknown"/>
          <w:rFonts w:ascii="Times New Roman" w:eastAsia="Times New Roman" w:hAnsi="Times New Roman" w:cs="Times New Roman"/>
          <w:sz w:val="24"/>
          <w:szCs w:val="24"/>
        </w:rPr>
      </w:pPr>
      <w:ins w:id="24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
        </w:numPr>
        <w:spacing w:before="100" w:beforeAutospacing="1" w:after="100" w:afterAutospacing="1" w:line="240" w:lineRule="auto"/>
        <w:rPr>
          <w:ins w:id="248" w:author="Unknown"/>
          <w:rFonts w:ascii="Times New Roman" w:eastAsia="Times New Roman" w:hAnsi="Times New Roman" w:cs="Times New Roman"/>
          <w:sz w:val="24"/>
          <w:szCs w:val="24"/>
        </w:rPr>
      </w:pPr>
      <w:ins w:id="249" w:author="Unknown">
        <w:r w:rsidRPr="00414614">
          <w:rPr>
            <w:rFonts w:ascii="Times New Roman" w:eastAsia="Times New Roman" w:hAnsi="Times New Roman" w:cs="Times New Roman"/>
            <w:sz w:val="24"/>
            <w:szCs w:val="24"/>
          </w:rPr>
          <w:t>            System.out.println("Hello Javatpoint");  </w:t>
        </w:r>
      </w:ins>
    </w:p>
    <w:p w:rsidR="00414614" w:rsidRPr="00414614" w:rsidRDefault="00414614" w:rsidP="00414614">
      <w:pPr>
        <w:numPr>
          <w:ilvl w:val="0"/>
          <w:numId w:val="11"/>
        </w:numPr>
        <w:spacing w:before="100" w:beforeAutospacing="1" w:after="100" w:afterAutospacing="1" w:line="240" w:lineRule="auto"/>
        <w:rPr>
          <w:ins w:id="250" w:author="Unknown"/>
          <w:rFonts w:ascii="Times New Roman" w:eastAsia="Times New Roman" w:hAnsi="Times New Roman" w:cs="Times New Roman"/>
          <w:sz w:val="24"/>
          <w:szCs w:val="24"/>
        </w:rPr>
      </w:pPr>
      <w:ins w:id="25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
        </w:numPr>
        <w:spacing w:before="100" w:beforeAutospacing="1" w:after="100" w:afterAutospacing="1" w:line="240" w:lineRule="auto"/>
        <w:rPr>
          <w:ins w:id="252" w:author="Unknown"/>
          <w:rFonts w:ascii="Times New Roman" w:eastAsia="Times New Roman" w:hAnsi="Times New Roman" w:cs="Times New Roman"/>
          <w:sz w:val="24"/>
          <w:szCs w:val="24"/>
        </w:rPr>
      </w:pPr>
      <w:ins w:id="25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
        </w:numPr>
        <w:spacing w:before="100" w:beforeAutospacing="1" w:after="100" w:afterAutospacing="1" w:line="240" w:lineRule="auto"/>
        <w:rPr>
          <w:ins w:id="254" w:author="Unknown"/>
          <w:rFonts w:ascii="Times New Roman" w:eastAsia="Times New Roman" w:hAnsi="Times New Roman" w:cs="Times New Roman"/>
          <w:sz w:val="24"/>
          <w:szCs w:val="24"/>
        </w:rPr>
      </w:pPr>
      <w:ins w:id="255"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56" w:author="Unknown"/>
          <w:rFonts w:ascii="Times New Roman" w:eastAsia="Times New Roman" w:hAnsi="Times New Roman" w:cs="Times New Roman"/>
          <w:sz w:val="24"/>
          <w:szCs w:val="24"/>
        </w:rPr>
      </w:pPr>
      <w:ins w:id="257" w:author="Unknown">
        <w:r w:rsidRPr="00414614">
          <w:rPr>
            <w:rFonts w:ascii="Times New Roman" w:eastAsia="Times New Roman" w:hAnsi="Times New Roman" w:cs="Times New Roman"/>
            <w:sz w:val="24"/>
            <w:szCs w:val="24"/>
          </w:rPr>
          <w:t>The above code will give the compile-time error because the for loop demands a boolean value in the second part and we are providing an integer value, i.e., 0.</w:t>
        </w:r>
      </w:ins>
    </w:p>
    <w:p w:rsidR="00414614" w:rsidRPr="00414614" w:rsidRDefault="00414614" w:rsidP="00414614">
      <w:pPr>
        <w:spacing w:after="0" w:line="240" w:lineRule="auto"/>
        <w:rPr>
          <w:ins w:id="258" w:author="Unknown"/>
          <w:rFonts w:ascii="Times New Roman" w:eastAsia="Times New Roman" w:hAnsi="Times New Roman" w:cs="Times New Roman"/>
          <w:sz w:val="24"/>
          <w:szCs w:val="24"/>
        </w:rPr>
      </w:pPr>
      <w:ins w:id="259" w:author="Unknown">
        <w:r w:rsidRPr="00414614">
          <w:rPr>
            <w:rFonts w:ascii="Times New Roman" w:eastAsia="Times New Roman" w:hAnsi="Times New Roman" w:cs="Times New Roman"/>
            <w:sz w:val="24"/>
            <w:szCs w:val="24"/>
          </w:rPr>
          <w:pict>
            <v:rect id="_x0000_i1046"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260" w:author="Unknown"/>
          <w:rFonts w:ascii="Times New Roman" w:eastAsia="Times New Roman" w:hAnsi="Times New Roman" w:cs="Times New Roman"/>
          <w:b/>
          <w:bCs/>
          <w:sz w:val="36"/>
          <w:szCs w:val="36"/>
        </w:rPr>
      </w:pPr>
      <w:ins w:id="261" w:author="Unknown">
        <w:r w:rsidRPr="00414614">
          <w:rPr>
            <w:rFonts w:ascii="Times New Roman" w:eastAsia="Times New Roman" w:hAnsi="Times New Roman" w:cs="Times New Roman"/>
            <w:b/>
            <w:bCs/>
            <w:sz w:val="36"/>
            <w:szCs w:val="36"/>
          </w:rPr>
          <w:t>Core Java - OOPs Concepts: Initial OOPs Interview Questions</w:t>
        </w:r>
      </w:ins>
    </w:p>
    <w:p w:rsidR="00414614" w:rsidRPr="00414614" w:rsidRDefault="00414614" w:rsidP="00414614">
      <w:pPr>
        <w:spacing w:before="100" w:beforeAutospacing="1" w:after="100" w:afterAutospacing="1" w:line="240" w:lineRule="auto"/>
        <w:rPr>
          <w:ins w:id="262" w:author="Unknown"/>
          <w:rFonts w:ascii="Times New Roman" w:eastAsia="Times New Roman" w:hAnsi="Times New Roman" w:cs="Times New Roman"/>
          <w:sz w:val="24"/>
          <w:szCs w:val="24"/>
        </w:rPr>
      </w:pPr>
      <w:ins w:id="263" w:author="Unknown">
        <w:r w:rsidRPr="00414614">
          <w:rPr>
            <w:rFonts w:ascii="Times New Roman" w:eastAsia="Times New Roman" w:hAnsi="Times New Roman" w:cs="Times New Roman"/>
            <w:sz w:val="24"/>
            <w:szCs w:val="24"/>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ins>
    </w:p>
    <w:p w:rsidR="00414614" w:rsidRPr="00414614" w:rsidRDefault="00414614" w:rsidP="00414614">
      <w:pPr>
        <w:spacing w:after="0" w:line="240" w:lineRule="auto"/>
        <w:rPr>
          <w:ins w:id="264" w:author="Unknown"/>
          <w:rFonts w:ascii="Times New Roman" w:eastAsia="Times New Roman" w:hAnsi="Times New Roman" w:cs="Times New Roman"/>
          <w:sz w:val="24"/>
          <w:szCs w:val="24"/>
        </w:rPr>
      </w:pPr>
      <w:ins w:id="265" w:author="Unknown">
        <w:r w:rsidRPr="00414614">
          <w:rPr>
            <w:rFonts w:ascii="Times New Roman" w:eastAsia="Times New Roman" w:hAnsi="Times New Roman" w:cs="Times New Roman"/>
            <w:sz w:val="24"/>
            <w:szCs w:val="24"/>
          </w:rPr>
          <w:pict>
            <v:rect id="_x0000_i104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66" w:author="Unknown"/>
          <w:rFonts w:ascii="Times New Roman" w:eastAsia="Times New Roman" w:hAnsi="Times New Roman" w:cs="Times New Roman"/>
          <w:b/>
          <w:bCs/>
          <w:sz w:val="27"/>
          <w:szCs w:val="27"/>
        </w:rPr>
      </w:pPr>
      <w:ins w:id="267" w:author="Unknown">
        <w:r w:rsidRPr="00414614">
          <w:rPr>
            <w:rFonts w:ascii="Times New Roman" w:eastAsia="Times New Roman" w:hAnsi="Times New Roman" w:cs="Times New Roman"/>
            <w:b/>
            <w:bCs/>
            <w:sz w:val="27"/>
            <w:szCs w:val="27"/>
          </w:rPr>
          <w:t>23) What is object-oriented paradigm?</w:t>
        </w:r>
      </w:ins>
    </w:p>
    <w:p w:rsidR="00414614" w:rsidRPr="00414614" w:rsidRDefault="00414614" w:rsidP="00414614">
      <w:pPr>
        <w:spacing w:before="100" w:beforeAutospacing="1" w:after="100" w:afterAutospacing="1" w:line="240" w:lineRule="auto"/>
        <w:rPr>
          <w:ins w:id="268" w:author="Unknown"/>
          <w:rFonts w:ascii="Times New Roman" w:eastAsia="Times New Roman" w:hAnsi="Times New Roman" w:cs="Times New Roman"/>
          <w:sz w:val="24"/>
          <w:szCs w:val="24"/>
        </w:rPr>
      </w:pPr>
      <w:ins w:id="269" w:author="Unknown">
        <w:r w:rsidRPr="00414614">
          <w:rPr>
            <w:rFonts w:ascii="Times New Roman" w:eastAsia="Times New Roman" w:hAnsi="Times New Roman" w:cs="Times New Roman"/>
            <w:sz w:val="24"/>
            <w:szCs w:val="24"/>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ins>
    </w:p>
    <w:p w:rsidR="00414614" w:rsidRPr="00414614" w:rsidRDefault="00414614" w:rsidP="00414614">
      <w:pPr>
        <w:numPr>
          <w:ilvl w:val="0"/>
          <w:numId w:val="12"/>
        </w:numPr>
        <w:spacing w:before="100" w:beforeAutospacing="1" w:after="100" w:afterAutospacing="1" w:line="240" w:lineRule="auto"/>
        <w:rPr>
          <w:ins w:id="270" w:author="Unknown"/>
          <w:rFonts w:ascii="Times New Roman" w:eastAsia="Times New Roman" w:hAnsi="Times New Roman" w:cs="Times New Roman"/>
          <w:sz w:val="24"/>
          <w:szCs w:val="24"/>
        </w:rPr>
      </w:pPr>
      <w:ins w:id="271" w:author="Unknown">
        <w:r w:rsidRPr="00414614">
          <w:rPr>
            <w:rFonts w:ascii="Times New Roman" w:eastAsia="Times New Roman" w:hAnsi="Times New Roman" w:cs="Times New Roman"/>
            <w:sz w:val="24"/>
            <w:szCs w:val="24"/>
          </w:rPr>
          <w:t>Follows the bottom-up approach in program design.</w:t>
        </w:r>
      </w:ins>
    </w:p>
    <w:p w:rsidR="00414614" w:rsidRPr="00414614" w:rsidRDefault="00414614" w:rsidP="00414614">
      <w:pPr>
        <w:numPr>
          <w:ilvl w:val="0"/>
          <w:numId w:val="12"/>
        </w:numPr>
        <w:spacing w:before="100" w:beforeAutospacing="1" w:after="100" w:afterAutospacing="1" w:line="240" w:lineRule="auto"/>
        <w:rPr>
          <w:ins w:id="272" w:author="Unknown"/>
          <w:rFonts w:ascii="Times New Roman" w:eastAsia="Times New Roman" w:hAnsi="Times New Roman" w:cs="Times New Roman"/>
          <w:sz w:val="24"/>
          <w:szCs w:val="24"/>
        </w:rPr>
      </w:pPr>
      <w:ins w:id="273" w:author="Unknown">
        <w:r w:rsidRPr="00414614">
          <w:rPr>
            <w:rFonts w:ascii="Times New Roman" w:eastAsia="Times New Roman" w:hAnsi="Times New Roman" w:cs="Times New Roman"/>
            <w:sz w:val="24"/>
            <w:szCs w:val="24"/>
          </w:rPr>
          <w:t>Focus on data with methods to operate upon the object's data</w:t>
        </w:r>
      </w:ins>
    </w:p>
    <w:p w:rsidR="00414614" w:rsidRPr="00414614" w:rsidRDefault="00414614" w:rsidP="00414614">
      <w:pPr>
        <w:numPr>
          <w:ilvl w:val="0"/>
          <w:numId w:val="12"/>
        </w:numPr>
        <w:spacing w:before="100" w:beforeAutospacing="1" w:after="100" w:afterAutospacing="1" w:line="240" w:lineRule="auto"/>
        <w:rPr>
          <w:ins w:id="274" w:author="Unknown"/>
          <w:rFonts w:ascii="Times New Roman" w:eastAsia="Times New Roman" w:hAnsi="Times New Roman" w:cs="Times New Roman"/>
          <w:sz w:val="24"/>
          <w:szCs w:val="24"/>
        </w:rPr>
      </w:pPr>
      <w:ins w:id="275" w:author="Unknown">
        <w:r w:rsidRPr="00414614">
          <w:rPr>
            <w:rFonts w:ascii="Times New Roman" w:eastAsia="Times New Roman" w:hAnsi="Times New Roman" w:cs="Times New Roman"/>
            <w:sz w:val="24"/>
            <w:szCs w:val="24"/>
          </w:rPr>
          <w:t>Includes the concept like Encapsulation and abstraction which hides the complexities from the user and show only functionality.</w:t>
        </w:r>
      </w:ins>
    </w:p>
    <w:p w:rsidR="00414614" w:rsidRPr="00414614" w:rsidRDefault="00414614" w:rsidP="00414614">
      <w:pPr>
        <w:numPr>
          <w:ilvl w:val="0"/>
          <w:numId w:val="12"/>
        </w:numPr>
        <w:spacing w:before="100" w:beforeAutospacing="1" w:after="100" w:afterAutospacing="1" w:line="240" w:lineRule="auto"/>
        <w:rPr>
          <w:ins w:id="276" w:author="Unknown"/>
          <w:rFonts w:ascii="Times New Roman" w:eastAsia="Times New Roman" w:hAnsi="Times New Roman" w:cs="Times New Roman"/>
          <w:sz w:val="24"/>
          <w:szCs w:val="24"/>
        </w:rPr>
      </w:pPr>
      <w:ins w:id="277" w:author="Unknown">
        <w:r w:rsidRPr="00414614">
          <w:rPr>
            <w:rFonts w:ascii="Times New Roman" w:eastAsia="Times New Roman" w:hAnsi="Times New Roman" w:cs="Times New Roman"/>
            <w:sz w:val="24"/>
            <w:szCs w:val="24"/>
          </w:rPr>
          <w:t>Implements the real-time approach like inheritance, abstraction, etc.</w:t>
        </w:r>
      </w:ins>
    </w:p>
    <w:p w:rsidR="00414614" w:rsidRPr="00414614" w:rsidRDefault="00414614" w:rsidP="00414614">
      <w:pPr>
        <w:numPr>
          <w:ilvl w:val="0"/>
          <w:numId w:val="12"/>
        </w:numPr>
        <w:spacing w:before="100" w:beforeAutospacing="1" w:after="100" w:afterAutospacing="1" w:line="240" w:lineRule="auto"/>
        <w:rPr>
          <w:ins w:id="278" w:author="Unknown"/>
          <w:rFonts w:ascii="Times New Roman" w:eastAsia="Times New Roman" w:hAnsi="Times New Roman" w:cs="Times New Roman"/>
          <w:sz w:val="24"/>
          <w:szCs w:val="24"/>
        </w:rPr>
      </w:pPr>
      <w:ins w:id="279" w:author="Unknown">
        <w:r w:rsidRPr="00414614">
          <w:rPr>
            <w:rFonts w:ascii="Times New Roman" w:eastAsia="Times New Roman" w:hAnsi="Times New Roman" w:cs="Times New Roman"/>
            <w:sz w:val="24"/>
            <w:szCs w:val="24"/>
          </w:rPr>
          <w:t>The examples of the object-oriented paradigm are C++, Simula, Smalltalk, Python, C#, etc.</w:t>
        </w:r>
      </w:ins>
    </w:p>
    <w:p w:rsidR="00414614" w:rsidRPr="00414614" w:rsidRDefault="00414614" w:rsidP="00414614">
      <w:pPr>
        <w:spacing w:after="0" w:line="240" w:lineRule="auto"/>
        <w:rPr>
          <w:ins w:id="280" w:author="Unknown"/>
          <w:rFonts w:ascii="Times New Roman" w:eastAsia="Times New Roman" w:hAnsi="Times New Roman" w:cs="Times New Roman"/>
          <w:sz w:val="24"/>
          <w:szCs w:val="24"/>
        </w:rPr>
      </w:pPr>
      <w:ins w:id="281" w:author="Unknown">
        <w:r w:rsidRPr="00414614">
          <w:rPr>
            <w:rFonts w:ascii="Times New Roman" w:eastAsia="Times New Roman" w:hAnsi="Times New Roman" w:cs="Times New Roman"/>
            <w:sz w:val="24"/>
            <w:szCs w:val="24"/>
          </w:rPr>
          <w:pict>
            <v:rect id="_x0000_i104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82" w:author="Unknown"/>
          <w:rFonts w:ascii="Times New Roman" w:eastAsia="Times New Roman" w:hAnsi="Times New Roman" w:cs="Times New Roman"/>
          <w:b/>
          <w:bCs/>
          <w:sz w:val="27"/>
          <w:szCs w:val="27"/>
        </w:rPr>
      </w:pPr>
      <w:ins w:id="283" w:author="Unknown">
        <w:r w:rsidRPr="00414614">
          <w:rPr>
            <w:rFonts w:ascii="Times New Roman" w:eastAsia="Times New Roman" w:hAnsi="Times New Roman" w:cs="Times New Roman"/>
            <w:b/>
            <w:bCs/>
            <w:sz w:val="27"/>
            <w:szCs w:val="27"/>
          </w:rPr>
          <w:lastRenderedPageBreak/>
          <w:t>24) What is an object?</w:t>
        </w:r>
      </w:ins>
    </w:p>
    <w:p w:rsidR="00414614" w:rsidRPr="00414614" w:rsidRDefault="00414614" w:rsidP="00414614">
      <w:pPr>
        <w:spacing w:before="100" w:beforeAutospacing="1" w:after="100" w:afterAutospacing="1" w:line="240" w:lineRule="auto"/>
        <w:rPr>
          <w:ins w:id="284" w:author="Unknown"/>
          <w:rFonts w:ascii="Times New Roman" w:eastAsia="Times New Roman" w:hAnsi="Times New Roman" w:cs="Times New Roman"/>
          <w:sz w:val="24"/>
          <w:szCs w:val="24"/>
        </w:rPr>
      </w:pPr>
      <w:ins w:id="285" w:author="Unknown">
        <w:r w:rsidRPr="00414614">
          <w:rPr>
            <w:rFonts w:ascii="Times New Roman" w:eastAsia="Times New Roman" w:hAnsi="Times New Roman" w:cs="Times New Roman"/>
            <w:sz w:val="24"/>
            <w:szCs w:val="24"/>
          </w:rPr>
          <w:t xml:space="preserve">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414614">
          <w:rPr>
            <w:rFonts w:ascii="Times New Roman" w:eastAsia="Times New Roman" w:hAnsi="Times New Roman" w:cs="Times New Roman"/>
            <w:b/>
            <w:bCs/>
            <w:sz w:val="24"/>
            <w:szCs w:val="24"/>
          </w:rPr>
          <w:t>new</w:t>
        </w:r>
        <w:r w:rsidRPr="00414614">
          <w:rPr>
            <w:rFonts w:ascii="Times New Roman" w:eastAsia="Times New Roman" w:hAnsi="Times New Roman" w:cs="Times New Roman"/>
            <w:sz w:val="24"/>
            <w:szCs w:val="24"/>
          </w:rPr>
          <w:t xml:space="preserve"> keyword.</w:t>
        </w:r>
      </w:ins>
    </w:p>
    <w:p w:rsidR="00414614" w:rsidRPr="00414614" w:rsidRDefault="00414614" w:rsidP="00414614">
      <w:pPr>
        <w:spacing w:after="0" w:line="240" w:lineRule="auto"/>
        <w:rPr>
          <w:ins w:id="286" w:author="Unknown"/>
          <w:rFonts w:ascii="Times New Roman" w:eastAsia="Times New Roman" w:hAnsi="Times New Roman" w:cs="Times New Roman"/>
          <w:sz w:val="24"/>
          <w:szCs w:val="24"/>
        </w:rPr>
      </w:pPr>
      <w:ins w:id="287" w:author="Unknown">
        <w:r w:rsidRPr="00414614">
          <w:rPr>
            <w:rFonts w:ascii="Times New Roman" w:eastAsia="Times New Roman" w:hAnsi="Times New Roman" w:cs="Times New Roman"/>
            <w:sz w:val="24"/>
            <w:szCs w:val="24"/>
          </w:rPr>
          <w:pict>
            <v:rect id="_x0000_i104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88" w:author="Unknown"/>
          <w:rFonts w:ascii="Times New Roman" w:eastAsia="Times New Roman" w:hAnsi="Times New Roman" w:cs="Times New Roman"/>
          <w:b/>
          <w:bCs/>
          <w:sz w:val="27"/>
          <w:szCs w:val="27"/>
        </w:rPr>
      </w:pPr>
      <w:ins w:id="289" w:author="Unknown">
        <w:r w:rsidRPr="00414614">
          <w:rPr>
            <w:rFonts w:ascii="Times New Roman" w:eastAsia="Times New Roman" w:hAnsi="Times New Roman" w:cs="Times New Roman"/>
            <w:b/>
            <w:bCs/>
            <w:sz w:val="27"/>
            <w:szCs w:val="27"/>
          </w:rPr>
          <w:t>25) What is the difference between an object-oriented programming language and object-based programming language?</w:t>
        </w:r>
      </w:ins>
    </w:p>
    <w:p w:rsidR="00414614" w:rsidRPr="00414614" w:rsidRDefault="00414614" w:rsidP="00414614">
      <w:pPr>
        <w:spacing w:before="100" w:beforeAutospacing="1" w:after="100" w:afterAutospacing="1" w:line="240" w:lineRule="auto"/>
        <w:rPr>
          <w:ins w:id="290" w:author="Unknown"/>
          <w:rFonts w:ascii="Times New Roman" w:eastAsia="Times New Roman" w:hAnsi="Times New Roman" w:cs="Times New Roman"/>
          <w:sz w:val="24"/>
          <w:szCs w:val="24"/>
        </w:rPr>
      </w:pPr>
      <w:ins w:id="291" w:author="Unknown">
        <w:r w:rsidRPr="00414614">
          <w:rPr>
            <w:rFonts w:ascii="Times New Roman" w:eastAsia="Times New Roman" w:hAnsi="Times New Roman" w:cs="Times New Roman"/>
            <w:sz w:val="24"/>
            <w:szCs w:val="24"/>
          </w:rPr>
          <w:t>There are the following basic differences between the object-oriented language and object-based language.</w:t>
        </w:r>
      </w:ins>
    </w:p>
    <w:p w:rsidR="00414614" w:rsidRPr="00414614" w:rsidRDefault="00414614" w:rsidP="00414614">
      <w:pPr>
        <w:numPr>
          <w:ilvl w:val="0"/>
          <w:numId w:val="13"/>
        </w:numPr>
        <w:spacing w:before="100" w:beforeAutospacing="1" w:after="100" w:afterAutospacing="1" w:line="240" w:lineRule="auto"/>
        <w:rPr>
          <w:ins w:id="292" w:author="Unknown"/>
          <w:rFonts w:ascii="Times New Roman" w:eastAsia="Times New Roman" w:hAnsi="Times New Roman" w:cs="Times New Roman"/>
          <w:sz w:val="24"/>
          <w:szCs w:val="24"/>
        </w:rPr>
      </w:pPr>
      <w:ins w:id="293" w:author="Unknown">
        <w:r w:rsidRPr="00414614">
          <w:rPr>
            <w:rFonts w:ascii="Times New Roman" w:eastAsia="Times New Roman" w:hAnsi="Times New Roman" w:cs="Times New Roman"/>
            <w:sz w:val="24"/>
            <w:szCs w:val="24"/>
          </w:rPr>
          <w:t>Object-oriented languages follow all the concepts of OOPs whereas, the object-based language doesn't follow all the concepts of OOPs like inheritance and polymorphism.</w:t>
        </w:r>
      </w:ins>
    </w:p>
    <w:p w:rsidR="00414614" w:rsidRPr="00414614" w:rsidRDefault="00414614" w:rsidP="00414614">
      <w:pPr>
        <w:numPr>
          <w:ilvl w:val="0"/>
          <w:numId w:val="13"/>
        </w:numPr>
        <w:spacing w:before="100" w:beforeAutospacing="1" w:after="100" w:afterAutospacing="1" w:line="240" w:lineRule="auto"/>
        <w:rPr>
          <w:ins w:id="294" w:author="Unknown"/>
          <w:rFonts w:ascii="Times New Roman" w:eastAsia="Times New Roman" w:hAnsi="Times New Roman" w:cs="Times New Roman"/>
          <w:sz w:val="24"/>
          <w:szCs w:val="24"/>
        </w:rPr>
      </w:pPr>
      <w:ins w:id="295" w:author="Unknown">
        <w:r w:rsidRPr="00414614">
          <w:rPr>
            <w:rFonts w:ascii="Times New Roman" w:eastAsia="Times New Roman" w:hAnsi="Times New Roman" w:cs="Times New Roman"/>
            <w:sz w:val="24"/>
            <w:szCs w:val="24"/>
          </w:rPr>
          <w:t>Object-oriented languages do not have the inbuilt objects whereas Object-based languages have the inbuilt objects, for example, JavaScript has window object.</w:t>
        </w:r>
      </w:ins>
    </w:p>
    <w:p w:rsidR="00414614" w:rsidRPr="00414614" w:rsidRDefault="00414614" w:rsidP="00414614">
      <w:pPr>
        <w:numPr>
          <w:ilvl w:val="0"/>
          <w:numId w:val="13"/>
        </w:numPr>
        <w:spacing w:before="100" w:beforeAutospacing="1" w:after="100" w:afterAutospacing="1" w:line="240" w:lineRule="auto"/>
        <w:rPr>
          <w:ins w:id="296" w:author="Unknown"/>
          <w:rFonts w:ascii="Times New Roman" w:eastAsia="Times New Roman" w:hAnsi="Times New Roman" w:cs="Times New Roman"/>
          <w:sz w:val="24"/>
          <w:szCs w:val="24"/>
        </w:rPr>
      </w:pPr>
      <w:ins w:id="297" w:author="Unknown">
        <w:r w:rsidRPr="00414614">
          <w:rPr>
            <w:rFonts w:ascii="Times New Roman" w:eastAsia="Times New Roman" w:hAnsi="Times New Roman" w:cs="Times New Roman"/>
            <w:sz w:val="24"/>
            <w:szCs w:val="24"/>
          </w:rPr>
          <w:t xml:space="preserve">Examples of object-oriented programming are Java, C#, Smalltalk, etc. whereas the examples of object-based languages are JavaScript, VBScript, etc. </w:t>
        </w:r>
      </w:ins>
    </w:p>
    <w:p w:rsidR="00414614" w:rsidRPr="00414614" w:rsidRDefault="00414614" w:rsidP="00414614">
      <w:pPr>
        <w:spacing w:after="0" w:line="240" w:lineRule="auto"/>
        <w:rPr>
          <w:ins w:id="298" w:author="Unknown"/>
          <w:rFonts w:ascii="Times New Roman" w:eastAsia="Times New Roman" w:hAnsi="Times New Roman" w:cs="Times New Roman"/>
          <w:sz w:val="24"/>
          <w:szCs w:val="24"/>
        </w:rPr>
      </w:pPr>
      <w:ins w:id="299" w:author="Unknown">
        <w:r w:rsidRPr="00414614">
          <w:rPr>
            <w:rFonts w:ascii="Times New Roman" w:eastAsia="Times New Roman" w:hAnsi="Times New Roman" w:cs="Times New Roman"/>
            <w:sz w:val="24"/>
            <w:szCs w:val="24"/>
          </w:rPr>
          <w:pict>
            <v:rect id="_x0000_i105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00" w:author="Unknown"/>
          <w:rFonts w:ascii="Times New Roman" w:eastAsia="Times New Roman" w:hAnsi="Times New Roman" w:cs="Times New Roman"/>
          <w:b/>
          <w:bCs/>
          <w:sz w:val="27"/>
          <w:szCs w:val="27"/>
        </w:rPr>
      </w:pPr>
      <w:ins w:id="301" w:author="Unknown">
        <w:r w:rsidRPr="00414614">
          <w:rPr>
            <w:rFonts w:ascii="Times New Roman" w:eastAsia="Times New Roman" w:hAnsi="Times New Roman" w:cs="Times New Roman"/>
            <w:b/>
            <w:bCs/>
            <w:sz w:val="27"/>
            <w:szCs w:val="27"/>
          </w:rPr>
          <w:t xml:space="preserve">26) What will be the initial value of an object reference which is defined as an instance variable? </w:t>
        </w:r>
      </w:ins>
    </w:p>
    <w:p w:rsidR="00414614" w:rsidRPr="00414614" w:rsidRDefault="00414614" w:rsidP="00414614">
      <w:pPr>
        <w:spacing w:before="100" w:beforeAutospacing="1" w:after="100" w:afterAutospacing="1" w:line="240" w:lineRule="auto"/>
        <w:rPr>
          <w:ins w:id="302" w:author="Unknown"/>
          <w:rFonts w:ascii="Times New Roman" w:eastAsia="Times New Roman" w:hAnsi="Times New Roman" w:cs="Times New Roman"/>
          <w:sz w:val="24"/>
          <w:szCs w:val="24"/>
        </w:rPr>
      </w:pPr>
      <w:ins w:id="303" w:author="Unknown">
        <w:r w:rsidRPr="00414614">
          <w:rPr>
            <w:rFonts w:ascii="Times New Roman" w:eastAsia="Times New Roman" w:hAnsi="Times New Roman" w:cs="Times New Roman"/>
            <w:sz w:val="24"/>
            <w:szCs w:val="24"/>
          </w:rPr>
          <w:t>All object references are initialized to null in Java.</w:t>
        </w:r>
      </w:ins>
    </w:p>
    <w:p w:rsidR="00414614" w:rsidRPr="00414614" w:rsidRDefault="00414614" w:rsidP="00414614">
      <w:pPr>
        <w:spacing w:after="0" w:line="240" w:lineRule="auto"/>
        <w:rPr>
          <w:ins w:id="304" w:author="Unknown"/>
          <w:rFonts w:ascii="Times New Roman" w:eastAsia="Times New Roman" w:hAnsi="Times New Roman" w:cs="Times New Roman"/>
          <w:sz w:val="24"/>
          <w:szCs w:val="24"/>
        </w:rPr>
      </w:pPr>
      <w:ins w:id="305" w:author="Unknown">
        <w:r w:rsidRPr="00414614">
          <w:rPr>
            <w:rFonts w:ascii="Times New Roman" w:eastAsia="Times New Roman" w:hAnsi="Times New Roman" w:cs="Times New Roman"/>
            <w:sz w:val="24"/>
            <w:szCs w:val="24"/>
          </w:rPr>
          <w:pict>
            <v:rect id="_x0000_i1051"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306" w:author="Unknown"/>
          <w:rFonts w:ascii="Times New Roman" w:eastAsia="Times New Roman" w:hAnsi="Times New Roman" w:cs="Times New Roman"/>
          <w:b/>
          <w:bCs/>
          <w:sz w:val="36"/>
          <w:szCs w:val="36"/>
        </w:rPr>
      </w:pPr>
      <w:ins w:id="307" w:author="Unknown">
        <w:r w:rsidRPr="00414614">
          <w:rPr>
            <w:rFonts w:ascii="Times New Roman" w:eastAsia="Times New Roman" w:hAnsi="Times New Roman" w:cs="Times New Roman"/>
            <w:b/>
            <w:bCs/>
            <w:sz w:val="36"/>
            <w:szCs w:val="36"/>
          </w:rPr>
          <w:t>Core Java - OOPs Concepts: Constructor Interview Questions</w:t>
        </w:r>
      </w:ins>
    </w:p>
    <w:p w:rsidR="00414614" w:rsidRPr="00414614" w:rsidRDefault="00414614" w:rsidP="00414614">
      <w:pPr>
        <w:spacing w:after="0" w:line="240" w:lineRule="auto"/>
        <w:rPr>
          <w:ins w:id="308" w:author="Unknown"/>
          <w:rFonts w:ascii="Times New Roman" w:eastAsia="Times New Roman" w:hAnsi="Times New Roman" w:cs="Times New Roman"/>
          <w:sz w:val="24"/>
          <w:szCs w:val="24"/>
        </w:rPr>
      </w:pPr>
      <w:ins w:id="309" w:author="Unknown">
        <w:r w:rsidRPr="00414614">
          <w:rPr>
            <w:rFonts w:ascii="Times New Roman" w:eastAsia="Times New Roman" w:hAnsi="Times New Roman" w:cs="Times New Roman"/>
            <w:sz w:val="24"/>
            <w:szCs w:val="24"/>
          </w:rPr>
          <w:pict>
            <v:rect id="_x0000_i105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10" w:author="Unknown"/>
          <w:rFonts w:ascii="Times New Roman" w:eastAsia="Times New Roman" w:hAnsi="Times New Roman" w:cs="Times New Roman"/>
          <w:b/>
          <w:bCs/>
          <w:sz w:val="27"/>
          <w:szCs w:val="27"/>
        </w:rPr>
      </w:pPr>
      <w:ins w:id="311" w:author="Unknown">
        <w:r w:rsidRPr="00414614">
          <w:rPr>
            <w:rFonts w:ascii="Times New Roman" w:eastAsia="Times New Roman" w:hAnsi="Times New Roman" w:cs="Times New Roman"/>
            <w:b/>
            <w:bCs/>
            <w:sz w:val="27"/>
            <w:szCs w:val="27"/>
          </w:rPr>
          <w:t>27) What is the constructor?</w:t>
        </w:r>
      </w:ins>
    </w:p>
    <w:p w:rsidR="00414614" w:rsidRPr="00414614" w:rsidRDefault="00414614" w:rsidP="00414614">
      <w:pPr>
        <w:spacing w:before="100" w:beforeAutospacing="1" w:after="100" w:afterAutospacing="1" w:line="240" w:lineRule="auto"/>
        <w:rPr>
          <w:ins w:id="312" w:author="Unknown"/>
          <w:rFonts w:ascii="Times New Roman" w:eastAsia="Times New Roman" w:hAnsi="Times New Roman" w:cs="Times New Roman"/>
          <w:sz w:val="24"/>
          <w:szCs w:val="24"/>
        </w:rPr>
      </w:pPr>
      <w:ins w:id="313" w:author="Unknown">
        <w:r w:rsidRPr="00414614">
          <w:rPr>
            <w:rFonts w:ascii="Times New Roman" w:eastAsia="Times New Roman" w:hAnsi="Times New Roman" w:cs="Times New Roman"/>
            <w:sz w:val="24"/>
            <w:szCs w:val="24"/>
          </w:rPr>
          <w:t xml:space="preserve">The constructor can be defined as the special type of method that is used to initialize the state of an object. It is invoked when the class is instantiated, and the memory is allocated for the object. Every time, an object is created using the </w:t>
        </w:r>
        <w:r w:rsidRPr="00414614">
          <w:rPr>
            <w:rFonts w:ascii="Times New Roman" w:eastAsia="Times New Roman" w:hAnsi="Times New Roman" w:cs="Times New Roman"/>
            <w:b/>
            <w:bCs/>
            <w:sz w:val="24"/>
            <w:szCs w:val="24"/>
          </w:rPr>
          <w:t>new</w:t>
        </w:r>
        <w:r w:rsidRPr="00414614">
          <w:rPr>
            <w:rFonts w:ascii="Times New Roman" w:eastAsia="Times New Roman" w:hAnsi="Times New Roman" w:cs="Times New Roman"/>
            <w:sz w:val="24"/>
            <w:szCs w:val="24"/>
          </w:rPr>
          <w:t xml:space="preserve"> keyword, the default constructor of the class is called. The name of the constructor must be similar to the class name. The constructor must not have an explicit return type.</w:t>
        </w:r>
      </w:ins>
    </w:p>
    <w:p w:rsidR="00414614" w:rsidRPr="00414614" w:rsidRDefault="00414614" w:rsidP="00414614">
      <w:pPr>
        <w:spacing w:after="0" w:line="240" w:lineRule="auto"/>
        <w:rPr>
          <w:ins w:id="314" w:author="Unknown"/>
          <w:rFonts w:ascii="Times New Roman" w:eastAsia="Times New Roman" w:hAnsi="Times New Roman" w:cs="Times New Roman"/>
          <w:sz w:val="24"/>
          <w:szCs w:val="24"/>
        </w:rPr>
      </w:pPr>
      <w:ins w:id="31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"https://www.javatpoint.com/constructor"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16" w:author="Unknown"/>
          <w:rFonts w:ascii="Times New Roman" w:eastAsia="Times New Roman" w:hAnsi="Times New Roman" w:cs="Times New Roman"/>
          <w:sz w:val="24"/>
          <w:szCs w:val="24"/>
        </w:rPr>
      </w:pPr>
      <w:ins w:id="317" w:author="Unknown">
        <w:r w:rsidRPr="00414614">
          <w:rPr>
            <w:rFonts w:ascii="Times New Roman" w:eastAsia="Times New Roman" w:hAnsi="Times New Roman" w:cs="Times New Roman"/>
            <w:sz w:val="24"/>
            <w:szCs w:val="24"/>
          </w:rPr>
          <w:pict>
            <v:rect id="_x0000_i105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18" w:author="Unknown"/>
          <w:rFonts w:ascii="Times New Roman" w:eastAsia="Times New Roman" w:hAnsi="Times New Roman" w:cs="Times New Roman"/>
          <w:b/>
          <w:bCs/>
          <w:sz w:val="27"/>
          <w:szCs w:val="27"/>
        </w:rPr>
      </w:pPr>
      <w:ins w:id="319" w:author="Unknown">
        <w:r w:rsidRPr="00414614">
          <w:rPr>
            <w:rFonts w:ascii="Times New Roman" w:eastAsia="Times New Roman" w:hAnsi="Times New Roman" w:cs="Times New Roman"/>
            <w:b/>
            <w:bCs/>
            <w:sz w:val="27"/>
            <w:szCs w:val="27"/>
          </w:rPr>
          <w:lastRenderedPageBreak/>
          <w:t>28) How many types of constructors are used in Java?</w:t>
        </w:r>
      </w:ins>
    </w:p>
    <w:p w:rsidR="00414614" w:rsidRPr="00414614" w:rsidRDefault="00414614" w:rsidP="00414614">
      <w:pPr>
        <w:spacing w:before="100" w:beforeAutospacing="1" w:after="100" w:afterAutospacing="1" w:line="240" w:lineRule="auto"/>
        <w:rPr>
          <w:ins w:id="320" w:author="Unknown"/>
          <w:rFonts w:ascii="Times New Roman" w:eastAsia="Times New Roman" w:hAnsi="Times New Roman" w:cs="Times New Roman"/>
          <w:sz w:val="24"/>
          <w:szCs w:val="24"/>
        </w:rPr>
      </w:pPr>
      <w:ins w:id="321" w:author="Unknown">
        <w:r w:rsidRPr="00414614">
          <w:rPr>
            <w:rFonts w:ascii="Times New Roman" w:eastAsia="Times New Roman" w:hAnsi="Times New Roman" w:cs="Times New Roman"/>
            <w:sz w:val="24"/>
            <w:szCs w:val="24"/>
          </w:rPr>
          <w:t>Based on the parameters passed in the constructors, there are two types of constructors in Java.</w:t>
        </w:r>
      </w:ins>
    </w:p>
    <w:p w:rsidR="00414614" w:rsidRPr="00414614" w:rsidRDefault="00414614" w:rsidP="00414614">
      <w:pPr>
        <w:numPr>
          <w:ilvl w:val="0"/>
          <w:numId w:val="14"/>
        </w:numPr>
        <w:spacing w:before="100" w:beforeAutospacing="1" w:after="100" w:afterAutospacing="1" w:line="240" w:lineRule="auto"/>
        <w:rPr>
          <w:ins w:id="322" w:author="Unknown"/>
          <w:rFonts w:ascii="Times New Roman" w:eastAsia="Times New Roman" w:hAnsi="Times New Roman" w:cs="Times New Roman"/>
          <w:sz w:val="24"/>
          <w:szCs w:val="24"/>
        </w:rPr>
      </w:pPr>
      <w:ins w:id="323" w:author="Unknown">
        <w:r w:rsidRPr="00414614">
          <w:rPr>
            <w:rFonts w:ascii="Times New Roman" w:eastAsia="Times New Roman" w:hAnsi="Times New Roman" w:cs="Times New Roman"/>
            <w:b/>
            <w:bCs/>
            <w:sz w:val="24"/>
            <w:szCs w:val="24"/>
          </w:rPr>
          <w:t>Default Constructor:</w:t>
        </w:r>
        <w:r w:rsidRPr="00414614">
          <w:rPr>
            <w:rFonts w:ascii="Times New Roman" w:eastAsia="Times New Roman" w:hAnsi="Times New Roman" w:cs="Times New Roman"/>
            <w:sz w:val="24"/>
            <w:szCs w:val="24"/>
          </w:rPr>
          <w:t xml:space="preserve">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ins>
    </w:p>
    <w:p w:rsidR="00414614" w:rsidRPr="00414614" w:rsidRDefault="00414614" w:rsidP="00414614">
      <w:pPr>
        <w:numPr>
          <w:ilvl w:val="0"/>
          <w:numId w:val="14"/>
        </w:numPr>
        <w:spacing w:before="100" w:beforeAutospacing="1" w:after="100" w:afterAutospacing="1" w:line="240" w:lineRule="auto"/>
        <w:rPr>
          <w:ins w:id="324" w:author="Unknown"/>
          <w:rFonts w:ascii="Times New Roman" w:eastAsia="Times New Roman" w:hAnsi="Times New Roman" w:cs="Times New Roman"/>
          <w:sz w:val="24"/>
          <w:szCs w:val="24"/>
        </w:rPr>
      </w:pPr>
      <w:ins w:id="325" w:author="Unknown">
        <w:r w:rsidRPr="00414614">
          <w:rPr>
            <w:rFonts w:ascii="Times New Roman" w:eastAsia="Times New Roman" w:hAnsi="Times New Roman" w:cs="Times New Roman"/>
            <w:b/>
            <w:bCs/>
            <w:sz w:val="24"/>
            <w:szCs w:val="24"/>
          </w:rPr>
          <w:t>Parameterized Constructor:</w:t>
        </w:r>
        <w:r w:rsidRPr="00414614">
          <w:rPr>
            <w:rFonts w:ascii="Times New Roman" w:eastAsia="Times New Roman" w:hAnsi="Times New Roman" w:cs="Times New Roman"/>
            <w:sz w:val="24"/>
            <w:szCs w:val="24"/>
          </w:rPr>
          <w:t xml:space="preserve"> The parameterized constructor is the one which can initialize the instance variables with the given values. In other words, we can say that the constructors which can accept the arguments are called parameterized constructors.</w:t>
        </w:r>
      </w:ins>
    </w:p>
    <w:p w:rsidR="00414614" w:rsidRPr="00414614" w:rsidRDefault="00414614" w:rsidP="00414614">
      <w:pPr>
        <w:spacing w:after="0" w:line="240" w:lineRule="auto"/>
        <w:rPr>
          <w:ins w:id="32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095625"/>
            <wp:effectExtent l="19050" t="0" r="0" b="0"/>
            <wp:docPr id="30" name="Picture 30"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Constructors"/>
                    <pic:cNvPicPr>
                      <a:picLocks noChangeAspect="1" noChangeArrowheads="1"/>
                    </pic:cNvPicPr>
                  </pic:nvPicPr>
                  <pic:blipFill>
                    <a:blip r:embed="rId13"/>
                    <a:srcRect/>
                    <a:stretch>
                      <a:fillRect/>
                    </a:stretch>
                  </pic:blipFill>
                  <pic:spPr bwMode="auto">
                    <a:xfrm>
                      <a:off x="0" y="0"/>
                      <a:ext cx="4762500" cy="3095625"/>
                    </a:xfrm>
                    <a:prstGeom prst="rect">
                      <a:avLst/>
                    </a:prstGeom>
                    <a:noFill/>
                    <a:ln w="9525">
                      <a:noFill/>
                      <a:miter lim="800000"/>
                      <a:headEnd/>
                      <a:tailEnd/>
                    </a:ln>
                  </pic:spPr>
                </pic:pic>
              </a:graphicData>
            </a:graphic>
          </wp:inline>
        </w:drawing>
      </w:r>
    </w:p>
    <w:p w:rsidR="00414614" w:rsidRPr="00414614" w:rsidRDefault="00414614" w:rsidP="00414614">
      <w:pPr>
        <w:spacing w:after="0" w:line="240" w:lineRule="auto"/>
        <w:rPr>
          <w:ins w:id="327" w:author="Unknown"/>
          <w:rFonts w:ascii="Times New Roman" w:eastAsia="Times New Roman" w:hAnsi="Times New Roman" w:cs="Times New Roman"/>
          <w:sz w:val="24"/>
          <w:szCs w:val="24"/>
        </w:rPr>
      </w:pPr>
      <w:ins w:id="328" w:author="Unknown">
        <w:r w:rsidRPr="00414614">
          <w:rPr>
            <w:rFonts w:ascii="Times New Roman" w:eastAsia="Times New Roman" w:hAnsi="Times New Roman" w:cs="Times New Roman"/>
            <w:sz w:val="24"/>
            <w:szCs w:val="24"/>
          </w:rPr>
          <w:pict>
            <v:rect id="_x0000_i105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9" w:author="Unknown"/>
          <w:rFonts w:ascii="Times New Roman" w:eastAsia="Times New Roman" w:hAnsi="Times New Roman" w:cs="Times New Roman"/>
          <w:b/>
          <w:bCs/>
          <w:sz w:val="27"/>
          <w:szCs w:val="27"/>
        </w:rPr>
      </w:pPr>
      <w:ins w:id="330" w:author="Unknown">
        <w:r w:rsidRPr="00414614">
          <w:rPr>
            <w:rFonts w:ascii="Times New Roman" w:eastAsia="Times New Roman" w:hAnsi="Times New Roman" w:cs="Times New Roman"/>
            <w:b/>
            <w:bCs/>
            <w:sz w:val="27"/>
            <w:szCs w:val="27"/>
          </w:rPr>
          <w:t>29) What is the purpose of a default constructor?</w:t>
        </w:r>
      </w:ins>
    </w:p>
    <w:p w:rsidR="00414614" w:rsidRPr="00414614" w:rsidRDefault="00414614" w:rsidP="00414614">
      <w:pPr>
        <w:spacing w:before="100" w:beforeAutospacing="1" w:after="100" w:afterAutospacing="1" w:line="240" w:lineRule="auto"/>
        <w:rPr>
          <w:ins w:id="331" w:author="Unknown"/>
          <w:rFonts w:ascii="Times New Roman" w:eastAsia="Times New Roman" w:hAnsi="Times New Roman" w:cs="Times New Roman"/>
          <w:sz w:val="24"/>
          <w:szCs w:val="24"/>
        </w:rPr>
      </w:pPr>
      <w:ins w:id="332" w:author="Unknown">
        <w:r w:rsidRPr="00414614">
          <w:rPr>
            <w:rFonts w:ascii="Times New Roman" w:eastAsia="Times New Roman" w:hAnsi="Times New Roman" w:cs="Times New Roman"/>
            <w:sz w:val="24"/>
            <w:szCs w:val="24"/>
          </w:rPr>
          <w:t xml:space="preserve">The purpose of the default constructor is to assign the default value to the objects. The java compiler creates a default constructor implicitly if there is no constructor in the class. </w:t>
        </w:r>
      </w:ins>
    </w:p>
    <w:p w:rsidR="00414614" w:rsidRPr="00414614" w:rsidRDefault="00414614" w:rsidP="00414614">
      <w:pPr>
        <w:numPr>
          <w:ilvl w:val="0"/>
          <w:numId w:val="15"/>
        </w:numPr>
        <w:spacing w:before="100" w:beforeAutospacing="1" w:after="100" w:afterAutospacing="1" w:line="240" w:lineRule="auto"/>
        <w:rPr>
          <w:ins w:id="333" w:author="Unknown"/>
          <w:rFonts w:ascii="Times New Roman" w:eastAsia="Times New Roman" w:hAnsi="Times New Roman" w:cs="Times New Roman"/>
          <w:sz w:val="24"/>
          <w:szCs w:val="24"/>
        </w:rPr>
      </w:pPr>
      <w:ins w:id="334" w:author="Unknown">
        <w:r w:rsidRPr="00414614">
          <w:rPr>
            <w:rFonts w:ascii="Times New Roman" w:eastAsia="Times New Roman" w:hAnsi="Times New Roman" w:cs="Times New Roman"/>
            <w:sz w:val="24"/>
            <w:szCs w:val="24"/>
          </w:rPr>
          <w:t>class Student3{  </w:t>
        </w:r>
      </w:ins>
    </w:p>
    <w:p w:rsidR="00414614" w:rsidRPr="00414614" w:rsidRDefault="00414614" w:rsidP="00414614">
      <w:pPr>
        <w:numPr>
          <w:ilvl w:val="0"/>
          <w:numId w:val="15"/>
        </w:numPr>
        <w:spacing w:before="100" w:beforeAutospacing="1" w:after="100" w:afterAutospacing="1" w:line="240" w:lineRule="auto"/>
        <w:rPr>
          <w:ins w:id="335" w:author="Unknown"/>
          <w:rFonts w:ascii="Times New Roman" w:eastAsia="Times New Roman" w:hAnsi="Times New Roman" w:cs="Times New Roman"/>
          <w:sz w:val="24"/>
          <w:szCs w:val="24"/>
        </w:rPr>
      </w:pPr>
      <w:ins w:id="336" w:author="Unknown">
        <w:r w:rsidRPr="00414614">
          <w:rPr>
            <w:rFonts w:ascii="Times New Roman" w:eastAsia="Times New Roman" w:hAnsi="Times New Roman" w:cs="Times New Roman"/>
            <w:sz w:val="24"/>
            <w:szCs w:val="24"/>
          </w:rPr>
          <w:t>int id;  </w:t>
        </w:r>
      </w:ins>
    </w:p>
    <w:p w:rsidR="00414614" w:rsidRPr="00414614" w:rsidRDefault="00414614" w:rsidP="00414614">
      <w:pPr>
        <w:numPr>
          <w:ilvl w:val="0"/>
          <w:numId w:val="15"/>
        </w:numPr>
        <w:spacing w:before="100" w:beforeAutospacing="1" w:after="100" w:afterAutospacing="1" w:line="240" w:lineRule="auto"/>
        <w:rPr>
          <w:ins w:id="337" w:author="Unknown"/>
          <w:rFonts w:ascii="Times New Roman" w:eastAsia="Times New Roman" w:hAnsi="Times New Roman" w:cs="Times New Roman"/>
          <w:sz w:val="24"/>
          <w:szCs w:val="24"/>
        </w:rPr>
      </w:pPr>
      <w:ins w:id="338" w:author="Unknown">
        <w:r w:rsidRPr="00414614">
          <w:rPr>
            <w:rFonts w:ascii="Times New Roman" w:eastAsia="Times New Roman" w:hAnsi="Times New Roman" w:cs="Times New Roman"/>
            <w:sz w:val="24"/>
            <w:szCs w:val="24"/>
          </w:rPr>
          <w:t>String name;  </w:t>
        </w:r>
      </w:ins>
    </w:p>
    <w:p w:rsidR="00414614" w:rsidRPr="00414614" w:rsidRDefault="00414614" w:rsidP="00414614">
      <w:pPr>
        <w:numPr>
          <w:ilvl w:val="0"/>
          <w:numId w:val="15"/>
        </w:numPr>
        <w:spacing w:before="100" w:beforeAutospacing="1" w:after="100" w:afterAutospacing="1" w:line="240" w:lineRule="auto"/>
        <w:rPr>
          <w:ins w:id="339" w:author="Unknown"/>
          <w:rFonts w:ascii="Times New Roman" w:eastAsia="Times New Roman" w:hAnsi="Times New Roman" w:cs="Times New Roman"/>
          <w:sz w:val="24"/>
          <w:szCs w:val="24"/>
        </w:rPr>
      </w:pPr>
      <w:ins w:id="34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
        </w:numPr>
        <w:spacing w:before="100" w:beforeAutospacing="1" w:after="100" w:afterAutospacing="1" w:line="240" w:lineRule="auto"/>
        <w:rPr>
          <w:ins w:id="341" w:author="Unknown"/>
          <w:rFonts w:ascii="Times New Roman" w:eastAsia="Times New Roman" w:hAnsi="Times New Roman" w:cs="Times New Roman"/>
          <w:sz w:val="24"/>
          <w:szCs w:val="24"/>
        </w:rPr>
      </w:pPr>
      <w:ins w:id="342" w:author="Unknown">
        <w:r w:rsidRPr="00414614">
          <w:rPr>
            <w:rFonts w:ascii="Times New Roman" w:eastAsia="Times New Roman" w:hAnsi="Times New Roman" w:cs="Times New Roman"/>
            <w:sz w:val="24"/>
            <w:szCs w:val="24"/>
          </w:rPr>
          <w:t>void display(){System.out.println(id+" "+name);}  </w:t>
        </w:r>
      </w:ins>
    </w:p>
    <w:p w:rsidR="00414614" w:rsidRPr="00414614" w:rsidRDefault="00414614" w:rsidP="00414614">
      <w:pPr>
        <w:numPr>
          <w:ilvl w:val="0"/>
          <w:numId w:val="15"/>
        </w:numPr>
        <w:spacing w:before="100" w:beforeAutospacing="1" w:after="100" w:afterAutospacing="1" w:line="240" w:lineRule="auto"/>
        <w:rPr>
          <w:ins w:id="343" w:author="Unknown"/>
          <w:rFonts w:ascii="Times New Roman" w:eastAsia="Times New Roman" w:hAnsi="Times New Roman" w:cs="Times New Roman"/>
          <w:sz w:val="24"/>
          <w:szCs w:val="24"/>
        </w:rPr>
      </w:pPr>
      <w:ins w:id="34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
        </w:numPr>
        <w:spacing w:before="100" w:beforeAutospacing="1" w:after="100" w:afterAutospacing="1" w:line="240" w:lineRule="auto"/>
        <w:rPr>
          <w:ins w:id="345" w:author="Unknown"/>
          <w:rFonts w:ascii="Times New Roman" w:eastAsia="Times New Roman" w:hAnsi="Times New Roman" w:cs="Times New Roman"/>
          <w:sz w:val="24"/>
          <w:szCs w:val="24"/>
        </w:rPr>
      </w:pPr>
      <w:ins w:id="346"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15"/>
        </w:numPr>
        <w:spacing w:before="100" w:beforeAutospacing="1" w:after="100" w:afterAutospacing="1" w:line="240" w:lineRule="auto"/>
        <w:rPr>
          <w:ins w:id="347" w:author="Unknown"/>
          <w:rFonts w:ascii="Times New Roman" w:eastAsia="Times New Roman" w:hAnsi="Times New Roman" w:cs="Times New Roman"/>
          <w:sz w:val="24"/>
          <w:szCs w:val="24"/>
        </w:rPr>
      </w:pPr>
      <w:ins w:id="348" w:author="Unknown">
        <w:r w:rsidRPr="00414614">
          <w:rPr>
            <w:rFonts w:ascii="Times New Roman" w:eastAsia="Times New Roman" w:hAnsi="Times New Roman" w:cs="Times New Roman"/>
            <w:sz w:val="24"/>
            <w:szCs w:val="24"/>
          </w:rPr>
          <w:t>Student3 s1=new Student3();  </w:t>
        </w:r>
      </w:ins>
    </w:p>
    <w:p w:rsidR="00414614" w:rsidRPr="00414614" w:rsidRDefault="00414614" w:rsidP="00414614">
      <w:pPr>
        <w:numPr>
          <w:ilvl w:val="0"/>
          <w:numId w:val="15"/>
        </w:numPr>
        <w:spacing w:before="100" w:beforeAutospacing="1" w:after="100" w:afterAutospacing="1" w:line="240" w:lineRule="auto"/>
        <w:rPr>
          <w:ins w:id="349" w:author="Unknown"/>
          <w:rFonts w:ascii="Times New Roman" w:eastAsia="Times New Roman" w:hAnsi="Times New Roman" w:cs="Times New Roman"/>
          <w:sz w:val="24"/>
          <w:szCs w:val="24"/>
        </w:rPr>
      </w:pPr>
      <w:ins w:id="350" w:author="Unknown">
        <w:r w:rsidRPr="00414614">
          <w:rPr>
            <w:rFonts w:ascii="Times New Roman" w:eastAsia="Times New Roman" w:hAnsi="Times New Roman" w:cs="Times New Roman"/>
            <w:sz w:val="24"/>
            <w:szCs w:val="24"/>
          </w:rPr>
          <w:lastRenderedPageBreak/>
          <w:t>Student3 s2=new Student3();  </w:t>
        </w:r>
      </w:ins>
    </w:p>
    <w:p w:rsidR="00414614" w:rsidRPr="00414614" w:rsidRDefault="00414614" w:rsidP="00414614">
      <w:pPr>
        <w:numPr>
          <w:ilvl w:val="0"/>
          <w:numId w:val="15"/>
        </w:numPr>
        <w:spacing w:before="100" w:beforeAutospacing="1" w:after="100" w:afterAutospacing="1" w:line="240" w:lineRule="auto"/>
        <w:rPr>
          <w:ins w:id="351" w:author="Unknown"/>
          <w:rFonts w:ascii="Times New Roman" w:eastAsia="Times New Roman" w:hAnsi="Times New Roman" w:cs="Times New Roman"/>
          <w:sz w:val="24"/>
          <w:szCs w:val="24"/>
        </w:rPr>
      </w:pPr>
      <w:ins w:id="352" w:author="Unknown">
        <w:r w:rsidRPr="00414614">
          <w:rPr>
            <w:rFonts w:ascii="Times New Roman" w:eastAsia="Times New Roman" w:hAnsi="Times New Roman" w:cs="Times New Roman"/>
            <w:sz w:val="24"/>
            <w:szCs w:val="24"/>
          </w:rPr>
          <w:t>s1.display();  </w:t>
        </w:r>
      </w:ins>
    </w:p>
    <w:p w:rsidR="00414614" w:rsidRPr="00414614" w:rsidRDefault="00414614" w:rsidP="00414614">
      <w:pPr>
        <w:numPr>
          <w:ilvl w:val="0"/>
          <w:numId w:val="15"/>
        </w:numPr>
        <w:spacing w:before="100" w:beforeAutospacing="1" w:after="100" w:afterAutospacing="1" w:line="240" w:lineRule="auto"/>
        <w:rPr>
          <w:ins w:id="353" w:author="Unknown"/>
          <w:rFonts w:ascii="Times New Roman" w:eastAsia="Times New Roman" w:hAnsi="Times New Roman" w:cs="Times New Roman"/>
          <w:sz w:val="24"/>
          <w:szCs w:val="24"/>
        </w:rPr>
      </w:pPr>
      <w:ins w:id="354" w:author="Unknown">
        <w:r w:rsidRPr="00414614">
          <w:rPr>
            <w:rFonts w:ascii="Times New Roman" w:eastAsia="Times New Roman" w:hAnsi="Times New Roman" w:cs="Times New Roman"/>
            <w:sz w:val="24"/>
            <w:szCs w:val="24"/>
          </w:rPr>
          <w:t>s2.display();  </w:t>
        </w:r>
      </w:ins>
    </w:p>
    <w:p w:rsidR="00414614" w:rsidRPr="00414614" w:rsidRDefault="00414614" w:rsidP="00414614">
      <w:pPr>
        <w:numPr>
          <w:ilvl w:val="0"/>
          <w:numId w:val="15"/>
        </w:numPr>
        <w:spacing w:before="100" w:beforeAutospacing="1" w:after="100" w:afterAutospacing="1" w:line="240" w:lineRule="auto"/>
        <w:rPr>
          <w:ins w:id="355" w:author="Unknown"/>
          <w:rFonts w:ascii="Times New Roman" w:eastAsia="Times New Roman" w:hAnsi="Times New Roman" w:cs="Times New Roman"/>
          <w:sz w:val="24"/>
          <w:szCs w:val="24"/>
        </w:rPr>
      </w:pPr>
      <w:ins w:id="35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
        </w:numPr>
        <w:spacing w:before="100" w:beforeAutospacing="1" w:after="100" w:afterAutospacing="1" w:line="240" w:lineRule="auto"/>
        <w:rPr>
          <w:ins w:id="357" w:author="Unknown"/>
          <w:rFonts w:ascii="Times New Roman" w:eastAsia="Times New Roman" w:hAnsi="Times New Roman" w:cs="Times New Roman"/>
          <w:sz w:val="24"/>
          <w:szCs w:val="24"/>
        </w:rPr>
      </w:pPr>
      <w:ins w:id="358"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59" w:author="Unknown"/>
          <w:rFonts w:ascii="Times New Roman" w:eastAsia="Times New Roman" w:hAnsi="Times New Roman" w:cs="Times New Roman"/>
          <w:sz w:val="24"/>
          <w:szCs w:val="24"/>
        </w:rPr>
      </w:pPr>
      <w:ins w:id="360"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"http://www.javatpoint.com/opr/test.jsp?filename=Student3"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361" w:author="Unknown"/>
          <w:rFonts w:ascii="Times New Roman" w:eastAsia="Times New Roman" w:hAnsi="Times New Roman" w:cs="Times New Roman"/>
          <w:sz w:val="24"/>
          <w:szCs w:val="24"/>
        </w:rPr>
      </w:pPr>
      <w:ins w:id="362"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sz w:val="20"/>
          <w:szCs w:val="20"/>
        </w:rPr>
      </w:pPr>
      <w:ins w:id="364" w:author="Unknown">
        <w:r w:rsidRPr="00414614">
          <w:rPr>
            <w:rFonts w:ascii="Courier New" w:eastAsia="Times New Roman" w:hAnsi="Courier New" w:cs="Courier New"/>
            <w:sz w:val="20"/>
            <w:szCs w:val="20"/>
          </w:rPr>
          <w:t>0 null</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sz w:val="20"/>
          <w:szCs w:val="20"/>
        </w:rPr>
      </w:pPr>
      <w:ins w:id="366" w:author="Unknown">
        <w:r w:rsidRPr="00414614">
          <w:rPr>
            <w:rFonts w:ascii="Courier New" w:eastAsia="Times New Roman" w:hAnsi="Courier New" w:cs="Courier New"/>
            <w:sz w:val="20"/>
            <w:szCs w:val="20"/>
          </w:rPr>
          <w:t>0 null</w:t>
        </w:r>
      </w:ins>
    </w:p>
    <w:p w:rsidR="00414614" w:rsidRPr="00414614" w:rsidRDefault="00414614" w:rsidP="00414614">
      <w:pPr>
        <w:spacing w:before="100" w:beforeAutospacing="1" w:after="100" w:afterAutospacing="1" w:line="240" w:lineRule="auto"/>
        <w:rPr>
          <w:ins w:id="367" w:author="Unknown"/>
          <w:rFonts w:ascii="Times New Roman" w:eastAsia="Times New Roman" w:hAnsi="Times New Roman" w:cs="Times New Roman"/>
          <w:sz w:val="24"/>
          <w:szCs w:val="24"/>
        </w:rPr>
      </w:pPr>
      <w:ins w:id="368" w:author="Unknown">
        <w:r w:rsidRPr="00414614">
          <w:rPr>
            <w:rFonts w:ascii="Times New Roman" w:eastAsia="Times New Roman" w:hAnsi="Times New Roman" w:cs="Times New Roman"/>
            <w:b/>
            <w:bCs/>
            <w:sz w:val="24"/>
            <w:szCs w:val="24"/>
          </w:rPr>
          <w:t>Explanation:</w:t>
        </w:r>
        <w:r w:rsidRPr="00414614">
          <w:rPr>
            <w:rFonts w:ascii="Times New Roman" w:eastAsia="Times New Roman" w:hAnsi="Times New Roman" w:cs="Times New Roman"/>
            <w:sz w:val="24"/>
            <w:szCs w:val="24"/>
          </w:rPr>
          <w:t xml:space="preserve"> In the above class, you are not creating any constructor, so compiler provides you a default constructor. Here 0 and null values are provided by default constructor.</w:t>
        </w:r>
      </w:ins>
    </w:p>
    <w:p w:rsidR="00414614" w:rsidRPr="00414614" w:rsidRDefault="00414614" w:rsidP="00414614">
      <w:pPr>
        <w:spacing w:after="0" w:line="240" w:lineRule="auto"/>
        <w:rPr>
          <w:ins w:id="369"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10300" cy="2333625"/>
            <wp:effectExtent l="0" t="0" r="0" b="0"/>
            <wp:docPr id="32" name="Picture 32"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14"/>
                    <a:srcRect/>
                    <a:stretch>
                      <a:fillRect/>
                    </a:stretch>
                  </pic:blipFill>
                  <pic:spPr bwMode="auto">
                    <a:xfrm>
                      <a:off x="0" y="0"/>
                      <a:ext cx="6210300" cy="2333625"/>
                    </a:xfrm>
                    <a:prstGeom prst="rect">
                      <a:avLst/>
                    </a:prstGeom>
                    <a:noFill/>
                    <a:ln w="9525">
                      <a:noFill/>
                      <a:miter lim="800000"/>
                      <a:headEnd/>
                      <a:tailEnd/>
                    </a:ln>
                  </pic:spPr>
                </pic:pic>
              </a:graphicData>
            </a:graphic>
          </wp:inline>
        </w:drawing>
      </w:r>
      <w:ins w:id="370"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"https://www.javatpoint.com/constructor"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71" w:author="Unknown"/>
          <w:rFonts w:ascii="Times New Roman" w:eastAsia="Times New Roman" w:hAnsi="Times New Roman" w:cs="Times New Roman"/>
          <w:sz w:val="24"/>
          <w:szCs w:val="24"/>
        </w:rPr>
      </w:pPr>
      <w:ins w:id="372" w:author="Unknown">
        <w:r w:rsidRPr="00414614">
          <w:rPr>
            <w:rFonts w:ascii="Times New Roman" w:eastAsia="Times New Roman" w:hAnsi="Times New Roman" w:cs="Times New Roman"/>
            <w:sz w:val="24"/>
            <w:szCs w:val="24"/>
          </w:rPr>
          <w:pict>
            <v:rect id="_x0000_i105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3" w:author="Unknown"/>
          <w:rFonts w:ascii="Times New Roman" w:eastAsia="Times New Roman" w:hAnsi="Times New Roman" w:cs="Times New Roman"/>
          <w:b/>
          <w:bCs/>
          <w:sz w:val="27"/>
          <w:szCs w:val="27"/>
        </w:rPr>
      </w:pPr>
      <w:ins w:id="374" w:author="Unknown">
        <w:r w:rsidRPr="00414614">
          <w:rPr>
            <w:rFonts w:ascii="Times New Roman" w:eastAsia="Times New Roman" w:hAnsi="Times New Roman" w:cs="Times New Roman"/>
            <w:b/>
            <w:bCs/>
            <w:sz w:val="27"/>
            <w:szCs w:val="27"/>
          </w:rPr>
          <w:t>30) Does constructor return any value?</w:t>
        </w:r>
      </w:ins>
    </w:p>
    <w:p w:rsidR="00414614" w:rsidRPr="00414614" w:rsidRDefault="00414614" w:rsidP="00414614">
      <w:pPr>
        <w:spacing w:before="100" w:beforeAutospacing="1" w:after="100" w:afterAutospacing="1" w:line="240" w:lineRule="auto"/>
        <w:rPr>
          <w:ins w:id="375" w:author="Unknown"/>
          <w:rFonts w:ascii="Times New Roman" w:eastAsia="Times New Roman" w:hAnsi="Times New Roman" w:cs="Times New Roman"/>
          <w:sz w:val="24"/>
          <w:szCs w:val="24"/>
        </w:rPr>
      </w:pPr>
      <w:ins w:id="376" w:author="Unknown">
        <w:r w:rsidRPr="00414614">
          <w:rPr>
            <w:rFonts w:ascii="Times New Roman" w:eastAsia="Times New Roman" w:hAnsi="Times New Roman" w:cs="Times New Roman"/>
            <w:b/>
            <w:bCs/>
            <w:sz w:val="24"/>
            <w:szCs w:val="24"/>
          </w:rPr>
          <w:t>Ans:</w:t>
        </w:r>
        <w:r w:rsidRPr="00414614">
          <w:rPr>
            <w:rFonts w:ascii="Times New Roman" w:eastAsia="Times New Roman" w:hAnsi="Times New Roman" w:cs="Times New Roman"/>
            <w:sz w:val="24"/>
            <w:szCs w:val="24"/>
          </w:rPr>
          <w:t xml:space="preserve"> yes, The constructor implicitly returns the current instance of the class (You can't use an explicit return type with the constructor).</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"https://www.javatpoint.com/constructor"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 xml:space="preserve"> 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377" w:author="Unknown"/>
          <w:rFonts w:ascii="Times New Roman" w:eastAsia="Times New Roman" w:hAnsi="Times New Roman" w:cs="Times New Roman"/>
          <w:sz w:val="24"/>
          <w:szCs w:val="24"/>
        </w:rPr>
      </w:pPr>
      <w:ins w:id="378" w:author="Unknown">
        <w:r w:rsidRPr="00414614">
          <w:rPr>
            <w:rFonts w:ascii="Times New Roman" w:eastAsia="Times New Roman" w:hAnsi="Times New Roman" w:cs="Times New Roman"/>
            <w:sz w:val="24"/>
            <w:szCs w:val="24"/>
          </w:rPr>
          <w:pict>
            <v:rect id="_x0000_i105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9" w:author="Unknown"/>
          <w:rFonts w:ascii="Times New Roman" w:eastAsia="Times New Roman" w:hAnsi="Times New Roman" w:cs="Times New Roman"/>
          <w:b/>
          <w:bCs/>
          <w:sz w:val="27"/>
          <w:szCs w:val="27"/>
        </w:rPr>
      </w:pPr>
      <w:ins w:id="380" w:author="Unknown">
        <w:r w:rsidRPr="00414614">
          <w:rPr>
            <w:rFonts w:ascii="Times New Roman" w:eastAsia="Times New Roman" w:hAnsi="Times New Roman" w:cs="Times New Roman"/>
            <w:b/>
            <w:bCs/>
            <w:sz w:val="27"/>
            <w:szCs w:val="27"/>
          </w:rPr>
          <w:t>31)Is constructor inherited?</w:t>
        </w:r>
      </w:ins>
    </w:p>
    <w:p w:rsidR="00414614" w:rsidRPr="00414614" w:rsidRDefault="00414614" w:rsidP="00414614">
      <w:pPr>
        <w:spacing w:before="100" w:beforeAutospacing="1" w:after="100" w:afterAutospacing="1" w:line="240" w:lineRule="auto"/>
        <w:rPr>
          <w:ins w:id="381" w:author="Unknown"/>
          <w:rFonts w:ascii="Times New Roman" w:eastAsia="Times New Roman" w:hAnsi="Times New Roman" w:cs="Times New Roman"/>
          <w:sz w:val="24"/>
          <w:szCs w:val="24"/>
        </w:rPr>
      </w:pPr>
      <w:ins w:id="382" w:author="Unknown">
        <w:r w:rsidRPr="00414614">
          <w:rPr>
            <w:rFonts w:ascii="Times New Roman" w:eastAsia="Times New Roman" w:hAnsi="Times New Roman" w:cs="Times New Roman"/>
            <w:sz w:val="24"/>
            <w:szCs w:val="24"/>
          </w:rPr>
          <w:t>No, The constructor is not inherited.</w:t>
        </w:r>
      </w:ins>
    </w:p>
    <w:p w:rsidR="00414614" w:rsidRPr="00414614" w:rsidRDefault="00414614" w:rsidP="00414614">
      <w:pPr>
        <w:spacing w:after="0" w:line="240" w:lineRule="auto"/>
        <w:rPr>
          <w:ins w:id="383" w:author="Unknown"/>
          <w:rFonts w:ascii="Times New Roman" w:eastAsia="Times New Roman" w:hAnsi="Times New Roman" w:cs="Times New Roman"/>
          <w:sz w:val="24"/>
          <w:szCs w:val="24"/>
        </w:rPr>
      </w:pPr>
      <w:ins w:id="384" w:author="Unknown">
        <w:r w:rsidRPr="00414614">
          <w:rPr>
            <w:rFonts w:ascii="Times New Roman" w:eastAsia="Times New Roman" w:hAnsi="Times New Roman" w:cs="Times New Roman"/>
            <w:sz w:val="24"/>
            <w:szCs w:val="24"/>
          </w:rPr>
          <w:pict>
            <v:rect id="_x0000_i105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85" w:author="Unknown"/>
          <w:rFonts w:ascii="Times New Roman" w:eastAsia="Times New Roman" w:hAnsi="Times New Roman" w:cs="Times New Roman"/>
          <w:b/>
          <w:bCs/>
          <w:sz w:val="27"/>
          <w:szCs w:val="27"/>
        </w:rPr>
      </w:pPr>
      <w:ins w:id="386" w:author="Unknown">
        <w:r w:rsidRPr="00414614">
          <w:rPr>
            <w:rFonts w:ascii="Times New Roman" w:eastAsia="Times New Roman" w:hAnsi="Times New Roman" w:cs="Times New Roman"/>
            <w:b/>
            <w:bCs/>
            <w:sz w:val="27"/>
            <w:szCs w:val="27"/>
          </w:rPr>
          <w:lastRenderedPageBreak/>
          <w:t>32) Can you make a constructor final?</w:t>
        </w:r>
      </w:ins>
    </w:p>
    <w:p w:rsidR="00414614" w:rsidRPr="00414614" w:rsidRDefault="00414614" w:rsidP="00414614">
      <w:pPr>
        <w:spacing w:before="100" w:beforeAutospacing="1" w:after="100" w:afterAutospacing="1" w:line="240" w:lineRule="auto"/>
        <w:rPr>
          <w:ins w:id="387" w:author="Unknown"/>
          <w:rFonts w:ascii="Times New Roman" w:eastAsia="Times New Roman" w:hAnsi="Times New Roman" w:cs="Times New Roman"/>
          <w:sz w:val="24"/>
          <w:szCs w:val="24"/>
        </w:rPr>
      </w:pPr>
      <w:ins w:id="388" w:author="Unknown">
        <w:r w:rsidRPr="00414614">
          <w:rPr>
            <w:rFonts w:ascii="Times New Roman" w:eastAsia="Times New Roman" w:hAnsi="Times New Roman" w:cs="Times New Roman"/>
            <w:sz w:val="24"/>
            <w:szCs w:val="24"/>
          </w:rPr>
          <w:t>No, the constructor can't be final.</w:t>
        </w:r>
      </w:ins>
    </w:p>
    <w:p w:rsidR="00414614" w:rsidRPr="00414614" w:rsidRDefault="00414614" w:rsidP="00414614">
      <w:pPr>
        <w:spacing w:after="0" w:line="240" w:lineRule="auto"/>
        <w:rPr>
          <w:ins w:id="389" w:author="Unknown"/>
          <w:rFonts w:ascii="Times New Roman" w:eastAsia="Times New Roman" w:hAnsi="Times New Roman" w:cs="Times New Roman"/>
          <w:sz w:val="24"/>
          <w:szCs w:val="24"/>
        </w:rPr>
      </w:pPr>
      <w:ins w:id="390" w:author="Unknown">
        <w:r w:rsidRPr="00414614">
          <w:rPr>
            <w:rFonts w:ascii="Times New Roman" w:eastAsia="Times New Roman" w:hAnsi="Times New Roman" w:cs="Times New Roman"/>
            <w:sz w:val="24"/>
            <w:szCs w:val="24"/>
          </w:rPr>
          <w:pict>
            <v:rect id="_x0000_i105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91" w:author="Unknown"/>
          <w:rFonts w:ascii="Times New Roman" w:eastAsia="Times New Roman" w:hAnsi="Times New Roman" w:cs="Times New Roman"/>
          <w:b/>
          <w:bCs/>
          <w:sz w:val="27"/>
          <w:szCs w:val="27"/>
        </w:rPr>
      </w:pPr>
      <w:ins w:id="392" w:author="Unknown">
        <w:r w:rsidRPr="00414614">
          <w:rPr>
            <w:rFonts w:ascii="Times New Roman" w:eastAsia="Times New Roman" w:hAnsi="Times New Roman" w:cs="Times New Roman"/>
            <w:b/>
            <w:bCs/>
            <w:sz w:val="27"/>
            <w:szCs w:val="27"/>
          </w:rPr>
          <w:t>33) Can we overload the constructors?</w:t>
        </w:r>
      </w:ins>
    </w:p>
    <w:p w:rsidR="00414614" w:rsidRPr="00414614" w:rsidRDefault="00414614" w:rsidP="00414614">
      <w:pPr>
        <w:spacing w:before="100" w:beforeAutospacing="1" w:after="100" w:afterAutospacing="1" w:line="240" w:lineRule="auto"/>
        <w:rPr>
          <w:ins w:id="393" w:author="Unknown"/>
          <w:rFonts w:ascii="Times New Roman" w:eastAsia="Times New Roman" w:hAnsi="Times New Roman" w:cs="Times New Roman"/>
          <w:sz w:val="24"/>
          <w:szCs w:val="24"/>
        </w:rPr>
      </w:pPr>
      <w:ins w:id="394" w:author="Unknown">
        <w:r w:rsidRPr="00414614">
          <w:rPr>
            <w:rFonts w:ascii="Times New Roman" w:eastAsia="Times New Roman" w:hAnsi="Times New Roman" w:cs="Times New Roman"/>
            <w:sz w:val="24"/>
            <w:szCs w:val="24"/>
          </w:rPr>
          <w:t>Yes, the constructors can be overloaded by changing the number of arguments accepted by the constructor or by changing the data type of the parameters. Consider the following example.</w:t>
        </w:r>
      </w:ins>
    </w:p>
    <w:p w:rsidR="00414614" w:rsidRPr="00414614" w:rsidRDefault="00414614" w:rsidP="00414614">
      <w:pPr>
        <w:numPr>
          <w:ilvl w:val="0"/>
          <w:numId w:val="16"/>
        </w:numPr>
        <w:spacing w:before="100" w:beforeAutospacing="1" w:after="100" w:afterAutospacing="1" w:line="240" w:lineRule="auto"/>
        <w:rPr>
          <w:ins w:id="395" w:author="Unknown"/>
          <w:rFonts w:ascii="Times New Roman" w:eastAsia="Times New Roman" w:hAnsi="Times New Roman" w:cs="Times New Roman"/>
          <w:sz w:val="24"/>
          <w:szCs w:val="24"/>
        </w:rPr>
      </w:pPr>
      <w:ins w:id="396" w:author="Unknown">
        <w:r w:rsidRPr="00414614">
          <w:rPr>
            <w:rFonts w:ascii="Times New Roman" w:eastAsia="Times New Roman" w:hAnsi="Times New Roman" w:cs="Times New Roman"/>
            <w:sz w:val="24"/>
            <w:szCs w:val="24"/>
          </w:rPr>
          <w:t>class Test   </w:t>
        </w:r>
      </w:ins>
    </w:p>
    <w:p w:rsidR="00414614" w:rsidRPr="00414614" w:rsidRDefault="00414614" w:rsidP="00414614">
      <w:pPr>
        <w:numPr>
          <w:ilvl w:val="0"/>
          <w:numId w:val="16"/>
        </w:numPr>
        <w:spacing w:before="100" w:beforeAutospacing="1" w:after="100" w:afterAutospacing="1" w:line="240" w:lineRule="auto"/>
        <w:rPr>
          <w:ins w:id="397" w:author="Unknown"/>
          <w:rFonts w:ascii="Times New Roman" w:eastAsia="Times New Roman" w:hAnsi="Times New Roman" w:cs="Times New Roman"/>
          <w:sz w:val="24"/>
          <w:szCs w:val="24"/>
        </w:rPr>
      </w:pPr>
      <w:ins w:id="39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6"/>
        </w:numPr>
        <w:spacing w:before="100" w:beforeAutospacing="1" w:after="100" w:afterAutospacing="1" w:line="240" w:lineRule="auto"/>
        <w:rPr>
          <w:ins w:id="399" w:author="Unknown"/>
          <w:rFonts w:ascii="Times New Roman" w:eastAsia="Times New Roman" w:hAnsi="Times New Roman" w:cs="Times New Roman"/>
          <w:sz w:val="24"/>
          <w:szCs w:val="24"/>
        </w:rPr>
      </w:pPr>
      <w:ins w:id="400" w:author="Unknown">
        <w:r w:rsidRPr="00414614">
          <w:rPr>
            <w:rFonts w:ascii="Times New Roman" w:eastAsia="Times New Roman" w:hAnsi="Times New Roman" w:cs="Times New Roman"/>
            <w:sz w:val="24"/>
            <w:szCs w:val="24"/>
          </w:rPr>
          <w:t>    int i;   </w:t>
        </w:r>
      </w:ins>
    </w:p>
    <w:p w:rsidR="00414614" w:rsidRPr="00414614" w:rsidRDefault="00414614" w:rsidP="00414614">
      <w:pPr>
        <w:numPr>
          <w:ilvl w:val="0"/>
          <w:numId w:val="16"/>
        </w:numPr>
        <w:spacing w:before="100" w:beforeAutospacing="1" w:after="100" w:afterAutospacing="1" w:line="240" w:lineRule="auto"/>
        <w:rPr>
          <w:ins w:id="401" w:author="Unknown"/>
          <w:rFonts w:ascii="Times New Roman" w:eastAsia="Times New Roman" w:hAnsi="Times New Roman" w:cs="Times New Roman"/>
          <w:sz w:val="24"/>
          <w:szCs w:val="24"/>
        </w:rPr>
      </w:pPr>
      <w:ins w:id="402" w:author="Unknown">
        <w:r w:rsidRPr="00414614">
          <w:rPr>
            <w:rFonts w:ascii="Times New Roman" w:eastAsia="Times New Roman" w:hAnsi="Times New Roman" w:cs="Times New Roman"/>
            <w:sz w:val="24"/>
            <w:szCs w:val="24"/>
          </w:rPr>
          <w:t>    public Test(int k)  </w:t>
        </w:r>
      </w:ins>
    </w:p>
    <w:p w:rsidR="00414614" w:rsidRPr="00414614" w:rsidRDefault="00414614" w:rsidP="00414614">
      <w:pPr>
        <w:numPr>
          <w:ilvl w:val="0"/>
          <w:numId w:val="16"/>
        </w:numPr>
        <w:spacing w:before="100" w:beforeAutospacing="1" w:after="100" w:afterAutospacing="1" w:line="240" w:lineRule="auto"/>
        <w:rPr>
          <w:ins w:id="403" w:author="Unknown"/>
          <w:rFonts w:ascii="Times New Roman" w:eastAsia="Times New Roman" w:hAnsi="Times New Roman" w:cs="Times New Roman"/>
          <w:sz w:val="24"/>
          <w:szCs w:val="24"/>
        </w:rPr>
      </w:pPr>
      <w:ins w:id="40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05" w:author="Unknown"/>
          <w:rFonts w:ascii="Times New Roman" w:eastAsia="Times New Roman" w:hAnsi="Times New Roman" w:cs="Times New Roman"/>
          <w:sz w:val="24"/>
          <w:szCs w:val="24"/>
        </w:rPr>
      </w:pPr>
      <w:ins w:id="406" w:author="Unknown">
        <w:r w:rsidRPr="00414614">
          <w:rPr>
            <w:rFonts w:ascii="Times New Roman" w:eastAsia="Times New Roman" w:hAnsi="Times New Roman" w:cs="Times New Roman"/>
            <w:sz w:val="24"/>
            <w:szCs w:val="24"/>
          </w:rPr>
          <w:t>        i=k;  </w:t>
        </w:r>
      </w:ins>
    </w:p>
    <w:p w:rsidR="00414614" w:rsidRPr="00414614" w:rsidRDefault="00414614" w:rsidP="00414614">
      <w:pPr>
        <w:numPr>
          <w:ilvl w:val="0"/>
          <w:numId w:val="16"/>
        </w:numPr>
        <w:spacing w:before="100" w:beforeAutospacing="1" w:after="100" w:afterAutospacing="1" w:line="240" w:lineRule="auto"/>
        <w:rPr>
          <w:ins w:id="407" w:author="Unknown"/>
          <w:rFonts w:ascii="Times New Roman" w:eastAsia="Times New Roman" w:hAnsi="Times New Roman" w:cs="Times New Roman"/>
          <w:sz w:val="24"/>
          <w:szCs w:val="24"/>
        </w:rPr>
      </w:pPr>
      <w:ins w:id="40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09" w:author="Unknown"/>
          <w:rFonts w:ascii="Times New Roman" w:eastAsia="Times New Roman" w:hAnsi="Times New Roman" w:cs="Times New Roman"/>
          <w:sz w:val="24"/>
          <w:szCs w:val="24"/>
        </w:rPr>
      </w:pPr>
      <w:ins w:id="410" w:author="Unknown">
        <w:r w:rsidRPr="00414614">
          <w:rPr>
            <w:rFonts w:ascii="Times New Roman" w:eastAsia="Times New Roman" w:hAnsi="Times New Roman" w:cs="Times New Roman"/>
            <w:sz w:val="24"/>
            <w:szCs w:val="24"/>
          </w:rPr>
          <w:t>    public Test(int k, int m)  </w:t>
        </w:r>
      </w:ins>
    </w:p>
    <w:p w:rsidR="00414614" w:rsidRPr="00414614" w:rsidRDefault="00414614" w:rsidP="00414614">
      <w:pPr>
        <w:numPr>
          <w:ilvl w:val="0"/>
          <w:numId w:val="16"/>
        </w:numPr>
        <w:spacing w:before="100" w:beforeAutospacing="1" w:after="100" w:afterAutospacing="1" w:line="240" w:lineRule="auto"/>
        <w:rPr>
          <w:ins w:id="411" w:author="Unknown"/>
          <w:rFonts w:ascii="Times New Roman" w:eastAsia="Times New Roman" w:hAnsi="Times New Roman" w:cs="Times New Roman"/>
          <w:sz w:val="24"/>
          <w:szCs w:val="24"/>
        </w:rPr>
      </w:pPr>
      <w:ins w:id="41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13" w:author="Unknown"/>
          <w:rFonts w:ascii="Times New Roman" w:eastAsia="Times New Roman" w:hAnsi="Times New Roman" w:cs="Times New Roman"/>
          <w:sz w:val="24"/>
          <w:szCs w:val="24"/>
        </w:rPr>
      </w:pPr>
      <w:ins w:id="414" w:author="Unknown">
        <w:r w:rsidRPr="00414614">
          <w:rPr>
            <w:rFonts w:ascii="Times New Roman" w:eastAsia="Times New Roman" w:hAnsi="Times New Roman" w:cs="Times New Roman"/>
            <w:sz w:val="24"/>
            <w:szCs w:val="24"/>
          </w:rPr>
          <w:t>        System.out.println("Hi I am assigning the value max(k, m) to i");  </w:t>
        </w:r>
      </w:ins>
    </w:p>
    <w:p w:rsidR="00414614" w:rsidRPr="00414614" w:rsidRDefault="00414614" w:rsidP="00414614">
      <w:pPr>
        <w:numPr>
          <w:ilvl w:val="0"/>
          <w:numId w:val="16"/>
        </w:numPr>
        <w:spacing w:before="100" w:beforeAutospacing="1" w:after="100" w:afterAutospacing="1" w:line="240" w:lineRule="auto"/>
        <w:rPr>
          <w:ins w:id="415" w:author="Unknown"/>
          <w:rFonts w:ascii="Times New Roman" w:eastAsia="Times New Roman" w:hAnsi="Times New Roman" w:cs="Times New Roman"/>
          <w:sz w:val="24"/>
          <w:szCs w:val="24"/>
        </w:rPr>
      </w:pPr>
      <w:ins w:id="416" w:author="Unknown">
        <w:r w:rsidRPr="00414614">
          <w:rPr>
            <w:rFonts w:ascii="Times New Roman" w:eastAsia="Times New Roman" w:hAnsi="Times New Roman" w:cs="Times New Roman"/>
            <w:sz w:val="24"/>
            <w:szCs w:val="24"/>
          </w:rPr>
          <w:t>        if(k&gt;m)  </w:t>
        </w:r>
      </w:ins>
    </w:p>
    <w:p w:rsidR="00414614" w:rsidRPr="00414614" w:rsidRDefault="00414614" w:rsidP="00414614">
      <w:pPr>
        <w:numPr>
          <w:ilvl w:val="0"/>
          <w:numId w:val="16"/>
        </w:numPr>
        <w:spacing w:before="100" w:beforeAutospacing="1" w:after="100" w:afterAutospacing="1" w:line="240" w:lineRule="auto"/>
        <w:rPr>
          <w:ins w:id="417" w:author="Unknown"/>
          <w:rFonts w:ascii="Times New Roman" w:eastAsia="Times New Roman" w:hAnsi="Times New Roman" w:cs="Times New Roman"/>
          <w:sz w:val="24"/>
          <w:szCs w:val="24"/>
        </w:rPr>
      </w:pPr>
      <w:ins w:id="41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19" w:author="Unknown"/>
          <w:rFonts w:ascii="Times New Roman" w:eastAsia="Times New Roman" w:hAnsi="Times New Roman" w:cs="Times New Roman"/>
          <w:sz w:val="24"/>
          <w:szCs w:val="24"/>
        </w:rPr>
      </w:pPr>
      <w:ins w:id="420" w:author="Unknown">
        <w:r w:rsidRPr="00414614">
          <w:rPr>
            <w:rFonts w:ascii="Times New Roman" w:eastAsia="Times New Roman" w:hAnsi="Times New Roman" w:cs="Times New Roman"/>
            <w:sz w:val="24"/>
            <w:szCs w:val="24"/>
          </w:rPr>
          <w:t>            i=k;   </w:t>
        </w:r>
      </w:ins>
    </w:p>
    <w:p w:rsidR="00414614" w:rsidRPr="00414614" w:rsidRDefault="00414614" w:rsidP="00414614">
      <w:pPr>
        <w:numPr>
          <w:ilvl w:val="0"/>
          <w:numId w:val="16"/>
        </w:numPr>
        <w:spacing w:before="100" w:beforeAutospacing="1" w:after="100" w:afterAutospacing="1" w:line="240" w:lineRule="auto"/>
        <w:rPr>
          <w:ins w:id="421" w:author="Unknown"/>
          <w:rFonts w:ascii="Times New Roman" w:eastAsia="Times New Roman" w:hAnsi="Times New Roman" w:cs="Times New Roman"/>
          <w:sz w:val="24"/>
          <w:szCs w:val="24"/>
        </w:rPr>
      </w:pPr>
      <w:ins w:id="42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23" w:author="Unknown"/>
          <w:rFonts w:ascii="Times New Roman" w:eastAsia="Times New Roman" w:hAnsi="Times New Roman" w:cs="Times New Roman"/>
          <w:sz w:val="24"/>
          <w:szCs w:val="24"/>
        </w:rPr>
      </w:pPr>
      <w:ins w:id="424"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6"/>
        </w:numPr>
        <w:spacing w:before="100" w:beforeAutospacing="1" w:after="100" w:afterAutospacing="1" w:line="240" w:lineRule="auto"/>
        <w:rPr>
          <w:ins w:id="425" w:author="Unknown"/>
          <w:rFonts w:ascii="Times New Roman" w:eastAsia="Times New Roman" w:hAnsi="Times New Roman" w:cs="Times New Roman"/>
          <w:sz w:val="24"/>
          <w:szCs w:val="24"/>
        </w:rPr>
      </w:pPr>
      <w:ins w:id="42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27" w:author="Unknown"/>
          <w:rFonts w:ascii="Times New Roman" w:eastAsia="Times New Roman" w:hAnsi="Times New Roman" w:cs="Times New Roman"/>
          <w:sz w:val="24"/>
          <w:szCs w:val="24"/>
        </w:rPr>
      </w:pPr>
      <w:ins w:id="428" w:author="Unknown">
        <w:r w:rsidRPr="00414614">
          <w:rPr>
            <w:rFonts w:ascii="Times New Roman" w:eastAsia="Times New Roman" w:hAnsi="Times New Roman" w:cs="Times New Roman"/>
            <w:sz w:val="24"/>
            <w:szCs w:val="24"/>
          </w:rPr>
          <w:t>            i=m;  </w:t>
        </w:r>
      </w:ins>
    </w:p>
    <w:p w:rsidR="00414614" w:rsidRPr="00414614" w:rsidRDefault="00414614" w:rsidP="00414614">
      <w:pPr>
        <w:numPr>
          <w:ilvl w:val="0"/>
          <w:numId w:val="16"/>
        </w:numPr>
        <w:spacing w:before="100" w:beforeAutospacing="1" w:after="100" w:afterAutospacing="1" w:line="240" w:lineRule="auto"/>
        <w:rPr>
          <w:ins w:id="429" w:author="Unknown"/>
          <w:rFonts w:ascii="Times New Roman" w:eastAsia="Times New Roman" w:hAnsi="Times New Roman" w:cs="Times New Roman"/>
          <w:sz w:val="24"/>
          <w:szCs w:val="24"/>
        </w:rPr>
      </w:pPr>
      <w:ins w:id="43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31" w:author="Unknown"/>
          <w:rFonts w:ascii="Times New Roman" w:eastAsia="Times New Roman" w:hAnsi="Times New Roman" w:cs="Times New Roman"/>
          <w:sz w:val="24"/>
          <w:szCs w:val="24"/>
        </w:rPr>
      </w:pPr>
      <w:ins w:id="43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33" w:author="Unknown"/>
          <w:rFonts w:ascii="Times New Roman" w:eastAsia="Times New Roman" w:hAnsi="Times New Roman" w:cs="Times New Roman"/>
          <w:sz w:val="24"/>
          <w:szCs w:val="24"/>
        </w:rPr>
      </w:pPr>
      <w:ins w:id="43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6"/>
        </w:numPr>
        <w:spacing w:before="100" w:beforeAutospacing="1" w:after="100" w:afterAutospacing="1" w:line="240" w:lineRule="auto"/>
        <w:rPr>
          <w:ins w:id="435" w:author="Unknown"/>
          <w:rFonts w:ascii="Times New Roman" w:eastAsia="Times New Roman" w:hAnsi="Times New Roman" w:cs="Times New Roman"/>
          <w:sz w:val="24"/>
          <w:szCs w:val="24"/>
        </w:rPr>
      </w:pPr>
      <w:ins w:id="436"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16"/>
        </w:numPr>
        <w:spacing w:before="100" w:beforeAutospacing="1" w:after="100" w:afterAutospacing="1" w:line="240" w:lineRule="auto"/>
        <w:rPr>
          <w:ins w:id="437" w:author="Unknown"/>
          <w:rFonts w:ascii="Times New Roman" w:eastAsia="Times New Roman" w:hAnsi="Times New Roman" w:cs="Times New Roman"/>
          <w:sz w:val="24"/>
          <w:szCs w:val="24"/>
        </w:rPr>
      </w:pPr>
      <w:ins w:id="43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6"/>
        </w:numPr>
        <w:spacing w:before="100" w:beforeAutospacing="1" w:after="100" w:afterAutospacing="1" w:line="240" w:lineRule="auto"/>
        <w:rPr>
          <w:ins w:id="439" w:author="Unknown"/>
          <w:rFonts w:ascii="Times New Roman" w:eastAsia="Times New Roman" w:hAnsi="Times New Roman" w:cs="Times New Roman"/>
          <w:sz w:val="24"/>
          <w:szCs w:val="24"/>
        </w:rPr>
      </w:pPr>
      <w:ins w:id="440"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16"/>
        </w:numPr>
        <w:spacing w:before="100" w:beforeAutospacing="1" w:after="100" w:afterAutospacing="1" w:line="240" w:lineRule="auto"/>
        <w:rPr>
          <w:ins w:id="441" w:author="Unknown"/>
          <w:rFonts w:ascii="Times New Roman" w:eastAsia="Times New Roman" w:hAnsi="Times New Roman" w:cs="Times New Roman"/>
          <w:sz w:val="24"/>
          <w:szCs w:val="24"/>
        </w:rPr>
      </w:pPr>
      <w:ins w:id="44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43" w:author="Unknown"/>
          <w:rFonts w:ascii="Times New Roman" w:eastAsia="Times New Roman" w:hAnsi="Times New Roman" w:cs="Times New Roman"/>
          <w:sz w:val="24"/>
          <w:szCs w:val="24"/>
        </w:rPr>
      </w:pPr>
      <w:ins w:id="444" w:author="Unknown">
        <w:r w:rsidRPr="00414614">
          <w:rPr>
            <w:rFonts w:ascii="Times New Roman" w:eastAsia="Times New Roman" w:hAnsi="Times New Roman" w:cs="Times New Roman"/>
            <w:sz w:val="24"/>
            <w:szCs w:val="24"/>
          </w:rPr>
          <w:t>        Test test1 = new Test(10);  </w:t>
        </w:r>
      </w:ins>
    </w:p>
    <w:p w:rsidR="00414614" w:rsidRPr="00414614" w:rsidRDefault="00414614" w:rsidP="00414614">
      <w:pPr>
        <w:numPr>
          <w:ilvl w:val="0"/>
          <w:numId w:val="16"/>
        </w:numPr>
        <w:spacing w:before="100" w:beforeAutospacing="1" w:after="100" w:afterAutospacing="1" w:line="240" w:lineRule="auto"/>
        <w:rPr>
          <w:ins w:id="445" w:author="Unknown"/>
          <w:rFonts w:ascii="Times New Roman" w:eastAsia="Times New Roman" w:hAnsi="Times New Roman" w:cs="Times New Roman"/>
          <w:sz w:val="24"/>
          <w:szCs w:val="24"/>
        </w:rPr>
      </w:pPr>
      <w:ins w:id="446" w:author="Unknown">
        <w:r w:rsidRPr="00414614">
          <w:rPr>
            <w:rFonts w:ascii="Times New Roman" w:eastAsia="Times New Roman" w:hAnsi="Times New Roman" w:cs="Times New Roman"/>
            <w:sz w:val="24"/>
            <w:szCs w:val="24"/>
          </w:rPr>
          <w:t>        Test test2 = new Test(12, 15);  </w:t>
        </w:r>
      </w:ins>
    </w:p>
    <w:p w:rsidR="00414614" w:rsidRPr="00414614" w:rsidRDefault="00414614" w:rsidP="00414614">
      <w:pPr>
        <w:numPr>
          <w:ilvl w:val="0"/>
          <w:numId w:val="16"/>
        </w:numPr>
        <w:spacing w:before="100" w:beforeAutospacing="1" w:after="100" w:afterAutospacing="1" w:line="240" w:lineRule="auto"/>
        <w:rPr>
          <w:ins w:id="447" w:author="Unknown"/>
          <w:rFonts w:ascii="Times New Roman" w:eastAsia="Times New Roman" w:hAnsi="Times New Roman" w:cs="Times New Roman"/>
          <w:sz w:val="24"/>
          <w:szCs w:val="24"/>
        </w:rPr>
      </w:pPr>
      <w:ins w:id="448" w:author="Unknown">
        <w:r w:rsidRPr="00414614">
          <w:rPr>
            <w:rFonts w:ascii="Times New Roman" w:eastAsia="Times New Roman" w:hAnsi="Times New Roman" w:cs="Times New Roman"/>
            <w:sz w:val="24"/>
            <w:szCs w:val="24"/>
          </w:rPr>
          <w:t>        System.out.println(test1.i);  </w:t>
        </w:r>
      </w:ins>
    </w:p>
    <w:p w:rsidR="00414614" w:rsidRPr="00414614" w:rsidRDefault="00414614" w:rsidP="00414614">
      <w:pPr>
        <w:numPr>
          <w:ilvl w:val="0"/>
          <w:numId w:val="16"/>
        </w:numPr>
        <w:spacing w:before="100" w:beforeAutospacing="1" w:after="100" w:afterAutospacing="1" w:line="240" w:lineRule="auto"/>
        <w:rPr>
          <w:ins w:id="449" w:author="Unknown"/>
          <w:rFonts w:ascii="Times New Roman" w:eastAsia="Times New Roman" w:hAnsi="Times New Roman" w:cs="Times New Roman"/>
          <w:sz w:val="24"/>
          <w:szCs w:val="24"/>
        </w:rPr>
      </w:pPr>
      <w:ins w:id="450" w:author="Unknown">
        <w:r w:rsidRPr="00414614">
          <w:rPr>
            <w:rFonts w:ascii="Times New Roman" w:eastAsia="Times New Roman" w:hAnsi="Times New Roman" w:cs="Times New Roman"/>
            <w:sz w:val="24"/>
            <w:szCs w:val="24"/>
          </w:rPr>
          <w:t>        System.out.println(test2.i);  </w:t>
        </w:r>
      </w:ins>
    </w:p>
    <w:p w:rsidR="00414614" w:rsidRPr="00414614" w:rsidRDefault="00414614" w:rsidP="00414614">
      <w:pPr>
        <w:numPr>
          <w:ilvl w:val="0"/>
          <w:numId w:val="16"/>
        </w:numPr>
        <w:spacing w:before="100" w:beforeAutospacing="1" w:after="100" w:afterAutospacing="1" w:line="240" w:lineRule="auto"/>
        <w:rPr>
          <w:ins w:id="451" w:author="Unknown"/>
          <w:rFonts w:ascii="Times New Roman" w:eastAsia="Times New Roman" w:hAnsi="Times New Roman" w:cs="Times New Roman"/>
          <w:sz w:val="24"/>
          <w:szCs w:val="24"/>
        </w:rPr>
      </w:pPr>
      <w:ins w:id="45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6"/>
        </w:numPr>
        <w:spacing w:before="100" w:beforeAutospacing="1" w:after="100" w:afterAutospacing="1" w:line="240" w:lineRule="auto"/>
        <w:rPr>
          <w:ins w:id="453" w:author="Unknown"/>
          <w:rFonts w:ascii="Times New Roman" w:eastAsia="Times New Roman" w:hAnsi="Times New Roman" w:cs="Times New Roman"/>
          <w:sz w:val="24"/>
          <w:szCs w:val="24"/>
        </w:rPr>
      </w:pPr>
      <w:ins w:id="45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6"/>
        </w:numPr>
        <w:spacing w:before="100" w:beforeAutospacing="1" w:after="100" w:afterAutospacing="1" w:line="240" w:lineRule="auto"/>
        <w:rPr>
          <w:ins w:id="455" w:author="Unknown"/>
          <w:rFonts w:ascii="Times New Roman" w:eastAsia="Times New Roman" w:hAnsi="Times New Roman" w:cs="Times New Roman"/>
          <w:sz w:val="24"/>
          <w:szCs w:val="24"/>
        </w:rPr>
      </w:pPr>
      <w:ins w:id="456"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457" w:author="Unknown"/>
          <w:rFonts w:ascii="Times New Roman" w:eastAsia="Times New Roman" w:hAnsi="Times New Roman" w:cs="Times New Roman"/>
          <w:sz w:val="24"/>
          <w:szCs w:val="24"/>
        </w:rPr>
      </w:pPr>
      <w:ins w:id="458" w:author="Unknown">
        <w:r w:rsidRPr="00414614">
          <w:rPr>
            <w:rFonts w:ascii="Times New Roman" w:eastAsia="Times New Roman" w:hAnsi="Times New Roman" w:cs="Times New Roman"/>
            <w:sz w:val="24"/>
            <w:szCs w:val="24"/>
          </w:rPr>
          <w:t xml:space="preserve">In the above program, The constructor Test is overloaded with another constructor. In the first call to the constructor, The constructor with one argument is called, and i will be initialized with </w:t>
        </w:r>
        <w:r w:rsidRPr="00414614">
          <w:rPr>
            <w:rFonts w:ascii="Times New Roman" w:eastAsia="Times New Roman" w:hAnsi="Times New Roman" w:cs="Times New Roman"/>
            <w:sz w:val="24"/>
            <w:szCs w:val="24"/>
          </w:rPr>
          <w:lastRenderedPageBreak/>
          <w:t>the value 10. However, In the second call to the constructor, The constructor with the 2 arguments is called, and i will be initialized with the value 15.</w:t>
        </w:r>
      </w:ins>
    </w:p>
    <w:p w:rsidR="00414614" w:rsidRPr="00414614" w:rsidRDefault="00414614" w:rsidP="00414614">
      <w:pPr>
        <w:spacing w:after="0" w:line="240" w:lineRule="auto"/>
        <w:rPr>
          <w:ins w:id="459" w:author="Unknown"/>
          <w:rFonts w:ascii="Times New Roman" w:eastAsia="Times New Roman" w:hAnsi="Times New Roman" w:cs="Times New Roman"/>
          <w:sz w:val="24"/>
          <w:szCs w:val="24"/>
        </w:rPr>
      </w:pPr>
      <w:ins w:id="460" w:author="Unknown">
        <w:r w:rsidRPr="00414614">
          <w:rPr>
            <w:rFonts w:ascii="Times New Roman" w:eastAsia="Times New Roman" w:hAnsi="Times New Roman" w:cs="Times New Roman"/>
            <w:sz w:val="24"/>
            <w:szCs w:val="24"/>
          </w:rPr>
          <w:pict>
            <v:rect id="_x0000_i105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1" w:author="Unknown"/>
          <w:rFonts w:ascii="Times New Roman" w:eastAsia="Times New Roman" w:hAnsi="Times New Roman" w:cs="Times New Roman"/>
          <w:b/>
          <w:bCs/>
          <w:sz w:val="27"/>
          <w:szCs w:val="27"/>
        </w:rPr>
      </w:pPr>
      <w:ins w:id="462" w:author="Unknown">
        <w:r w:rsidRPr="00414614">
          <w:rPr>
            <w:rFonts w:ascii="Times New Roman" w:eastAsia="Times New Roman" w:hAnsi="Times New Roman" w:cs="Times New Roman"/>
            <w:b/>
            <w:bCs/>
            <w:sz w:val="27"/>
            <w:szCs w:val="27"/>
          </w:rPr>
          <w:t>34) What do you understand by copy constructor in Java?</w:t>
        </w:r>
      </w:ins>
    </w:p>
    <w:p w:rsidR="00414614" w:rsidRPr="00414614" w:rsidRDefault="00414614" w:rsidP="00414614">
      <w:pPr>
        <w:spacing w:before="100" w:beforeAutospacing="1" w:after="100" w:afterAutospacing="1" w:line="240" w:lineRule="auto"/>
        <w:rPr>
          <w:ins w:id="463" w:author="Unknown"/>
          <w:rFonts w:ascii="Times New Roman" w:eastAsia="Times New Roman" w:hAnsi="Times New Roman" w:cs="Times New Roman"/>
          <w:sz w:val="24"/>
          <w:szCs w:val="24"/>
        </w:rPr>
      </w:pPr>
      <w:ins w:id="464" w:author="Unknown">
        <w:r w:rsidRPr="00414614">
          <w:rPr>
            <w:rFonts w:ascii="Times New Roman" w:eastAsia="Times New Roman" w:hAnsi="Times New Roman" w:cs="Times New Roman"/>
            <w:sz w:val="24"/>
            <w:szCs w:val="24"/>
          </w:rPr>
          <w:t>There is no copy constructor in java. However, we can copy the values from one object to another like copy constructor in C++.</w:t>
        </w:r>
      </w:ins>
    </w:p>
    <w:p w:rsidR="00414614" w:rsidRPr="00414614" w:rsidRDefault="00414614" w:rsidP="00414614">
      <w:pPr>
        <w:spacing w:before="100" w:beforeAutospacing="1" w:after="100" w:afterAutospacing="1" w:line="240" w:lineRule="auto"/>
        <w:rPr>
          <w:ins w:id="465" w:author="Unknown"/>
          <w:rFonts w:ascii="Times New Roman" w:eastAsia="Times New Roman" w:hAnsi="Times New Roman" w:cs="Times New Roman"/>
          <w:sz w:val="24"/>
          <w:szCs w:val="24"/>
        </w:rPr>
      </w:pPr>
      <w:ins w:id="466" w:author="Unknown">
        <w:r w:rsidRPr="00414614">
          <w:rPr>
            <w:rFonts w:ascii="Times New Roman" w:eastAsia="Times New Roman" w:hAnsi="Times New Roman" w:cs="Times New Roman"/>
            <w:sz w:val="24"/>
            <w:szCs w:val="24"/>
          </w:rPr>
          <w:t>There are many ways to copy the values of one object into another in java. They are:</w:t>
        </w:r>
      </w:ins>
    </w:p>
    <w:p w:rsidR="00414614" w:rsidRPr="00414614" w:rsidRDefault="00414614" w:rsidP="00414614">
      <w:pPr>
        <w:numPr>
          <w:ilvl w:val="0"/>
          <w:numId w:val="17"/>
        </w:numPr>
        <w:spacing w:before="100" w:beforeAutospacing="1" w:after="100" w:afterAutospacing="1" w:line="240" w:lineRule="auto"/>
        <w:rPr>
          <w:ins w:id="467" w:author="Unknown"/>
          <w:rFonts w:ascii="Times New Roman" w:eastAsia="Times New Roman" w:hAnsi="Times New Roman" w:cs="Times New Roman"/>
          <w:sz w:val="24"/>
          <w:szCs w:val="24"/>
        </w:rPr>
      </w:pPr>
      <w:ins w:id="468" w:author="Unknown">
        <w:r w:rsidRPr="00414614">
          <w:rPr>
            <w:rFonts w:ascii="Times New Roman" w:eastAsia="Times New Roman" w:hAnsi="Times New Roman" w:cs="Times New Roman"/>
            <w:sz w:val="24"/>
            <w:szCs w:val="24"/>
          </w:rPr>
          <w:t>By constructor</w:t>
        </w:r>
      </w:ins>
    </w:p>
    <w:p w:rsidR="00414614" w:rsidRPr="00414614" w:rsidRDefault="00414614" w:rsidP="00414614">
      <w:pPr>
        <w:numPr>
          <w:ilvl w:val="0"/>
          <w:numId w:val="17"/>
        </w:numPr>
        <w:spacing w:before="100" w:beforeAutospacing="1" w:after="100" w:afterAutospacing="1" w:line="240" w:lineRule="auto"/>
        <w:rPr>
          <w:ins w:id="469" w:author="Unknown"/>
          <w:rFonts w:ascii="Times New Roman" w:eastAsia="Times New Roman" w:hAnsi="Times New Roman" w:cs="Times New Roman"/>
          <w:sz w:val="24"/>
          <w:szCs w:val="24"/>
        </w:rPr>
      </w:pPr>
      <w:ins w:id="470" w:author="Unknown">
        <w:r w:rsidRPr="00414614">
          <w:rPr>
            <w:rFonts w:ascii="Times New Roman" w:eastAsia="Times New Roman" w:hAnsi="Times New Roman" w:cs="Times New Roman"/>
            <w:sz w:val="24"/>
            <w:szCs w:val="24"/>
          </w:rPr>
          <w:t>By assigning the values of one object into another</w:t>
        </w:r>
      </w:ins>
    </w:p>
    <w:p w:rsidR="00414614" w:rsidRPr="00414614" w:rsidRDefault="00414614" w:rsidP="00414614">
      <w:pPr>
        <w:numPr>
          <w:ilvl w:val="0"/>
          <w:numId w:val="17"/>
        </w:numPr>
        <w:spacing w:before="100" w:beforeAutospacing="1" w:after="100" w:afterAutospacing="1" w:line="240" w:lineRule="auto"/>
        <w:rPr>
          <w:ins w:id="471" w:author="Unknown"/>
          <w:rFonts w:ascii="Times New Roman" w:eastAsia="Times New Roman" w:hAnsi="Times New Roman" w:cs="Times New Roman"/>
          <w:sz w:val="24"/>
          <w:szCs w:val="24"/>
        </w:rPr>
      </w:pPr>
      <w:ins w:id="472" w:author="Unknown">
        <w:r w:rsidRPr="00414614">
          <w:rPr>
            <w:rFonts w:ascii="Times New Roman" w:eastAsia="Times New Roman" w:hAnsi="Times New Roman" w:cs="Times New Roman"/>
            <w:sz w:val="24"/>
            <w:szCs w:val="24"/>
          </w:rPr>
          <w:t>By clone() method of Object class</w:t>
        </w:r>
      </w:ins>
    </w:p>
    <w:p w:rsidR="00414614" w:rsidRPr="00414614" w:rsidRDefault="00414614" w:rsidP="00414614">
      <w:pPr>
        <w:spacing w:before="100" w:beforeAutospacing="1" w:after="100" w:afterAutospacing="1" w:line="240" w:lineRule="auto"/>
        <w:rPr>
          <w:ins w:id="473" w:author="Unknown"/>
          <w:rFonts w:ascii="Times New Roman" w:eastAsia="Times New Roman" w:hAnsi="Times New Roman" w:cs="Times New Roman"/>
          <w:sz w:val="24"/>
          <w:szCs w:val="24"/>
        </w:rPr>
      </w:pPr>
      <w:ins w:id="474" w:author="Unknown">
        <w:r w:rsidRPr="00414614">
          <w:rPr>
            <w:rFonts w:ascii="Times New Roman" w:eastAsia="Times New Roman" w:hAnsi="Times New Roman" w:cs="Times New Roman"/>
            <w:sz w:val="24"/>
            <w:szCs w:val="24"/>
          </w:rPr>
          <w:t>In this example, we are going to copy the values of one object into another using java constructor.</w:t>
        </w:r>
      </w:ins>
    </w:p>
    <w:p w:rsidR="00414614" w:rsidRPr="00414614" w:rsidRDefault="00414614" w:rsidP="00414614">
      <w:pPr>
        <w:numPr>
          <w:ilvl w:val="0"/>
          <w:numId w:val="18"/>
        </w:numPr>
        <w:spacing w:before="100" w:beforeAutospacing="1" w:after="100" w:afterAutospacing="1" w:line="240" w:lineRule="auto"/>
        <w:rPr>
          <w:ins w:id="475" w:author="Unknown"/>
          <w:rFonts w:ascii="Times New Roman" w:eastAsia="Times New Roman" w:hAnsi="Times New Roman" w:cs="Times New Roman"/>
          <w:sz w:val="24"/>
          <w:szCs w:val="24"/>
        </w:rPr>
      </w:pPr>
      <w:ins w:id="476" w:author="Unknown">
        <w:r w:rsidRPr="00414614">
          <w:rPr>
            <w:rFonts w:ascii="Times New Roman" w:eastAsia="Times New Roman" w:hAnsi="Times New Roman" w:cs="Times New Roman"/>
            <w:sz w:val="24"/>
            <w:szCs w:val="24"/>
          </w:rPr>
          <w:t>//Java program to initialize the values from one object to another  </w:t>
        </w:r>
      </w:ins>
    </w:p>
    <w:p w:rsidR="00414614" w:rsidRPr="00414614" w:rsidRDefault="00414614" w:rsidP="00414614">
      <w:pPr>
        <w:numPr>
          <w:ilvl w:val="0"/>
          <w:numId w:val="18"/>
        </w:numPr>
        <w:spacing w:before="100" w:beforeAutospacing="1" w:after="100" w:afterAutospacing="1" w:line="240" w:lineRule="auto"/>
        <w:rPr>
          <w:ins w:id="477" w:author="Unknown"/>
          <w:rFonts w:ascii="Times New Roman" w:eastAsia="Times New Roman" w:hAnsi="Times New Roman" w:cs="Times New Roman"/>
          <w:sz w:val="24"/>
          <w:szCs w:val="24"/>
        </w:rPr>
      </w:pPr>
      <w:ins w:id="478" w:author="Unknown">
        <w:r w:rsidRPr="00414614">
          <w:rPr>
            <w:rFonts w:ascii="Times New Roman" w:eastAsia="Times New Roman" w:hAnsi="Times New Roman" w:cs="Times New Roman"/>
            <w:sz w:val="24"/>
            <w:szCs w:val="24"/>
          </w:rPr>
          <w:t>class Student6{  </w:t>
        </w:r>
      </w:ins>
    </w:p>
    <w:p w:rsidR="00414614" w:rsidRPr="00414614" w:rsidRDefault="00414614" w:rsidP="00414614">
      <w:pPr>
        <w:numPr>
          <w:ilvl w:val="0"/>
          <w:numId w:val="18"/>
        </w:numPr>
        <w:spacing w:before="100" w:beforeAutospacing="1" w:after="100" w:afterAutospacing="1" w:line="240" w:lineRule="auto"/>
        <w:rPr>
          <w:ins w:id="479" w:author="Unknown"/>
          <w:rFonts w:ascii="Times New Roman" w:eastAsia="Times New Roman" w:hAnsi="Times New Roman" w:cs="Times New Roman"/>
          <w:sz w:val="24"/>
          <w:szCs w:val="24"/>
        </w:rPr>
      </w:pPr>
      <w:ins w:id="480" w:author="Unknown">
        <w:r w:rsidRPr="00414614">
          <w:rPr>
            <w:rFonts w:ascii="Times New Roman" w:eastAsia="Times New Roman" w:hAnsi="Times New Roman" w:cs="Times New Roman"/>
            <w:sz w:val="24"/>
            <w:szCs w:val="24"/>
          </w:rPr>
          <w:t>    int id;  </w:t>
        </w:r>
      </w:ins>
    </w:p>
    <w:p w:rsidR="00414614" w:rsidRPr="00414614" w:rsidRDefault="00414614" w:rsidP="00414614">
      <w:pPr>
        <w:numPr>
          <w:ilvl w:val="0"/>
          <w:numId w:val="18"/>
        </w:numPr>
        <w:spacing w:before="100" w:beforeAutospacing="1" w:after="100" w:afterAutospacing="1" w:line="240" w:lineRule="auto"/>
        <w:rPr>
          <w:ins w:id="481" w:author="Unknown"/>
          <w:rFonts w:ascii="Times New Roman" w:eastAsia="Times New Roman" w:hAnsi="Times New Roman" w:cs="Times New Roman"/>
          <w:sz w:val="24"/>
          <w:szCs w:val="24"/>
        </w:rPr>
      </w:pPr>
      <w:ins w:id="482" w:author="Unknown">
        <w:r w:rsidRPr="00414614">
          <w:rPr>
            <w:rFonts w:ascii="Times New Roman" w:eastAsia="Times New Roman" w:hAnsi="Times New Roman" w:cs="Times New Roman"/>
            <w:sz w:val="24"/>
            <w:szCs w:val="24"/>
          </w:rPr>
          <w:t>    String name;  </w:t>
        </w:r>
      </w:ins>
    </w:p>
    <w:p w:rsidR="00414614" w:rsidRPr="00414614" w:rsidRDefault="00414614" w:rsidP="00414614">
      <w:pPr>
        <w:numPr>
          <w:ilvl w:val="0"/>
          <w:numId w:val="18"/>
        </w:numPr>
        <w:spacing w:before="100" w:beforeAutospacing="1" w:after="100" w:afterAutospacing="1" w:line="240" w:lineRule="auto"/>
        <w:rPr>
          <w:ins w:id="483" w:author="Unknown"/>
          <w:rFonts w:ascii="Times New Roman" w:eastAsia="Times New Roman" w:hAnsi="Times New Roman" w:cs="Times New Roman"/>
          <w:sz w:val="24"/>
          <w:szCs w:val="24"/>
        </w:rPr>
      </w:pPr>
      <w:ins w:id="484" w:author="Unknown">
        <w:r w:rsidRPr="00414614">
          <w:rPr>
            <w:rFonts w:ascii="Times New Roman" w:eastAsia="Times New Roman" w:hAnsi="Times New Roman" w:cs="Times New Roman"/>
            <w:sz w:val="24"/>
            <w:szCs w:val="24"/>
          </w:rPr>
          <w:t>    //constructor to initialize integer and string  </w:t>
        </w:r>
      </w:ins>
    </w:p>
    <w:p w:rsidR="00414614" w:rsidRPr="00414614" w:rsidRDefault="00414614" w:rsidP="00414614">
      <w:pPr>
        <w:numPr>
          <w:ilvl w:val="0"/>
          <w:numId w:val="18"/>
        </w:numPr>
        <w:spacing w:before="100" w:beforeAutospacing="1" w:after="100" w:afterAutospacing="1" w:line="240" w:lineRule="auto"/>
        <w:rPr>
          <w:ins w:id="485" w:author="Unknown"/>
          <w:rFonts w:ascii="Times New Roman" w:eastAsia="Times New Roman" w:hAnsi="Times New Roman" w:cs="Times New Roman"/>
          <w:sz w:val="24"/>
          <w:szCs w:val="24"/>
        </w:rPr>
      </w:pPr>
      <w:ins w:id="486" w:author="Unknown">
        <w:r w:rsidRPr="00414614">
          <w:rPr>
            <w:rFonts w:ascii="Times New Roman" w:eastAsia="Times New Roman" w:hAnsi="Times New Roman" w:cs="Times New Roman"/>
            <w:sz w:val="24"/>
            <w:szCs w:val="24"/>
          </w:rPr>
          <w:t>    Student6(int i,String n){  </w:t>
        </w:r>
      </w:ins>
    </w:p>
    <w:p w:rsidR="00414614" w:rsidRPr="00414614" w:rsidRDefault="00414614" w:rsidP="00414614">
      <w:pPr>
        <w:numPr>
          <w:ilvl w:val="0"/>
          <w:numId w:val="18"/>
        </w:numPr>
        <w:spacing w:before="100" w:beforeAutospacing="1" w:after="100" w:afterAutospacing="1" w:line="240" w:lineRule="auto"/>
        <w:rPr>
          <w:ins w:id="487" w:author="Unknown"/>
          <w:rFonts w:ascii="Times New Roman" w:eastAsia="Times New Roman" w:hAnsi="Times New Roman" w:cs="Times New Roman"/>
          <w:sz w:val="24"/>
          <w:szCs w:val="24"/>
        </w:rPr>
      </w:pPr>
      <w:ins w:id="488" w:author="Unknown">
        <w:r w:rsidRPr="00414614">
          <w:rPr>
            <w:rFonts w:ascii="Times New Roman" w:eastAsia="Times New Roman" w:hAnsi="Times New Roman" w:cs="Times New Roman"/>
            <w:sz w:val="24"/>
            <w:szCs w:val="24"/>
          </w:rPr>
          <w:t>    id = i;  </w:t>
        </w:r>
      </w:ins>
    </w:p>
    <w:p w:rsidR="00414614" w:rsidRPr="00414614" w:rsidRDefault="00414614" w:rsidP="00414614">
      <w:pPr>
        <w:numPr>
          <w:ilvl w:val="0"/>
          <w:numId w:val="18"/>
        </w:numPr>
        <w:spacing w:before="100" w:beforeAutospacing="1" w:after="100" w:afterAutospacing="1" w:line="240" w:lineRule="auto"/>
        <w:rPr>
          <w:ins w:id="489" w:author="Unknown"/>
          <w:rFonts w:ascii="Times New Roman" w:eastAsia="Times New Roman" w:hAnsi="Times New Roman" w:cs="Times New Roman"/>
          <w:sz w:val="24"/>
          <w:szCs w:val="24"/>
        </w:rPr>
      </w:pPr>
      <w:ins w:id="490" w:author="Unknown">
        <w:r w:rsidRPr="00414614">
          <w:rPr>
            <w:rFonts w:ascii="Times New Roman" w:eastAsia="Times New Roman" w:hAnsi="Times New Roman" w:cs="Times New Roman"/>
            <w:sz w:val="24"/>
            <w:szCs w:val="24"/>
          </w:rPr>
          <w:t>    name = n;  </w:t>
        </w:r>
      </w:ins>
    </w:p>
    <w:p w:rsidR="00414614" w:rsidRPr="00414614" w:rsidRDefault="00414614" w:rsidP="00414614">
      <w:pPr>
        <w:numPr>
          <w:ilvl w:val="0"/>
          <w:numId w:val="18"/>
        </w:numPr>
        <w:spacing w:before="100" w:beforeAutospacing="1" w:after="100" w:afterAutospacing="1" w:line="240" w:lineRule="auto"/>
        <w:rPr>
          <w:ins w:id="491" w:author="Unknown"/>
          <w:rFonts w:ascii="Times New Roman" w:eastAsia="Times New Roman" w:hAnsi="Times New Roman" w:cs="Times New Roman"/>
          <w:sz w:val="24"/>
          <w:szCs w:val="24"/>
        </w:rPr>
      </w:pPr>
      <w:ins w:id="49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8"/>
        </w:numPr>
        <w:spacing w:before="100" w:beforeAutospacing="1" w:after="100" w:afterAutospacing="1" w:line="240" w:lineRule="auto"/>
        <w:rPr>
          <w:ins w:id="493" w:author="Unknown"/>
          <w:rFonts w:ascii="Times New Roman" w:eastAsia="Times New Roman" w:hAnsi="Times New Roman" w:cs="Times New Roman"/>
          <w:sz w:val="24"/>
          <w:szCs w:val="24"/>
        </w:rPr>
      </w:pPr>
      <w:ins w:id="494" w:author="Unknown">
        <w:r w:rsidRPr="00414614">
          <w:rPr>
            <w:rFonts w:ascii="Times New Roman" w:eastAsia="Times New Roman" w:hAnsi="Times New Roman" w:cs="Times New Roman"/>
            <w:sz w:val="24"/>
            <w:szCs w:val="24"/>
          </w:rPr>
          <w:t>    //constructor to initialize another object  </w:t>
        </w:r>
      </w:ins>
    </w:p>
    <w:p w:rsidR="00414614" w:rsidRPr="00414614" w:rsidRDefault="00414614" w:rsidP="00414614">
      <w:pPr>
        <w:numPr>
          <w:ilvl w:val="0"/>
          <w:numId w:val="18"/>
        </w:numPr>
        <w:spacing w:before="100" w:beforeAutospacing="1" w:after="100" w:afterAutospacing="1" w:line="240" w:lineRule="auto"/>
        <w:rPr>
          <w:ins w:id="495" w:author="Unknown"/>
          <w:rFonts w:ascii="Times New Roman" w:eastAsia="Times New Roman" w:hAnsi="Times New Roman" w:cs="Times New Roman"/>
          <w:sz w:val="24"/>
          <w:szCs w:val="24"/>
        </w:rPr>
      </w:pPr>
      <w:ins w:id="496" w:author="Unknown">
        <w:r w:rsidRPr="00414614">
          <w:rPr>
            <w:rFonts w:ascii="Times New Roman" w:eastAsia="Times New Roman" w:hAnsi="Times New Roman" w:cs="Times New Roman"/>
            <w:sz w:val="24"/>
            <w:szCs w:val="24"/>
          </w:rPr>
          <w:t>    Student6(Student6 s){  </w:t>
        </w:r>
      </w:ins>
    </w:p>
    <w:p w:rsidR="00414614" w:rsidRPr="00414614" w:rsidRDefault="00414614" w:rsidP="00414614">
      <w:pPr>
        <w:numPr>
          <w:ilvl w:val="0"/>
          <w:numId w:val="18"/>
        </w:numPr>
        <w:spacing w:before="100" w:beforeAutospacing="1" w:after="100" w:afterAutospacing="1" w:line="240" w:lineRule="auto"/>
        <w:rPr>
          <w:ins w:id="497" w:author="Unknown"/>
          <w:rFonts w:ascii="Times New Roman" w:eastAsia="Times New Roman" w:hAnsi="Times New Roman" w:cs="Times New Roman"/>
          <w:sz w:val="24"/>
          <w:szCs w:val="24"/>
        </w:rPr>
      </w:pPr>
      <w:ins w:id="498" w:author="Unknown">
        <w:r w:rsidRPr="00414614">
          <w:rPr>
            <w:rFonts w:ascii="Times New Roman" w:eastAsia="Times New Roman" w:hAnsi="Times New Roman" w:cs="Times New Roman"/>
            <w:sz w:val="24"/>
            <w:szCs w:val="24"/>
          </w:rPr>
          <w:t>    id = s.id;  </w:t>
        </w:r>
      </w:ins>
    </w:p>
    <w:p w:rsidR="00414614" w:rsidRPr="00414614" w:rsidRDefault="00414614" w:rsidP="00414614">
      <w:pPr>
        <w:numPr>
          <w:ilvl w:val="0"/>
          <w:numId w:val="18"/>
        </w:numPr>
        <w:spacing w:before="100" w:beforeAutospacing="1" w:after="100" w:afterAutospacing="1" w:line="240" w:lineRule="auto"/>
        <w:rPr>
          <w:ins w:id="499" w:author="Unknown"/>
          <w:rFonts w:ascii="Times New Roman" w:eastAsia="Times New Roman" w:hAnsi="Times New Roman" w:cs="Times New Roman"/>
          <w:sz w:val="24"/>
          <w:szCs w:val="24"/>
        </w:rPr>
      </w:pPr>
      <w:ins w:id="500" w:author="Unknown">
        <w:r w:rsidRPr="00414614">
          <w:rPr>
            <w:rFonts w:ascii="Times New Roman" w:eastAsia="Times New Roman" w:hAnsi="Times New Roman" w:cs="Times New Roman"/>
            <w:sz w:val="24"/>
            <w:szCs w:val="24"/>
          </w:rPr>
          <w:t>    name =s.name;  </w:t>
        </w:r>
      </w:ins>
    </w:p>
    <w:p w:rsidR="00414614" w:rsidRPr="00414614" w:rsidRDefault="00414614" w:rsidP="00414614">
      <w:pPr>
        <w:numPr>
          <w:ilvl w:val="0"/>
          <w:numId w:val="18"/>
        </w:numPr>
        <w:spacing w:before="100" w:beforeAutospacing="1" w:after="100" w:afterAutospacing="1" w:line="240" w:lineRule="auto"/>
        <w:rPr>
          <w:ins w:id="501" w:author="Unknown"/>
          <w:rFonts w:ascii="Times New Roman" w:eastAsia="Times New Roman" w:hAnsi="Times New Roman" w:cs="Times New Roman"/>
          <w:sz w:val="24"/>
          <w:szCs w:val="24"/>
        </w:rPr>
      </w:pPr>
      <w:ins w:id="50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8"/>
        </w:numPr>
        <w:spacing w:before="100" w:beforeAutospacing="1" w:after="100" w:afterAutospacing="1" w:line="240" w:lineRule="auto"/>
        <w:rPr>
          <w:ins w:id="503" w:author="Unknown"/>
          <w:rFonts w:ascii="Times New Roman" w:eastAsia="Times New Roman" w:hAnsi="Times New Roman" w:cs="Times New Roman"/>
          <w:sz w:val="24"/>
          <w:szCs w:val="24"/>
        </w:rPr>
      </w:pPr>
      <w:ins w:id="504" w:author="Unknown">
        <w:r w:rsidRPr="00414614">
          <w:rPr>
            <w:rFonts w:ascii="Times New Roman" w:eastAsia="Times New Roman" w:hAnsi="Times New Roman" w:cs="Times New Roman"/>
            <w:sz w:val="24"/>
            <w:szCs w:val="24"/>
          </w:rPr>
          <w:t>    void display(){System.out.println(id+" "+name);}  </w:t>
        </w:r>
      </w:ins>
    </w:p>
    <w:p w:rsidR="00414614" w:rsidRPr="00414614" w:rsidRDefault="00414614" w:rsidP="00414614">
      <w:pPr>
        <w:numPr>
          <w:ilvl w:val="0"/>
          <w:numId w:val="18"/>
        </w:numPr>
        <w:spacing w:before="100" w:beforeAutospacing="1" w:after="100" w:afterAutospacing="1" w:line="240" w:lineRule="auto"/>
        <w:rPr>
          <w:ins w:id="505" w:author="Unknown"/>
          <w:rFonts w:ascii="Times New Roman" w:eastAsia="Times New Roman" w:hAnsi="Times New Roman" w:cs="Times New Roman"/>
          <w:sz w:val="24"/>
          <w:szCs w:val="24"/>
        </w:rPr>
      </w:pPr>
      <w:ins w:id="50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8"/>
        </w:numPr>
        <w:spacing w:before="100" w:beforeAutospacing="1" w:after="100" w:afterAutospacing="1" w:line="240" w:lineRule="auto"/>
        <w:rPr>
          <w:ins w:id="507" w:author="Unknown"/>
          <w:rFonts w:ascii="Times New Roman" w:eastAsia="Times New Roman" w:hAnsi="Times New Roman" w:cs="Times New Roman"/>
          <w:sz w:val="24"/>
          <w:szCs w:val="24"/>
        </w:rPr>
      </w:pPr>
      <w:ins w:id="508"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8"/>
        </w:numPr>
        <w:spacing w:before="100" w:beforeAutospacing="1" w:after="100" w:afterAutospacing="1" w:line="240" w:lineRule="auto"/>
        <w:rPr>
          <w:ins w:id="509" w:author="Unknown"/>
          <w:rFonts w:ascii="Times New Roman" w:eastAsia="Times New Roman" w:hAnsi="Times New Roman" w:cs="Times New Roman"/>
          <w:sz w:val="24"/>
          <w:szCs w:val="24"/>
        </w:rPr>
      </w:pPr>
      <w:ins w:id="510" w:author="Unknown">
        <w:r w:rsidRPr="00414614">
          <w:rPr>
            <w:rFonts w:ascii="Times New Roman" w:eastAsia="Times New Roman" w:hAnsi="Times New Roman" w:cs="Times New Roman"/>
            <w:sz w:val="24"/>
            <w:szCs w:val="24"/>
          </w:rPr>
          <w:t>    Student6 s1 = new Student6(111,"Karan");  </w:t>
        </w:r>
      </w:ins>
    </w:p>
    <w:p w:rsidR="00414614" w:rsidRPr="00414614" w:rsidRDefault="00414614" w:rsidP="00414614">
      <w:pPr>
        <w:numPr>
          <w:ilvl w:val="0"/>
          <w:numId w:val="18"/>
        </w:numPr>
        <w:spacing w:before="100" w:beforeAutospacing="1" w:after="100" w:afterAutospacing="1" w:line="240" w:lineRule="auto"/>
        <w:rPr>
          <w:ins w:id="511" w:author="Unknown"/>
          <w:rFonts w:ascii="Times New Roman" w:eastAsia="Times New Roman" w:hAnsi="Times New Roman" w:cs="Times New Roman"/>
          <w:sz w:val="24"/>
          <w:szCs w:val="24"/>
        </w:rPr>
      </w:pPr>
      <w:ins w:id="512" w:author="Unknown">
        <w:r w:rsidRPr="00414614">
          <w:rPr>
            <w:rFonts w:ascii="Times New Roman" w:eastAsia="Times New Roman" w:hAnsi="Times New Roman" w:cs="Times New Roman"/>
            <w:sz w:val="24"/>
            <w:szCs w:val="24"/>
          </w:rPr>
          <w:t>    Student6 s2 = new Student6(s1);  </w:t>
        </w:r>
      </w:ins>
    </w:p>
    <w:p w:rsidR="00414614" w:rsidRPr="00414614" w:rsidRDefault="00414614" w:rsidP="00414614">
      <w:pPr>
        <w:numPr>
          <w:ilvl w:val="0"/>
          <w:numId w:val="18"/>
        </w:numPr>
        <w:spacing w:before="100" w:beforeAutospacing="1" w:after="100" w:afterAutospacing="1" w:line="240" w:lineRule="auto"/>
        <w:rPr>
          <w:ins w:id="513" w:author="Unknown"/>
          <w:rFonts w:ascii="Times New Roman" w:eastAsia="Times New Roman" w:hAnsi="Times New Roman" w:cs="Times New Roman"/>
          <w:sz w:val="24"/>
          <w:szCs w:val="24"/>
        </w:rPr>
      </w:pPr>
      <w:ins w:id="514" w:author="Unknown">
        <w:r w:rsidRPr="00414614">
          <w:rPr>
            <w:rFonts w:ascii="Times New Roman" w:eastAsia="Times New Roman" w:hAnsi="Times New Roman" w:cs="Times New Roman"/>
            <w:sz w:val="24"/>
            <w:szCs w:val="24"/>
          </w:rPr>
          <w:t>    s1.display();  </w:t>
        </w:r>
      </w:ins>
    </w:p>
    <w:p w:rsidR="00414614" w:rsidRPr="00414614" w:rsidRDefault="00414614" w:rsidP="00414614">
      <w:pPr>
        <w:numPr>
          <w:ilvl w:val="0"/>
          <w:numId w:val="18"/>
        </w:numPr>
        <w:spacing w:before="100" w:beforeAutospacing="1" w:after="100" w:afterAutospacing="1" w:line="240" w:lineRule="auto"/>
        <w:rPr>
          <w:ins w:id="515" w:author="Unknown"/>
          <w:rFonts w:ascii="Times New Roman" w:eastAsia="Times New Roman" w:hAnsi="Times New Roman" w:cs="Times New Roman"/>
          <w:sz w:val="24"/>
          <w:szCs w:val="24"/>
        </w:rPr>
      </w:pPr>
      <w:ins w:id="516" w:author="Unknown">
        <w:r w:rsidRPr="00414614">
          <w:rPr>
            <w:rFonts w:ascii="Times New Roman" w:eastAsia="Times New Roman" w:hAnsi="Times New Roman" w:cs="Times New Roman"/>
            <w:sz w:val="24"/>
            <w:szCs w:val="24"/>
          </w:rPr>
          <w:t>    s2.display();  </w:t>
        </w:r>
      </w:ins>
    </w:p>
    <w:p w:rsidR="00414614" w:rsidRPr="00414614" w:rsidRDefault="00414614" w:rsidP="00414614">
      <w:pPr>
        <w:numPr>
          <w:ilvl w:val="0"/>
          <w:numId w:val="18"/>
        </w:numPr>
        <w:spacing w:before="100" w:beforeAutospacing="1" w:after="100" w:afterAutospacing="1" w:line="240" w:lineRule="auto"/>
        <w:rPr>
          <w:ins w:id="517" w:author="Unknown"/>
          <w:rFonts w:ascii="Times New Roman" w:eastAsia="Times New Roman" w:hAnsi="Times New Roman" w:cs="Times New Roman"/>
          <w:sz w:val="24"/>
          <w:szCs w:val="24"/>
        </w:rPr>
      </w:pPr>
      <w:ins w:id="51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8"/>
        </w:numPr>
        <w:spacing w:before="100" w:beforeAutospacing="1" w:after="100" w:afterAutospacing="1" w:line="240" w:lineRule="auto"/>
        <w:rPr>
          <w:ins w:id="519" w:author="Unknown"/>
          <w:rFonts w:ascii="Times New Roman" w:eastAsia="Times New Roman" w:hAnsi="Times New Roman" w:cs="Times New Roman"/>
          <w:sz w:val="24"/>
          <w:szCs w:val="24"/>
        </w:rPr>
      </w:pPr>
      <w:ins w:id="520"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521" w:author="Unknown"/>
          <w:rFonts w:ascii="Times New Roman" w:eastAsia="Times New Roman" w:hAnsi="Times New Roman" w:cs="Times New Roman"/>
          <w:sz w:val="24"/>
          <w:szCs w:val="24"/>
        </w:rPr>
      </w:pPr>
      <w:ins w:id="522"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"http://www.javatpoint.com/opr/test.jsp?filename=Student6"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523" w:author="Unknown"/>
          <w:rFonts w:ascii="Times New Roman" w:eastAsia="Times New Roman" w:hAnsi="Times New Roman" w:cs="Times New Roman"/>
          <w:sz w:val="24"/>
          <w:szCs w:val="24"/>
        </w:rPr>
      </w:pPr>
      <w:ins w:id="524"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 w:author="Unknown"/>
          <w:rFonts w:ascii="Courier New" w:eastAsia="Times New Roman" w:hAnsi="Courier New" w:cs="Courier New"/>
          <w:sz w:val="20"/>
          <w:szCs w:val="20"/>
        </w:rPr>
      </w:pPr>
      <w:ins w:id="526" w:author="Unknown">
        <w:r w:rsidRPr="00414614">
          <w:rPr>
            <w:rFonts w:ascii="Courier New" w:eastAsia="Times New Roman" w:hAnsi="Courier New" w:cs="Courier New"/>
            <w:sz w:val="20"/>
            <w:szCs w:val="20"/>
          </w:rPr>
          <w:lastRenderedPageBreak/>
          <w:t>111 Karan</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sz w:val="20"/>
          <w:szCs w:val="20"/>
        </w:rPr>
      </w:pPr>
      <w:ins w:id="528" w:author="Unknown">
        <w:r w:rsidRPr="00414614">
          <w:rPr>
            <w:rFonts w:ascii="Courier New" w:eastAsia="Times New Roman" w:hAnsi="Courier New" w:cs="Courier New"/>
            <w:sz w:val="20"/>
            <w:szCs w:val="20"/>
          </w:rPr>
          <w:t>111 Karan</w:t>
        </w:r>
      </w:ins>
    </w:p>
    <w:p w:rsidR="00414614" w:rsidRPr="00414614" w:rsidRDefault="00414614" w:rsidP="00414614">
      <w:pPr>
        <w:spacing w:after="0" w:line="240" w:lineRule="auto"/>
        <w:rPr>
          <w:ins w:id="529" w:author="Unknown"/>
          <w:rFonts w:ascii="Times New Roman" w:eastAsia="Times New Roman" w:hAnsi="Times New Roman" w:cs="Times New Roman"/>
          <w:sz w:val="24"/>
          <w:szCs w:val="24"/>
        </w:rPr>
      </w:pPr>
      <w:ins w:id="530" w:author="Unknown">
        <w:r w:rsidRPr="00414614">
          <w:rPr>
            <w:rFonts w:ascii="Times New Roman" w:eastAsia="Times New Roman" w:hAnsi="Times New Roman" w:cs="Times New Roman"/>
            <w:sz w:val="24"/>
            <w:szCs w:val="24"/>
          </w:rPr>
          <w:pict>
            <v:rect id="_x0000_i106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31" w:author="Unknown"/>
          <w:rFonts w:ascii="Times New Roman" w:eastAsia="Times New Roman" w:hAnsi="Times New Roman" w:cs="Times New Roman"/>
          <w:b/>
          <w:bCs/>
          <w:sz w:val="27"/>
          <w:szCs w:val="27"/>
        </w:rPr>
      </w:pPr>
      <w:ins w:id="532" w:author="Unknown">
        <w:r w:rsidRPr="00414614">
          <w:rPr>
            <w:rFonts w:ascii="Times New Roman" w:eastAsia="Times New Roman" w:hAnsi="Times New Roman" w:cs="Times New Roman"/>
            <w:b/>
            <w:bCs/>
            <w:sz w:val="27"/>
            <w:szCs w:val="27"/>
          </w:rPr>
          <w:t>35) What are the differences between the constructors and methods?</w:t>
        </w:r>
      </w:ins>
    </w:p>
    <w:p w:rsidR="00414614" w:rsidRPr="00414614" w:rsidRDefault="00414614" w:rsidP="00414614">
      <w:pPr>
        <w:spacing w:before="100" w:beforeAutospacing="1" w:after="100" w:afterAutospacing="1" w:line="240" w:lineRule="auto"/>
        <w:rPr>
          <w:ins w:id="533" w:author="Unknown"/>
          <w:rFonts w:ascii="Times New Roman" w:eastAsia="Times New Roman" w:hAnsi="Times New Roman" w:cs="Times New Roman"/>
          <w:sz w:val="24"/>
          <w:szCs w:val="24"/>
        </w:rPr>
      </w:pPr>
      <w:ins w:id="534" w:author="Unknown">
        <w:r w:rsidRPr="00414614">
          <w:rPr>
            <w:rFonts w:ascii="Times New Roman" w:eastAsia="Times New Roman" w:hAnsi="Times New Roman" w:cs="Times New Roman"/>
            <w:sz w:val="24"/>
            <w:szCs w:val="24"/>
          </w:rPr>
          <w:t>There are many differences between constructors and methods. They are given below.</w:t>
        </w:r>
      </w:ins>
    </w:p>
    <w:tbl>
      <w:tblPr>
        <w:tblW w:w="0" w:type="auto"/>
        <w:tblCellSpacing w:w="15" w:type="dxa"/>
        <w:tblCellMar>
          <w:top w:w="15" w:type="dxa"/>
          <w:left w:w="15" w:type="dxa"/>
          <w:bottom w:w="15" w:type="dxa"/>
          <w:right w:w="15" w:type="dxa"/>
        </w:tblCellMar>
        <w:tblLook w:val="04A0"/>
      </w:tblPr>
      <w:tblGrid>
        <w:gridCol w:w="5749"/>
        <w:gridCol w:w="3701"/>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Java Constructor</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Java Method</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constructor is used to initialize the state of an object.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method is used to expose the behavior of an object.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constructor must not have a return type.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method must have a return type.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constructor is invoked implicitly.</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method is invoked explicitly.</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Java compiler provides a default constructor if you don't have any constructor in a class.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method is not provided by the compiler in any case.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constructor name must be same as the class name.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method name may or may not be same as class name.</w:t>
            </w:r>
          </w:p>
        </w:tc>
      </w:tr>
    </w:tbl>
    <w:p w:rsidR="00414614" w:rsidRPr="00414614" w:rsidRDefault="00414614" w:rsidP="00414614">
      <w:pPr>
        <w:spacing w:after="0" w:line="240" w:lineRule="auto"/>
        <w:rPr>
          <w:ins w:id="535" w:author="Unknown"/>
          <w:rFonts w:ascii="Times New Roman" w:eastAsia="Times New Roman" w:hAnsi="Times New Roman" w:cs="Times New Roman"/>
          <w:sz w:val="24"/>
          <w:szCs w:val="24"/>
        </w:rPr>
      </w:pPr>
      <w:ins w:id="536" w:author="Unknown">
        <w:r w:rsidRPr="00414614">
          <w:rPr>
            <w:rFonts w:ascii="Times New Roman" w:eastAsia="Times New Roman" w:hAnsi="Times New Roman" w:cs="Times New Roman"/>
            <w:sz w:val="24"/>
            <w:szCs w:val="24"/>
          </w:rPr>
          <w:lastRenderedPageBreak/>
          <w:br/>
        </w:r>
      </w:ins>
      <w:r>
        <w:rPr>
          <w:rFonts w:ascii="Times New Roman" w:eastAsia="Times New Roman" w:hAnsi="Times New Roman" w:cs="Times New Roman"/>
          <w:noProof/>
          <w:sz w:val="24"/>
          <w:szCs w:val="24"/>
        </w:rPr>
        <w:drawing>
          <wp:inline distT="0" distB="0" distL="0" distR="0">
            <wp:extent cx="6991350" cy="5362575"/>
            <wp:effectExtent l="19050" t="0" r="0" b="0"/>
            <wp:docPr id="39" name="Picture 39"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nstructors vs Methods"/>
                    <pic:cNvPicPr>
                      <a:picLocks noChangeAspect="1" noChangeArrowheads="1"/>
                    </pic:cNvPicPr>
                  </pic:nvPicPr>
                  <pic:blipFill>
                    <a:blip r:embed="rId15"/>
                    <a:srcRect/>
                    <a:stretch>
                      <a:fillRect/>
                    </a:stretch>
                  </pic:blipFill>
                  <pic:spPr bwMode="auto">
                    <a:xfrm>
                      <a:off x="0" y="0"/>
                      <a:ext cx="6991350" cy="5362575"/>
                    </a:xfrm>
                    <a:prstGeom prst="rect">
                      <a:avLst/>
                    </a:prstGeom>
                    <a:noFill/>
                    <a:ln w="9525">
                      <a:noFill/>
                      <a:miter lim="800000"/>
                      <a:headEnd/>
                      <a:tailEnd/>
                    </a:ln>
                  </pic:spPr>
                </pic:pic>
              </a:graphicData>
            </a:graphic>
          </wp:inline>
        </w:drawing>
      </w:r>
    </w:p>
    <w:p w:rsidR="00414614" w:rsidRPr="00414614" w:rsidRDefault="00414614" w:rsidP="00414614">
      <w:pPr>
        <w:spacing w:after="0" w:line="240" w:lineRule="auto"/>
        <w:rPr>
          <w:ins w:id="537" w:author="Unknown"/>
          <w:rFonts w:ascii="Times New Roman" w:eastAsia="Times New Roman" w:hAnsi="Times New Roman" w:cs="Times New Roman"/>
          <w:sz w:val="24"/>
          <w:szCs w:val="24"/>
        </w:rPr>
      </w:pPr>
      <w:ins w:id="538" w:author="Unknown">
        <w:r w:rsidRPr="00414614">
          <w:rPr>
            <w:rFonts w:ascii="Times New Roman" w:eastAsia="Times New Roman" w:hAnsi="Times New Roman" w:cs="Times New Roman"/>
            <w:sz w:val="24"/>
            <w:szCs w:val="24"/>
          </w:rPr>
          <w:pict>
            <v:rect id="_x0000_i106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39" w:author="Unknown"/>
          <w:rFonts w:ascii="Times New Roman" w:eastAsia="Times New Roman" w:hAnsi="Times New Roman" w:cs="Times New Roman"/>
          <w:b/>
          <w:bCs/>
          <w:sz w:val="27"/>
          <w:szCs w:val="27"/>
        </w:rPr>
      </w:pPr>
      <w:ins w:id="540" w:author="Unknown">
        <w:r w:rsidRPr="00414614">
          <w:rPr>
            <w:rFonts w:ascii="Times New Roman" w:eastAsia="Times New Roman" w:hAnsi="Times New Roman" w:cs="Times New Roman"/>
            <w:b/>
            <w:bCs/>
            <w:sz w:val="27"/>
            <w:szCs w:val="27"/>
          </w:rPr>
          <w:t>36) What is the output of the following Java program?</w:t>
        </w:r>
      </w:ins>
    </w:p>
    <w:p w:rsidR="00414614" w:rsidRPr="00414614" w:rsidRDefault="00414614" w:rsidP="00414614">
      <w:pPr>
        <w:numPr>
          <w:ilvl w:val="0"/>
          <w:numId w:val="19"/>
        </w:numPr>
        <w:spacing w:before="100" w:beforeAutospacing="1" w:after="100" w:afterAutospacing="1" w:line="240" w:lineRule="auto"/>
        <w:rPr>
          <w:ins w:id="541" w:author="Unknown"/>
          <w:rFonts w:ascii="Times New Roman" w:eastAsia="Times New Roman" w:hAnsi="Times New Roman" w:cs="Times New Roman"/>
          <w:sz w:val="24"/>
          <w:szCs w:val="24"/>
        </w:rPr>
      </w:pPr>
      <w:ins w:id="542"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19"/>
        </w:numPr>
        <w:spacing w:before="100" w:beforeAutospacing="1" w:after="100" w:afterAutospacing="1" w:line="240" w:lineRule="auto"/>
        <w:rPr>
          <w:ins w:id="543" w:author="Unknown"/>
          <w:rFonts w:ascii="Times New Roman" w:eastAsia="Times New Roman" w:hAnsi="Times New Roman" w:cs="Times New Roman"/>
          <w:sz w:val="24"/>
          <w:szCs w:val="24"/>
        </w:rPr>
      </w:pPr>
      <w:ins w:id="54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9"/>
        </w:numPr>
        <w:spacing w:before="100" w:beforeAutospacing="1" w:after="100" w:afterAutospacing="1" w:line="240" w:lineRule="auto"/>
        <w:rPr>
          <w:ins w:id="545" w:author="Unknown"/>
          <w:rFonts w:ascii="Times New Roman" w:eastAsia="Times New Roman" w:hAnsi="Times New Roman" w:cs="Times New Roman"/>
          <w:sz w:val="24"/>
          <w:szCs w:val="24"/>
        </w:rPr>
      </w:pPr>
      <w:ins w:id="546" w:author="Unknown">
        <w:r w:rsidRPr="00414614">
          <w:rPr>
            <w:rFonts w:ascii="Times New Roman" w:eastAsia="Times New Roman" w:hAnsi="Times New Roman" w:cs="Times New Roman"/>
            <w:sz w:val="24"/>
            <w:szCs w:val="24"/>
          </w:rPr>
          <w:t>    Test(int a, int b)  </w:t>
        </w:r>
      </w:ins>
    </w:p>
    <w:p w:rsidR="00414614" w:rsidRPr="00414614" w:rsidRDefault="00414614" w:rsidP="00414614">
      <w:pPr>
        <w:numPr>
          <w:ilvl w:val="0"/>
          <w:numId w:val="19"/>
        </w:numPr>
        <w:spacing w:before="100" w:beforeAutospacing="1" w:after="100" w:afterAutospacing="1" w:line="240" w:lineRule="auto"/>
        <w:rPr>
          <w:ins w:id="547" w:author="Unknown"/>
          <w:rFonts w:ascii="Times New Roman" w:eastAsia="Times New Roman" w:hAnsi="Times New Roman" w:cs="Times New Roman"/>
          <w:sz w:val="24"/>
          <w:szCs w:val="24"/>
        </w:rPr>
      </w:pPr>
      <w:ins w:id="54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9"/>
        </w:numPr>
        <w:spacing w:before="100" w:beforeAutospacing="1" w:after="100" w:afterAutospacing="1" w:line="240" w:lineRule="auto"/>
        <w:rPr>
          <w:ins w:id="549" w:author="Unknown"/>
          <w:rFonts w:ascii="Times New Roman" w:eastAsia="Times New Roman" w:hAnsi="Times New Roman" w:cs="Times New Roman"/>
          <w:sz w:val="24"/>
          <w:szCs w:val="24"/>
        </w:rPr>
      </w:pPr>
      <w:ins w:id="550" w:author="Unknown">
        <w:r w:rsidRPr="00414614">
          <w:rPr>
            <w:rFonts w:ascii="Times New Roman" w:eastAsia="Times New Roman" w:hAnsi="Times New Roman" w:cs="Times New Roman"/>
            <w:sz w:val="24"/>
            <w:szCs w:val="24"/>
          </w:rPr>
          <w:t>        System.out.println("a = "+a+" b = "+b);  </w:t>
        </w:r>
      </w:ins>
    </w:p>
    <w:p w:rsidR="00414614" w:rsidRPr="00414614" w:rsidRDefault="00414614" w:rsidP="00414614">
      <w:pPr>
        <w:numPr>
          <w:ilvl w:val="0"/>
          <w:numId w:val="19"/>
        </w:numPr>
        <w:spacing w:before="100" w:beforeAutospacing="1" w:after="100" w:afterAutospacing="1" w:line="240" w:lineRule="auto"/>
        <w:rPr>
          <w:ins w:id="551" w:author="Unknown"/>
          <w:rFonts w:ascii="Times New Roman" w:eastAsia="Times New Roman" w:hAnsi="Times New Roman" w:cs="Times New Roman"/>
          <w:sz w:val="24"/>
          <w:szCs w:val="24"/>
        </w:rPr>
      </w:pPr>
      <w:ins w:id="55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9"/>
        </w:numPr>
        <w:spacing w:before="100" w:beforeAutospacing="1" w:after="100" w:afterAutospacing="1" w:line="240" w:lineRule="auto"/>
        <w:rPr>
          <w:ins w:id="553" w:author="Unknown"/>
          <w:rFonts w:ascii="Times New Roman" w:eastAsia="Times New Roman" w:hAnsi="Times New Roman" w:cs="Times New Roman"/>
          <w:sz w:val="24"/>
          <w:szCs w:val="24"/>
        </w:rPr>
      </w:pPr>
      <w:ins w:id="554" w:author="Unknown">
        <w:r w:rsidRPr="00414614">
          <w:rPr>
            <w:rFonts w:ascii="Times New Roman" w:eastAsia="Times New Roman" w:hAnsi="Times New Roman" w:cs="Times New Roman"/>
            <w:sz w:val="24"/>
            <w:szCs w:val="24"/>
          </w:rPr>
          <w:t>    Test(int a, float b)  </w:t>
        </w:r>
      </w:ins>
    </w:p>
    <w:p w:rsidR="00414614" w:rsidRPr="00414614" w:rsidRDefault="00414614" w:rsidP="00414614">
      <w:pPr>
        <w:numPr>
          <w:ilvl w:val="0"/>
          <w:numId w:val="19"/>
        </w:numPr>
        <w:spacing w:before="100" w:beforeAutospacing="1" w:after="100" w:afterAutospacing="1" w:line="240" w:lineRule="auto"/>
        <w:rPr>
          <w:ins w:id="555" w:author="Unknown"/>
          <w:rFonts w:ascii="Times New Roman" w:eastAsia="Times New Roman" w:hAnsi="Times New Roman" w:cs="Times New Roman"/>
          <w:sz w:val="24"/>
          <w:szCs w:val="24"/>
        </w:rPr>
      </w:pPr>
      <w:ins w:id="55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9"/>
        </w:numPr>
        <w:spacing w:before="100" w:beforeAutospacing="1" w:after="100" w:afterAutospacing="1" w:line="240" w:lineRule="auto"/>
        <w:rPr>
          <w:ins w:id="557" w:author="Unknown"/>
          <w:rFonts w:ascii="Times New Roman" w:eastAsia="Times New Roman" w:hAnsi="Times New Roman" w:cs="Times New Roman"/>
          <w:sz w:val="24"/>
          <w:szCs w:val="24"/>
        </w:rPr>
      </w:pPr>
      <w:ins w:id="558" w:author="Unknown">
        <w:r w:rsidRPr="00414614">
          <w:rPr>
            <w:rFonts w:ascii="Times New Roman" w:eastAsia="Times New Roman" w:hAnsi="Times New Roman" w:cs="Times New Roman"/>
            <w:sz w:val="24"/>
            <w:szCs w:val="24"/>
          </w:rPr>
          <w:t>        System.out.println("a = "+a+" b = "+b);  </w:t>
        </w:r>
      </w:ins>
    </w:p>
    <w:p w:rsidR="00414614" w:rsidRPr="00414614" w:rsidRDefault="00414614" w:rsidP="00414614">
      <w:pPr>
        <w:numPr>
          <w:ilvl w:val="0"/>
          <w:numId w:val="19"/>
        </w:numPr>
        <w:spacing w:before="100" w:beforeAutospacing="1" w:after="100" w:afterAutospacing="1" w:line="240" w:lineRule="auto"/>
        <w:rPr>
          <w:ins w:id="559" w:author="Unknown"/>
          <w:rFonts w:ascii="Times New Roman" w:eastAsia="Times New Roman" w:hAnsi="Times New Roman" w:cs="Times New Roman"/>
          <w:sz w:val="24"/>
          <w:szCs w:val="24"/>
        </w:rPr>
      </w:pPr>
      <w:ins w:id="56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9"/>
        </w:numPr>
        <w:spacing w:before="100" w:beforeAutospacing="1" w:after="100" w:afterAutospacing="1" w:line="240" w:lineRule="auto"/>
        <w:rPr>
          <w:ins w:id="561" w:author="Unknown"/>
          <w:rFonts w:ascii="Times New Roman" w:eastAsia="Times New Roman" w:hAnsi="Times New Roman" w:cs="Times New Roman"/>
          <w:sz w:val="24"/>
          <w:szCs w:val="24"/>
        </w:rPr>
      </w:pPr>
      <w:ins w:id="562"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19"/>
        </w:numPr>
        <w:spacing w:before="100" w:beforeAutospacing="1" w:after="100" w:afterAutospacing="1" w:line="240" w:lineRule="auto"/>
        <w:rPr>
          <w:ins w:id="563" w:author="Unknown"/>
          <w:rFonts w:ascii="Times New Roman" w:eastAsia="Times New Roman" w:hAnsi="Times New Roman" w:cs="Times New Roman"/>
          <w:sz w:val="24"/>
          <w:szCs w:val="24"/>
        </w:rPr>
      </w:pPr>
      <w:ins w:id="564"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19"/>
        </w:numPr>
        <w:spacing w:before="100" w:beforeAutospacing="1" w:after="100" w:afterAutospacing="1" w:line="240" w:lineRule="auto"/>
        <w:rPr>
          <w:ins w:id="565" w:author="Unknown"/>
          <w:rFonts w:ascii="Times New Roman" w:eastAsia="Times New Roman" w:hAnsi="Times New Roman" w:cs="Times New Roman"/>
          <w:sz w:val="24"/>
          <w:szCs w:val="24"/>
        </w:rPr>
      </w:pPr>
      <w:ins w:id="566" w:author="Unknown">
        <w:r w:rsidRPr="00414614">
          <w:rPr>
            <w:rFonts w:ascii="Times New Roman" w:eastAsia="Times New Roman" w:hAnsi="Times New Roman" w:cs="Times New Roman"/>
            <w:sz w:val="24"/>
            <w:szCs w:val="24"/>
          </w:rPr>
          <w:t>        byte a = 10;   </w:t>
        </w:r>
      </w:ins>
    </w:p>
    <w:p w:rsidR="00414614" w:rsidRPr="00414614" w:rsidRDefault="00414614" w:rsidP="00414614">
      <w:pPr>
        <w:numPr>
          <w:ilvl w:val="0"/>
          <w:numId w:val="19"/>
        </w:numPr>
        <w:spacing w:before="100" w:beforeAutospacing="1" w:after="100" w:afterAutospacing="1" w:line="240" w:lineRule="auto"/>
        <w:rPr>
          <w:ins w:id="567" w:author="Unknown"/>
          <w:rFonts w:ascii="Times New Roman" w:eastAsia="Times New Roman" w:hAnsi="Times New Roman" w:cs="Times New Roman"/>
          <w:sz w:val="24"/>
          <w:szCs w:val="24"/>
        </w:rPr>
      </w:pPr>
      <w:ins w:id="568" w:author="Unknown">
        <w:r w:rsidRPr="00414614">
          <w:rPr>
            <w:rFonts w:ascii="Times New Roman" w:eastAsia="Times New Roman" w:hAnsi="Times New Roman" w:cs="Times New Roman"/>
            <w:sz w:val="24"/>
            <w:szCs w:val="24"/>
          </w:rPr>
          <w:t>        byte b = 15;  </w:t>
        </w:r>
      </w:ins>
    </w:p>
    <w:p w:rsidR="00414614" w:rsidRPr="00414614" w:rsidRDefault="00414614" w:rsidP="00414614">
      <w:pPr>
        <w:numPr>
          <w:ilvl w:val="0"/>
          <w:numId w:val="19"/>
        </w:numPr>
        <w:spacing w:before="100" w:beforeAutospacing="1" w:after="100" w:afterAutospacing="1" w:line="240" w:lineRule="auto"/>
        <w:rPr>
          <w:ins w:id="569" w:author="Unknown"/>
          <w:rFonts w:ascii="Times New Roman" w:eastAsia="Times New Roman" w:hAnsi="Times New Roman" w:cs="Times New Roman"/>
          <w:sz w:val="24"/>
          <w:szCs w:val="24"/>
        </w:rPr>
      </w:pPr>
      <w:ins w:id="570" w:author="Unknown">
        <w:r w:rsidRPr="00414614">
          <w:rPr>
            <w:rFonts w:ascii="Times New Roman" w:eastAsia="Times New Roman" w:hAnsi="Times New Roman" w:cs="Times New Roman"/>
            <w:sz w:val="24"/>
            <w:szCs w:val="24"/>
          </w:rPr>
          <w:t>        Test test = new Test(a,b);  </w:t>
        </w:r>
      </w:ins>
    </w:p>
    <w:p w:rsidR="00414614" w:rsidRPr="00414614" w:rsidRDefault="00414614" w:rsidP="00414614">
      <w:pPr>
        <w:numPr>
          <w:ilvl w:val="0"/>
          <w:numId w:val="19"/>
        </w:numPr>
        <w:spacing w:before="100" w:beforeAutospacing="1" w:after="100" w:afterAutospacing="1" w:line="240" w:lineRule="auto"/>
        <w:rPr>
          <w:ins w:id="571" w:author="Unknown"/>
          <w:rFonts w:ascii="Times New Roman" w:eastAsia="Times New Roman" w:hAnsi="Times New Roman" w:cs="Times New Roman"/>
          <w:sz w:val="24"/>
          <w:szCs w:val="24"/>
        </w:rPr>
      </w:pPr>
      <w:ins w:id="57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9"/>
        </w:numPr>
        <w:spacing w:before="100" w:beforeAutospacing="1" w:after="100" w:afterAutospacing="1" w:line="240" w:lineRule="auto"/>
        <w:rPr>
          <w:ins w:id="573" w:author="Unknown"/>
          <w:rFonts w:ascii="Times New Roman" w:eastAsia="Times New Roman" w:hAnsi="Times New Roman" w:cs="Times New Roman"/>
          <w:sz w:val="24"/>
          <w:szCs w:val="24"/>
        </w:rPr>
      </w:pPr>
      <w:ins w:id="574"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75" w:author="Unknown"/>
          <w:rFonts w:ascii="Times New Roman" w:eastAsia="Times New Roman" w:hAnsi="Times New Roman" w:cs="Times New Roman"/>
          <w:sz w:val="24"/>
          <w:szCs w:val="24"/>
        </w:rPr>
      </w:pPr>
      <w:ins w:id="576" w:author="Unknown">
        <w:r w:rsidRPr="00414614">
          <w:rPr>
            <w:rFonts w:ascii="Times New Roman" w:eastAsia="Times New Roman" w:hAnsi="Times New Roman" w:cs="Times New Roman"/>
            <w:sz w:val="24"/>
            <w:szCs w:val="24"/>
          </w:rPr>
          <w:t>The output of the following program is: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sz w:val="20"/>
          <w:szCs w:val="20"/>
        </w:rPr>
      </w:pPr>
      <w:ins w:id="578" w:author="Unknown">
        <w:r w:rsidRPr="00414614">
          <w:rPr>
            <w:rFonts w:ascii="Courier New" w:eastAsia="Times New Roman" w:hAnsi="Courier New" w:cs="Courier New"/>
            <w:sz w:val="20"/>
            <w:szCs w:val="20"/>
          </w:rPr>
          <w:t>a = 10 b = 15</w:t>
        </w:r>
      </w:ins>
    </w:p>
    <w:p w:rsidR="00414614" w:rsidRPr="00414614" w:rsidRDefault="00414614" w:rsidP="00414614">
      <w:pPr>
        <w:spacing w:before="100" w:beforeAutospacing="1" w:after="100" w:afterAutospacing="1" w:line="240" w:lineRule="auto"/>
        <w:rPr>
          <w:ins w:id="579" w:author="Unknown"/>
          <w:rFonts w:ascii="Times New Roman" w:eastAsia="Times New Roman" w:hAnsi="Times New Roman" w:cs="Times New Roman"/>
          <w:sz w:val="24"/>
          <w:szCs w:val="24"/>
        </w:rPr>
      </w:pPr>
      <w:ins w:id="580" w:author="Unknown">
        <w:r w:rsidRPr="00414614">
          <w:rPr>
            <w:rFonts w:ascii="Times New Roman" w:eastAsia="Times New Roman" w:hAnsi="Times New Roman" w:cs="Times New Roman"/>
            <w:sz w:val="24"/>
            <w:szCs w:val="24"/>
          </w:rPr>
          <w:t>Here, the data type of the variables a and b, i.e., byte gets promoted to int, and the first parameterized constructor with the two integer parameters is called.</w:t>
        </w:r>
      </w:ins>
    </w:p>
    <w:p w:rsidR="00414614" w:rsidRPr="00414614" w:rsidRDefault="00414614" w:rsidP="00414614">
      <w:pPr>
        <w:spacing w:after="0" w:line="240" w:lineRule="auto"/>
        <w:rPr>
          <w:ins w:id="581" w:author="Unknown"/>
          <w:rFonts w:ascii="Times New Roman" w:eastAsia="Times New Roman" w:hAnsi="Times New Roman" w:cs="Times New Roman"/>
          <w:sz w:val="24"/>
          <w:szCs w:val="24"/>
        </w:rPr>
      </w:pPr>
      <w:ins w:id="582" w:author="Unknown">
        <w:r w:rsidRPr="00414614">
          <w:rPr>
            <w:rFonts w:ascii="Times New Roman" w:eastAsia="Times New Roman" w:hAnsi="Times New Roman" w:cs="Times New Roman"/>
            <w:sz w:val="24"/>
            <w:szCs w:val="24"/>
          </w:rPr>
          <w:pict>
            <v:rect id="_x0000_i106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83" w:author="Unknown"/>
          <w:rFonts w:ascii="Times New Roman" w:eastAsia="Times New Roman" w:hAnsi="Times New Roman" w:cs="Times New Roman"/>
          <w:b/>
          <w:bCs/>
          <w:sz w:val="27"/>
          <w:szCs w:val="27"/>
        </w:rPr>
      </w:pPr>
      <w:ins w:id="584" w:author="Unknown">
        <w:r w:rsidRPr="00414614">
          <w:rPr>
            <w:rFonts w:ascii="Times New Roman" w:eastAsia="Times New Roman" w:hAnsi="Times New Roman" w:cs="Times New Roman"/>
            <w:b/>
            <w:bCs/>
            <w:sz w:val="27"/>
            <w:szCs w:val="27"/>
          </w:rPr>
          <w:t xml:space="preserve">37) What is the output of the following Java program? </w:t>
        </w:r>
      </w:ins>
    </w:p>
    <w:p w:rsidR="00414614" w:rsidRPr="00414614" w:rsidRDefault="00414614" w:rsidP="00414614">
      <w:pPr>
        <w:numPr>
          <w:ilvl w:val="0"/>
          <w:numId w:val="20"/>
        </w:numPr>
        <w:spacing w:before="100" w:beforeAutospacing="1" w:after="100" w:afterAutospacing="1" w:line="240" w:lineRule="auto"/>
        <w:rPr>
          <w:ins w:id="585" w:author="Unknown"/>
          <w:rFonts w:ascii="Times New Roman" w:eastAsia="Times New Roman" w:hAnsi="Times New Roman" w:cs="Times New Roman"/>
          <w:sz w:val="24"/>
          <w:szCs w:val="24"/>
        </w:rPr>
      </w:pPr>
      <w:ins w:id="586" w:author="Unknown">
        <w:r w:rsidRPr="00414614">
          <w:rPr>
            <w:rFonts w:ascii="Times New Roman" w:eastAsia="Times New Roman" w:hAnsi="Times New Roman" w:cs="Times New Roman"/>
            <w:sz w:val="24"/>
            <w:szCs w:val="24"/>
          </w:rPr>
          <w:t>class Test   </w:t>
        </w:r>
      </w:ins>
    </w:p>
    <w:p w:rsidR="00414614" w:rsidRPr="00414614" w:rsidRDefault="00414614" w:rsidP="00414614">
      <w:pPr>
        <w:numPr>
          <w:ilvl w:val="0"/>
          <w:numId w:val="20"/>
        </w:numPr>
        <w:spacing w:before="100" w:beforeAutospacing="1" w:after="100" w:afterAutospacing="1" w:line="240" w:lineRule="auto"/>
        <w:rPr>
          <w:ins w:id="587" w:author="Unknown"/>
          <w:rFonts w:ascii="Times New Roman" w:eastAsia="Times New Roman" w:hAnsi="Times New Roman" w:cs="Times New Roman"/>
          <w:sz w:val="24"/>
          <w:szCs w:val="24"/>
        </w:rPr>
      </w:pPr>
      <w:ins w:id="58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0"/>
        </w:numPr>
        <w:spacing w:before="100" w:beforeAutospacing="1" w:after="100" w:afterAutospacing="1" w:line="240" w:lineRule="auto"/>
        <w:rPr>
          <w:ins w:id="589" w:author="Unknown"/>
          <w:rFonts w:ascii="Times New Roman" w:eastAsia="Times New Roman" w:hAnsi="Times New Roman" w:cs="Times New Roman"/>
          <w:sz w:val="24"/>
          <w:szCs w:val="24"/>
        </w:rPr>
      </w:pPr>
      <w:ins w:id="590" w:author="Unknown">
        <w:r w:rsidRPr="00414614">
          <w:rPr>
            <w:rFonts w:ascii="Times New Roman" w:eastAsia="Times New Roman" w:hAnsi="Times New Roman" w:cs="Times New Roman"/>
            <w:sz w:val="24"/>
            <w:szCs w:val="24"/>
          </w:rPr>
          <w:t>    int i;   </w:t>
        </w:r>
      </w:ins>
    </w:p>
    <w:p w:rsidR="00414614" w:rsidRPr="00414614" w:rsidRDefault="00414614" w:rsidP="00414614">
      <w:pPr>
        <w:numPr>
          <w:ilvl w:val="0"/>
          <w:numId w:val="20"/>
        </w:numPr>
        <w:spacing w:before="100" w:beforeAutospacing="1" w:after="100" w:afterAutospacing="1" w:line="240" w:lineRule="auto"/>
        <w:rPr>
          <w:ins w:id="591" w:author="Unknown"/>
          <w:rFonts w:ascii="Times New Roman" w:eastAsia="Times New Roman" w:hAnsi="Times New Roman" w:cs="Times New Roman"/>
          <w:sz w:val="24"/>
          <w:szCs w:val="24"/>
        </w:rPr>
      </w:pPr>
      <w:ins w:id="59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0"/>
        </w:numPr>
        <w:spacing w:before="100" w:beforeAutospacing="1" w:after="100" w:afterAutospacing="1" w:line="240" w:lineRule="auto"/>
        <w:rPr>
          <w:ins w:id="593" w:author="Unknown"/>
          <w:rFonts w:ascii="Times New Roman" w:eastAsia="Times New Roman" w:hAnsi="Times New Roman" w:cs="Times New Roman"/>
          <w:sz w:val="24"/>
          <w:szCs w:val="24"/>
        </w:rPr>
      </w:pPr>
      <w:ins w:id="594"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20"/>
        </w:numPr>
        <w:spacing w:before="100" w:beforeAutospacing="1" w:after="100" w:afterAutospacing="1" w:line="240" w:lineRule="auto"/>
        <w:rPr>
          <w:ins w:id="595" w:author="Unknown"/>
          <w:rFonts w:ascii="Times New Roman" w:eastAsia="Times New Roman" w:hAnsi="Times New Roman" w:cs="Times New Roman"/>
          <w:sz w:val="24"/>
          <w:szCs w:val="24"/>
        </w:rPr>
      </w:pPr>
      <w:ins w:id="59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0"/>
        </w:numPr>
        <w:spacing w:before="100" w:beforeAutospacing="1" w:after="100" w:afterAutospacing="1" w:line="240" w:lineRule="auto"/>
        <w:rPr>
          <w:ins w:id="597" w:author="Unknown"/>
          <w:rFonts w:ascii="Times New Roman" w:eastAsia="Times New Roman" w:hAnsi="Times New Roman" w:cs="Times New Roman"/>
          <w:sz w:val="24"/>
          <w:szCs w:val="24"/>
        </w:rPr>
      </w:pPr>
      <w:ins w:id="598"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20"/>
        </w:numPr>
        <w:spacing w:before="100" w:beforeAutospacing="1" w:after="100" w:afterAutospacing="1" w:line="240" w:lineRule="auto"/>
        <w:rPr>
          <w:ins w:id="599" w:author="Unknown"/>
          <w:rFonts w:ascii="Times New Roman" w:eastAsia="Times New Roman" w:hAnsi="Times New Roman" w:cs="Times New Roman"/>
          <w:sz w:val="24"/>
          <w:szCs w:val="24"/>
        </w:rPr>
      </w:pPr>
      <w:ins w:id="60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0"/>
        </w:numPr>
        <w:spacing w:before="100" w:beforeAutospacing="1" w:after="100" w:afterAutospacing="1" w:line="240" w:lineRule="auto"/>
        <w:rPr>
          <w:ins w:id="601" w:author="Unknown"/>
          <w:rFonts w:ascii="Times New Roman" w:eastAsia="Times New Roman" w:hAnsi="Times New Roman" w:cs="Times New Roman"/>
          <w:sz w:val="24"/>
          <w:szCs w:val="24"/>
        </w:rPr>
      </w:pPr>
      <w:ins w:id="602" w:author="Unknown">
        <w:r w:rsidRPr="00414614">
          <w:rPr>
            <w:rFonts w:ascii="Times New Roman" w:eastAsia="Times New Roman" w:hAnsi="Times New Roman" w:cs="Times New Roman"/>
            <w:sz w:val="24"/>
            <w:szCs w:val="24"/>
          </w:rPr>
          <w:t>        Test test = new Test();   </w:t>
        </w:r>
      </w:ins>
    </w:p>
    <w:p w:rsidR="00414614" w:rsidRPr="00414614" w:rsidRDefault="00414614" w:rsidP="00414614">
      <w:pPr>
        <w:numPr>
          <w:ilvl w:val="0"/>
          <w:numId w:val="20"/>
        </w:numPr>
        <w:spacing w:before="100" w:beforeAutospacing="1" w:after="100" w:afterAutospacing="1" w:line="240" w:lineRule="auto"/>
        <w:rPr>
          <w:ins w:id="603" w:author="Unknown"/>
          <w:rFonts w:ascii="Times New Roman" w:eastAsia="Times New Roman" w:hAnsi="Times New Roman" w:cs="Times New Roman"/>
          <w:sz w:val="24"/>
          <w:szCs w:val="24"/>
        </w:rPr>
      </w:pPr>
      <w:ins w:id="604" w:author="Unknown">
        <w:r w:rsidRPr="00414614">
          <w:rPr>
            <w:rFonts w:ascii="Times New Roman" w:eastAsia="Times New Roman" w:hAnsi="Times New Roman" w:cs="Times New Roman"/>
            <w:sz w:val="24"/>
            <w:szCs w:val="24"/>
          </w:rPr>
          <w:t>        System.out.println(test.i);  </w:t>
        </w:r>
      </w:ins>
    </w:p>
    <w:p w:rsidR="00414614" w:rsidRPr="00414614" w:rsidRDefault="00414614" w:rsidP="00414614">
      <w:pPr>
        <w:numPr>
          <w:ilvl w:val="0"/>
          <w:numId w:val="20"/>
        </w:numPr>
        <w:spacing w:before="100" w:beforeAutospacing="1" w:after="100" w:afterAutospacing="1" w:line="240" w:lineRule="auto"/>
        <w:rPr>
          <w:ins w:id="605" w:author="Unknown"/>
          <w:rFonts w:ascii="Times New Roman" w:eastAsia="Times New Roman" w:hAnsi="Times New Roman" w:cs="Times New Roman"/>
          <w:sz w:val="24"/>
          <w:szCs w:val="24"/>
        </w:rPr>
      </w:pPr>
      <w:ins w:id="60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0"/>
        </w:numPr>
        <w:spacing w:before="100" w:beforeAutospacing="1" w:after="100" w:afterAutospacing="1" w:line="240" w:lineRule="auto"/>
        <w:rPr>
          <w:ins w:id="607" w:author="Unknown"/>
          <w:rFonts w:ascii="Times New Roman" w:eastAsia="Times New Roman" w:hAnsi="Times New Roman" w:cs="Times New Roman"/>
          <w:sz w:val="24"/>
          <w:szCs w:val="24"/>
        </w:rPr>
      </w:pPr>
      <w:ins w:id="608"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609" w:author="Unknown"/>
          <w:rFonts w:ascii="Times New Roman" w:eastAsia="Times New Roman" w:hAnsi="Times New Roman" w:cs="Times New Roman"/>
          <w:sz w:val="24"/>
          <w:szCs w:val="24"/>
        </w:rPr>
      </w:pPr>
      <w:ins w:id="610" w:author="Unknown">
        <w:r w:rsidRPr="00414614">
          <w:rPr>
            <w:rFonts w:ascii="Times New Roman" w:eastAsia="Times New Roman" w:hAnsi="Times New Roman" w:cs="Times New Roman"/>
            <w:sz w:val="24"/>
            <w:szCs w:val="24"/>
          </w:rPr>
          <w:t>The output of the program is 0 because the variable i is initialized to 0 internally. As we know that a default constructor is invoked implicitly if there is no constructor in the class, the variable i is initialized to 0 since there is no constructor in the class.</w:t>
        </w:r>
      </w:ins>
    </w:p>
    <w:p w:rsidR="00414614" w:rsidRPr="00414614" w:rsidRDefault="00414614" w:rsidP="00414614">
      <w:pPr>
        <w:spacing w:after="0" w:line="240" w:lineRule="auto"/>
        <w:rPr>
          <w:ins w:id="611" w:author="Unknown"/>
          <w:rFonts w:ascii="Times New Roman" w:eastAsia="Times New Roman" w:hAnsi="Times New Roman" w:cs="Times New Roman"/>
          <w:sz w:val="24"/>
          <w:szCs w:val="24"/>
        </w:rPr>
      </w:pPr>
      <w:ins w:id="612" w:author="Unknown">
        <w:r w:rsidRPr="00414614">
          <w:rPr>
            <w:rFonts w:ascii="Times New Roman" w:eastAsia="Times New Roman" w:hAnsi="Times New Roman" w:cs="Times New Roman"/>
            <w:sz w:val="24"/>
            <w:szCs w:val="24"/>
          </w:rPr>
          <w:pict>
            <v:rect id="_x0000_i106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613" w:author="Unknown"/>
          <w:rFonts w:ascii="Times New Roman" w:eastAsia="Times New Roman" w:hAnsi="Times New Roman" w:cs="Times New Roman"/>
          <w:b/>
          <w:bCs/>
          <w:sz w:val="27"/>
          <w:szCs w:val="27"/>
        </w:rPr>
      </w:pPr>
      <w:ins w:id="614" w:author="Unknown">
        <w:r w:rsidRPr="00414614">
          <w:rPr>
            <w:rFonts w:ascii="Times New Roman" w:eastAsia="Times New Roman" w:hAnsi="Times New Roman" w:cs="Times New Roman"/>
            <w:b/>
            <w:bCs/>
            <w:sz w:val="27"/>
            <w:szCs w:val="27"/>
          </w:rPr>
          <w:t>38) What is the output of the following Java program?</w:t>
        </w:r>
      </w:ins>
    </w:p>
    <w:p w:rsidR="00414614" w:rsidRPr="00414614" w:rsidRDefault="00414614" w:rsidP="00414614">
      <w:pPr>
        <w:numPr>
          <w:ilvl w:val="0"/>
          <w:numId w:val="21"/>
        </w:numPr>
        <w:spacing w:before="100" w:beforeAutospacing="1" w:after="100" w:afterAutospacing="1" w:line="240" w:lineRule="auto"/>
        <w:rPr>
          <w:ins w:id="615" w:author="Unknown"/>
          <w:rFonts w:ascii="Times New Roman" w:eastAsia="Times New Roman" w:hAnsi="Times New Roman" w:cs="Times New Roman"/>
          <w:sz w:val="24"/>
          <w:szCs w:val="24"/>
        </w:rPr>
      </w:pPr>
      <w:ins w:id="616" w:author="Unknown">
        <w:r w:rsidRPr="00414614">
          <w:rPr>
            <w:rFonts w:ascii="Times New Roman" w:eastAsia="Times New Roman" w:hAnsi="Times New Roman" w:cs="Times New Roman"/>
            <w:sz w:val="24"/>
            <w:szCs w:val="24"/>
          </w:rPr>
          <w:t>class Test   </w:t>
        </w:r>
      </w:ins>
    </w:p>
    <w:p w:rsidR="00414614" w:rsidRPr="00414614" w:rsidRDefault="00414614" w:rsidP="00414614">
      <w:pPr>
        <w:numPr>
          <w:ilvl w:val="0"/>
          <w:numId w:val="21"/>
        </w:numPr>
        <w:spacing w:before="100" w:beforeAutospacing="1" w:after="100" w:afterAutospacing="1" w:line="240" w:lineRule="auto"/>
        <w:rPr>
          <w:ins w:id="617" w:author="Unknown"/>
          <w:rFonts w:ascii="Times New Roman" w:eastAsia="Times New Roman" w:hAnsi="Times New Roman" w:cs="Times New Roman"/>
          <w:sz w:val="24"/>
          <w:szCs w:val="24"/>
        </w:rPr>
      </w:pPr>
      <w:ins w:id="61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1"/>
        </w:numPr>
        <w:spacing w:before="100" w:beforeAutospacing="1" w:after="100" w:afterAutospacing="1" w:line="240" w:lineRule="auto"/>
        <w:rPr>
          <w:ins w:id="619" w:author="Unknown"/>
          <w:rFonts w:ascii="Times New Roman" w:eastAsia="Times New Roman" w:hAnsi="Times New Roman" w:cs="Times New Roman"/>
          <w:sz w:val="24"/>
          <w:szCs w:val="24"/>
        </w:rPr>
      </w:pPr>
      <w:ins w:id="620" w:author="Unknown">
        <w:r w:rsidRPr="00414614">
          <w:rPr>
            <w:rFonts w:ascii="Times New Roman" w:eastAsia="Times New Roman" w:hAnsi="Times New Roman" w:cs="Times New Roman"/>
            <w:sz w:val="24"/>
            <w:szCs w:val="24"/>
          </w:rPr>
          <w:t>    int test_a, test_b;  </w:t>
        </w:r>
      </w:ins>
    </w:p>
    <w:p w:rsidR="00414614" w:rsidRPr="00414614" w:rsidRDefault="00414614" w:rsidP="00414614">
      <w:pPr>
        <w:numPr>
          <w:ilvl w:val="0"/>
          <w:numId w:val="21"/>
        </w:numPr>
        <w:spacing w:before="100" w:beforeAutospacing="1" w:after="100" w:afterAutospacing="1" w:line="240" w:lineRule="auto"/>
        <w:rPr>
          <w:ins w:id="621" w:author="Unknown"/>
          <w:rFonts w:ascii="Times New Roman" w:eastAsia="Times New Roman" w:hAnsi="Times New Roman" w:cs="Times New Roman"/>
          <w:sz w:val="24"/>
          <w:szCs w:val="24"/>
        </w:rPr>
      </w:pPr>
      <w:ins w:id="622" w:author="Unknown">
        <w:r w:rsidRPr="00414614">
          <w:rPr>
            <w:rFonts w:ascii="Times New Roman" w:eastAsia="Times New Roman" w:hAnsi="Times New Roman" w:cs="Times New Roman"/>
            <w:sz w:val="24"/>
            <w:szCs w:val="24"/>
          </w:rPr>
          <w:t>    Test(int a, int b)   </w:t>
        </w:r>
      </w:ins>
    </w:p>
    <w:p w:rsidR="00414614" w:rsidRPr="00414614" w:rsidRDefault="00414614" w:rsidP="00414614">
      <w:pPr>
        <w:numPr>
          <w:ilvl w:val="0"/>
          <w:numId w:val="21"/>
        </w:numPr>
        <w:spacing w:before="100" w:beforeAutospacing="1" w:after="100" w:afterAutospacing="1" w:line="240" w:lineRule="auto"/>
        <w:rPr>
          <w:ins w:id="623" w:author="Unknown"/>
          <w:rFonts w:ascii="Times New Roman" w:eastAsia="Times New Roman" w:hAnsi="Times New Roman" w:cs="Times New Roman"/>
          <w:sz w:val="24"/>
          <w:szCs w:val="24"/>
        </w:rPr>
      </w:pPr>
      <w:ins w:id="62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1"/>
        </w:numPr>
        <w:spacing w:before="100" w:beforeAutospacing="1" w:after="100" w:afterAutospacing="1" w:line="240" w:lineRule="auto"/>
        <w:rPr>
          <w:ins w:id="625" w:author="Unknown"/>
          <w:rFonts w:ascii="Times New Roman" w:eastAsia="Times New Roman" w:hAnsi="Times New Roman" w:cs="Times New Roman"/>
          <w:sz w:val="24"/>
          <w:szCs w:val="24"/>
        </w:rPr>
      </w:pPr>
      <w:ins w:id="626" w:author="Unknown">
        <w:r w:rsidRPr="00414614">
          <w:rPr>
            <w:rFonts w:ascii="Times New Roman" w:eastAsia="Times New Roman" w:hAnsi="Times New Roman" w:cs="Times New Roman"/>
            <w:sz w:val="24"/>
            <w:szCs w:val="24"/>
          </w:rPr>
          <w:t>    test_a = a;   </w:t>
        </w:r>
      </w:ins>
    </w:p>
    <w:p w:rsidR="00414614" w:rsidRPr="00414614" w:rsidRDefault="00414614" w:rsidP="00414614">
      <w:pPr>
        <w:numPr>
          <w:ilvl w:val="0"/>
          <w:numId w:val="21"/>
        </w:numPr>
        <w:spacing w:before="100" w:beforeAutospacing="1" w:after="100" w:afterAutospacing="1" w:line="240" w:lineRule="auto"/>
        <w:rPr>
          <w:ins w:id="627" w:author="Unknown"/>
          <w:rFonts w:ascii="Times New Roman" w:eastAsia="Times New Roman" w:hAnsi="Times New Roman" w:cs="Times New Roman"/>
          <w:sz w:val="24"/>
          <w:szCs w:val="24"/>
        </w:rPr>
      </w:pPr>
      <w:ins w:id="628" w:author="Unknown">
        <w:r w:rsidRPr="00414614">
          <w:rPr>
            <w:rFonts w:ascii="Times New Roman" w:eastAsia="Times New Roman" w:hAnsi="Times New Roman" w:cs="Times New Roman"/>
            <w:sz w:val="24"/>
            <w:szCs w:val="24"/>
          </w:rPr>
          <w:t>    test_b = b;   </w:t>
        </w:r>
      </w:ins>
    </w:p>
    <w:p w:rsidR="00414614" w:rsidRPr="00414614" w:rsidRDefault="00414614" w:rsidP="00414614">
      <w:pPr>
        <w:numPr>
          <w:ilvl w:val="0"/>
          <w:numId w:val="21"/>
        </w:numPr>
        <w:spacing w:before="100" w:beforeAutospacing="1" w:after="100" w:afterAutospacing="1" w:line="240" w:lineRule="auto"/>
        <w:rPr>
          <w:ins w:id="629" w:author="Unknown"/>
          <w:rFonts w:ascii="Times New Roman" w:eastAsia="Times New Roman" w:hAnsi="Times New Roman" w:cs="Times New Roman"/>
          <w:sz w:val="24"/>
          <w:szCs w:val="24"/>
        </w:rPr>
      </w:pPr>
      <w:ins w:id="630"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21"/>
        </w:numPr>
        <w:spacing w:before="100" w:beforeAutospacing="1" w:after="100" w:afterAutospacing="1" w:line="240" w:lineRule="auto"/>
        <w:rPr>
          <w:ins w:id="631" w:author="Unknown"/>
          <w:rFonts w:ascii="Times New Roman" w:eastAsia="Times New Roman" w:hAnsi="Times New Roman" w:cs="Times New Roman"/>
          <w:sz w:val="24"/>
          <w:szCs w:val="24"/>
        </w:rPr>
      </w:pPr>
      <w:ins w:id="632"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21"/>
        </w:numPr>
        <w:spacing w:before="100" w:beforeAutospacing="1" w:after="100" w:afterAutospacing="1" w:line="240" w:lineRule="auto"/>
        <w:rPr>
          <w:ins w:id="633" w:author="Unknown"/>
          <w:rFonts w:ascii="Times New Roman" w:eastAsia="Times New Roman" w:hAnsi="Times New Roman" w:cs="Times New Roman"/>
          <w:sz w:val="24"/>
          <w:szCs w:val="24"/>
        </w:rPr>
      </w:pPr>
      <w:ins w:id="63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1"/>
        </w:numPr>
        <w:spacing w:before="100" w:beforeAutospacing="1" w:after="100" w:afterAutospacing="1" w:line="240" w:lineRule="auto"/>
        <w:rPr>
          <w:ins w:id="635" w:author="Unknown"/>
          <w:rFonts w:ascii="Times New Roman" w:eastAsia="Times New Roman" w:hAnsi="Times New Roman" w:cs="Times New Roman"/>
          <w:sz w:val="24"/>
          <w:szCs w:val="24"/>
        </w:rPr>
      </w:pPr>
      <w:ins w:id="636" w:author="Unknown">
        <w:r w:rsidRPr="00414614">
          <w:rPr>
            <w:rFonts w:ascii="Times New Roman" w:eastAsia="Times New Roman" w:hAnsi="Times New Roman" w:cs="Times New Roman"/>
            <w:sz w:val="24"/>
            <w:szCs w:val="24"/>
          </w:rPr>
          <w:t>        Test test = new Test();   </w:t>
        </w:r>
      </w:ins>
    </w:p>
    <w:p w:rsidR="00414614" w:rsidRPr="00414614" w:rsidRDefault="00414614" w:rsidP="00414614">
      <w:pPr>
        <w:numPr>
          <w:ilvl w:val="0"/>
          <w:numId w:val="21"/>
        </w:numPr>
        <w:spacing w:before="100" w:beforeAutospacing="1" w:after="100" w:afterAutospacing="1" w:line="240" w:lineRule="auto"/>
        <w:rPr>
          <w:ins w:id="637" w:author="Unknown"/>
          <w:rFonts w:ascii="Times New Roman" w:eastAsia="Times New Roman" w:hAnsi="Times New Roman" w:cs="Times New Roman"/>
          <w:sz w:val="24"/>
          <w:szCs w:val="24"/>
        </w:rPr>
      </w:pPr>
      <w:ins w:id="638" w:author="Unknown">
        <w:r w:rsidRPr="00414614">
          <w:rPr>
            <w:rFonts w:ascii="Times New Roman" w:eastAsia="Times New Roman" w:hAnsi="Times New Roman" w:cs="Times New Roman"/>
            <w:sz w:val="24"/>
            <w:szCs w:val="24"/>
          </w:rPr>
          <w:t>        System.out.println(test.test_a+" "+test.test_b);  </w:t>
        </w:r>
      </w:ins>
    </w:p>
    <w:p w:rsidR="00414614" w:rsidRPr="00414614" w:rsidRDefault="00414614" w:rsidP="00414614">
      <w:pPr>
        <w:numPr>
          <w:ilvl w:val="0"/>
          <w:numId w:val="21"/>
        </w:numPr>
        <w:spacing w:before="100" w:beforeAutospacing="1" w:after="100" w:afterAutospacing="1" w:line="240" w:lineRule="auto"/>
        <w:rPr>
          <w:ins w:id="639" w:author="Unknown"/>
          <w:rFonts w:ascii="Times New Roman" w:eastAsia="Times New Roman" w:hAnsi="Times New Roman" w:cs="Times New Roman"/>
          <w:sz w:val="24"/>
          <w:szCs w:val="24"/>
        </w:rPr>
      </w:pPr>
      <w:ins w:id="64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1"/>
        </w:numPr>
        <w:spacing w:before="100" w:beforeAutospacing="1" w:after="100" w:afterAutospacing="1" w:line="240" w:lineRule="auto"/>
        <w:rPr>
          <w:ins w:id="641" w:author="Unknown"/>
          <w:rFonts w:ascii="Times New Roman" w:eastAsia="Times New Roman" w:hAnsi="Times New Roman" w:cs="Times New Roman"/>
          <w:sz w:val="24"/>
          <w:szCs w:val="24"/>
        </w:rPr>
      </w:pPr>
      <w:ins w:id="642"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643" w:author="Unknown"/>
          <w:rFonts w:ascii="Times New Roman" w:eastAsia="Times New Roman" w:hAnsi="Times New Roman" w:cs="Times New Roman"/>
          <w:sz w:val="24"/>
          <w:szCs w:val="24"/>
        </w:rPr>
      </w:pPr>
      <w:ins w:id="644" w:author="Unknown">
        <w:r w:rsidRPr="00414614">
          <w:rPr>
            <w:rFonts w:ascii="Times New Roman" w:eastAsia="Times New Roman" w:hAnsi="Times New Roman" w:cs="Times New Roman"/>
            <w:sz w:val="24"/>
            <w:szCs w:val="24"/>
          </w:rPr>
          <w:t xml:space="preserve">There is a </w:t>
        </w:r>
        <w:r w:rsidRPr="00414614">
          <w:rPr>
            <w:rFonts w:ascii="Times New Roman" w:eastAsia="Times New Roman" w:hAnsi="Times New Roman" w:cs="Times New Roman"/>
            <w:b/>
            <w:bCs/>
            <w:sz w:val="24"/>
            <w:szCs w:val="24"/>
          </w:rPr>
          <w:t>compiler error</w:t>
        </w:r>
        <w:r w:rsidRPr="00414614">
          <w:rPr>
            <w:rFonts w:ascii="Times New Roman" w:eastAsia="Times New Roman" w:hAnsi="Times New Roman" w:cs="Times New Roman"/>
            <w:sz w:val="24"/>
            <w:szCs w:val="24"/>
          </w:rPr>
          <w:t xml:space="preserve"> in the program because there is a call to the default constructor in the main method which is not present in the class. However, there is only one parameterized constructor in the class Test. Therefore, no default constructor is invoked by the constructor implicitly.</w:t>
        </w:r>
      </w:ins>
    </w:p>
    <w:p w:rsidR="00414614" w:rsidRPr="00414614" w:rsidRDefault="00414614" w:rsidP="00414614">
      <w:pPr>
        <w:spacing w:after="0" w:line="240" w:lineRule="auto"/>
        <w:rPr>
          <w:ins w:id="645" w:author="Unknown"/>
          <w:rFonts w:ascii="Times New Roman" w:eastAsia="Times New Roman" w:hAnsi="Times New Roman" w:cs="Times New Roman"/>
          <w:sz w:val="24"/>
          <w:szCs w:val="24"/>
        </w:rPr>
      </w:pPr>
      <w:ins w:id="646" w:author="Unknown">
        <w:r w:rsidRPr="00414614">
          <w:rPr>
            <w:rFonts w:ascii="Times New Roman" w:eastAsia="Times New Roman" w:hAnsi="Times New Roman" w:cs="Times New Roman"/>
            <w:sz w:val="24"/>
            <w:szCs w:val="24"/>
          </w:rPr>
          <w:pict>
            <v:rect id="_x0000_i1064"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647" w:author="Unknown"/>
          <w:rFonts w:ascii="Times New Roman" w:eastAsia="Times New Roman" w:hAnsi="Times New Roman" w:cs="Times New Roman"/>
          <w:b/>
          <w:bCs/>
          <w:sz w:val="36"/>
          <w:szCs w:val="36"/>
        </w:rPr>
      </w:pPr>
      <w:ins w:id="648" w:author="Unknown">
        <w:r w:rsidRPr="00414614">
          <w:rPr>
            <w:rFonts w:ascii="Times New Roman" w:eastAsia="Times New Roman" w:hAnsi="Times New Roman" w:cs="Times New Roman"/>
            <w:b/>
            <w:bCs/>
            <w:sz w:val="36"/>
            <w:szCs w:val="36"/>
          </w:rPr>
          <w:t>Core Java - OOPs Concepts: static keyword Interview Questions</w:t>
        </w:r>
      </w:ins>
    </w:p>
    <w:p w:rsidR="00414614" w:rsidRPr="00414614" w:rsidRDefault="00414614" w:rsidP="00414614">
      <w:pPr>
        <w:spacing w:after="0" w:line="240" w:lineRule="auto"/>
        <w:rPr>
          <w:ins w:id="649" w:author="Unknown"/>
          <w:rFonts w:ascii="Times New Roman" w:eastAsia="Times New Roman" w:hAnsi="Times New Roman" w:cs="Times New Roman"/>
          <w:sz w:val="24"/>
          <w:szCs w:val="24"/>
        </w:rPr>
      </w:pPr>
      <w:ins w:id="650" w:author="Unknown">
        <w:r w:rsidRPr="00414614">
          <w:rPr>
            <w:rFonts w:ascii="Times New Roman" w:eastAsia="Times New Roman" w:hAnsi="Times New Roman" w:cs="Times New Roman"/>
            <w:sz w:val="24"/>
            <w:szCs w:val="24"/>
          </w:rPr>
          <w:pict>
            <v:rect id="_x0000_i106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651" w:author="Unknown"/>
          <w:rFonts w:ascii="Times New Roman" w:eastAsia="Times New Roman" w:hAnsi="Times New Roman" w:cs="Times New Roman"/>
          <w:b/>
          <w:bCs/>
          <w:sz w:val="27"/>
          <w:szCs w:val="27"/>
        </w:rPr>
      </w:pPr>
      <w:ins w:id="652" w:author="Unknown">
        <w:r w:rsidRPr="00414614">
          <w:rPr>
            <w:rFonts w:ascii="Times New Roman" w:eastAsia="Times New Roman" w:hAnsi="Times New Roman" w:cs="Times New Roman"/>
            <w:b/>
            <w:bCs/>
            <w:sz w:val="27"/>
            <w:szCs w:val="27"/>
          </w:rPr>
          <w:t>39) What is the static variable?</w:t>
        </w:r>
      </w:ins>
    </w:p>
    <w:p w:rsidR="00414614" w:rsidRPr="00414614" w:rsidRDefault="00414614" w:rsidP="00414614">
      <w:pPr>
        <w:spacing w:before="100" w:beforeAutospacing="1" w:after="100" w:afterAutospacing="1" w:line="240" w:lineRule="auto"/>
        <w:rPr>
          <w:ins w:id="653" w:author="Unknown"/>
          <w:rFonts w:ascii="Times New Roman" w:eastAsia="Times New Roman" w:hAnsi="Times New Roman" w:cs="Times New Roman"/>
          <w:sz w:val="24"/>
          <w:szCs w:val="24"/>
        </w:rPr>
      </w:pPr>
      <w:ins w:id="654" w:author="Unknown">
        <w:r w:rsidRPr="00414614">
          <w:rPr>
            <w:rFonts w:ascii="Times New Roman" w:eastAsia="Times New Roman" w:hAnsi="Times New Roman" w:cs="Times New Roman"/>
            <w:sz w:val="24"/>
            <w:szCs w:val="24"/>
          </w:rPr>
          <w:t xml:space="preserve">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 </w:t>
        </w:r>
      </w:ins>
    </w:p>
    <w:p w:rsidR="00414614" w:rsidRPr="00414614" w:rsidRDefault="00414614" w:rsidP="00414614">
      <w:pPr>
        <w:numPr>
          <w:ilvl w:val="0"/>
          <w:numId w:val="22"/>
        </w:numPr>
        <w:spacing w:before="100" w:beforeAutospacing="1" w:after="100" w:afterAutospacing="1" w:line="240" w:lineRule="auto"/>
        <w:rPr>
          <w:ins w:id="655" w:author="Unknown"/>
          <w:rFonts w:ascii="Times New Roman" w:eastAsia="Times New Roman" w:hAnsi="Times New Roman" w:cs="Times New Roman"/>
          <w:sz w:val="24"/>
          <w:szCs w:val="24"/>
        </w:rPr>
      </w:pPr>
      <w:ins w:id="656" w:author="Unknown">
        <w:r w:rsidRPr="00414614">
          <w:rPr>
            <w:rFonts w:ascii="Times New Roman" w:eastAsia="Times New Roman" w:hAnsi="Times New Roman" w:cs="Times New Roman"/>
            <w:sz w:val="24"/>
            <w:szCs w:val="24"/>
          </w:rPr>
          <w:t>//Program of static variable  </w:t>
        </w:r>
      </w:ins>
    </w:p>
    <w:p w:rsidR="00414614" w:rsidRPr="00414614" w:rsidRDefault="00414614" w:rsidP="00414614">
      <w:pPr>
        <w:numPr>
          <w:ilvl w:val="0"/>
          <w:numId w:val="22"/>
        </w:numPr>
        <w:spacing w:before="100" w:beforeAutospacing="1" w:after="100" w:afterAutospacing="1" w:line="240" w:lineRule="auto"/>
        <w:rPr>
          <w:ins w:id="657" w:author="Unknown"/>
          <w:rFonts w:ascii="Times New Roman" w:eastAsia="Times New Roman" w:hAnsi="Times New Roman" w:cs="Times New Roman"/>
          <w:sz w:val="24"/>
          <w:szCs w:val="24"/>
        </w:rPr>
      </w:pPr>
      <w:ins w:id="65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2"/>
        </w:numPr>
        <w:spacing w:before="100" w:beforeAutospacing="1" w:after="100" w:afterAutospacing="1" w:line="240" w:lineRule="auto"/>
        <w:rPr>
          <w:ins w:id="659" w:author="Unknown"/>
          <w:rFonts w:ascii="Times New Roman" w:eastAsia="Times New Roman" w:hAnsi="Times New Roman" w:cs="Times New Roman"/>
          <w:sz w:val="24"/>
          <w:szCs w:val="24"/>
        </w:rPr>
      </w:pPr>
      <w:ins w:id="660" w:author="Unknown">
        <w:r w:rsidRPr="00414614">
          <w:rPr>
            <w:rFonts w:ascii="Times New Roman" w:eastAsia="Times New Roman" w:hAnsi="Times New Roman" w:cs="Times New Roman"/>
            <w:sz w:val="24"/>
            <w:szCs w:val="24"/>
          </w:rPr>
          <w:t>class Student8{  </w:t>
        </w:r>
      </w:ins>
    </w:p>
    <w:p w:rsidR="00414614" w:rsidRPr="00414614" w:rsidRDefault="00414614" w:rsidP="00414614">
      <w:pPr>
        <w:numPr>
          <w:ilvl w:val="0"/>
          <w:numId w:val="22"/>
        </w:numPr>
        <w:spacing w:before="100" w:beforeAutospacing="1" w:after="100" w:afterAutospacing="1" w:line="240" w:lineRule="auto"/>
        <w:rPr>
          <w:ins w:id="661" w:author="Unknown"/>
          <w:rFonts w:ascii="Times New Roman" w:eastAsia="Times New Roman" w:hAnsi="Times New Roman" w:cs="Times New Roman"/>
          <w:sz w:val="24"/>
          <w:szCs w:val="24"/>
        </w:rPr>
      </w:pPr>
      <w:ins w:id="662" w:author="Unknown">
        <w:r w:rsidRPr="00414614">
          <w:rPr>
            <w:rFonts w:ascii="Times New Roman" w:eastAsia="Times New Roman" w:hAnsi="Times New Roman" w:cs="Times New Roman"/>
            <w:sz w:val="24"/>
            <w:szCs w:val="24"/>
          </w:rPr>
          <w:t>   int rollno;  </w:t>
        </w:r>
      </w:ins>
    </w:p>
    <w:p w:rsidR="00414614" w:rsidRPr="00414614" w:rsidRDefault="00414614" w:rsidP="00414614">
      <w:pPr>
        <w:numPr>
          <w:ilvl w:val="0"/>
          <w:numId w:val="22"/>
        </w:numPr>
        <w:spacing w:before="100" w:beforeAutospacing="1" w:after="100" w:afterAutospacing="1" w:line="240" w:lineRule="auto"/>
        <w:rPr>
          <w:ins w:id="663" w:author="Unknown"/>
          <w:rFonts w:ascii="Times New Roman" w:eastAsia="Times New Roman" w:hAnsi="Times New Roman" w:cs="Times New Roman"/>
          <w:sz w:val="24"/>
          <w:szCs w:val="24"/>
        </w:rPr>
      </w:pPr>
      <w:ins w:id="664" w:author="Unknown">
        <w:r w:rsidRPr="00414614">
          <w:rPr>
            <w:rFonts w:ascii="Times New Roman" w:eastAsia="Times New Roman" w:hAnsi="Times New Roman" w:cs="Times New Roman"/>
            <w:sz w:val="24"/>
            <w:szCs w:val="24"/>
          </w:rPr>
          <w:t>   String name;  </w:t>
        </w:r>
      </w:ins>
    </w:p>
    <w:p w:rsidR="00414614" w:rsidRPr="00414614" w:rsidRDefault="00414614" w:rsidP="00414614">
      <w:pPr>
        <w:numPr>
          <w:ilvl w:val="0"/>
          <w:numId w:val="22"/>
        </w:numPr>
        <w:spacing w:before="100" w:beforeAutospacing="1" w:after="100" w:afterAutospacing="1" w:line="240" w:lineRule="auto"/>
        <w:rPr>
          <w:ins w:id="665" w:author="Unknown"/>
          <w:rFonts w:ascii="Times New Roman" w:eastAsia="Times New Roman" w:hAnsi="Times New Roman" w:cs="Times New Roman"/>
          <w:sz w:val="24"/>
          <w:szCs w:val="24"/>
        </w:rPr>
      </w:pPr>
      <w:ins w:id="666" w:author="Unknown">
        <w:r w:rsidRPr="00414614">
          <w:rPr>
            <w:rFonts w:ascii="Times New Roman" w:eastAsia="Times New Roman" w:hAnsi="Times New Roman" w:cs="Times New Roman"/>
            <w:sz w:val="24"/>
            <w:szCs w:val="24"/>
          </w:rPr>
          <w:t>   static String college ="ITS";  </w:t>
        </w:r>
      </w:ins>
    </w:p>
    <w:p w:rsidR="00414614" w:rsidRPr="00414614" w:rsidRDefault="00414614" w:rsidP="00414614">
      <w:pPr>
        <w:numPr>
          <w:ilvl w:val="0"/>
          <w:numId w:val="22"/>
        </w:numPr>
        <w:spacing w:before="100" w:beforeAutospacing="1" w:after="100" w:afterAutospacing="1" w:line="240" w:lineRule="auto"/>
        <w:rPr>
          <w:ins w:id="667" w:author="Unknown"/>
          <w:rFonts w:ascii="Times New Roman" w:eastAsia="Times New Roman" w:hAnsi="Times New Roman" w:cs="Times New Roman"/>
          <w:sz w:val="24"/>
          <w:szCs w:val="24"/>
        </w:rPr>
      </w:pPr>
      <w:ins w:id="66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2"/>
        </w:numPr>
        <w:spacing w:before="100" w:beforeAutospacing="1" w:after="100" w:afterAutospacing="1" w:line="240" w:lineRule="auto"/>
        <w:rPr>
          <w:ins w:id="669" w:author="Unknown"/>
          <w:rFonts w:ascii="Times New Roman" w:eastAsia="Times New Roman" w:hAnsi="Times New Roman" w:cs="Times New Roman"/>
          <w:sz w:val="24"/>
          <w:szCs w:val="24"/>
        </w:rPr>
      </w:pPr>
      <w:ins w:id="670" w:author="Unknown">
        <w:r w:rsidRPr="00414614">
          <w:rPr>
            <w:rFonts w:ascii="Times New Roman" w:eastAsia="Times New Roman" w:hAnsi="Times New Roman" w:cs="Times New Roman"/>
            <w:sz w:val="24"/>
            <w:szCs w:val="24"/>
          </w:rPr>
          <w:t>   Student8(int r,String n){  </w:t>
        </w:r>
      </w:ins>
    </w:p>
    <w:p w:rsidR="00414614" w:rsidRPr="00414614" w:rsidRDefault="00414614" w:rsidP="00414614">
      <w:pPr>
        <w:numPr>
          <w:ilvl w:val="0"/>
          <w:numId w:val="22"/>
        </w:numPr>
        <w:spacing w:before="100" w:beforeAutospacing="1" w:after="100" w:afterAutospacing="1" w:line="240" w:lineRule="auto"/>
        <w:rPr>
          <w:ins w:id="671" w:author="Unknown"/>
          <w:rFonts w:ascii="Times New Roman" w:eastAsia="Times New Roman" w:hAnsi="Times New Roman" w:cs="Times New Roman"/>
          <w:sz w:val="24"/>
          <w:szCs w:val="24"/>
        </w:rPr>
      </w:pPr>
      <w:ins w:id="672" w:author="Unknown">
        <w:r w:rsidRPr="00414614">
          <w:rPr>
            <w:rFonts w:ascii="Times New Roman" w:eastAsia="Times New Roman" w:hAnsi="Times New Roman" w:cs="Times New Roman"/>
            <w:sz w:val="24"/>
            <w:szCs w:val="24"/>
          </w:rPr>
          <w:t>   rollno = r;  </w:t>
        </w:r>
      </w:ins>
    </w:p>
    <w:p w:rsidR="00414614" w:rsidRPr="00414614" w:rsidRDefault="00414614" w:rsidP="00414614">
      <w:pPr>
        <w:numPr>
          <w:ilvl w:val="0"/>
          <w:numId w:val="22"/>
        </w:numPr>
        <w:spacing w:before="100" w:beforeAutospacing="1" w:after="100" w:afterAutospacing="1" w:line="240" w:lineRule="auto"/>
        <w:rPr>
          <w:ins w:id="673" w:author="Unknown"/>
          <w:rFonts w:ascii="Times New Roman" w:eastAsia="Times New Roman" w:hAnsi="Times New Roman" w:cs="Times New Roman"/>
          <w:sz w:val="24"/>
          <w:szCs w:val="24"/>
        </w:rPr>
      </w:pPr>
      <w:ins w:id="674" w:author="Unknown">
        <w:r w:rsidRPr="00414614">
          <w:rPr>
            <w:rFonts w:ascii="Times New Roman" w:eastAsia="Times New Roman" w:hAnsi="Times New Roman" w:cs="Times New Roman"/>
            <w:sz w:val="24"/>
            <w:szCs w:val="24"/>
          </w:rPr>
          <w:t>   name = n;  </w:t>
        </w:r>
      </w:ins>
    </w:p>
    <w:p w:rsidR="00414614" w:rsidRPr="00414614" w:rsidRDefault="00414614" w:rsidP="00414614">
      <w:pPr>
        <w:numPr>
          <w:ilvl w:val="0"/>
          <w:numId w:val="22"/>
        </w:numPr>
        <w:spacing w:before="100" w:beforeAutospacing="1" w:after="100" w:afterAutospacing="1" w:line="240" w:lineRule="auto"/>
        <w:rPr>
          <w:ins w:id="675" w:author="Unknown"/>
          <w:rFonts w:ascii="Times New Roman" w:eastAsia="Times New Roman" w:hAnsi="Times New Roman" w:cs="Times New Roman"/>
          <w:sz w:val="24"/>
          <w:szCs w:val="24"/>
        </w:rPr>
      </w:pPr>
      <w:ins w:id="67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2"/>
        </w:numPr>
        <w:spacing w:before="100" w:beforeAutospacing="1" w:after="100" w:afterAutospacing="1" w:line="240" w:lineRule="auto"/>
        <w:rPr>
          <w:ins w:id="677" w:author="Unknown"/>
          <w:rFonts w:ascii="Times New Roman" w:eastAsia="Times New Roman" w:hAnsi="Times New Roman" w:cs="Times New Roman"/>
          <w:sz w:val="24"/>
          <w:szCs w:val="24"/>
        </w:rPr>
      </w:pPr>
      <w:ins w:id="678" w:author="Unknown">
        <w:r w:rsidRPr="00414614">
          <w:rPr>
            <w:rFonts w:ascii="Times New Roman" w:eastAsia="Times New Roman" w:hAnsi="Times New Roman" w:cs="Times New Roman"/>
            <w:sz w:val="24"/>
            <w:szCs w:val="24"/>
          </w:rPr>
          <w:t> void display (){System.out.println(rollno+" "+name+" "+college);}  </w:t>
        </w:r>
      </w:ins>
    </w:p>
    <w:p w:rsidR="00414614" w:rsidRPr="00414614" w:rsidRDefault="00414614" w:rsidP="00414614">
      <w:pPr>
        <w:numPr>
          <w:ilvl w:val="0"/>
          <w:numId w:val="22"/>
        </w:numPr>
        <w:spacing w:before="100" w:beforeAutospacing="1" w:after="100" w:afterAutospacing="1" w:line="240" w:lineRule="auto"/>
        <w:rPr>
          <w:ins w:id="679" w:author="Unknown"/>
          <w:rFonts w:ascii="Times New Roman" w:eastAsia="Times New Roman" w:hAnsi="Times New Roman" w:cs="Times New Roman"/>
          <w:sz w:val="24"/>
          <w:szCs w:val="24"/>
        </w:rPr>
      </w:pPr>
      <w:ins w:id="68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2"/>
        </w:numPr>
        <w:spacing w:before="100" w:beforeAutospacing="1" w:after="100" w:afterAutospacing="1" w:line="240" w:lineRule="auto"/>
        <w:rPr>
          <w:ins w:id="681" w:author="Unknown"/>
          <w:rFonts w:ascii="Times New Roman" w:eastAsia="Times New Roman" w:hAnsi="Times New Roman" w:cs="Times New Roman"/>
          <w:sz w:val="24"/>
          <w:szCs w:val="24"/>
        </w:rPr>
      </w:pPr>
      <w:ins w:id="682"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22"/>
        </w:numPr>
        <w:spacing w:before="100" w:beforeAutospacing="1" w:after="100" w:afterAutospacing="1" w:line="240" w:lineRule="auto"/>
        <w:rPr>
          <w:ins w:id="683" w:author="Unknown"/>
          <w:rFonts w:ascii="Times New Roman" w:eastAsia="Times New Roman" w:hAnsi="Times New Roman" w:cs="Times New Roman"/>
          <w:sz w:val="24"/>
          <w:szCs w:val="24"/>
        </w:rPr>
      </w:pPr>
      <w:ins w:id="684" w:author="Unknown">
        <w:r w:rsidRPr="00414614">
          <w:rPr>
            <w:rFonts w:ascii="Times New Roman" w:eastAsia="Times New Roman" w:hAnsi="Times New Roman" w:cs="Times New Roman"/>
            <w:sz w:val="24"/>
            <w:szCs w:val="24"/>
          </w:rPr>
          <w:t> Student8 s1 = new Student8(111,"Karan");  </w:t>
        </w:r>
      </w:ins>
    </w:p>
    <w:p w:rsidR="00414614" w:rsidRPr="00414614" w:rsidRDefault="00414614" w:rsidP="00414614">
      <w:pPr>
        <w:numPr>
          <w:ilvl w:val="0"/>
          <w:numId w:val="22"/>
        </w:numPr>
        <w:spacing w:before="100" w:beforeAutospacing="1" w:after="100" w:afterAutospacing="1" w:line="240" w:lineRule="auto"/>
        <w:rPr>
          <w:ins w:id="685" w:author="Unknown"/>
          <w:rFonts w:ascii="Times New Roman" w:eastAsia="Times New Roman" w:hAnsi="Times New Roman" w:cs="Times New Roman"/>
          <w:sz w:val="24"/>
          <w:szCs w:val="24"/>
        </w:rPr>
      </w:pPr>
      <w:ins w:id="686" w:author="Unknown">
        <w:r w:rsidRPr="00414614">
          <w:rPr>
            <w:rFonts w:ascii="Times New Roman" w:eastAsia="Times New Roman" w:hAnsi="Times New Roman" w:cs="Times New Roman"/>
            <w:sz w:val="24"/>
            <w:szCs w:val="24"/>
          </w:rPr>
          <w:t> Student8 s2 = new Student8(222,"Aryan");  </w:t>
        </w:r>
      </w:ins>
    </w:p>
    <w:p w:rsidR="00414614" w:rsidRPr="00414614" w:rsidRDefault="00414614" w:rsidP="00414614">
      <w:pPr>
        <w:numPr>
          <w:ilvl w:val="0"/>
          <w:numId w:val="22"/>
        </w:numPr>
        <w:spacing w:before="100" w:beforeAutospacing="1" w:after="100" w:afterAutospacing="1" w:line="240" w:lineRule="auto"/>
        <w:rPr>
          <w:ins w:id="687" w:author="Unknown"/>
          <w:rFonts w:ascii="Times New Roman" w:eastAsia="Times New Roman" w:hAnsi="Times New Roman" w:cs="Times New Roman"/>
          <w:sz w:val="24"/>
          <w:szCs w:val="24"/>
        </w:rPr>
      </w:pPr>
      <w:ins w:id="68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2"/>
        </w:numPr>
        <w:spacing w:before="100" w:beforeAutospacing="1" w:after="100" w:afterAutospacing="1" w:line="240" w:lineRule="auto"/>
        <w:rPr>
          <w:ins w:id="689" w:author="Unknown"/>
          <w:rFonts w:ascii="Times New Roman" w:eastAsia="Times New Roman" w:hAnsi="Times New Roman" w:cs="Times New Roman"/>
          <w:sz w:val="24"/>
          <w:szCs w:val="24"/>
        </w:rPr>
      </w:pPr>
      <w:ins w:id="690" w:author="Unknown">
        <w:r w:rsidRPr="00414614">
          <w:rPr>
            <w:rFonts w:ascii="Times New Roman" w:eastAsia="Times New Roman" w:hAnsi="Times New Roman" w:cs="Times New Roman"/>
            <w:sz w:val="24"/>
            <w:szCs w:val="24"/>
          </w:rPr>
          <w:lastRenderedPageBreak/>
          <w:t> s1.display();  </w:t>
        </w:r>
      </w:ins>
    </w:p>
    <w:p w:rsidR="00414614" w:rsidRPr="00414614" w:rsidRDefault="00414614" w:rsidP="00414614">
      <w:pPr>
        <w:numPr>
          <w:ilvl w:val="0"/>
          <w:numId w:val="22"/>
        </w:numPr>
        <w:spacing w:before="100" w:beforeAutospacing="1" w:after="100" w:afterAutospacing="1" w:line="240" w:lineRule="auto"/>
        <w:rPr>
          <w:ins w:id="691" w:author="Unknown"/>
          <w:rFonts w:ascii="Times New Roman" w:eastAsia="Times New Roman" w:hAnsi="Times New Roman" w:cs="Times New Roman"/>
          <w:sz w:val="24"/>
          <w:szCs w:val="24"/>
        </w:rPr>
      </w:pPr>
      <w:ins w:id="692" w:author="Unknown">
        <w:r w:rsidRPr="00414614">
          <w:rPr>
            <w:rFonts w:ascii="Times New Roman" w:eastAsia="Times New Roman" w:hAnsi="Times New Roman" w:cs="Times New Roman"/>
            <w:sz w:val="24"/>
            <w:szCs w:val="24"/>
          </w:rPr>
          <w:t> s2.display();  </w:t>
        </w:r>
      </w:ins>
    </w:p>
    <w:p w:rsidR="00414614" w:rsidRPr="00414614" w:rsidRDefault="00414614" w:rsidP="00414614">
      <w:pPr>
        <w:numPr>
          <w:ilvl w:val="0"/>
          <w:numId w:val="22"/>
        </w:numPr>
        <w:spacing w:before="100" w:beforeAutospacing="1" w:after="100" w:afterAutospacing="1" w:line="240" w:lineRule="auto"/>
        <w:rPr>
          <w:ins w:id="693" w:author="Unknown"/>
          <w:rFonts w:ascii="Times New Roman" w:eastAsia="Times New Roman" w:hAnsi="Times New Roman" w:cs="Times New Roman"/>
          <w:sz w:val="24"/>
          <w:szCs w:val="24"/>
        </w:rPr>
      </w:pPr>
      <w:ins w:id="69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2"/>
        </w:numPr>
        <w:spacing w:before="100" w:beforeAutospacing="1" w:after="100" w:afterAutospacing="1" w:line="240" w:lineRule="auto"/>
        <w:rPr>
          <w:ins w:id="695" w:author="Unknown"/>
          <w:rFonts w:ascii="Times New Roman" w:eastAsia="Times New Roman" w:hAnsi="Times New Roman" w:cs="Times New Roman"/>
          <w:sz w:val="24"/>
          <w:szCs w:val="24"/>
        </w:rPr>
      </w:pPr>
      <w:ins w:id="696"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697" w:author="Unknown"/>
          <w:rFonts w:ascii="Times New Roman" w:eastAsia="Times New Roman" w:hAnsi="Times New Roman" w:cs="Times New Roman"/>
          <w:sz w:val="24"/>
          <w:szCs w:val="24"/>
        </w:rPr>
      </w:pPr>
      <w:ins w:id="698"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"http://www.javatpoint.com/opr/test.jsp?filename=Student8"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sz w:val="20"/>
          <w:szCs w:val="20"/>
        </w:rPr>
      </w:pPr>
      <w:ins w:id="700" w:author="Unknown">
        <w:r w:rsidRPr="00414614">
          <w:rPr>
            <w:rFonts w:ascii="Courier New" w:eastAsia="Times New Roman" w:hAnsi="Courier New" w:cs="Courier New"/>
            <w:sz w:val="20"/>
            <w:szCs w:val="20"/>
          </w:rPr>
          <w:t>Output:111 Karan ITS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sz w:val="20"/>
          <w:szCs w:val="20"/>
        </w:rPr>
      </w:pPr>
      <w:ins w:id="702" w:author="Unknown">
        <w:r w:rsidRPr="00414614">
          <w:rPr>
            <w:rFonts w:ascii="Courier New" w:eastAsia="Times New Roman" w:hAnsi="Courier New" w:cs="Courier New"/>
            <w:sz w:val="20"/>
            <w:szCs w:val="20"/>
          </w:rPr>
          <w:t xml:space="preserve">       222 Aryan ITS</w:t>
        </w:r>
      </w:ins>
    </w:p>
    <w:p w:rsidR="00414614" w:rsidRPr="00414614" w:rsidRDefault="00414614" w:rsidP="00414614">
      <w:pPr>
        <w:spacing w:after="0" w:line="240" w:lineRule="auto"/>
        <w:rPr>
          <w:ins w:id="70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4229100"/>
            <wp:effectExtent l="19050" t="0" r="9525" b="0"/>
            <wp:docPr id="45" name="Picture 45"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16"/>
                    <a:srcRect/>
                    <a:stretch>
                      <a:fillRect/>
                    </a:stretch>
                  </pic:blipFill>
                  <pic:spPr bwMode="auto">
                    <a:xfrm>
                      <a:off x="0" y="0"/>
                      <a:ext cx="5876925" cy="4229100"/>
                    </a:xfrm>
                    <a:prstGeom prst="rect">
                      <a:avLst/>
                    </a:prstGeom>
                    <a:noFill/>
                    <a:ln w="9525">
                      <a:noFill/>
                      <a:miter lim="800000"/>
                      <a:headEnd/>
                      <a:tailEnd/>
                    </a:ln>
                  </pic:spPr>
                </pic:pic>
              </a:graphicData>
            </a:graphic>
          </wp:inline>
        </w:drawing>
      </w:r>
      <w:ins w:id="704"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"https://www.javatpoint.com/static-keyword-in-java"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705" w:author="Unknown"/>
          <w:rFonts w:ascii="Times New Roman" w:eastAsia="Times New Roman" w:hAnsi="Times New Roman" w:cs="Times New Roman"/>
          <w:sz w:val="24"/>
          <w:szCs w:val="24"/>
        </w:rPr>
      </w:pPr>
      <w:ins w:id="706" w:author="Unknown">
        <w:r w:rsidRPr="00414614">
          <w:rPr>
            <w:rFonts w:ascii="Times New Roman" w:eastAsia="Times New Roman" w:hAnsi="Times New Roman" w:cs="Times New Roman"/>
            <w:sz w:val="24"/>
            <w:szCs w:val="24"/>
          </w:rPr>
          <w:pict>
            <v:rect id="_x0000_i106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07" w:author="Unknown"/>
          <w:rFonts w:ascii="Times New Roman" w:eastAsia="Times New Roman" w:hAnsi="Times New Roman" w:cs="Times New Roman"/>
          <w:b/>
          <w:bCs/>
          <w:sz w:val="27"/>
          <w:szCs w:val="27"/>
        </w:rPr>
      </w:pPr>
      <w:ins w:id="708" w:author="Unknown">
        <w:r w:rsidRPr="00414614">
          <w:rPr>
            <w:rFonts w:ascii="Times New Roman" w:eastAsia="Times New Roman" w:hAnsi="Times New Roman" w:cs="Times New Roman"/>
            <w:b/>
            <w:bCs/>
            <w:sz w:val="27"/>
            <w:szCs w:val="27"/>
          </w:rPr>
          <w:t>40) What is the static method?</w:t>
        </w:r>
      </w:ins>
    </w:p>
    <w:p w:rsidR="00414614" w:rsidRPr="00414614" w:rsidRDefault="00414614" w:rsidP="00414614">
      <w:pPr>
        <w:numPr>
          <w:ilvl w:val="0"/>
          <w:numId w:val="23"/>
        </w:numPr>
        <w:spacing w:before="100" w:beforeAutospacing="1" w:after="100" w:afterAutospacing="1" w:line="240" w:lineRule="auto"/>
        <w:rPr>
          <w:ins w:id="709" w:author="Unknown"/>
          <w:rFonts w:ascii="Times New Roman" w:eastAsia="Times New Roman" w:hAnsi="Times New Roman" w:cs="Times New Roman"/>
          <w:sz w:val="24"/>
          <w:szCs w:val="24"/>
        </w:rPr>
      </w:pPr>
      <w:ins w:id="710" w:author="Unknown">
        <w:r w:rsidRPr="00414614">
          <w:rPr>
            <w:rFonts w:ascii="Times New Roman" w:eastAsia="Times New Roman" w:hAnsi="Times New Roman" w:cs="Times New Roman"/>
            <w:sz w:val="24"/>
            <w:szCs w:val="24"/>
          </w:rPr>
          <w:t>A static method belongs to the class rather than the object.</w:t>
        </w:r>
      </w:ins>
    </w:p>
    <w:p w:rsidR="00414614" w:rsidRPr="00414614" w:rsidRDefault="00414614" w:rsidP="00414614">
      <w:pPr>
        <w:numPr>
          <w:ilvl w:val="0"/>
          <w:numId w:val="23"/>
        </w:numPr>
        <w:spacing w:before="100" w:beforeAutospacing="1" w:after="100" w:afterAutospacing="1" w:line="240" w:lineRule="auto"/>
        <w:rPr>
          <w:ins w:id="711" w:author="Unknown"/>
          <w:rFonts w:ascii="Times New Roman" w:eastAsia="Times New Roman" w:hAnsi="Times New Roman" w:cs="Times New Roman"/>
          <w:sz w:val="24"/>
          <w:szCs w:val="24"/>
        </w:rPr>
      </w:pPr>
      <w:ins w:id="712" w:author="Unknown">
        <w:r w:rsidRPr="00414614">
          <w:rPr>
            <w:rFonts w:ascii="Times New Roman" w:eastAsia="Times New Roman" w:hAnsi="Times New Roman" w:cs="Times New Roman"/>
            <w:sz w:val="24"/>
            <w:szCs w:val="24"/>
          </w:rPr>
          <w:t>There is no need to create the object to call the static methods.</w:t>
        </w:r>
      </w:ins>
    </w:p>
    <w:p w:rsidR="00414614" w:rsidRPr="00414614" w:rsidRDefault="00414614" w:rsidP="00414614">
      <w:pPr>
        <w:numPr>
          <w:ilvl w:val="0"/>
          <w:numId w:val="23"/>
        </w:numPr>
        <w:spacing w:before="100" w:beforeAutospacing="1" w:after="100" w:afterAutospacing="1" w:line="240" w:lineRule="auto"/>
        <w:rPr>
          <w:ins w:id="713" w:author="Unknown"/>
          <w:rFonts w:ascii="Times New Roman" w:eastAsia="Times New Roman" w:hAnsi="Times New Roman" w:cs="Times New Roman"/>
          <w:sz w:val="24"/>
          <w:szCs w:val="24"/>
        </w:rPr>
      </w:pPr>
      <w:ins w:id="714" w:author="Unknown">
        <w:r w:rsidRPr="00414614">
          <w:rPr>
            <w:rFonts w:ascii="Times New Roman" w:eastAsia="Times New Roman" w:hAnsi="Times New Roman" w:cs="Times New Roman"/>
            <w:sz w:val="24"/>
            <w:szCs w:val="24"/>
          </w:rPr>
          <w:t>A static method can access and change the value of the static variable.</w:t>
        </w:r>
      </w:ins>
    </w:p>
    <w:p w:rsidR="00414614" w:rsidRPr="00414614" w:rsidRDefault="00414614" w:rsidP="00414614">
      <w:pPr>
        <w:spacing w:after="0" w:line="240" w:lineRule="auto"/>
        <w:rPr>
          <w:ins w:id="715" w:author="Unknown"/>
          <w:rFonts w:ascii="Times New Roman" w:eastAsia="Times New Roman" w:hAnsi="Times New Roman" w:cs="Times New Roman"/>
          <w:sz w:val="24"/>
          <w:szCs w:val="24"/>
        </w:rPr>
      </w:pPr>
      <w:ins w:id="716"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"https://www.javatpoint.com/static-keyword-in-java"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717" w:author="Unknown"/>
          <w:rFonts w:ascii="Times New Roman" w:eastAsia="Times New Roman" w:hAnsi="Times New Roman" w:cs="Times New Roman"/>
          <w:sz w:val="24"/>
          <w:szCs w:val="24"/>
        </w:rPr>
      </w:pPr>
      <w:ins w:id="718" w:author="Unknown">
        <w:r w:rsidRPr="00414614">
          <w:rPr>
            <w:rFonts w:ascii="Times New Roman" w:eastAsia="Times New Roman" w:hAnsi="Times New Roman" w:cs="Times New Roman"/>
            <w:sz w:val="24"/>
            <w:szCs w:val="24"/>
          </w:rPr>
          <w:pict>
            <v:rect id="_x0000_i106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19" w:author="Unknown"/>
          <w:rFonts w:ascii="Times New Roman" w:eastAsia="Times New Roman" w:hAnsi="Times New Roman" w:cs="Times New Roman"/>
          <w:b/>
          <w:bCs/>
          <w:sz w:val="27"/>
          <w:szCs w:val="27"/>
        </w:rPr>
      </w:pPr>
      <w:ins w:id="720" w:author="Unknown">
        <w:r w:rsidRPr="00414614">
          <w:rPr>
            <w:rFonts w:ascii="Times New Roman" w:eastAsia="Times New Roman" w:hAnsi="Times New Roman" w:cs="Times New Roman"/>
            <w:b/>
            <w:bCs/>
            <w:sz w:val="27"/>
            <w:szCs w:val="27"/>
          </w:rPr>
          <w:t>41) What are the restrictions that are applied to the Java static methods?</w:t>
        </w:r>
      </w:ins>
    </w:p>
    <w:p w:rsidR="00414614" w:rsidRPr="00414614" w:rsidRDefault="00414614" w:rsidP="00414614">
      <w:pPr>
        <w:spacing w:before="100" w:beforeAutospacing="1" w:after="100" w:afterAutospacing="1" w:line="240" w:lineRule="auto"/>
        <w:rPr>
          <w:ins w:id="721" w:author="Unknown"/>
          <w:rFonts w:ascii="Times New Roman" w:eastAsia="Times New Roman" w:hAnsi="Times New Roman" w:cs="Times New Roman"/>
          <w:sz w:val="24"/>
          <w:szCs w:val="24"/>
        </w:rPr>
      </w:pPr>
      <w:ins w:id="722" w:author="Unknown">
        <w:r w:rsidRPr="00414614">
          <w:rPr>
            <w:rFonts w:ascii="Times New Roman" w:eastAsia="Times New Roman" w:hAnsi="Times New Roman" w:cs="Times New Roman"/>
            <w:sz w:val="24"/>
            <w:szCs w:val="24"/>
          </w:rPr>
          <w:lastRenderedPageBreak/>
          <w:t>Two main restrictions are applied to the static methods.</w:t>
        </w:r>
      </w:ins>
    </w:p>
    <w:p w:rsidR="00414614" w:rsidRPr="00414614" w:rsidRDefault="00414614" w:rsidP="00414614">
      <w:pPr>
        <w:numPr>
          <w:ilvl w:val="0"/>
          <w:numId w:val="24"/>
        </w:numPr>
        <w:spacing w:before="100" w:beforeAutospacing="1" w:after="100" w:afterAutospacing="1" w:line="240" w:lineRule="auto"/>
        <w:rPr>
          <w:ins w:id="723" w:author="Unknown"/>
          <w:rFonts w:ascii="Times New Roman" w:eastAsia="Times New Roman" w:hAnsi="Times New Roman" w:cs="Times New Roman"/>
          <w:sz w:val="24"/>
          <w:szCs w:val="24"/>
        </w:rPr>
      </w:pPr>
      <w:ins w:id="724" w:author="Unknown">
        <w:r w:rsidRPr="00414614">
          <w:rPr>
            <w:rFonts w:ascii="Times New Roman" w:eastAsia="Times New Roman" w:hAnsi="Times New Roman" w:cs="Times New Roman"/>
            <w:sz w:val="24"/>
            <w:szCs w:val="24"/>
          </w:rPr>
          <w:t>The static method can not use non-static data member or call the non-static method directly.</w:t>
        </w:r>
      </w:ins>
    </w:p>
    <w:p w:rsidR="00414614" w:rsidRPr="00414614" w:rsidRDefault="00414614" w:rsidP="00414614">
      <w:pPr>
        <w:numPr>
          <w:ilvl w:val="0"/>
          <w:numId w:val="24"/>
        </w:numPr>
        <w:spacing w:before="100" w:beforeAutospacing="1" w:after="100" w:afterAutospacing="1" w:line="240" w:lineRule="auto"/>
        <w:rPr>
          <w:ins w:id="725" w:author="Unknown"/>
          <w:rFonts w:ascii="Times New Roman" w:eastAsia="Times New Roman" w:hAnsi="Times New Roman" w:cs="Times New Roman"/>
          <w:sz w:val="24"/>
          <w:szCs w:val="24"/>
        </w:rPr>
      </w:pPr>
      <w:ins w:id="726" w:author="Unknown">
        <w:r w:rsidRPr="00414614">
          <w:rPr>
            <w:rFonts w:ascii="Times New Roman" w:eastAsia="Times New Roman" w:hAnsi="Times New Roman" w:cs="Times New Roman"/>
            <w:sz w:val="24"/>
            <w:szCs w:val="24"/>
          </w:rPr>
          <w:t>this and super cannot be used in static context as they are non-static.</w:t>
        </w:r>
      </w:ins>
    </w:p>
    <w:p w:rsidR="00414614" w:rsidRPr="00414614" w:rsidRDefault="00414614" w:rsidP="00414614">
      <w:pPr>
        <w:spacing w:after="0" w:line="240" w:lineRule="auto"/>
        <w:rPr>
          <w:ins w:id="727" w:author="Unknown"/>
          <w:rFonts w:ascii="Times New Roman" w:eastAsia="Times New Roman" w:hAnsi="Times New Roman" w:cs="Times New Roman"/>
          <w:sz w:val="24"/>
          <w:szCs w:val="24"/>
        </w:rPr>
      </w:pPr>
      <w:ins w:id="728" w:author="Unknown">
        <w:r w:rsidRPr="00414614">
          <w:rPr>
            <w:rFonts w:ascii="Times New Roman" w:eastAsia="Times New Roman" w:hAnsi="Times New Roman" w:cs="Times New Roman"/>
            <w:sz w:val="24"/>
            <w:szCs w:val="24"/>
          </w:rPr>
          <w:pict>
            <v:rect id="_x0000_i106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29" w:author="Unknown"/>
          <w:rFonts w:ascii="Times New Roman" w:eastAsia="Times New Roman" w:hAnsi="Times New Roman" w:cs="Times New Roman"/>
          <w:b/>
          <w:bCs/>
          <w:sz w:val="27"/>
          <w:szCs w:val="27"/>
        </w:rPr>
      </w:pPr>
      <w:ins w:id="730" w:author="Unknown">
        <w:r w:rsidRPr="00414614">
          <w:rPr>
            <w:rFonts w:ascii="Times New Roman" w:eastAsia="Times New Roman" w:hAnsi="Times New Roman" w:cs="Times New Roman"/>
            <w:b/>
            <w:bCs/>
            <w:sz w:val="27"/>
            <w:szCs w:val="27"/>
          </w:rPr>
          <w:t>42) Why is the main method static?</w:t>
        </w:r>
      </w:ins>
    </w:p>
    <w:p w:rsidR="00414614" w:rsidRPr="00414614" w:rsidRDefault="00414614" w:rsidP="00414614">
      <w:pPr>
        <w:spacing w:before="100" w:beforeAutospacing="1" w:after="100" w:afterAutospacing="1" w:line="240" w:lineRule="auto"/>
        <w:rPr>
          <w:ins w:id="731" w:author="Unknown"/>
          <w:rFonts w:ascii="Times New Roman" w:eastAsia="Times New Roman" w:hAnsi="Times New Roman" w:cs="Times New Roman"/>
          <w:sz w:val="24"/>
          <w:szCs w:val="24"/>
        </w:rPr>
      </w:pPr>
      <w:ins w:id="732" w:author="Unknown">
        <w:r w:rsidRPr="00414614">
          <w:rPr>
            <w:rFonts w:ascii="Times New Roman" w:eastAsia="Times New Roman" w:hAnsi="Times New Roman" w:cs="Times New Roman"/>
            <w:sz w:val="24"/>
            <w:szCs w:val="24"/>
          </w:rPr>
          <w:t>Because the object is not required to call the static method. If we make the main method non-static, JVM will have to create its object first and then call main() method which will lead to the extra memory allocation.</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"https://www.javatpoint.com/static-keyword-in-java"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 xml:space="preserve"> 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733" w:author="Unknown"/>
          <w:rFonts w:ascii="Times New Roman" w:eastAsia="Times New Roman" w:hAnsi="Times New Roman" w:cs="Times New Roman"/>
          <w:sz w:val="24"/>
          <w:szCs w:val="24"/>
        </w:rPr>
      </w:pPr>
      <w:ins w:id="734" w:author="Unknown">
        <w:r w:rsidRPr="00414614">
          <w:rPr>
            <w:rFonts w:ascii="Times New Roman" w:eastAsia="Times New Roman" w:hAnsi="Times New Roman" w:cs="Times New Roman"/>
            <w:sz w:val="24"/>
            <w:szCs w:val="24"/>
          </w:rPr>
          <w:pict>
            <v:rect id="_x0000_i106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35" w:author="Unknown"/>
          <w:rFonts w:ascii="Times New Roman" w:eastAsia="Times New Roman" w:hAnsi="Times New Roman" w:cs="Times New Roman"/>
          <w:b/>
          <w:bCs/>
          <w:sz w:val="27"/>
          <w:szCs w:val="27"/>
        </w:rPr>
      </w:pPr>
      <w:ins w:id="736" w:author="Unknown">
        <w:r w:rsidRPr="00414614">
          <w:rPr>
            <w:rFonts w:ascii="Times New Roman" w:eastAsia="Times New Roman" w:hAnsi="Times New Roman" w:cs="Times New Roman"/>
            <w:b/>
            <w:bCs/>
            <w:sz w:val="27"/>
            <w:szCs w:val="27"/>
          </w:rPr>
          <w:t>43) Can we override the static methods?</w:t>
        </w:r>
      </w:ins>
    </w:p>
    <w:p w:rsidR="00414614" w:rsidRPr="00414614" w:rsidRDefault="00414614" w:rsidP="00414614">
      <w:pPr>
        <w:spacing w:before="100" w:beforeAutospacing="1" w:after="100" w:afterAutospacing="1" w:line="240" w:lineRule="auto"/>
        <w:rPr>
          <w:ins w:id="737" w:author="Unknown"/>
          <w:rFonts w:ascii="Times New Roman" w:eastAsia="Times New Roman" w:hAnsi="Times New Roman" w:cs="Times New Roman"/>
          <w:sz w:val="24"/>
          <w:szCs w:val="24"/>
        </w:rPr>
      </w:pPr>
      <w:ins w:id="738" w:author="Unknown">
        <w:r w:rsidRPr="00414614">
          <w:rPr>
            <w:rFonts w:ascii="Times New Roman" w:eastAsia="Times New Roman" w:hAnsi="Times New Roman" w:cs="Times New Roman"/>
            <w:sz w:val="24"/>
            <w:szCs w:val="24"/>
          </w:rPr>
          <w:t xml:space="preserve">No, we can't override static methods. </w:t>
        </w:r>
      </w:ins>
    </w:p>
    <w:p w:rsidR="00414614" w:rsidRPr="00414614" w:rsidRDefault="00414614" w:rsidP="00414614">
      <w:pPr>
        <w:spacing w:before="100" w:beforeAutospacing="1" w:after="100" w:afterAutospacing="1" w:line="240" w:lineRule="auto"/>
        <w:outlineLvl w:val="2"/>
        <w:rPr>
          <w:ins w:id="739" w:author="Unknown"/>
          <w:rFonts w:ascii="Times New Roman" w:eastAsia="Times New Roman" w:hAnsi="Times New Roman" w:cs="Times New Roman"/>
          <w:b/>
          <w:bCs/>
          <w:sz w:val="27"/>
          <w:szCs w:val="27"/>
        </w:rPr>
      </w:pPr>
      <w:ins w:id="740" w:author="Unknown">
        <w:r w:rsidRPr="00414614">
          <w:rPr>
            <w:rFonts w:ascii="Times New Roman" w:eastAsia="Times New Roman" w:hAnsi="Times New Roman" w:cs="Times New Roman"/>
            <w:b/>
            <w:bCs/>
            <w:sz w:val="27"/>
            <w:szCs w:val="27"/>
          </w:rPr>
          <w:t>44) What is the static block?</w:t>
        </w:r>
      </w:ins>
    </w:p>
    <w:p w:rsidR="00414614" w:rsidRPr="00414614" w:rsidRDefault="00414614" w:rsidP="00414614">
      <w:pPr>
        <w:spacing w:before="100" w:beforeAutospacing="1" w:after="100" w:afterAutospacing="1" w:line="240" w:lineRule="auto"/>
        <w:rPr>
          <w:ins w:id="741" w:author="Unknown"/>
          <w:rFonts w:ascii="Times New Roman" w:eastAsia="Times New Roman" w:hAnsi="Times New Roman" w:cs="Times New Roman"/>
          <w:sz w:val="24"/>
          <w:szCs w:val="24"/>
        </w:rPr>
      </w:pPr>
      <w:ins w:id="742" w:author="Unknown">
        <w:r w:rsidRPr="00414614">
          <w:rPr>
            <w:rFonts w:ascii="Times New Roman" w:eastAsia="Times New Roman" w:hAnsi="Times New Roman" w:cs="Times New Roman"/>
            <w:sz w:val="24"/>
            <w:szCs w:val="24"/>
          </w:rPr>
          <w:t>Static block is used to initialize the static data member. It is executed before the main method, at the time of classloading.</w:t>
        </w:r>
      </w:ins>
    </w:p>
    <w:p w:rsidR="00414614" w:rsidRPr="00414614" w:rsidRDefault="00414614" w:rsidP="00414614">
      <w:pPr>
        <w:numPr>
          <w:ilvl w:val="0"/>
          <w:numId w:val="25"/>
        </w:numPr>
        <w:spacing w:before="100" w:beforeAutospacing="1" w:after="100" w:afterAutospacing="1" w:line="240" w:lineRule="auto"/>
        <w:rPr>
          <w:ins w:id="743" w:author="Unknown"/>
          <w:rFonts w:ascii="Times New Roman" w:eastAsia="Times New Roman" w:hAnsi="Times New Roman" w:cs="Times New Roman"/>
          <w:sz w:val="24"/>
          <w:szCs w:val="24"/>
        </w:rPr>
      </w:pPr>
      <w:ins w:id="744" w:author="Unknown">
        <w:r w:rsidRPr="00414614">
          <w:rPr>
            <w:rFonts w:ascii="Times New Roman" w:eastAsia="Times New Roman" w:hAnsi="Times New Roman" w:cs="Times New Roman"/>
            <w:sz w:val="24"/>
            <w:szCs w:val="24"/>
          </w:rPr>
          <w:t>class A2{  </w:t>
        </w:r>
      </w:ins>
    </w:p>
    <w:p w:rsidR="00414614" w:rsidRPr="00414614" w:rsidRDefault="00414614" w:rsidP="00414614">
      <w:pPr>
        <w:numPr>
          <w:ilvl w:val="0"/>
          <w:numId w:val="25"/>
        </w:numPr>
        <w:spacing w:before="100" w:beforeAutospacing="1" w:after="100" w:afterAutospacing="1" w:line="240" w:lineRule="auto"/>
        <w:rPr>
          <w:ins w:id="745" w:author="Unknown"/>
          <w:rFonts w:ascii="Times New Roman" w:eastAsia="Times New Roman" w:hAnsi="Times New Roman" w:cs="Times New Roman"/>
          <w:sz w:val="24"/>
          <w:szCs w:val="24"/>
        </w:rPr>
      </w:pPr>
      <w:ins w:id="746" w:author="Unknown">
        <w:r w:rsidRPr="00414614">
          <w:rPr>
            <w:rFonts w:ascii="Times New Roman" w:eastAsia="Times New Roman" w:hAnsi="Times New Roman" w:cs="Times New Roman"/>
            <w:sz w:val="24"/>
            <w:szCs w:val="24"/>
          </w:rPr>
          <w:t>  static{System.out.println("static block is invoked");}  </w:t>
        </w:r>
      </w:ins>
    </w:p>
    <w:p w:rsidR="00414614" w:rsidRPr="00414614" w:rsidRDefault="00414614" w:rsidP="00414614">
      <w:pPr>
        <w:numPr>
          <w:ilvl w:val="0"/>
          <w:numId w:val="25"/>
        </w:numPr>
        <w:spacing w:before="100" w:beforeAutospacing="1" w:after="100" w:afterAutospacing="1" w:line="240" w:lineRule="auto"/>
        <w:rPr>
          <w:ins w:id="747" w:author="Unknown"/>
          <w:rFonts w:ascii="Times New Roman" w:eastAsia="Times New Roman" w:hAnsi="Times New Roman" w:cs="Times New Roman"/>
          <w:sz w:val="24"/>
          <w:szCs w:val="24"/>
        </w:rPr>
      </w:pPr>
      <w:ins w:id="748"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25"/>
        </w:numPr>
        <w:spacing w:before="100" w:beforeAutospacing="1" w:after="100" w:afterAutospacing="1" w:line="240" w:lineRule="auto"/>
        <w:rPr>
          <w:ins w:id="749" w:author="Unknown"/>
          <w:rFonts w:ascii="Times New Roman" w:eastAsia="Times New Roman" w:hAnsi="Times New Roman" w:cs="Times New Roman"/>
          <w:sz w:val="24"/>
          <w:szCs w:val="24"/>
        </w:rPr>
      </w:pPr>
      <w:ins w:id="750" w:author="Unknown">
        <w:r w:rsidRPr="00414614">
          <w:rPr>
            <w:rFonts w:ascii="Times New Roman" w:eastAsia="Times New Roman" w:hAnsi="Times New Roman" w:cs="Times New Roman"/>
            <w:sz w:val="24"/>
            <w:szCs w:val="24"/>
          </w:rPr>
          <w:t>   System.out.println("Hello main");  </w:t>
        </w:r>
      </w:ins>
    </w:p>
    <w:p w:rsidR="00414614" w:rsidRPr="00414614" w:rsidRDefault="00414614" w:rsidP="00414614">
      <w:pPr>
        <w:numPr>
          <w:ilvl w:val="0"/>
          <w:numId w:val="25"/>
        </w:numPr>
        <w:spacing w:before="100" w:beforeAutospacing="1" w:after="100" w:afterAutospacing="1" w:line="240" w:lineRule="auto"/>
        <w:rPr>
          <w:ins w:id="751" w:author="Unknown"/>
          <w:rFonts w:ascii="Times New Roman" w:eastAsia="Times New Roman" w:hAnsi="Times New Roman" w:cs="Times New Roman"/>
          <w:sz w:val="24"/>
          <w:szCs w:val="24"/>
        </w:rPr>
      </w:pPr>
      <w:ins w:id="75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5"/>
        </w:numPr>
        <w:spacing w:before="100" w:beforeAutospacing="1" w:after="100" w:afterAutospacing="1" w:line="240" w:lineRule="auto"/>
        <w:rPr>
          <w:ins w:id="753" w:author="Unknown"/>
          <w:rFonts w:ascii="Times New Roman" w:eastAsia="Times New Roman" w:hAnsi="Times New Roman" w:cs="Times New Roman"/>
          <w:sz w:val="24"/>
          <w:szCs w:val="24"/>
        </w:rPr>
      </w:pPr>
      <w:ins w:id="754"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755" w:author="Unknown"/>
          <w:rFonts w:ascii="Times New Roman" w:eastAsia="Times New Roman" w:hAnsi="Times New Roman" w:cs="Times New Roman"/>
          <w:sz w:val="24"/>
          <w:szCs w:val="24"/>
        </w:rPr>
      </w:pPr>
      <w:ins w:id="756"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"http://www.javatpoint.com/opr/test.jsp?filename=A2"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sz w:val="20"/>
          <w:szCs w:val="20"/>
        </w:rPr>
      </w:pPr>
      <w:ins w:id="758" w:author="Unknown">
        <w:r w:rsidRPr="00414614">
          <w:rPr>
            <w:rFonts w:ascii="Courier New" w:eastAsia="Times New Roman" w:hAnsi="Courier New" w:cs="Courier New"/>
            <w:sz w:val="20"/>
            <w:szCs w:val="20"/>
          </w:rPr>
          <w:t>Output: static block is invoked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sz w:val="20"/>
          <w:szCs w:val="20"/>
        </w:rPr>
      </w:pPr>
      <w:ins w:id="760" w:author="Unknown">
        <w:r w:rsidRPr="00414614">
          <w:rPr>
            <w:rFonts w:ascii="Courier New" w:eastAsia="Times New Roman" w:hAnsi="Courier New" w:cs="Courier New"/>
            <w:sz w:val="20"/>
            <w:szCs w:val="20"/>
          </w:rPr>
          <w:t xml:space="preserve">       Hello main</w:t>
        </w:r>
      </w:ins>
    </w:p>
    <w:p w:rsidR="00414614" w:rsidRPr="00414614" w:rsidRDefault="00414614" w:rsidP="00414614">
      <w:pPr>
        <w:spacing w:after="0" w:line="240" w:lineRule="auto"/>
        <w:rPr>
          <w:ins w:id="761" w:author="Unknown"/>
          <w:rFonts w:ascii="Times New Roman" w:eastAsia="Times New Roman" w:hAnsi="Times New Roman" w:cs="Times New Roman"/>
          <w:sz w:val="24"/>
          <w:szCs w:val="24"/>
        </w:rPr>
      </w:pPr>
      <w:ins w:id="762"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"https://www.javatpoint.com/static-keyword-in-java"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763" w:author="Unknown"/>
          <w:rFonts w:ascii="Times New Roman" w:eastAsia="Times New Roman" w:hAnsi="Times New Roman" w:cs="Times New Roman"/>
          <w:sz w:val="24"/>
          <w:szCs w:val="24"/>
        </w:rPr>
      </w:pPr>
      <w:ins w:id="764" w:author="Unknown">
        <w:r w:rsidRPr="00414614">
          <w:rPr>
            <w:rFonts w:ascii="Times New Roman" w:eastAsia="Times New Roman" w:hAnsi="Times New Roman" w:cs="Times New Roman"/>
            <w:sz w:val="24"/>
            <w:szCs w:val="24"/>
          </w:rPr>
          <w:pict>
            <v:rect id="_x0000_i107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65" w:author="Unknown"/>
          <w:rFonts w:ascii="Times New Roman" w:eastAsia="Times New Roman" w:hAnsi="Times New Roman" w:cs="Times New Roman"/>
          <w:b/>
          <w:bCs/>
          <w:sz w:val="27"/>
          <w:szCs w:val="27"/>
        </w:rPr>
      </w:pPr>
      <w:ins w:id="766" w:author="Unknown">
        <w:r w:rsidRPr="00414614">
          <w:rPr>
            <w:rFonts w:ascii="Times New Roman" w:eastAsia="Times New Roman" w:hAnsi="Times New Roman" w:cs="Times New Roman"/>
            <w:b/>
            <w:bCs/>
            <w:sz w:val="27"/>
            <w:szCs w:val="27"/>
          </w:rPr>
          <w:t>45) Can we execute a program without main() method?</w:t>
        </w:r>
      </w:ins>
    </w:p>
    <w:p w:rsidR="00414614" w:rsidRPr="00414614" w:rsidRDefault="00414614" w:rsidP="00414614">
      <w:pPr>
        <w:spacing w:before="100" w:beforeAutospacing="1" w:after="100" w:afterAutospacing="1" w:line="240" w:lineRule="auto"/>
        <w:rPr>
          <w:ins w:id="767" w:author="Unknown"/>
          <w:rFonts w:ascii="Times New Roman" w:eastAsia="Times New Roman" w:hAnsi="Times New Roman" w:cs="Times New Roman"/>
          <w:sz w:val="24"/>
          <w:szCs w:val="24"/>
        </w:rPr>
      </w:pPr>
      <w:ins w:id="768" w:author="Unknown">
        <w:r w:rsidRPr="00414614">
          <w:rPr>
            <w:rFonts w:ascii="Times New Roman" w:eastAsia="Times New Roman" w:hAnsi="Times New Roman" w:cs="Times New Roman"/>
            <w:sz w:val="24"/>
            <w:szCs w:val="24"/>
          </w:rPr>
          <w:t>Ans) Yes, one of the ways to execute the program without the main method is using static block.</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"https://www.javatpoint.com/static-keyword-in-java"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 xml:space="preserve"> 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769" w:author="Unknown"/>
          <w:rFonts w:ascii="Times New Roman" w:eastAsia="Times New Roman" w:hAnsi="Times New Roman" w:cs="Times New Roman"/>
          <w:sz w:val="24"/>
          <w:szCs w:val="24"/>
        </w:rPr>
      </w:pPr>
      <w:ins w:id="770" w:author="Unknown">
        <w:r w:rsidRPr="00414614">
          <w:rPr>
            <w:rFonts w:ascii="Times New Roman" w:eastAsia="Times New Roman" w:hAnsi="Times New Roman" w:cs="Times New Roman"/>
            <w:sz w:val="24"/>
            <w:szCs w:val="24"/>
          </w:rPr>
          <w:pict>
            <v:rect id="_x0000_i107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71" w:author="Unknown"/>
          <w:rFonts w:ascii="Times New Roman" w:eastAsia="Times New Roman" w:hAnsi="Times New Roman" w:cs="Times New Roman"/>
          <w:b/>
          <w:bCs/>
          <w:sz w:val="27"/>
          <w:szCs w:val="27"/>
        </w:rPr>
      </w:pPr>
      <w:ins w:id="772" w:author="Unknown">
        <w:r w:rsidRPr="00414614">
          <w:rPr>
            <w:rFonts w:ascii="Times New Roman" w:eastAsia="Times New Roman" w:hAnsi="Times New Roman" w:cs="Times New Roman"/>
            <w:b/>
            <w:bCs/>
            <w:sz w:val="27"/>
            <w:szCs w:val="27"/>
          </w:rPr>
          <w:lastRenderedPageBreak/>
          <w:t>46) What if the static modifier is removed from the signature of the main method?</w:t>
        </w:r>
      </w:ins>
    </w:p>
    <w:p w:rsidR="00414614" w:rsidRPr="00414614" w:rsidRDefault="00414614" w:rsidP="00414614">
      <w:pPr>
        <w:spacing w:before="100" w:beforeAutospacing="1" w:after="100" w:afterAutospacing="1" w:line="240" w:lineRule="auto"/>
        <w:rPr>
          <w:ins w:id="773" w:author="Unknown"/>
          <w:rFonts w:ascii="Times New Roman" w:eastAsia="Times New Roman" w:hAnsi="Times New Roman" w:cs="Times New Roman"/>
          <w:sz w:val="24"/>
          <w:szCs w:val="24"/>
        </w:rPr>
      </w:pPr>
      <w:ins w:id="774" w:author="Unknown">
        <w:r w:rsidRPr="00414614">
          <w:rPr>
            <w:rFonts w:ascii="Times New Roman" w:eastAsia="Times New Roman" w:hAnsi="Times New Roman" w:cs="Times New Roman"/>
            <w:sz w:val="24"/>
            <w:szCs w:val="24"/>
          </w:rPr>
          <w:t>Program compiles. However, at runtime, It throws an error "NoSuchMethodError."</w:t>
        </w:r>
      </w:ins>
    </w:p>
    <w:p w:rsidR="00414614" w:rsidRPr="00414614" w:rsidRDefault="00414614" w:rsidP="00414614">
      <w:pPr>
        <w:spacing w:after="0" w:line="240" w:lineRule="auto"/>
        <w:rPr>
          <w:ins w:id="775" w:author="Unknown"/>
          <w:rFonts w:ascii="Times New Roman" w:eastAsia="Times New Roman" w:hAnsi="Times New Roman" w:cs="Times New Roman"/>
          <w:sz w:val="24"/>
          <w:szCs w:val="24"/>
        </w:rPr>
      </w:pPr>
      <w:ins w:id="776" w:author="Unknown">
        <w:r w:rsidRPr="00414614">
          <w:rPr>
            <w:rFonts w:ascii="Times New Roman" w:eastAsia="Times New Roman" w:hAnsi="Times New Roman" w:cs="Times New Roman"/>
            <w:sz w:val="24"/>
            <w:szCs w:val="24"/>
          </w:rPr>
          <w:pict>
            <v:rect id="_x0000_i107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77" w:author="Unknown"/>
          <w:rFonts w:ascii="Times New Roman" w:eastAsia="Times New Roman" w:hAnsi="Times New Roman" w:cs="Times New Roman"/>
          <w:b/>
          <w:bCs/>
          <w:sz w:val="27"/>
          <w:szCs w:val="27"/>
        </w:rPr>
      </w:pPr>
      <w:ins w:id="778" w:author="Unknown">
        <w:r w:rsidRPr="00414614">
          <w:rPr>
            <w:rFonts w:ascii="Times New Roman" w:eastAsia="Times New Roman" w:hAnsi="Times New Roman" w:cs="Times New Roman"/>
            <w:b/>
            <w:bCs/>
            <w:sz w:val="27"/>
            <w:szCs w:val="27"/>
          </w:rPr>
          <w:t>47) What is the difference between static (class) method and instance method?</w:t>
        </w:r>
      </w:ins>
    </w:p>
    <w:tbl>
      <w:tblPr>
        <w:tblW w:w="0" w:type="auto"/>
        <w:tblCellSpacing w:w="15" w:type="dxa"/>
        <w:tblCellMar>
          <w:top w:w="15" w:type="dxa"/>
          <w:left w:w="15" w:type="dxa"/>
          <w:bottom w:w="15" w:type="dxa"/>
          <w:right w:w="15" w:type="dxa"/>
        </w:tblCellMar>
        <w:tblLook w:val="04A0"/>
      </w:tblPr>
      <w:tblGrid>
        <w:gridCol w:w="5894"/>
        <w:gridCol w:w="3556"/>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static or class method</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instance method</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1)A method that is declared as static is known as the static method.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method that is not declared as static is known as the instance method.</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2)We don't need to create the objects to call the static methods.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object is required to call the instance methods.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3)Non-static (instance) members cannot be accessed in the static context (static method, static block, and static nested class) directly.</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Static and non-static variables both can be accessed in instance methods.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4)For example: public static int cube(int n){ return n*n*n;}</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For example: public void msg(){...}.</w:t>
            </w:r>
          </w:p>
        </w:tc>
      </w:tr>
    </w:tbl>
    <w:p w:rsidR="00414614" w:rsidRPr="00414614" w:rsidRDefault="00414614" w:rsidP="00414614">
      <w:pPr>
        <w:spacing w:after="0" w:line="240" w:lineRule="auto"/>
        <w:rPr>
          <w:ins w:id="779" w:author="Unknown"/>
          <w:rFonts w:ascii="Times New Roman" w:eastAsia="Times New Roman" w:hAnsi="Times New Roman" w:cs="Times New Roman"/>
          <w:sz w:val="24"/>
          <w:szCs w:val="24"/>
        </w:rPr>
      </w:pPr>
      <w:ins w:id="780" w:author="Unknown">
        <w:r w:rsidRPr="00414614">
          <w:rPr>
            <w:rFonts w:ascii="Times New Roman" w:eastAsia="Times New Roman" w:hAnsi="Times New Roman" w:cs="Times New Roman"/>
            <w:sz w:val="24"/>
            <w:szCs w:val="24"/>
          </w:rPr>
          <w:pict>
            <v:rect id="_x0000_i107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81" w:author="Unknown"/>
          <w:rFonts w:ascii="Times New Roman" w:eastAsia="Times New Roman" w:hAnsi="Times New Roman" w:cs="Times New Roman"/>
          <w:b/>
          <w:bCs/>
          <w:sz w:val="27"/>
          <w:szCs w:val="27"/>
        </w:rPr>
      </w:pPr>
      <w:ins w:id="782" w:author="Unknown">
        <w:r w:rsidRPr="00414614">
          <w:rPr>
            <w:rFonts w:ascii="Times New Roman" w:eastAsia="Times New Roman" w:hAnsi="Times New Roman" w:cs="Times New Roman"/>
            <w:b/>
            <w:bCs/>
            <w:sz w:val="27"/>
            <w:szCs w:val="27"/>
          </w:rPr>
          <w:t>48) Can we make constructors static?</w:t>
        </w:r>
      </w:ins>
    </w:p>
    <w:p w:rsidR="00414614" w:rsidRPr="00414614" w:rsidRDefault="00414614" w:rsidP="00414614">
      <w:pPr>
        <w:spacing w:before="100" w:beforeAutospacing="1" w:after="100" w:afterAutospacing="1" w:line="240" w:lineRule="auto"/>
        <w:rPr>
          <w:ins w:id="783" w:author="Unknown"/>
          <w:rFonts w:ascii="Times New Roman" w:eastAsia="Times New Roman" w:hAnsi="Times New Roman" w:cs="Times New Roman"/>
          <w:sz w:val="24"/>
          <w:szCs w:val="24"/>
        </w:rPr>
      </w:pPr>
      <w:ins w:id="784" w:author="Unknown">
        <w:r w:rsidRPr="00414614">
          <w:rPr>
            <w:rFonts w:ascii="Times New Roman" w:eastAsia="Times New Roman" w:hAnsi="Times New Roman" w:cs="Times New Roman"/>
            <w:sz w:val="24"/>
            <w:szCs w:val="24"/>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ins>
    </w:p>
    <w:p w:rsidR="00414614" w:rsidRPr="00414614" w:rsidRDefault="00414614" w:rsidP="00414614">
      <w:pPr>
        <w:spacing w:after="0" w:line="240" w:lineRule="auto"/>
        <w:rPr>
          <w:ins w:id="785" w:author="Unknown"/>
          <w:rFonts w:ascii="Times New Roman" w:eastAsia="Times New Roman" w:hAnsi="Times New Roman" w:cs="Times New Roman"/>
          <w:sz w:val="24"/>
          <w:szCs w:val="24"/>
        </w:rPr>
      </w:pPr>
      <w:ins w:id="786" w:author="Unknown">
        <w:r w:rsidRPr="00414614">
          <w:rPr>
            <w:rFonts w:ascii="Times New Roman" w:eastAsia="Times New Roman" w:hAnsi="Times New Roman" w:cs="Times New Roman"/>
            <w:sz w:val="24"/>
            <w:szCs w:val="24"/>
          </w:rPr>
          <w:pict>
            <v:rect id="_x0000_i107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87" w:author="Unknown"/>
          <w:rFonts w:ascii="Times New Roman" w:eastAsia="Times New Roman" w:hAnsi="Times New Roman" w:cs="Times New Roman"/>
          <w:b/>
          <w:bCs/>
          <w:sz w:val="27"/>
          <w:szCs w:val="27"/>
        </w:rPr>
      </w:pPr>
      <w:ins w:id="788" w:author="Unknown">
        <w:r w:rsidRPr="00414614">
          <w:rPr>
            <w:rFonts w:ascii="Times New Roman" w:eastAsia="Times New Roman" w:hAnsi="Times New Roman" w:cs="Times New Roman"/>
            <w:b/>
            <w:bCs/>
            <w:sz w:val="27"/>
            <w:szCs w:val="27"/>
          </w:rPr>
          <w:t>49) Can we make the abstract methods static in Java?</w:t>
        </w:r>
      </w:ins>
    </w:p>
    <w:p w:rsidR="00414614" w:rsidRPr="00414614" w:rsidRDefault="00414614" w:rsidP="00414614">
      <w:pPr>
        <w:spacing w:before="100" w:beforeAutospacing="1" w:after="100" w:afterAutospacing="1" w:line="240" w:lineRule="auto"/>
        <w:rPr>
          <w:ins w:id="789" w:author="Unknown"/>
          <w:rFonts w:ascii="Times New Roman" w:eastAsia="Times New Roman" w:hAnsi="Times New Roman" w:cs="Times New Roman"/>
          <w:sz w:val="24"/>
          <w:szCs w:val="24"/>
        </w:rPr>
      </w:pPr>
      <w:ins w:id="790" w:author="Unknown">
        <w:r w:rsidRPr="00414614">
          <w:rPr>
            <w:rFonts w:ascii="Times New Roman" w:eastAsia="Times New Roman" w:hAnsi="Times New Roman" w:cs="Times New Roman"/>
            <w:sz w:val="24"/>
            <w:szCs w:val="24"/>
          </w:rPr>
          <w:t>In Java, if we make the abstract methods static, It will become the part of the class, and we can directly call it which is unnecessary. Calling an undefined method is completely useless therefore it is not allowed.</w:t>
        </w:r>
      </w:ins>
    </w:p>
    <w:p w:rsidR="00414614" w:rsidRPr="00414614" w:rsidRDefault="00414614" w:rsidP="00414614">
      <w:pPr>
        <w:spacing w:after="0" w:line="240" w:lineRule="auto"/>
        <w:rPr>
          <w:ins w:id="791" w:author="Unknown"/>
          <w:rFonts w:ascii="Times New Roman" w:eastAsia="Times New Roman" w:hAnsi="Times New Roman" w:cs="Times New Roman"/>
          <w:sz w:val="24"/>
          <w:szCs w:val="24"/>
        </w:rPr>
      </w:pPr>
      <w:ins w:id="792" w:author="Unknown">
        <w:r w:rsidRPr="00414614">
          <w:rPr>
            <w:rFonts w:ascii="Times New Roman" w:eastAsia="Times New Roman" w:hAnsi="Times New Roman" w:cs="Times New Roman"/>
            <w:sz w:val="24"/>
            <w:szCs w:val="24"/>
          </w:rPr>
          <w:pict>
            <v:rect id="_x0000_i107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793" w:author="Unknown"/>
          <w:rFonts w:ascii="Times New Roman" w:eastAsia="Times New Roman" w:hAnsi="Times New Roman" w:cs="Times New Roman"/>
          <w:b/>
          <w:bCs/>
          <w:sz w:val="27"/>
          <w:szCs w:val="27"/>
        </w:rPr>
      </w:pPr>
      <w:ins w:id="794" w:author="Unknown">
        <w:r w:rsidRPr="00414614">
          <w:rPr>
            <w:rFonts w:ascii="Times New Roman" w:eastAsia="Times New Roman" w:hAnsi="Times New Roman" w:cs="Times New Roman"/>
            <w:b/>
            <w:bCs/>
            <w:sz w:val="27"/>
            <w:szCs w:val="27"/>
          </w:rPr>
          <w:t>50) Can we declare the static variables and methods in an abstract class?</w:t>
        </w:r>
      </w:ins>
    </w:p>
    <w:p w:rsidR="00414614" w:rsidRPr="00414614" w:rsidRDefault="00414614" w:rsidP="00414614">
      <w:pPr>
        <w:spacing w:before="100" w:beforeAutospacing="1" w:after="100" w:afterAutospacing="1" w:line="240" w:lineRule="auto"/>
        <w:rPr>
          <w:ins w:id="795" w:author="Unknown"/>
          <w:rFonts w:ascii="Times New Roman" w:eastAsia="Times New Roman" w:hAnsi="Times New Roman" w:cs="Times New Roman"/>
          <w:sz w:val="24"/>
          <w:szCs w:val="24"/>
        </w:rPr>
      </w:pPr>
      <w:ins w:id="796" w:author="Unknown">
        <w:r w:rsidRPr="00414614">
          <w:rPr>
            <w:rFonts w:ascii="Times New Roman" w:eastAsia="Times New Roman" w:hAnsi="Times New Roman" w:cs="Times New Roman"/>
            <w:sz w:val="24"/>
            <w:szCs w:val="24"/>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ins>
    </w:p>
    <w:p w:rsidR="00414614" w:rsidRPr="00414614" w:rsidRDefault="00414614" w:rsidP="00414614">
      <w:pPr>
        <w:numPr>
          <w:ilvl w:val="0"/>
          <w:numId w:val="26"/>
        </w:numPr>
        <w:spacing w:before="100" w:beforeAutospacing="1" w:after="100" w:afterAutospacing="1" w:line="240" w:lineRule="auto"/>
        <w:rPr>
          <w:ins w:id="797" w:author="Unknown"/>
          <w:rFonts w:ascii="Times New Roman" w:eastAsia="Times New Roman" w:hAnsi="Times New Roman" w:cs="Times New Roman"/>
          <w:sz w:val="24"/>
          <w:szCs w:val="24"/>
        </w:rPr>
      </w:pPr>
      <w:ins w:id="798" w:author="Unknown">
        <w:r w:rsidRPr="00414614">
          <w:rPr>
            <w:rFonts w:ascii="Times New Roman" w:eastAsia="Times New Roman" w:hAnsi="Times New Roman" w:cs="Times New Roman"/>
            <w:sz w:val="24"/>
            <w:szCs w:val="24"/>
          </w:rPr>
          <w:lastRenderedPageBreak/>
          <w:t>abstract class Test  </w:t>
        </w:r>
      </w:ins>
    </w:p>
    <w:p w:rsidR="00414614" w:rsidRPr="00414614" w:rsidRDefault="00414614" w:rsidP="00414614">
      <w:pPr>
        <w:numPr>
          <w:ilvl w:val="0"/>
          <w:numId w:val="26"/>
        </w:numPr>
        <w:spacing w:before="100" w:beforeAutospacing="1" w:after="100" w:afterAutospacing="1" w:line="240" w:lineRule="auto"/>
        <w:rPr>
          <w:ins w:id="799" w:author="Unknown"/>
          <w:rFonts w:ascii="Times New Roman" w:eastAsia="Times New Roman" w:hAnsi="Times New Roman" w:cs="Times New Roman"/>
          <w:sz w:val="24"/>
          <w:szCs w:val="24"/>
        </w:rPr>
      </w:pPr>
      <w:ins w:id="80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6"/>
        </w:numPr>
        <w:spacing w:before="100" w:beforeAutospacing="1" w:after="100" w:afterAutospacing="1" w:line="240" w:lineRule="auto"/>
        <w:rPr>
          <w:ins w:id="801" w:author="Unknown"/>
          <w:rFonts w:ascii="Times New Roman" w:eastAsia="Times New Roman" w:hAnsi="Times New Roman" w:cs="Times New Roman"/>
          <w:sz w:val="24"/>
          <w:szCs w:val="24"/>
        </w:rPr>
      </w:pPr>
      <w:ins w:id="802" w:author="Unknown">
        <w:r w:rsidRPr="00414614">
          <w:rPr>
            <w:rFonts w:ascii="Times New Roman" w:eastAsia="Times New Roman" w:hAnsi="Times New Roman" w:cs="Times New Roman"/>
            <w:sz w:val="24"/>
            <w:szCs w:val="24"/>
          </w:rPr>
          <w:t>    static int i = 102;  </w:t>
        </w:r>
      </w:ins>
    </w:p>
    <w:p w:rsidR="00414614" w:rsidRPr="00414614" w:rsidRDefault="00414614" w:rsidP="00414614">
      <w:pPr>
        <w:numPr>
          <w:ilvl w:val="0"/>
          <w:numId w:val="26"/>
        </w:numPr>
        <w:spacing w:before="100" w:beforeAutospacing="1" w:after="100" w:afterAutospacing="1" w:line="240" w:lineRule="auto"/>
        <w:rPr>
          <w:ins w:id="803" w:author="Unknown"/>
          <w:rFonts w:ascii="Times New Roman" w:eastAsia="Times New Roman" w:hAnsi="Times New Roman" w:cs="Times New Roman"/>
          <w:sz w:val="24"/>
          <w:szCs w:val="24"/>
        </w:rPr>
      </w:pPr>
      <w:ins w:id="804" w:author="Unknown">
        <w:r w:rsidRPr="00414614">
          <w:rPr>
            <w:rFonts w:ascii="Times New Roman" w:eastAsia="Times New Roman" w:hAnsi="Times New Roman" w:cs="Times New Roman"/>
            <w:sz w:val="24"/>
            <w:szCs w:val="24"/>
          </w:rPr>
          <w:t>    static void TestMethod()  </w:t>
        </w:r>
      </w:ins>
    </w:p>
    <w:p w:rsidR="00414614" w:rsidRPr="00414614" w:rsidRDefault="00414614" w:rsidP="00414614">
      <w:pPr>
        <w:numPr>
          <w:ilvl w:val="0"/>
          <w:numId w:val="26"/>
        </w:numPr>
        <w:spacing w:before="100" w:beforeAutospacing="1" w:after="100" w:afterAutospacing="1" w:line="240" w:lineRule="auto"/>
        <w:rPr>
          <w:ins w:id="805" w:author="Unknown"/>
          <w:rFonts w:ascii="Times New Roman" w:eastAsia="Times New Roman" w:hAnsi="Times New Roman" w:cs="Times New Roman"/>
          <w:sz w:val="24"/>
          <w:szCs w:val="24"/>
        </w:rPr>
      </w:pPr>
      <w:ins w:id="80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6"/>
        </w:numPr>
        <w:spacing w:before="100" w:beforeAutospacing="1" w:after="100" w:afterAutospacing="1" w:line="240" w:lineRule="auto"/>
        <w:rPr>
          <w:ins w:id="807" w:author="Unknown"/>
          <w:rFonts w:ascii="Times New Roman" w:eastAsia="Times New Roman" w:hAnsi="Times New Roman" w:cs="Times New Roman"/>
          <w:sz w:val="24"/>
          <w:szCs w:val="24"/>
        </w:rPr>
      </w:pPr>
      <w:ins w:id="808" w:author="Unknown">
        <w:r w:rsidRPr="00414614">
          <w:rPr>
            <w:rFonts w:ascii="Times New Roman" w:eastAsia="Times New Roman" w:hAnsi="Times New Roman" w:cs="Times New Roman"/>
            <w:sz w:val="24"/>
            <w:szCs w:val="24"/>
          </w:rPr>
          <w:t>        System.out.println("hi !! I am good !!");  </w:t>
        </w:r>
      </w:ins>
    </w:p>
    <w:p w:rsidR="00414614" w:rsidRPr="00414614" w:rsidRDefault="00414614" w:rsidP="00414614">
      <w:pPr>
        <w:numPr>
          <w:ilvl w:val="0"/>
          <w:numId w:val="26"/>
        </w:numPr>
        <w:spacing w:before="100" w:beforeAutospacing="1" w:after="100" w:afterAutospacing="1" w:line="240" w:lineRule="auto"/>
        <w:rPr>
          <w:ins w:id="809" w:author="Unknown"/>
          <w:rFonts w:ascii="Times New Roman" w:eastAsia="Times New Roman" w:hAnsi="Times New Roman" w:cs="Times New Roman"/>
          <w:sz w:val="24"/>
          <w:szCs w:val="24"/>
        </w:rPr>
      </w:pPr>
      <w:ins w:id="81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6"/>
        </w:numPr>
        <w:spacing w:before="100" w:beforeAutospacing="1" w:after="100" w:afterAutospacing="1" w:line="240" w:lineRule="auto"/>
        <w:rPr>
          <w:ins w:id="811" w:author="Unknown"/>
          <w:rFonts w:ascii="Times New Roman" w:eastAsia="Times New Roman" w:hAnsi="Times New Roman" w:cs="Times New Roman"/>
          <w:sz w:val="24"/>
          <w:szCs w:val="24"/>
        </w:rPr>
      </w:pPr>
      <w:ins w:id="81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6"/>
        </w:numPr>
        <w:spacing w:before="100" w:beforeAutospacing="1" w:after="100" w:afterAutospacing="1" w:line="240" w:lineRule="auto"/>
        <w:rPr>
          <w:ins w:id="813" w:author="Unknown"/>
          <w:rFonts w:ascii="Times New Roman" w:eastAsia="Times New Roman" w:hAnsi="Times New Roman" w:cs="Times New Roman"/>
          <w:sz w:val="24"/>
          <w:szCs w:val="24"/>
        </w:rPr>
      </w:pPr>
      <w:ins w:id="814" w:author="Unknown">
        <w:r w:rsidRPr="00414614">
          <w:rPr>
            <w:rFonts w:ascii="Times New Roman" w:eastAsia="Times New Roman" w:hAnsi="Times New Roman" w:cs="Times New Roman"/>
            <w:sz w:val="24"/>
            <w:szCs w:val="24"/>
          </w:rPr>
          <w:t>public class TestClass extends Test   </w:t>
        </w:r>
      </w:ins>
    </w:p>
    <w:p w:rsidR="00414614" w:rsidRPr="00414614" w:rsidRDefault="00414614" w:rsidP="00414614">
      <w:pPr>
        <w:numPr>
          <w:ilvl w:val="0"/>
          <w:numId w:val="26"/>
        </w:numPr>
        <w:spacing w:before="100" w:beforeAutospacing="1" w:after="100" w:afterAutospacing="1" w:line="240" w:lineRule="auto"/>
        <w:rPr>
          <w:ins w:id="815" w:author="Unknown"/>
          <w:rFonts w:ascii="Times New Roman" w:eastAsia="Times New Roman" w:hAnsi="Times New Roman" w:cs="Times New Roman"/>
          <w:sz w:val="24"/>
          <w:szCs w:val="24"/>
        </w:rPr>
      </w:pPr>
      <w:ins w:id="81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6"/>
        </w:numPr>
        <w:spacing w:before="100" w:beforeAutospacing="1" w:after="100" w:afterAutospacing="1" w:line="240" w:lineRule="auto"/>
        <w:rPr>
          <w:ins w:id="817" w:author="Unknown"/>
          <w:rFonts w:ascii="Times New Roman" w:eastAsia="Times New Roman" w:hAnsi="Times New Roman" w:cs="Times New Roman"/>
          <w:sz w:val="24"/>
          <w:szCs w:val="24"/>
        </w:rPr>
      </w:pPr>
      <w:ins w:id="818"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26"/>
        </w:numPr>
        <w:spacing w:before="100" w:beforeAutospacing="1" w:after="100" w:afterAutospacing="1" w:line="240" w:lineRule="auto"/>
        <w:rPr>
          <w:ins w:id="819" w:author="Unknown"/>
          <w:rFonts w:ascii="Times New Roman" w:eastAsia="Times New Roman" w:hAnsi="Times New Roman" w:cs="Times New Roman"/>
          <w:sz w:val="24"/>
          <w:szCs w:val="24"/>
        </w:rPr>
      </w:pPr>
      <w:ins w:id="82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6"/>
        </w:numPr>
        <w:spacing w:before="100" w:beforeAutospacing="1" w:after="100" w:afterAutospacing="1" w:line="240" w:lineRule="auto"/>
        <w:rPr>
          <w:ins w:id="821" w:author="Unknown"/>
          <w:rFonts w:ascii="Times New Roman" w:eastAsia="Times New Roman" w:hAnsi="Times New Roman" w:cs="Times New Roman"/>
          <w:sz w:val="24"/>
          <w:szCs w:val="24"/>
        </w:rPr>
      </w:pPr>
      <w:ins w:id="822" w:author="Unknown">
        <w:r w:rsidRPr="00414614">
          <w:rPr>
            <w:rFonts w:ascii="Times New Roman" w:eastAsia="Times New Roman" w:hAnsi="Times New Roman" w:cs="Times New Roman"/>
            <w:sz w:val="24"/>
            <w:szCs w:val="24"/>
          </w:rPr>
          <w:t>        Test.TestMethod();  </w:t>
        </w:r>
      </w:ins>
    </w:p>
    <w:p w:rsidR="00414614" w:rsidRPr="00414614" w:rsidRDefault="00414614" w:rsidP="00414614">
      <w:pPr>
        <w:numPr>
          <w:ilvl w:val="0"/>
          <w:numId w:val="26"/>
        </w:numPr>
        <w:spacing w:before="100" w:beforeAutospacing="1" w:after="100" w:afterAutospacing="1" w:line="240" w:lineRule="auto"/>
        <w:rPr>
          <w:ins w:id="823" w:author="Unknown"/>
          <w:rFonts w:ascii="Times New Roman" w:eastAsia="Times New Roman" w:hAnsi="Times New Roman" w:cs="Times New Roman"/>
          <w:sz w:val="24"/>
          <w:szCs w:val="24"/>
        </w:rPr>
      </w:pPr>
      <w:ins w:id="824" w:author="Unknown">
        <w:r w:rsidRPr="00414614">
          <w:rPr>
            <w:rFonts w:ascii="Times New Roman" w:eastAsia="Times New Roman" w:hAnsi="Times New Roman" w:cs="Times New Roman"/>
            <w:sz w:val="24"/>
            <w:szCs w:val="24"/>
          </w:rPr>
          <w:t>        System.out.println("i = "+Test.i);  </w:t>
        </w:r>
      </w:ins>
    </w:p>
    <w:p w:rsidR="00414614" w:rsidRPr="00414614" w:rsidRDefault="00414614" w:rsidP="00414614">
      <w:pPr>
        <w:numPr>
          <w:ilvl w:val="0"/>
          <w:numId w:val="26"/>
        </w:numPr>
        <w:spacing w:before="100" w:beforeAutospacing="1" w:after="100" w:afterAutospacing="1" w:line="240" w:lineRule="auto"/>
        <w:rPr>
          <w:ins w:id="825" w:author="Unknown"/>
          <w:rFonts w:ascii="Times New Roman" w:eastAsia="Times New Roman" w:hAnsi="Times New Roman" w:cs="Times New Roman"/>
          <w:sz w:val="24"/>
          <w:szCs w:val="24"/>
        </w:rPr>
      </w:pPr>
      <w:ins w:id="82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6"/>
        </w:numPr>
        <w:spacing w:before="100" w:beforeAutospacing="1" w:after="100" w:afterAutospacing="1" w:line="240" w:lineRule="auto"/>
        <w:rPr>
          <w:ins w:id="827" w:author="Unknown"/>
          <w:rFonts w:ascii="Times New Roman" w:eastAsia="Times New Roman" w:hAnsi="Times New Roman" w:cs="Times New Roman"/>
          <w:sz w:val="24"/>
          <w:szCs w:val="24"/>
        </w:rPr>
      </w:pPr>
      <w:ins w:id="828"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829" w:author="Unknown"/>
          <w:rFonts w:ascii="Times New Roman" w:eastAsia="Times New Roman" w:hAnsi="Times New Roman" w:cs="Times New Roman"/>
          <w:sz w:val="24"/>
          <w:szCs w:val="24"/>
        </w:rPr>
      </w:pPr>
      <w:ins w:id="830"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1" w:author="Unknown"/>
          <w:rFonts w:ascii="Courier New" w:eastAsia="Times New Roman" w:hAnsi="Courier New" w:cs="Courier New"/>
          <w:sz w:val="20"/>
          <w:szCs w:val="20"/>
        </w:rPr>
      </w:pPr>
      <w:ins w:id="832" w:author="Unknown">
        <w:r w:rsidRPr="00414614">
          <w:rPr>
            <w:rFonts w:ascii="Courier New" w:eastAsia="Times New Roman" w:hAnsi="Courier New" w:cs="Courier New"/>
            <w:sz w:val="20"/>
            <w:szCs w:val="20"/>
          </w:rPr>
          <w:t>hi !! I am good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Courier New" w:eastAsia="Times New Roman" w:hAnsi="Courier New" w:cs="Courier New"/>
          <w:sz w:val="20"/>
          <w:szCs w:val="20"/>
        </w:rPr>
      </w:pPr>
      <w:ins w:id="834" w:author="Unknown">
        <w:r w:rsidRPr="00414614">
          <w:rPr>
            <w:rFonts w:ascii="Courier New" w:eastAsia="Times New Roman" w:hAnsi="Courier New" w:cs="Courier New"/>
            <w:sz w:val="20"/>
            <w:szCs w:val="20"/>
          </w:rPr>
          <w:t>i = 102</w:t>
        </w:r>
      </w:ins>
    </w:p>
    <w:p w:rsidR="00414614" w:rsidRPr="00414614" w:rsidRDefault="00414614" w:rsidP="00414614">
      <w:pPr>
        <w:spacing w:after="0" w:line="240" w:lineRule="auto"/>
        <w:rPr>
          <w:ins w:id="835" w:author="Unknown"/>
          <w:rFonts w:ascii="Times New Roman" w:eastAsia="Times New Roman" w:hAnsi="Times New Roman" w:cs="Times New Roman"/>
          <w:sz w:val="24"/>
          <w:szCs w:val="24"/>
        </w:rPr>
      </w:pPr>
      <w:ins w:id="836" w:author="Unknown">
        <w:r w:rsidRPr="00414614">
          <w:rPr>
            <w:rFonts w:ascii="Times New Roman" w:eastAsia="Times New Roman" w:hAnsi="Times New Roman" w:cs="Times New Roman"/>
            <w:sz w:val="24"/>
            <w:szCs w:val="24"/>
          </w:rPr>
          <w:pict>
            <v:rect id="_x0000_i1076"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837" w:author="Unknown"/>
          <w:rFonts w:ascii="Times New Roman" w:eastAsia="Times New Roman" w:hAnsi="Times New Roman" w:cs="Times New Roman"/>
          <w:b/>
          <w:bCs/>
          <w:sz w:val="36"/>
          <w:szCs w:val="36"/>
        </w:rPr>
      </w:pPr>
      <w:ins w:id="838" w:author="Unknown">
        <w:r w:rsidRPr="00414614">
          <w:rPr>
            <w:rFonts w:ascii="Times New Roman" w:eastAsia="Times New Roman" w:hAnsi="Times New Roman" w:cs="Times New Roman"/>
            <w:b/>
            <w:bCs/>
            <w:sz w:val="36"/>
            <w:szCs w:val="36"/>
          </w:rPr>
          <w:t>Core Java - OOPs Concepts: Inheritance Interview Questions</w:t>
        </w:r>
      </w:ins>
    </w:p>
    <w:p w:rsidR="00414614" w:rsidRPr="00414614" w:rsidRDefault="00414614" w:rsidP="00414614">
      <w:pPr>
        <w:spacing w:after="0" w:line="240" w:lineRule="auto"/>
        <w:rPr>
          <w:ins w:id="839" w:author="Unknown"/>
          <w:rFonts w:ascii="Times New Roman" w:eastAsia="Times New Roman" w:hAnsi="Times New Roman" w:cs="Times New Roman"/>
          <w:sz w:val="24"/>
          <w:szCs w:val="24"/>
        </w:rPr>
      </w:pPr>
      <w:ins w:id="840" w:author="Unknown">
        <w:r w:rsidRPr="00414614">
          <w:rPr>
            <w:rFonts w:ascii="Times New Roman" w:eastAsia="Times New Roman" w:hAnsi="Times New Roman" w:cs="Times New Roman"/>
            <w:sz w:val="24"/>
            <w:szCs w:val="24"/>
          </w:rPr>
          <w:pict>
            <v:rect id="_x0000_i107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841" w:author="Unknown"/>
          <w:rFonts w:ascii="Times New Roman" w:eastAsia="Times New Roman" w:hAnsi="Times New Roman" w:cs="Times New Roman"/>
          <w:b/>
          <w:bCs/>
          <w:sz w:val="27"/>
          <w:szCs w:val="27"/>
        </w:rPr>
      </w:pPr>
      <w:ins w:id="842" w:author="Unknown">
        <w:r w:rsidRPr="00414614">
          <w:rPr>
            <w:rFonts w:ascii="Times New Roman" w:eastAsia="Times New Roman" w:hAnsi="Times New Roman" w:cs="Times New Roman"/>
            <w:b/>
            <w:bCs/>
            <w:sz w:val="27"/>
            <w:szCs w:val="27"/>
          </w:rPr>
          <w:t>51) What is this keyword in java?</w:t>
        </w:r>
      </w:ins>
    </w:p>
    <w:p w:rsidR="00414614" w:rsidRPr="00414614" w:rsidRDefault="00414614" w:rsidP="00414614">
      <w:pPr>
        <w:spacing w:before="100" w:beforeAutospacing="1" w:after="100" w:afterAutospacing="1" w:line="240" w:lineRule="auto"/>
        <w:rPr>
          <w:ins w:id="843" w:author="Unknown"/>
          <w:rFonts w:ascii="Times New Roman" w:eastAsia="Times New Roman" w:hAnsi="Times New Roman" w:cs="Times New Roman"/>
          <w:sz w:val="24"/>
          <w:szCs w:val="24"/>
        </w:rPr>
      </w:pPr>
      <w:ins w:id="844" w:author="Unknown">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ins>
    </w:p>
    <w:p w:rsidR="00414614" w:rsidRPr="00414614" w:rsidRDefault="00414614" w:rsidP="00414614">
      <w:pPr>
        <w:spacing w:after="0" w:line="240" w:lineRule="auto"/>
        <w:rPr>
          <w:ins w:id="84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0025" cy="1743075"/>
            <wp:effectExtent l="19050" t="0" r="9525" b="0"/>
            <wp:docPr id="58" name="Picture 58"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17"/>
                    <a:srcRect/>
                    <a:stretch>
                      <a:fillRect/>
                    </a:stretch>
                  </pic:blipFill>
                  <pic:spPr bwMode="auto">
                    <a:xfrm>
                      <a:off x="0" y="0"/>
                      <a:ext cx="4010025" cy="1743075"/>
                    </a:xfrm>
                    <a:prstGeom prst="rect">
                      <a:avLst/>
                    </a:prstGeom>
                    <a:noFill/>
                    <a:ln w="9525">
                      <a:noFill/>
                      <a:miter lim="800000"/>
                      <a:headEnd/>
                      <a:tailEnd/>
                    </a:ln>
                  </pic:spPr>
                </pic:pic>
              </a:graphicData>
            </a:graphic>
          </wp:inline>
        </w:drawing>
      </w:r>
      <w:ins w:id="846"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"https://www.javatpoint.com/this-keyword"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847" w:author="Unknown"/>
          <w:rFonts w:ascii="Times New Roman" w:eastAsia="Times New Roman" w:hAnsi="Times New Roman" w:cs="Times New Roman"/>
          <w:sz w:val="24"/>
          <w:szCs w:val="24"/>
        </w:rPr>
      </w:pPr>
      <w:ins w:id="848" w:author="Unknown">
        <w:r w:rsidRPr="00414614">
          <w:rPr>
            <w:rFonts w:ascii="Times New Roman" w:eastAsia="Times New Roman" w:hAnsi="Times New Roman" w:cs="Times New Roman"/>
            <w:sz w:val="24"/>
            <w:szCs w:val="24"/>
          </w:rPr>
          <w:lastRenderedPageBreak/>
          <w:pict>
            <v:rect id="_x0000_i107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849" w:author="Unknown"/>
          <w:rFonts w:ascii="Times New Roman" w:eastAsia="Times New Roman" w:hAnsi="Times New Roman" w:cs="Times New Roman"/>
          <w:b/>
          <w:bCs/>
          <w:sz w:val="27"/>
          <w:szCs w:val="27"/>
        </w:rPr>
      </w:pPr>
      <w:ins w:id="850" w:author="Unknown">
        <w:r w:rsidRPr="00414614">
          <w:rPr>
            <w:rFonts w:ascii="Times New Roman" w:eastAsia="Times New Roman" w:hAnsi="Times New Roman" w:cs="Times New Roman"/>
            <w:b/>
            <w:bCs/>
            <w:sz w:val="27"/>
            <w:szCs w:val="27"/>
          </w:rPr>
          <w:t>52) What are the main uses of this keyword?</w:t>
        </w:r>
      </w:ins>
    </w:p>
    <w:p w:rsidR="00414614" w:rsidRPr="00414614" w:rsidRDefault="00414614" w:rsidP="00414614">
      <w:pPr>
        <w:spacing w:before="100" w:beforeAutospacing="1" w:after="100" w:afterAutospacing="1" w:line="240" w:lineRule="auto"/>
        <w:rPr>
          <w:ins w:id="851" w:author="Unknown"/>
          <w:rFonts w:ascii="Times New Roman" w:eastAsia="Times New Roman" w:hAnsi="Times New Roman" w:cs="Times New Roman"/>
          <w:sz w:val="24"/>
          <w:szCs w:val="24"/>
        </w:rPr>
      </w:pPr>
      <w:ins w:id="852" w:author="Unknown">
        <w:r w:rsidRPr="00414614">
          <w:rPr>
            <w:rFonts w:ascii="Times New Roman" w:eastAsia="Times New Roman" w:hAnsi="Times New Roman" w:cs="Times New Roman"/>
            <w:sz w:val="24"/>
            <w:szCs w:val="24"/>
          </w:rPr>
          <w:t xml:space="preserve">There are the following uses of </w:t>
        </w:r>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keyword.</w:t>
        </w:r>
      </w:ins>
    </w:p>
    <w:p w:rsidR="00414614" w:rsidRPr="00414614" w:rsidRDefault="00414614" w:rsidP="00414614">
      <w:pPr>
        <w:numPr>
          <w:ilvl w:val="0"/>
          <w:numId w:val="27"/>
        </w:numPr>
        <w:spacing w:before="100" w:beforeAutospacing="1" w:after="100" w:afterAutospacing="1" w:line="240" w:lineRule="auto"/>
        <w:rPr>
          <w:ins w:id="853" w:author="Unknown"/>
          <w:rFonts w:ascii="Times New Roman" w:eastAsia="Times New Roman" w:hAnsi="Times New Roman" w:cs="Times New Roman"/>
          <w:sz w:val="24"/>
          <w:szCs w:val="24"/>
        </w:rPr>
      </w:pPr>
      <w:ins w:id="854" w:author="Unknown">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can be used to refer to the current class instance variable.</w:t>
        </w:r>
      </w:ins>
    </w:p>
    <w:p w:rsidR="00414614" w:rsidRPr="00414614" w:rsidRDefault="00414614" w:rsidP="00414614">
      <w:pPr>
        <w:numPr>
          <w:ilvl w:val="0"/>
          <w:numId w:val="27"/>
        </w:numPr>
        <w:spacing w:before="100" w:beforeAutospacing="1" w:after="100" w:afterAutospacing="1" w:line="240" w:lineRule="auto"/>
        <w:rPr>
          <w:ins w:id="855" w:author="Unknown"/>
          <w:rFonts w:ascii="Times New Roman" w:eastAsia="Times New Roman" w:hAnsi="Times New Roman" w:cs="Times New Roman"/>
          <w:sz w:val="24"/>
          <w:szCs w:val="24"/>
        </w:rPr>
      </w:pPr>
      <w:ins w:id="856" w:author="Unknown">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can be used to invoke current class method (implicitly)</w:t>
        </w:r>
      </w:ins>
    </w:p>
    <w:p w:rsidR="00414614" w:rsidRPr="00414614" w:rsidRDefault="00414614" w:rsidP="00414614">
      <w:pPr>
        <w:numPr>
          <w:ilvl w:val="0"/>
          <w:numId w:val="27"/>
        </w:numPr>
        <w:spacing w:before="100" w:beforeAutospacing="1" w:after="100" w:afterAutospacing="1" w:line="240" w:lineRule="auto"/>
        <w:rPr>
          <w:ins w:id="857" w:author="Unknown"/>
          <w:rFonts w:ascii="Times New Roman" w:eastAsia="Times New Roman" w:hAnsi="Times New Roman" w:cs="Times New Roman"/>
          <w:sz w:val="24"/>
          <w:szCs w:val="24"/>
        </w:rPr>
      </w:pPr>
      <w:ins w:id="858" w:author="Unknown">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can be used to invoke the current class constructor.</w:t>
        </w:r>
      </w:ins>
    </w:p>
    <w:p w:rsidR="00414614" w:rsidRPr="00414614" w:rsidRDefault="00414614" w:rsidP="00414614">
      <w:pPr>
        <w:numPr>
          <w:ilvl w:val="0"/>
          <w:numId w:val="27"/>
        </w:numPr>
        <w:spacing w:before="100" w:beforeAutospacing="1" w:after="100" w:afterAutospacing="1" w:line="240" w:lineRule="auto"/>
        <w:rPr>
          <w:ins w:id="859" w:author="Unknown"/>
          <w:rFonts w:ascii="Times New Roman" w:eastAsia="Times New Roman" w:hAnsi="Times New Roman" w:cs="Times New Roman"/>
          <w:sz w:val="24"/>
          <w:szCs w:val="24"/>
        </w:rPr>
      </w:pPr>
      <w:ins w:id="860" w:author="Unknown">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can be passed as an argument in the method call.</w:t>
        </w:r>
      </w:ins>
    </w:p>
    <w:p w:rsidR="00414614" w:rsidRPr="00414614" w:rsidRDefault="00414614" w:rsidP="00414614">
      <w:pPr>
        <w:numPr>
          <w:ilvl w:val="0"/>
          <w:numId w:val="27"/>
        </w:numPr>
        <w:spacing w:before="100" w:beforeAutospacing="1" w:after="100" w:afterAutospacing="1" w:line="240" w:lineRule="auto"/>
        <w:rPr>
          <w:ins w:id="861" w:author="Unknown"/>
          <w:rFonts w:ascii="Times New Roman" w:eastAsia="Times New Roman" w:hAnsi="Times New Roman" w:cs="Times New Roman"/>
          <w:sz w:val="24"/>
          <w:szCs w:val="24"/>
        </w:rPr>
      </w:pPr>
    </w:p>
    <w:p w:rsidR="00414614" w:rsidRPr="00414614" w:rsidRDefault="00414614" w:rsidP="00414614">
      <w:pPr>
        <w:numPr>
          <w:ilvl w:val="0"/>
          <w:numId w:val="27"/>
        </w:numPr>
        <w:spacing w:before="100" w:beforeAutospacing="1" w:after="100" w:afterAutospacing="1" w:line="240" w:lineRule="auto"/>
        <w:rPr>
          <w:ins w:id="862" w:author="Unknown"/>
          <w:rFonts w:ascii="Times New Roman" w:eastAsia="Times New Roman" w:hAnsi="Times New Roman" w:cs="Times New Roman"/>
          <w:sz w:val="24"/>
          <w:szCs w:val="24"/>
        </w:rPr>
      </w:pPr>
      <w:ins w:id="863" w:author="Unknown">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can be passed as an argument in the constructor call.</w:t>
        </w:r>
      </w:ins>
    </w:p>
    <w:p w:rsidR="00414614" w:rsidRPr="00414614" w:rsidRDefault="00414614" w:rsidP="00414614">
      <w:pPr>
        <w:numPr>
          <w:ilvl w:val="0"/>
          <w:numId w:val="27"/>
        </w:numPr>
        <w:spacing w:before="100" w:beforeAutospacing="1" w:after="100" w:afterAutospacing="1" w:line="240" w:lineRule="auto"/>
        <w:rPr>
          <w:ins w:id="864" w:author="Unknown"/>
          <w:rFonts w:ascii="Times New Roman" w:eastAsia="Times New Roman" w:hAnsi="Times New Roman" w:cs="Times New Roman"/>
          <w:sz w:val="24"/>
          <w:szCs w:val="24"/>
        </w:rPr>
      </w:pPr>
      <w:ins w:id="865" w:author="Unknown">
        <w:r w:rsidRPr="00414614">
          <w:rPr>
            <w:rFonts w:ascii="Times New Roman" w:eastAsia="Times New Roman" w:hAnsi="Times New Roman" w:cs="Times New Roman"/>
            <w:b/>
            <w:bCs/>
            <w:sz w:val="24"/>
            <w:szCs w:val="24"/>
          </w:rPr>
          <w:t>this</w:t>
        </w:r>
        <w:r w:rsidRPr="00414614">
          <w:rPr>
            <w:rFonts w:ascii="Times New Roman" w:eastAsia="Times New Roman" w:hAnsi="Times New Roman" w:cs="Times New Roman"/>
            <w:sz w:val="24"/>
            <w:szCs w:val="24"/>
          </w:rPr>
          <w:t xml:space="preserve"> can be used to return the current class instance from the method.</w:t>
        </w:r>
      </w:ins>
    </w:p>
    <w:p w:rsidR="00414614" w:rsidRPr="00414614" w:rsidRDefault="00414614" w:rsidP="00414614">
      <w:pPr>
        <w:spacing w:after="0" w:line="240" w:lineRule="auto"/>
        <w:rPr>
          <w:ins w:id="866" w:author="Unknown"/>
          <w:rFonts w:ascii="Times New Roman" w:eastAsia="Times New Roman" w:hAnsi="Times New Roman" w:cs="Times New Roman"/>
          <w:sz w:val="24"/>
          <w:szCs w:val="24"/>
        </w:rPr>
      </w:pPr>
      <w:ins w:id="867" w:author="Unknown">
        <w:r w:rsidRPr="00414614">
          <w:rPr>
            <w:rFonts w:ascii="Times New Roman" w:eastAsia="Times New Roman" w:hAnsi="Times New Roman" w:cs="Times New Roman"/>
            <w:sz w:val="24"/>
            <w:szCs w:val="24"/>
          </w:rPr>
          <w:pict>
            <v:rect id="_x0000_i107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868" w:author="Unknown"/>
          <w:rFonts w:ascii="Times New Roman" w:eastAsia="Times New Roman" w:hAnsi="Times New Roman" w:cs="Times New Roman"/>
          <w:b/>
          <w:bCs/>
          <w:sz w:val="27"/>
          <w:szCs w:val="27"/>
        </w:rPr>
      </w:pPr>
      <w:ins w:id="869" w:author="Unknown">
        <w:r w:rsidRPr="00414614">
          <w:rPr>
            <w:rFonts w:ascii="Times New Roman" w:eastAsia="Times New Roman" w:hAnsi="Times New Roman" w:cs="Times New Roman"/>
            <w:b/>
            <w:bCs/>
            <w:sz w:val="27"/>
            <w:szCs w:val="27"/>
          </w:rPr>
          <w:t>53) Can we assign the reference to this variable?</w:t>
        </w:r>
      </w:ins>
    </w:p>
    <w:p w:rsidR="00414614" w:rsidRPr="00414614" w:rsidRDefault="00414614" w:rsidP="00414614">
      <w:pPr>
        <w:spacing w:before="100" w:beforeAutospacing="1" w:after="100" w:afterAutospacing="1" w:line="240" w:lineRule="auto"/>
        <w:rPr>
          <w:ins w:id="870" w:author="Unknown"/>
          <w:rFonts w:ascii="Times New Roman" w:eastAsia="Times New Roman" w:hAnsi="Times New Roman" w:cs="Times New Roman"/>
          <w:sz w:val="24"/>
          <w:szCs w:val="24"/>
        </w:rPr>
      </w:pPr>
      <w:ins w:id="871" w:author="Unknown">
        <w:r w:rsidRPr="00414614">
          <w:rPr>
            <w:rFonts w:ascii="Times New Roman" w:eastAsia="Times New Roman" w:hAnsi="Times New Roman" w:cs="Times New Roman"/>
            <w:sz w:val="24"/>
            <w:szCs w:val="24"/>
          </w:rPr>
          <w:t>No, this cannot be assigned to any value because it always points to the current class object and this is the final reference in Java. However, if we try to do so, the compiler error will be shown. Consider the following example.</w:t>
        </w:r>
      </w:ins>
    </w:p>
    <w:p w:rsidR="00414614" w:rsidRPr="00414614" w:rsidRDefault="00414614" w:rsidP="00414614">
      <w:pPr>
        <w:numPr>
          <w:ilvl w:val="0"/>
          <w:numId w:val="28"/>
        </w:numPr>
        <w:spacing w:before="100" w:beforeAutospacing="1" w:after="100" w:afterAutospacing="1" w:line="240" w:lineRule="auto"/>
        <w:rPr>
          <w:ins w:id="872" w:author="Unknown"/>
          <w:rFonts w:ascii="Times New Roman" w:eastAsia="Times New Roman" w:hAnsi="Times New Roman" w:cs="Times New Roman"/>
          <w:sz w:val="24"/>
          <w:szCs w:val="24"/>
        </w:rPr>
      </w:pPr>
      <w:ins w:id="873"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28"/>
        </w:numPr>
        <w:spacing w:before="100" w:beforeAutospacing="1" w:after="100" w:afterAutospacing="1" w:line="240" w:lineRule="auto"/>
        <w:rPr>
          <w:ins w:id="874" w:author="Unknown"/>
          <w:rFonts w:ascii="Times New Roman" w:eastAsia="Times New Roman" w:hAnsi="Times New Roman" w:cs="Times New Roman"/>
          <w:sz w:val="24"/>
          <w:szCs w:val="24"/>
        </w:rPr>
      </w:pPr>
      <w:ins w:id="8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8"/>
        </w:numPr>
        <w:spacing w:before="100" w:beforeAutospacing="1" w:after="100" w:afterAutospacing="1" w:line="240" w:lineRule="auto"/>
        <w:rPr>
          <w:ins w:id="876" w:author="Unknown"/>
          <w:rFonts w:ascii="Times New Roman" w:eastAsia="Times New Roman" w:hAnsi="Times New Roman" w:cs="Times New Roman"/>
          <w:sz w:val="24"/>
          <w:szCs w:val="24"/>
        </w:rPr>
      </w:pPr>
      <w:ins w:id="877" w:author="Unknown">
        <w:r w:rsidRPr="00414614">
          <w:rPr>
            <w:rFonts w:ascii="Times New Roman" w:eastAsia="Times New Roman" w:hAnsi="Times New Roman" w:cs="Times New Roman"/>
            <w:sz w:val="24"/>
            <w:szCs w:val="24"/>
          </w:rPr>
          <w:t>    public Test()  </w:t>
        </w:r>
      </w:ins>
    </w:p>
    <w:p w:rsidR="00414614" w:rsidRPr="00414614" w:rsidRDefault="00414614" w:rsidP="00414614">
      <w:pPr>
        <w:numPr>
          <w:ilvl w:val="0"/>
          <w:numId w:val="28"/>
        </w:numPr>
        <w:spacing w:before="100" w:beforeAutospacing="1" w:after="100" w:afterAutospacing="1" w:line="240" w:lineRule="auto"/>
        <w:rPr>
          <w:ins w:id="878" w:author="Unknown"/>
          <w:rFonts w:ascii="Times New Roman" w:eastAsia="Times New Roman" w:hAnsi="Times New Roman" w:cs="Times New Roman"/>
          <w:sz w:val="24"/>
          <w:szCs w:val="24"/>
        </w:rPr>
      </w:pPr>
      <w:ins w:id="87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8"/>
        </w:numPr>
        <w:spacing w:before="100" w:beforeAutospacing="1" w:after="100" w:afterAutospacing="1" w:line="240" w:lineRule="auto"/>
        <w:rPr>
          <w:ins w:id="880" w:author="Unknown"/>
          <w:rFonts w:ascii="Times New Roman" w:eastAsia="Times New Roman" w:hAnsi="Times New Roman" w:cs="Times New Roman"/>
          <w:sz w:val="24"/>
          <w:szCs w:val="24"/>
        </w:rPr>
      </w:pPr>
      <w:ins w:id="881" w:author="Unknown">
        <w:r w:rsidRPr="00414614">
          <w:rPr>
            <w:rFonts w:ascii="Times New Roman" w:eastAsia="Times New Roman" w:hAnsi="Times New Roman" w:cs="Times New Roman"/>
            <w:sz w:val="24"/>
            <w:szCs w:val="24"/>
          </w:rPr>
          <w:t>        this = null;   </w:t>
        </w:r>
      </w:ins>
    </w:p>
    <w:p w:rsidR="00414614" w:rsidRPr="00414614" w:rsidRDefault="00414614" w:rsidP="00414614">
      <w:pPr>
        <w:numPr>
          <w:ilvl w:val="0"/>
          <w:numId w:val="28"/>
        </w:numPr>
        <w:spacing w:before="100" w:beforeAutospacing="1" w:after="100" w:afterAutospacing="1" w:line="240" w:lineRule="auto"/>
        <w:rPr>
          <w:ins w:id="882" w:author="Unknown"/>
          <w:rFonts w:ascii="Times New Roman" w:eastAsia="Times New Roman" w:hAnsi="Times New Roman" w:cs="Times New Roman"/>
          <w:sz w:val="24"/>
          <w:szCs w:val="24"/>
        </w:rPr>
      </w:pPr>
      <w:ins w:id="883" w:author="Unknown">
        <w:r w:rsidRPr="00414614">
          <w:rPr>
            <w:rFonts w:ascii="Times New Roman" w:eastAsia="Times New Roman" w:hAnsi="Times New Roman" w:cs="Times New Roman"/>
            <w:sz w:val="24"/>
            <w:szCs w:val="24"/>
          </w:rPr>
          <w:t>        System.out.println("Test class constructor called");  </w:t>
        </w:r>
      </w:ins>
    </w:p>
    <w:p w:rsidR="00414614" w:rsidRPr="00414614" w:rsidRDefault="00414614" w:rsidP="00414614">
      <w:pPr>
        <w:numPr>
          <w:ilvl w:val="0"/>
          <w:numId w:val="28"/>
        </w:numPr>
        <w:spacing w:before="100" w:beforeAutospacing="1" w:after="100" w:afterAutospacing="1" w:line="240" w:lineRule="auto"/>
        <w:rPr>
          <w:ins w:id="884" w:author="Unknown"/>
          <w:rFonts w:ascii="Times New Roman" w:eastAsia="Times New Roman" w:hAnsi="Times New Roman" w:cs="Times New Roman"/>
          <w:sz w:val="24"/>
          <w:szCs w:val="24"/>
        </w:rPr>
      </w:pPr>
      <w:ins w:id="88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8"/>
        </w:numPr>
        <w:spacing w:before="100" w:beforeAutospacing="1" w:after="100" w:afterAutospacing="1" w:line="240" w:lineRule="auto"/>
        <w:rPr>
          <w:ins w:id="886" w:author="Unknown"/>
          <w:rFonts w:ascii="Times New Roman" w:eastAsia="Times New Roman" w:hAnsi="Times New Roman" w:cs="Times New Roman"/>
          <w:sz w:val="24"/>
          <w:szCs w:val="24"/>
        </w:rPr>
      </w:pPr>
      <w:ins w:id="887"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28"/>
        </w:numPr>
        <w:spacing w:before="100" w:beforeAutospacing="1" w:after="100" w:afterAutospacing="1" w:line="240" w:lineRule="auto"/>
        <w:rPr>
          <w:ins w:id="888" w:author="Unknown"/>
          <w:rFonts w:ascii="Times New Roman" w:eastAsia="Times New Roman" w:hAnsi="Times New Roman" w:cs="Times New Roman"/>
          <w:sz w:val="24"/>
          <w:szCs w:val="24"/>
        </w:rPr>
      </w:pPr>
      <w:ins w:id="88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8"/>
        </w:numPr>
        <w:spacing w:before="100" w:beforeAutospacing="1" w:after="100" w:afterAutospacing="1" w:line="240" w:lineRule="auto"/>
        <w:rPr>
          <w:ins w:id="890" w:author="Unknown"/>
          <w:rFonts w:ascii="Times New Roman" w:eastAsia="Times New Roman" w:hAnsi="Times New Roman" w:cs="Times New Roman"/>
          <w:sz w:val="24"/>
          <w:szCs w:val="24"/>
        </w:rPr>
      </w:pPr>
      <w:ins w:id="891" w:author="Unknown">
        <w:r w:rsidRPr="00414614">
          <w:rPr>
            <w:rFonts w:ascii="Times New Roman" w:eastAsia="Times New Roman" w:hAnsi="Times New Roman" w:cs="Times New Roman"/>
            <w:sz w:val="24"/>
            <w:szCs w:val="24"/>
          </w:rPr>
          <w:t>        Test t = new Test();  </w:t>
        </w:r>
      </w:ins>
    </w:p>
    <w:p w:rsidR="00414614" w:rsidRPr="00414614" w:rsidRDefault="00414614" w:rsidP="00414614">
      <w:pPr>
        <w:numPr>
          <w:ilvl w:val="0"/>
          <w:numId w:val="28"/>
        </w:numPr>
        <w:spacing w:before="100" w:beforeAutospacing="1" w:after="100" w:afterAutospacing="1" w:line="240" w:lineRule="auto"/>
        <w:rPr>
          <w:ins w:id="892" w:author="Unknown"/>
          <w:rFonts w:ascii="Times New Roman" w:eastAsia="Times New Roman" w:hAnsi="Times New Roman" w:cs="Times New Roman"/>
          <w:sz w:val="24"/>
          <w:szCs w:val="24"/>
        </w:rPr>
      </w:pPr>
      <w:ins w:id="89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8"/>
        </w:numPr>
        <w:spacing w:before="100" w:beforeAutospacing="1" w:after="100" w:afterAutospacing="1" w:line="240" w:lineRule="auto"/>
        <w:rPr>
          <w:ins w:id="894" w:author="Unknown"/>
          <w:rFonts w:ascii="Times New Roman" w:eastAsia="Times New Roman" w:hAnsi="Times New Roman" w:cs="Times New Roman"/>
          <w:sz w:val="24"/>
          <w:szCs w:val="24"/>
        </w:rPr>
      </w:pPr>
      <w:ins w:id="895"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896" w:author="Unknown"/>
          <w:rFonts w:ascii="Times New Roman" w:eastAsia="Times New Roman" w:hAnsi="Times New Roman" w:cs="Times New Roman"/>
          <w:sz w:val="24"/>
          <w:szCs w:val="24"/>
        </w:rPr>
      </w:pPr>
      <w:ins w:id="897"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8" w:author="Unknown"/>
          <w:rFonts w:ascii="Courier New" w:eastAsia="Times New Roman" w:hAnsi="Courier New" w:cs="Courier New"/>
          <w:sz w:val="20"/>
          <w:szCs w:val="20"/>
        </w:rPr>
      </w:pPr>
      <w:ins w:id="899" w:author="Unknown">
        <w:r w:rsidRPr="00414614">
          <w:rPr>
            <w:rFonts w:ascii="Courier New" w:eastAsia="Times New Roman" w:hAnsi="Courier New" w:cs="Courier New"/>
            <w:sz w:val="20"/>
            <w:szCs w:val="20"/>
          </w:rPr>
          <w:t>Test.java:5: error: cannot assign a value to final variable this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0" w:author="Unknown"/>
          <w:rFonts w:ascii="Courier New" w:eastAsia="Times New Roman" w:hAnsi="Courier New" w:cs="Courier New"/>
          <w:sz w:val="20"/>
          <w:szCs w:val="20"/>
        </w:rPr>
      </w:pPr>
      <w:ins w:id="901" w:author="Unknown">
        <w:r w:rsidRPr="00414614">
          <w:rPr>
            <w:rFonts w:ascii="Courier New" w:eastAsia="Times New Roman" w:hAnsi="Courier New" w:cs="Courier New"/>
            <w:sz w:val="20"/>
            <w:szCs w:val="20"/>
          </w:rPr>
          <w:t xml:space="preserve">        this = null;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2" w:author="Unknown"/>
          <w:rFonts w:ascii="Courier New" w:eastAsia="Times New Roman" w:hAnsi="Courier New" w:cs="Courier New"/>
          <w:sz w:val="20"/>
          <w:szCs w:val="20"/>
        </w:rPr>
      </w:pPr>
      <w:ins w:id="903" w:author="Unknown">
        <w:r w:rsidRPr="00414614">
          <w:rPr>
            <w:rFonts w:ascii="Courier New" w:eastAsia="Times New Roman" w:hAnsi="Courier New" w:cs="Courier New"/>
            <w:sz w:val="20"/>
            <w:szCs w:val="20"/>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sz w:val="20"/>
          <w:szCs w:val="20"/>
        </w:rPr>
      </w:pPr>
      <w:ins w:id="905" w:author="Unknown">
        <w:r w:rsidRPr="00414614">
          <w:rPr>
            <w:rFonts w:ascii="Courier New" w:eastAsia="Times New Roman" w:hAnsi="Courier New" w:cs="Courier New"/>
            <w:sz w:val="20"/>
            <w:szCs w:val="20"/>
          </w:rPr>
          <w:t>1 error</w:t>
        </w:r>
      </w:ins>
    </w:p>
    <w:p w:rsidR="00414614" w:rsidRPr="00414614" w:rsidRDefault="00414614" w:rsidP="00414614">
      <w:pPr>
        <w:spacing w:after="0" w:line="240" w:lineRule="auto"/>
        <w:rPr>
          <w:ins w:id="906" w:author="Unknown"/>
          <w:rFonts w:ascii="Times New Roman" w:eastAsia="Times New Roman" w:hAnsi="Times New Roman" w:cs="Times New Roman"/>
          <w:sz w:val="24"/>
          <w:szCs w:val="24"/>
        </w:rPr>
      </w:pPr>
      <w:ins w:id="907" w:author="Unknown">
        <w:r w:rsidRPr="00414614">
          <w:rPr>
            <w:rFonts w:ascii="Times New Roman" w:eastAsia="Times New Roman" w:hAnsi="Times New Roman" w:cs="Times New Roman"/>
            <w:sz w:val="24"/>
            <w:szCs w:val="24"/>
          </w:rPr>
          <w:pict>
            <v:rect id="_x0000_i108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908" w:author="Unknown"/>
          <w:rFonts w:ascii="Times New Roman" w:eastAsia="Times New Roman" w:hAnsi="Times New Roman" w:cs="Times New Roman"/>
          <w:b/>
          <w:bCs/>
          <w:sz w:val="27"/>
          <w:szCs w:val="27"/>
        </w:rPr>
      </w:pPr>
      <w:ins w:id="909" w:author="Unknown">
        <w:r w:rsidRPr="00414614">
          <w:rPr>
            <w:rFonts w:ascii="Times New Roman" w:eastAsia="Times New Roman" w:hAnsi="Times New Roman" w:cs="Times New Roman"/>
            <w:b/>
            <w:bCs/>
            <w:sz w:val="27"/>
            <w:szCs w:val="27"/>
          </w:rPr>
          <w:t>54) Can this keyword be used to refer static members?</w:t>
        </w:r>
      </w:ins>
    </w:p>
    <w:p w:rsidR="00414614" w:rsidRPr="00414614" w:rsidRDefault="00414614" w:rsidP="00414614">
      <w:pPr>
        <w:spacing w:before="100" w:beforeAutospacing="1" w:after="100" w:afterAutospacing="1" w:line="240" w:lineRule="auto"/>
        <w:rPr>
          <w:ins w:id="910" w:author="Unknown"/>
          <w:rFonts w:ascii="Times New Roman" w:eastAsia="Times New Roman" w:hAnsi="Times New Roman" w:cs="Times New Roman"/>
          <w:sz w:val="24"/>
          <w:szCs w:val="24"/>
        </w:rPr>
      </w:pPr>
      <w:ins w:id="911" w:author="Unknown">
        <w:r w:rsidRPr="00414614">
          <w:rPr>
            <w:rFonts w:ascii="Times New Roman" w:eastAsia="Times New Roman" w:hAnsi="Times New Roman" w:cs="Times New Roman"/>
            <w:sz w:val="24"/>
            <w:szCs w:val="24"/>
          </w:rPr>
          <w:t xml:space="preserve">Yes, It is possible to use this keyword to refer static members because this is just a reference variable which refers to the current class object. However, as we know that, it is unnecessary to </w:t>
        </w:r>
        <w:r w:rsidRPr="00414614">
          <w:rPr>
            <w:rFonts w:ascii="Times New Roman" w:eastAsia="Times New Roman" w:hAnsi="Times New Roman" w:cs="Times New Roman"/>
            <w:sz w:val="24"/>
            <w:szCs w:val="24"/>
          </w:rPr>
          <w:lastRenderedPageBreak/>
          <w:t>access static variables through objects, therefore, it is not the best practice to use this to refer static members. Consider the following example.</w:t>
        </w:r>
      </w:ins>
    </w:p>
    <w:p w:rsidR="00414614" w:rsidRPr="00414614" w:rsidRDefault="00414614" w:rsidP="00414614">
      <w:pPr>
        <w:numPr>
          <w:ilvl w:val="0"/>
          <w:numId w:val="29"/>
        </w:numPr>
        <w:spacing w:before="100" w:beforeAutospacing="1" w:after="100" w:afterAutospacing="1" w:line="240" w:lineRule="auto"/>
        <w:rPr>
          <w:ins w:id="912" w:author="Unknown"/>
          <w:rFonts w:ascii="Times New Roman" w:eastAsia="Times New Roman" w:hAnsi="Times New Roman" w:cs="Times New Roman"/>
          <w:sz w:val="24"/>
          <w:szCs w:val="24"/>
        </w:rPr>
      </w:pPr>
      <w:ins w:id="913"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29"/>
        </w:numPr>
        <w:spacing w:before="100" w:beforeAutospacing="1" w:after="100" w:afterAutospacing="1" w:line="240" w:lineRule="auto"/>
        <w:rPr>
          <w:ins w:id="914" w:author="Unknown"/>
          <w:rFonts w:ascii="Times New Roman" w:eastAsia="Times New Roman" w:hAnsi="Times New Roman" w:cs="Times New Roman"/>
          <w:sz w:val="24"/>
          <w:szCs w:val="24"/>
        </w:rPr>
      </w:pPr>
      <w:ins w:id="91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29"/>
        </w:numPr>
        <w:spacing w:before="100" w:beforeAutospacing="1" w:after="100" w:afterAutospacing="1" w:line="240" w:lineRule="auto"/>
        <w:rPr>
          <w:ins w:id="916" w:author="Unknown"/>
          <w:rFonts w:ascii="Times New Roman" w:eastAsia="Times New Roman" w:hAnsi="Times New Roman" w:cs="Times New Roman"/>
          <w:sz w:val="24"/>
          <w:szCs w:val="24"/>
        </w:rPr>
      </w:pPr>
      <w:ins w:id="917" w:author="Unknown">
        <w:r w:rsidRPr="00414614">
          <w:rPr>
            <w:rFonts w:ascii="Times New Roman" w:eastAsia="Times New Roman" w:hAnsi="Times New Roman" w:cs="Times New Roman"/>
            <w:sz w:val="24"/>
            <w:szCs w:val="24"/>
          </w:rPr>
          <w:t>    static int i = 10;   </w:t>
        </w:r>
      </w:ins>
    </w:p>
    <w:p w:rsidR="00414614" w:rsidRPr="00414614" w:rsidRDefault="00414614" w:rsidP="00414614">
      <w:pPr>
        <w:numPr>
          <w:ilvl w:val="0"/>
          <w:numId w:val="29"/>
        </w:numPr>
        <w:spacing w:before="100" w:beforeAutospacing="1" w:after="100" w:afterAutospacing="1" w:line="240" w:lineRule="auto"/>
        <w:rPr>
          <w:ins w:id="918" w:author="Unknown"/>
          <w:rFonts w:ascii="Times New Roman" w:eastAsia="Times New Roman" w:hAnsi="Times New Roman" w:cs="Times New Roman"/>
          <w:sz w:val="24"/>
          <w:szCs w:val="24"/>
        </w:rPr>
      </w:pPr>
      <w:ins w:id="919" w:author="Unknown">
        <w:r w:rsidRPr="00414614">
          <w:rPr>
            <w:rFonts w:ascii="Times New Roman" w:eastAsia="Times New Roman" w:hAnsi="Times New Roman" w:cs="Times New Roman"/>
            <w:sz w:val="24"/>
            <w:szCs w:val="24"/>
          </w:rPr>
          <w:t>    public Test ()  </w:t>
        </w:r>
      </w:ins>
    </w:p>
    <w:p w:rsidR="00414614" w:rsidRPr="00414614" w:rsidRDefault="00414614" w:rsidP="00414614">
      <w:pPr>
        <w:numPr>
          <w:ilvl w:val="0"/>
          <w:numId w:val="29"/>
        </w:numPr>
        <w:spacing w:before="100" w:beforeAutospacing="1" w:after="100" w:afterAutospacing="1" w:line="240" w:lineRule="auto"/>
        <w:rPr>
          <w:ins w:id="920" w:author="Unknown"/>
          <w:rFonts w:ascii="Times New Roman" w:eastAsia="Times New Roman" w:hAnsi="Times New Roman" w:cs="Times New Roman"/>
          <w:sz w:val="24"/>
          <w:szCs w:val="24"/>
        </w:rPr>
      </w:pPr>
      <w:ins w:id="92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9"/>
        </w:numPr>
        <w:spacing w:before="100" w:beforeAutospacing="1" w:after="100" w:afterAutospacing="1" w:line="240" w:lineRule="auto"/>
        <w:rPr>
          <w:ins w:id="922" w:author="Unknown"/>
          <w:rFonts w:ascii="Times New Roman" w:eastAsia="Times New Roman" w:hAnsi="Times New Roman" w:cs="Times New Roman"/>
          <w:sz w:val="24"/>
          <w:szCs w:val="24"/>
        </w:rPr>
      </w:pPr>
      <w:ins w:id="923" w:author="Unknown">
        <w:r w:rsidRPr="00414614">
          <w:rPr>
            <w:rFonts w:ascii="Times New Roman" w:eastAsia="Times New Roman" w:hAnsi="Times New Roman" w:cs="Times New Roman"/>
            <w:sz w:val="24"/>
            <w:szCs w:val="24"/>
          </w:rPr>
          <w:t>        System.out.println(this.i);      </w:t>
        </w:r>
      </w:ins>
    </w:p>
    <w:p w:rsidR="00414614" w:rsidRPr="00414614" w:rsidRDefault="00414614" w:rsidP="00414614">
      <w:pPr>
        <w:numPr>
          <w:ilvl w:val="0"/>
          <w:numId w:val="29"/>
        </w:numPr>
        <w:spacing w:before="100" w:beforeAutospacing="1" w:after="100" w:afterAutospacing="1" w:line="240" w:lineRule="auto"/>
        <w:rPr>
          <w:ins w:id="924" w:author="Unknown"/>
          <w:rFonts w:ascii="Times New Roman" w:eastAsia="Times New Roman" w:hAnsi="Times New Roman" w:cs="Times New Roman"/>
          <w:sz w:val="24"/>
          <w:szCs w:val="24"/>
        </w:rPr>
      </w:pPr>
      <w:ins w:id="92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9"/>
        </w:numPr>
        <w:spacing w:before="100" w:beforeAutospacing="1" w:after="100" w:afterAutospacing="1" w:line="240" w:lineRule="auto"/>
        <w:rPr>
          <w:ins w:id="926" w:author="Unknown"/>
          <w:rFonts w:ascii="Times New Roman" w:eastAsia="Times New Roman" w:hAnsi="Times New Roman" w:cs="Times New Roman"/>
          <w:sz w:val="24"/>
          <w:szCs w:val="24"/>
        </w:rPr>
      </w:pPr>
      <w:ins w:id="927"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29"/>
        </w:numPr>
        <w:spacing w:before="100" w:beforeAutospacing="1" w:after="100" w:afterAutospacing="1" w:line="240" w:lineRule="auto"/>
        <w:rPr>
          <w:ins w:id="928" w:author="Unknown"/>
          <w:rFonts w:ascii="Times New Roman" w:eastAsia="Times New Roman" w:hAnsi="Times New Roman" w:cs="Times New Roman"/>
          <w:sz w:val="24"/>
          <w:szCs w:val="24"/>
        </w:rPr>
      </w:pPr>
      <w:ins w:id="92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9"/>
        </w:numPr>
        <w:spacing w:before="100" w:beforeAutospacing="1" w:after="100" w:afterAutospacing="1" w:line="240" w:lineRule="auto"/>
        <w:rPr>
          <w:ins w:id="930" w:author="Unknown"/>
          <w:rFonts w:ascii="Times New Roman" w:eastAsia="Times New Roman" w:hAnsi="Times New Roman" w:cs="Times New Roman"/>
          <w:sz w:val="24"/>
          <w:szCs w:val="24"/>
        </w:rPr>
      </w:pPr>
      <w:ins w:id="931" w:author="Unknown">
        <w:r w:rsidRPr="00414614">
          <w:rPr>
            <w:rFonts w:ascii="Times New Roman" w:eastAsia="Times New Roman" w:hAnsi="Times New Roman" w:cs="Times New Roman"/>
            <w:sz w:val="24"/>
            <w:szCs w:val="24"/>
          </w:rPr>
          <w:t>        Test t = new Test();  </w:t>
        </w:r>
      </w:ins>
    </w:p>
    <w:p w:rsidR="00414614" w:rsidRPr="00414614" w:rsidRDefault="00414614" w:rsidP="00414614">
      <w:pPr>
        <w:numPr>
          <w:ilvl w:val="0"/>
          <w:numId w:val="29"/>
        </w:numPr>
        <w:spacing w:before="100" w:beforeAutospacing="1" w:after="100" w:afterAutospacing="1" w:line="240" w:lineRule="auto"/>
        <w:rPr>
          <w:ins w:id="932" w:author="Unknown"/>
          <w:rFonts w:ascii="Times New Roman" w:eastAsia="Times New Roman" w:hAnsi="Times New Roman" w:cs="Times New Roman"/>
          <w:sz w:val="24"/>
          <w:szCs w:val="24"/>
        </w:rPr>
      </w:pPr>
      <w:ins w:id="93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29"/>
        </w:numPr>
        <w:spacing w:before="100" w:beforeAutospacing="1" w:after="100" w:afterAutospacing="1" w:line="240" w:lineRule="auto"/>
        <w:rPr>
          <w:ins w:id="934" w:author="Unknown"/>
          <w:rFonts w:ascii="Times New Roman" w:eastAsia="Times New Roman" w:hAnsi="Times New Roman" w:cs="Times New Roman"/>
          <w:sz w:val="24"/>
          <w:szCs w:val="24"/>
        </w:rPr>
      </w:pPr>
      <w:ins w:id="935"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936" w:author="Unknown"/>
          <w:rFonts w:ascii="Times New Roman" w:eastAsia="Times New Roman" w:hAnsi="Times New Roman" w:cs="Times New Roman"/>
          <w:sz w:val="24"/>
          <w:szCs w:val="24"/>
        </w:rPr>
      </w:pPr>
      <w:ins w:id="937" w:author="Unknown">
        <w:r w:rsidRPr="00414614">
          <w:rPr>
            <w:rFonts w:ascii="Times New Roman" w:eastAsia="Times New Roman" w:hAnsi="Times New Roman" w:cs="Times New Roman"/>
            <w:b/>
            <w:bCs/>
            <w:sz w:val="24"/>
            <w:szCs w:val="24"/>
          </w:rPr>
          <w:t>Output</w:t>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8" w:author="Unknown"/>
          <w:rFonts w:ascii="Courier New" w:eastAsia="Times New Roman" w:hAnsi="Courier New" w:cs="Courier New"/>
          <w:sz w:val="20"/>
          <w:szCs w:val="20"/>
        </w:rPr>
      </w:pPr>
      <w:ins w:id="939" w:author="Unknown">
        <w:r w:rsidRPr="00414614">
          <w:rPr>
            <w:rFonts w:ascii="Courier New" w:eastAsia="Times New Roman" w:hAnsi="Courier New" w:cs="Courier New"/>
            <w:sz w:val="20"/>
            <w:szCs w:val="20"/>
          </w:rPr>
          <w:t>10</w:t>
        </w:r>
      </w:ins>
    </w:p>
    <w:p w:rsidR="00414614" w:rsidRPr="00414614" w:rsidRDefault="00414614" w:rsidP="00414614">
      <w:pPr>
        <w:spacing w:after="0" w:line="240" w:lineRule="auto"/>
        <w:rPr>
          <w:ins w:id="940" w:author="Unknown"/>
          <w:rFonts w:ascii="Times New Roman" w:eastAsia="Times New Roman" w:hAnsi="Times New Roman" w:cs="Times New Roman"/>
          <w:sz w:val="24"/>
          <w:szCs w:val="24"/>
        </w:rPr>
      </w:pPr>
      <w:ins w:id="941" w:author="Unknown">
        <w:r w:rsidRPr="00414614">
          <w:rPr>
            <w:rFonts w:ascii="Times New Roman" w:eastAsia="Times New Roman" w:hAnsi="Times New Roman" w:cs="Times New Roman"/>
            <w:sz w:val="24"/>
            <w:szCs w:val="24"/>
          </w:rPr>
          <w:pict>
            <v:rect id="_x0000_i108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942" w:author="Unknown"/>
          <w:rFonts w:ascii="Times New Roman" w:eastAsia="Times New Roman" w:hAnsi="Times New Roman" w:cs="Times New Roman"/>
          <w:b/>
          <w:bCs/>
          <w:sz w:val="27"/>
          <w:szCs w:val="27"/>
        </w:rPr>
      </w:pPr>
      <w:ins w:id="943" w:author="Unknown">
        <w:r w:rsidRPr="00414614">
          <w:rPr>
            <w:rFonts w:ascii="Times New Roman" w:eastAsia="Times New Roman" w:hAnsi="Times New Roman" w:cs="Times New Roman"/>
            <w:b/>
            <w:bCs/>
            <w:sz w:val="27"/>
            <w:szCs w:val="27"/>
          </w:rPr>
          <w:t>55) How can constructor chaining be done using this keyword?</w:t>
        </w:r>
      </w:ins>
    </w:p>
    <w:p w:rsidR="00414614" w:rsidRPr="00414614" w:rsidRDefault="00414614" w:rsidP="00414614">
      <w:pPr>
        <w:spacing w:before="100" w:beforeAutospacing="1" w:after="100" w:afterAutospacing="1" w:line="240" w:lineRule="auto"/>
        <w:rPr>
          <w:ins w:id="944" w:author="Unknown"/>
          <w:rFonts w:ascii="Times New Roman" w:eastAsia="Times New Roman" w:hAnsi="Times New Roman" w:cs="Times New Roman"/>
          <w:sz w:val="24"/>
          <w:szCs w:val="24"/>
        </w:rPr>
      </w:pPr>
      <w:ins w:id="945" w:author="Unknown">
        <w:r w:rsidRPr="00414614">
          <w:rPr>
            <w:rFonts w:ascii="Times New Roman" w:eastAsia="Times New Roman" w:hAnsi="Times New Roman" w:cs="Times New Roman"/>
            <w:sz w:val="24"/>
            <w:szCs w:val="24"/>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ins>
    </w:p>
    <w:p w:rsidR="00414614" w:rsidRPr="00414614" w:rsidRDefault="00414614" w:rsidP="00414614">
      <w:pPr>
        <w:numPr>
          <w:ilvl w:val="0"/>
          <w:numId w:val="30"/>
        </w:numPr>
        <w:spacing w:before="100" w:beforeAutospacing="1" w:after="100" w:afterAutospacing="1" w:line="240" w:lineRule="auto"/>
        <w:rPr>
          <w:ins w:id="946" w:author="Unknown"/>
          <w:rFonts w:ascii="Times New Roman" w:eastAsia="Times New Roman" w:hAnsi="Times New Roman" w:cs="Times New Roman"/>
          <w:sz w:val="24"/>
          <w:szCs w:val="24"/>
        </w:rPr>
      </w:pPr>
      <w:ins w:id="947" w:author="Unknown">
        <w:r w:rsidRPr="00414614">
          <w:rPr>
            <w:rFonts w:ascii="Times New Roman" w:eastAsia="Times New Roman" w:hAnsi="Times New Roman" w:cs="Times New Roman"/>
            <w:sz w:val="24"/>
            <w:szCs w:val="24"/>
          </w:rPr>
          <w:t>public class Employee  </w:t>
        </w:r>
      </w:ins>
    </w:p>
    <w:p w:rsidR="00414614" w:rsidRPr="00414614" w:rsidRDefault="00414614" w:rsidP="00414614">
      <w:pPr>
        <w:numPr>
          <w:ilvl w:val="0"/>
          <w:numId w:val="30"/>
        </w:numPr>
        <w:spacing w:before="100" w:beforeAutospacing="1" w:after="100" w:afterAutospacing="1" w:line="240" w:lineRule="auto"/>
        <w:rPr>
          <w:ins w:id="948" w:author="Unknown"/>
          <w:rFonts w:ascii="Times New Roman" w:eastAsia="Times New Roman" w:hAnsi="Times New Roman" w:cs="Times New Roman"/>
          <w:sz w:val="24"/>
          <w:szCs w:val="24"/>
        </w:rPr>
      </w:pPr>
      <w:ins w:id="94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0"/>
        </w:numPr>
        <w:spacing w:before="100" w:beforeAutospacing="1" w:after="100" w:afterAutospacing="1" w:line="240" w:lineRule="auto"/>
        <w:rPr>
          <w:ins w:id="950" w:author="Unknown"/>
          <w:rFonts w:ascii="Times New Roman" w:eastAsia="Times New Roman" w:hAnsi="Times New Roman" w:cs="Times New Roman"/>
          <w:sz w:val="24"/>
          <w:szCs w:val="24"/>
        </w:rPr>
      </w:pPr>
      <w:ins w:id="951" w:author="Unknown">
        <w:r w:rsidRPr="00414614">
          <w:rPr>
            <w:rFonts w:ascii="Times New Roman" w:eastAsia="Times New Roman" w:hAnsi="Times New Roman" w:cs="Times New Roman"/>
            <w:sz w:val="24"/>
            <w:szCs w:val="24"/>
          </w:rPr>
          <w:t>    int id,age;   </w:t>
        </w:r>
      </w:ins>
    </w:p>
    <w:p w:rsidR="00414614" w:rsidRPr="00414614" w:rsidRDefault="00414614" w:rsidP="00414614">
      <w:pPr>
        <w:numPr>
          <w:ilvl w:val="0"/>
          <w:numId w:val="30"/>
        </w:numPr>
        <w:spacing w:before="100" w:beforeAutospacing="1" w:after="100" w:afterAutospacing="1" w:line="240" w:lineRule="auto"/>
        <w:rPr>
          <w:ins w:id="952" w:author="Unknown"/>
          <w:rFonts w:ascii="Times New Roman" w:eastAsia="Times New Roman" w:hAnsi="Times New Roman" w:cs="Times New Roman"/>
          <w:sz w:val="24"/>
          <w:szCs w:val="24"/>
        </w:rPr>
      </w:pPr>
      <w:ins w:id="953" w:author="Unknown">
        <w:r w:rsidRPr="00414614">
          <w:rPr>
            <w:rFonts w:ascii="Times New Roman" w:eastAsia="Times New Roman" w:hAnsi="Times New Roman" w:cs="Times New Roman"/>
            <w:sz w:val="24"/>
            <w:szCs w:val="24"/>
          </w:rPr>
          <w:t>    String name, address;  </w:t>
        </w:r>
      </w:ins>
    </w:p>
    <w:p w:rsidR="00414614" w:rsidRPr="00414614" w:rsidRDefault="00414614" w:rsidP="00414614">
      <w:pPr>
        <w:numPr>
          <w:ilvl w:val="0"/>
          <w:numId w:val="30"/>
        </w:numPr>
        <w:spacing w:before="100" w:beforeAutospacing="1" w:after="100" w:afterAutospacing="1" w:line="240" w:lineRule="auto"/>
        <w:rPr>
          <w:ins w:id="954" w:author="Unknown"/>
          <w:rFonts w:ascii="Times New Roman" w:eastAsia="Times New Roman" w:hAnsi="Times New Roman" w:cs="Times New Roman"/>
          <w:sz w:val="24"/>
          <w:szCs w:val="24"/>
        </w:rPr>
      </w:pPr>
      <w:ins w:id="955" w:author="Unknown">
        <w:r w:rsidRPr="00414614">
          <w:rPr>
            <w:rFonts w:ascii="Times New Roman" w:eastAsia="Times New Roman" w:hAnsi="Times New Roman" w:cs="Times New Roman"/>
            <w:sz w:val="24"/>
            <w:szCs w:val="24"/>
          </w:rPr>
          <w:t>    public Employee (int age)  </w:t>
        </w:r>
      </w:ins>
    </w:p>
    <w:p w:rsidR="00414614" w:rsidRPr="00414614" w:rsidRDefault="00414614" w:rsidP="00414614">
      <w:pPr>
        <w:numPr>
          <w:ilvl w:val="0"/>
          <w:numId w:val="30"/>
        </w:numPr>
        <w:spacing w:before="100" w:beforeAutospacing="1" w:after="100" w:afterAutospacing="1" w:line="240" w:lineRule="auto"/>
        <w:rPr>
          <w:ins w:id="956" w:author="Unknown"/>
          <w:rFonts w:ascii="Times New Roman" w:eastAsia="Times New Roman" w:hAnsi="Times New Roman" w:cs="Times New Roman"/>
          <w:sz w:val="24"/>
          <w:szCs w:val="24"/>
        </w:rPr>
      </w:pPr>
      <w:ins w:id="95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58" w:author="Unknown"/>
          <w:rFonts w:ascii="Times New Roman" w:eastAsia="Times New Roman" w:hAnsi="Times New Roman" w:cs="Times New Roman"/>
          <w:sz w:val="24"/>
          <w:szCs w:val="24"/>
        </w:rPr>
      </w:pPr>
      <w:ins w:id="959" w:author="Unknown">
        <w:r w:rsidRPr="00414614">
          <w:rPr>
            <w:rFonts w:ascii="Times New Roman" w:eastAsia="Times New Roman" w:hAnsi="Times New Roman" w:cs="Times New Roman"/>
            <w:sz w:val="24"/>
            <w:szCs w:val="24"/>
          </w:rPr>
          <w:t>        this.age = age;  </w:t>
        </w:r>
      </w:ins>
    </w:p>
    <w:p w:rsidR="00414614" w:rsidRPr="00414614" w:rsidRDefault="00414614" w:rsidP="00414614">
      <w:pPr>
        <w:numPr>
          <w:ilvl w:val="0"/>
          <w:numId w:val="30"/>
        </w:numPr>
        <w:spacing w:before="100" w:beforeAutospacing="1" w:after="100" w:afterAutospacing="1" w:line="240" w:lineRule="auto"/>
        <w:rPr>
          <w:ins w:id="960" w:author="Unknown"/>
          <w:rFonts w:ascii="Times New Roman" w:eastAsia="Times New Roman" w:hAnsi="Times New Roman" w:cs="Times New Roman"/>
          <w:sz w:val="24"/>
          <w:szCs w:val="24"/>
        </w:rPr>
      </w:pPr>
      <w:ins w:id="96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62" w:author="Unknown"/>
          <w:rFonts w:ascii="Times New Roman" w:eastAsia="Times New Roman" w:hAnsi="Times New Roman" w:cs="Times New Roman"/>
          <w:sz w:val="24"/>
          <w:szCs w:val="24"/>
        </w:rPr>
      </w:pPr>
      <w:ins w:id="963" w:author="Unknown">
        <w:r w:rsidRPr="00414614">
          <w:rPr>
            <w:rFonts w:ascii="Times New Roman" w:eastAsia="Times New Roman" w:hAnsi="Times New Roman" w:cs="Times New Roman"/>
            <w:sz w:val="24"/>
            <w:szCs w:val="24"/>
          </w:rPr>
          <w:t>    public Employee(int id, int age)  </w:t>
        </w:r>
      </w:ins>
    </w:p>
    <w:p w:rsidR="00414614" w:rsidRPr="00414614" w:rsidRDefault="00414614" w:rsidP="00414614">
      <w:pPr>
        <w:numPr>
          <w:ilvl w:val="0"/>
          <w:numId w:val="30"/>
        </w:numPr>
        <w:spacing w:before="100" w:beforeAutospacing="1" w:after="100" w:afterAutospacing="1" w:line="240" w:lineRule="auto"/>
        <w:rPr>
          <w:ins w:id="964" w:author="Unknown"/>
          <w:rFonts w:ascii="Times New Roman" w:eastAsia="Times New Roman" w:hAnsi="Times New Roman" w:cs="Times New Roman"/>
          <w:sz w:val="24"/>
          <w:szCs w:val="24"/>
        </w:rPr>
      </w:pPr>
      <w:ins w:id="96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66" w:author="Unknown"/>
          <w:rFonts w:ascii="Times New Roman" w:eastAsia="Times New Roman" w:hAnsi="Times New Roman" w:cs="Times New Roman"/>
          <w:sz w:val="24"/>
          <w:szCs w:val="24"/>
        </w:rPr>
      </w:pPr>
      <w:ins w:id="967" w:author="Unknown">
        <w:r w:rsidRPr="00414614">
          <w:rPr>
            <w:rFonts w:ascii="Times New Roman" w:eastAsia="Times New Roman" w:hAnsi="Times New Roman" w:cs="Times New Roman"/>
            <w:sz w:val="24"/>
            <w:szCs w:val="24"/>
          </w:rPr>
          <w:t>        this(age);  </w:t>
        </w:r>
      </w:ins>
    </w:p>
    <w:p w:rsidR="00414614" w:rsidRPr="00414614" w:rsidRDefault="00414614" w:rsidP="00414614">
      <w:pPr>
        <w:numPr>
          <w:ilvl w:val="0"/>
          <w:numId w:val="30"/>
        </w:numPr>
        <w:spacing w:before="100" w:beforeAutospacing="1" w:after="100" w:afterAutospacing="1" w:line="240" w:lineRule="auto"/>
        <w:rPr>
          <w:ins w:id="968" w:author="Unknown"/>
          <w:rFonts w:ascii="Times New Roman" w:eastAsia="Times New Roman" w:hAnsi="Times New Roman" w:cs="Times New Roman"/>
          <w:sz w:val="24"/>
          <w:szCs w:val="24"/>
        </w:rPr>
      </w:pPr>
      <w:ins w:id="969" w:author="Unknown">
        <w:r w:rsidRPr="00414614">
          <w:rPr>
            <w:rFonts w:ascii="Times New Roman" w:eastAsia="Times New Roman" w:hAnsi="Times New Roman" w:cs="Times New Roman"/>
            <w:sz w:val="24"/>
            <w:szCs w:val="24"/>
          </w:rPr>
          <w:t>        this.id = id;  </w:t>
        </w:r>
      </w:ins>
    </w:p>
    <w:p w:rsidR="00414614" w:rsidRPr="00414614" w:rsidRDefault="00414614" w:rsidP="00414614">
      <w:pPr>
        <w:numPr>
          <w:ilvl w:val="0"/>
          <w:numId w:val="30"/>
        </w:numPr>
        <w:spacing w:before="100" w:beforeAutospacing="1" w:after="100" w:afterAutospacing="1" w:line="240" w:lineRule="auto"/>
        <w:rPr>
          <w:ins w:id="970" w:author="Unknown"/>
          <w:rFonts w:ascii="Times New Roman" w:eastAsia="Times New Roman" w:hAnsi="Times New Roman" w:cs="Times New Roman"/>
          <w:sz w:val="24"/>
          <w:szCs w:val="24"/>
        </w:rPr>
      </w:pPr>
      <w:ins w:id="97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72" w:author="Unknown"/>
          <w:rFonts w:ascii="Times New Roman" w:eastAsia="Times New Roman" w:hAnsi="Times New Roman" w:cs="Times New Roman"/>
          <w:sz w:val="24"/>
          <w:szCs w:val="24"/>
        </w:rPr>
      </w:pPr>
      <w:ins w:id="973" w:author="Unknown">
        <w:r w:rsidRPr="00414614">
          <w:rPr>
            <w:rFonts w:ascii="Times New Roman" w:eastAsia="Times New Roman" w:hAnsi="Times New Roman" w:cs="Times New Roman"/>
            <w:sz w:val="24"/>
            <w:szCs w:val="24"/>
          </w:rPr>
          <w:t>    public Employee(int id, int age, String name, String address)  </w:t>
        </w:r>
      </w:ins>
    </w:p>
    <w:p w:rsidR="00414614" w:rsidRPr="00414614" w:rsidRDefault="00414614" w:rsidP="00414614">
      <w:pPr>
        <w:numPr>
          <w:ilvl w:val="0"/>
          <w:numId w:val="30"/>
        </w:numPr>
        <w:spacing w:before="100" w:beforeAutospacing="1" w:after="100" w:afterAutospacing="1" w:line="240" w:lineRule="auto"/>
        <w:rPr>
          <w:ins w:id="974" w:author="Unknown"/>
          <w:rFonts w:ascii="Times New Roman" w:eastAsia="Times New Roman" w:hAnsi="Times New Roman" w:cs="Times New Roman"/>
          <w:sz w:val="24"/>
          <w:szCs w:val="24"/>
        </w:rPr>
      </w:pPr>
      <w:ins w:id="9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76" w:author="Unknown"/>
          <w:rFonts w:ascii="Times New Roman" w:eastAsia="Times New Roman" w:hAnsi="Times New Roman" w:cs="Times New Roman"/>
          <w:sz w:val="24"/>
          <w:szCs w:val="24"/>
        </w:rPr>
      </w:pPr>
      <w:ins w:id="977" w:author="Unknown">
        <w:r w:rsidRPr="00414614">
          <w:rPr>
            <w:rFonts w:ascii="Times New Roman" w:eastAsia="Times New Roman" w:hAnsi="Times New Roman" w:cs="Times New Roman"/>
            <w:sz w:val="24"/>
            <w:szCs w:val="24"/>
          </w:rPr>
          <w:t>        this(id, age);  </w:t>
        </w:r>
      </w:ins>
    </w:p>
    <w:p w:rsidR="00414614" w:rsidRPr="00414614" w:rsidRDefault="00414614" w:rsidP="00414614">
      <w:pPr>
        <w:numPr>
          <w:ilvl w:val="0"/>
          <w:numId w:val="30"/>
        </w:numPr>
        <w:spacing w:before="100" w:beforeAutospacing="1" w:after="100" w:afterAutospacing="1" w:line="240" w:lineRule="auto"/>
        <w:rPr>
          <w:ins w:id="978" w:author="Unknown"/>
          <w:rFonts w:ascii="Times New Roman" w:eastAsia="Times New Roman" w:hAnsi="Times New Roman" w:cs="Times New Roman"/>
          <w:sz w:val="24"/>
          <w:szCs w:val="24"/>
        </w:rPr>
      </w:pPr>
      <w:ins w:id="979" w:author="Unknown">
        <w:r w:rsidRPr="00414614">
          <w:rPr>
            <w:rFonts w:ascii="Times New Roman" w:eastAsia="Times New Roman" w:hAnsi="Times New Roman" w:cs="Times New Roman"/>
            <w:sz w:val="24"/>
            <w:szCs w:val="24"/>
          </w:rPr>
          <w:t>        this.name = name;   </w:t>
        </w:r>
      </w:ins>
    </w:p>
    <w:p w:rsidR="00414614" w:rsidRPr="00414614" w:rsidRDefault="00414614" w:rsidP="00414614">
      <w:pPr>
        <w:numPr>
          <w:ilvl w:val="0"/>
          <w:numId w:val="30"/>
        </w:numPr>
        <w:spacing w:before="100" w:beforeAutospacing="1" w:after="100" w:afterAutospacing="1" w:line="240" w:lineRule="auto"/>
        <w:rPr>
          <w:ins w:id="980" w:author="Unknown"/>
          <w:rFonts w:ascii="Times New Roman" w:eastAsia="Times New Roman" w:hAnsi="Times New Roman" w:cs="Times New Roman"/>
          <w:sz w:val="24"/>
          <w:szCs w:val="24"/>
        </w:rPr>
      </w:pPr>
      <w:ins w:id="981" w:author="Unknown">
        <w:r w:rsidRPr="00414614">
          <w:rPr>
            <w:rFonts w:ascii="Times New Roman" w:eastAsia="Times New Roman" w:hAnsi="Times New Roman" w:cs="Times New Roman"/>
            <w:sz w:val="24"/>
            <w:szCs w:val="24"/>
          </w:rPr>
          <w:t>        this.address = address;   </w:t>
        </w:r>
      </w:ins>
    </w:p>
    <w:p w:rsidR="00414614" w:rsidRPr="00414614" w:rsidRDefault="00414614" w:rsidP="00414614">
      <w:pPr>
        <w:numPr>
          <w:ilvl w:val="0"/>
          <w:numId w:val="30"/>
        </w:numPr>
        <w:spacing w:before="100" w:beforeAutospacing="1" w:after="100" w:afterAutospacing="1" w:line="240" w:lineRule="auto"/>
        <w:rPr>
          <w:ins w:id="982" w:author="Unknown"/>
          <w:rFonts w:ascii="Times New Roman" w:eastAsia="Times New Roman" w:hAnsi="Times New Roman" w:cs="Times New Roman"/>
          <w:sz w:val="24"/>
          <w:szCs w:val="24"/>
        </w:rPr>
      </w:pPr>
      <w:ins w:id="983"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30"/>
        </w:numPr>
        <w:spacing w:before="100" w:beforeAutospacing="1" w:after="100" w:afterAutospacing="1" w:line="240" w:lineRule="auto"/>
        <w:rPr>
          <w:ins w:id="984" w:author="Unknown"/>
          <w:rFonts w:ascii="Times New Roman" w:eastAsia="Times New Roman" w:hAnsi="Times New Roman" w:cs="Times New Roman"/>
          <w:sz w:val="24"/>
          <w:szCs w:val="24"/>
        </w:rPr>
      </w:pPr>
      <w:ins w:id="985"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30"/>
        </w:numPr>
        <w:spacing w:before="100" w:beforeAutospacing="1" w:after="100" w:afterAutospacing="1" w:line="240" w:lineRule="auto"/>
        <w:rPr>
          <w:ins w:id="986" w:author="Unknown"/>
          <w:rFonts w:ascii="Times New Roman" w:eastAsia="Times New Roman" w:hAnsi="Times New Roman" w:cs="Times New Roman"/>
          <w:sz w:val="24"/>
          <w:szCs w:val="24"/>
        </w:rPr>
      </w:pPr>
      <w:ins w:id="98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88" w:author="Unknown"/>
          <w:rFonts w:ascii="Times New Roman" w:eastAsia="Times New Roman" w:hAnsi="Times New Roman" w:cs="Times New Roman"/>
          <w:sz w:val="24"/>
          <w:szCs w:val="24"/>
        </w:rPr>
      </w:pPr>
      <w:ins w:id="989" w:author="Unknown">
        <w:r w:rsidRPr="00414614">
          <w:rPr>
            <w:rFonts w:ascii="Times New Roman" w:eastAsia="Times New Roman" w:hAnsi="Times New Roman" w:cs="Times New Roman"/>
            <w:sz w:val="24"/>
            <w:szCs w:val="24"/>
          </w:rPr>
          <w:t>        Employee emp = new Employee(105, 22, "Vikas", "Delhi");  </w:t>
        </w:r>
      </w:ins>
    </w:p>
    <w:p w:rsidR="00414614" w:rsidRPr="00414614" w:rsidRDefault="00414614" w:rsidP="00414614">
      <w:pPr>
        <w:numPr>
          <w:ilvl w:val="0"/>
          <w:numId w:val="30"/>
        </w:numPr>
        <w:spacing w:before="100" w:beforeAutospacing="1" w:after="100" w:afterAutospacing="1" w:line="240" w:lineRule="auto"/>
        <w:rPr>
          <w:ins w:id="990" w:author="Unknown"/>
          <w:rFonts w:ascii="Times New Roman" w:eastAsia="Times New Roman" w:hAnsi="Times New Roman" w:cs="Times New Roman"/>
          <w:sz w:val="24"/>
          <w:szCs w:val="24"/>
        </w:rPr>
      </w:pPr>
      <w:ins w:id="991" w:author="Unknown">
        <w:r w:rsidRPr="00414614">
          <w:rPr>
            <w:rFonts w:ascii="Times New Roman" w:eastAsia="Times New Roman" w:hAnsi="Times New Roman" w:cs="Times New Roman"/>
            <w:sz w:val="24"/>
            <w:szCs w:val="24"/>
          </w:rPr>
          <w:t>        System.out.println("ID: "+emp.id+" Name:"+emp.name+" age:"+emp.age+" address: "+emp.address);  </w:t>
        </w:r>
      </w:ins>
    </w:p>
    <w:p w:rsidR="00414614" w:rsidRPr="00414614" w:rsidRDefault="00414614" w:rsidP="00414614">
      <w:pPr>
        <w:numPr>
          <w:ilvl w:val="0"/>
          <w:numId w:val="30"/>
        </w:numPr>
        <w:spacing w:before="100" w:beforeAutospacing="1" w:after="100" w:afterAutospacing="1" w:line="240" w:lineRule="auto"/>
        <w:rPr>
          <w:ins w:id="992" w:author="Unknown"/>
          <w:rFonts w:ascii="Times New Roman" w:eastAsia="Times New Roman" w:hAnsi="Times New Roman" w:cs="Times New Roman"/>
          <w:sz w:val="24"/>
          <w:szCs w:val="24"/>
        </w:rPr>
      </w:pPr>
      <w:ins w:id="99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0"/>
        </w:numPr>
        <w:spacing w:before="100" w:beforeAutospacing="1" w:after="100" w:afterAutospacing="1" w:line="240" w:lineRule="auto"/>
        <w:rPr>
          <w:ins w:id="994" w:author="Unknown"/>
          <w:rFonts w:ascii="Times New Roman" w:eastAsia="Times New Roman" w:hAnsi="Times New Roman" w:cs="Times New Roman"/>
          <w:sz w:val="24"/>
          <w:szCs w:val="24"/>
        </w:rPr>
      </w:pPr>
      <w:ins w:id="99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0"/>
        </w:numPr>
        <w:spacing w:before="100" w:beforeAutospacing="1" w:after="100" w:afterAutospacing="1" w:line="240" w:lineRule="auto"/>
        <w:rPr>
          <w:ins w:id="996" w:author="Unknown"/>
          <w:rFonts w:ascii="Times New Roman" w:eastAsia="Times New Roman" w:hAnsi="Times New Roman" w:cs="Times New Roman"/>
          <w:sz w:val="24"/>
          <w:szCs w:val="24"/>
        </w:rPr>
      </w:pPr>
      <w:ins w:id="99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998" w:author="Unknown"/>
          <w:rFonts w:ascii="Times New Roman" w:eastAsia="Times New Roman" w:hAnsi="Times New Roman" w:cs="Times New Roman"/>
          <w:sz w:val="24"/>
          <w:szCs w:val="24"/>
        </w:rPr>
      </w:pPr>
      <w:ins w:id="99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sz w:val="20"/>
          <w:szCs w:val="20"/>
        </w:rPr>
      </w:pPr>
      <w:ins w:id="1001" w:author="Unknown">
        <w:r w:rsidRPr="00414614">
          <w:rPr>
            <w:rFonts w:ascii="Courier New" w:eastAsia="Times New Roman" w:hAnsi="Courier New" w:cs="Courier New"/>
            <w:sz w:val="20"/>
            <w:szCs w:val="20"/>
          </w:rPr>
          <w:t>ID: 105 Name:Vikas age:22 address: Delhi</w:t>
        </w:r>
      </w:ins>
    </w:p>
    <w:p w:rsidR="00414614" w:rsidRPr="00414614" w:rsidRDefault="00414614" w:rsidP="00414614">
      <w:pPr>
        <w:spacing w:after="0" w:line="240" w:lineRule="auto"/>
        <w:rPr>
          <w:ins w:id="1002" w:author="Unknown"/>
          <w:rFonts w:ascii="Times New Roman" w:eastAsia="Times New Roman" w:hAnsi="Times New Roman" w:cs="Times New Roman"/>
          <w:sz w:val="24"/>
          <w:szCs w:val="24"/>
        </w:rPr>
      </w:pPr>
      <w:ins w:id="1003" w:author="Unknown">
        <w:r w:rsidRPr="00414614">
          <w:rPr>
            <w:rFonts w:ascii="Times New Roman" w:eastAsia="Times New Roman" w:hAnsi="Times New Roman" w:cs="Times New Roman"/>
            <w:sz w:val="24"/>
            <w:szCs w:val="24"/>
          </w:rPr>
          <w:pict>
            <v:rect id="_x0000_i108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004" w:author="Unknown"/>
          <w:rFonts w:ascii="Times New Roman" w:eastAsia="Times New Roman" w:hAnsi="Times New Roman" w:cs="Times New Roman"/>
          <w:b/>
          <w:bCs/>
          <w:sz w:val="27"/>
          <w:szCs w:val="27"/>
        </w:rPr>
      </w:pPr>
      <w:ins w:id="1005" w:author="Unknown">
        <w:r w:rsidRPr="00414614">
          <w:rPr>
            <w:rFonts w:ascii="Times New Roman" w:eastAsia="Times New Roman" w:hAnsi="Times New Roman" w:cs="Times New Roman"/>
            <w:b/>
            <w:bCs/>
            <w:sz w:val="27"/>
            <w:szCs w:val="27"/>
          </w:rPr>
          <w:t>56) What are the advantages of passing this into a method instead of the current class object itself?</w:t>
        </w:r>
      </w:ins>
    </w:p>
    <w:p w:rsidR="00414614" w:rsidRPr="00414614" w:rsidRDefault="00414614" w:rsidP="00414614">
      <w:pPr>
        <w:spacing w:before="100" w:beforeAutospacing="1" w:after="100" w:afterAutospacing="1" w:line="240" w:lineRule="auto"/>
        <w:rPr>
          <w:ins w:id="1006" w:author="Unknown"/>
          <w:rFonts w:ascii="Times New Roman" w:eastAsia="Times New Roman" w:hAnsi="Times New Roman" w:cs="Times New Roman"/>
          <w:sz w:val="24"/>
          <w:szCs w:val="24"/>
        </w:rPr>
      </w:pPr>
      <w:ins w:id="1007" w:author="Unknown">
        <w:r w:rsidRPr="00414614">
          <w:rPr>
            <w:rFonts w:ascii="Times New Roman" w:eastAsia="Times New Roman" w:hAnsi="Times New Roman" w:cs="Times New Roman"/>
            <w:sz w:val="24"/>
            <w:szCs w:val="24"/>
          </w:rPr>
          <w:t>As we know, that this refers to the current class object, therefore, it must be similar to the current class object. However, there can be two main advantages of passing this into a method instead of the current class object.</w:t>
        </w:r>
      </w:ins>
    </w:p>
    <w:p w:rsidR="00414614" w:rsidRPr="00414614" w:rsidRDefault="00414614" w:rsidP="00414614">
      <w:pPr>
        <w:numPr>
          <w:ilvl w:val="0"/>
          <w:numId w:val="31"/>
        </w:numPr>
        <w:spacing w:before="100" w:beforeAutospacing="1" w:after="100" w:afterAutospacing="1" w:line="240" w:lineRule="auto"/>
        <w:rPr>
          <w:ins w:id="1008" w:author="Unknown"/>
          <w:rFonts w:ascii="Times New Roman" w:eastAsia="Times New Roman" w:hAnsi="Times New Roman" w:cs="Times New Roman"/>
          <w:sz w:val="24"/>
          <w:szCs w:val="24"/>
        </w:rPr>
      </w:pPr>
      <w:ins w:id="1009" w:author="Unknown">
        <w:r w:rsidRPr="00414614">
          <w:rPr>
            <w:rFonts w:ascii="Times New Roman" w:eastAsia="Times New Roman" w:hAnsi="Times New Roman" w:cs="Times New Roman"/>
            <w:sz w:val="24"/>
            <w:szCs w:val="24"/>
          </w:rPr>
          <w:t>this is a final variable. Therefore, this cannot be assigned to any new value whereas the current class object might not be final and can be changed.</w:t>
        </w:r>
      </w:ins>
    </w:p>
    <w:p w:rsidR="00414614" w:rsidRPr="00414614" w:rsidRDefault="00414614" w:rsidP="00414614">
      <w:pPr>
        <w:numPr>
          <w:ilvl w:val="0"/>
          <w:numId w:val="31"/>
        </w:numPr>
        <w:spacing w:before="100" w:beforeAutospacing="1" w:after="100" w:afterAutospacing="1" w:line="240" w:lineRule="auto"/>
        <w:rPr>
          <w:ins w:id="1010" w:author="Unknown"/>
          <w:rFonts w:ascii="Times New Roman" w:eastAsia="Times New Roman" w:hAnsi="Times New Roman" w:cs="Times New Roman"/>
          <w:sz w:val="24"/>
          <w:szCs w:val="24"/>
        </w:rPr>
      </w:pPr>
      <w:ins w:id="1011" w:author="Unknown">
        <w:r w:rsidRPr="00414614">
          <w:rPr>
            <w:rFonts w:ascii="Times New Roman" w:eastAsia="Times New Roman" w:hAnsi="Times New Roman" w:cs="Times New Roman"/>
            <w:sz w:val="24"/>
            <w:szCs w:val="24"/>
          </w:rPr>
          <w:t>this can be used in the synchronized block.</w:t>
        </w:r>
      </w:ins>
    </w:p>
    <w:p w:rsidR="00414614" w:rsidRPr="00414614" w:rsidRDefault="00414614" w:rsidP="00414614">
      <w:pPr>
        <w:spacing w:after="0" w:line="240" w:lineRule="auto"/>
        <w:rPr>
          <w:ins w:id="1012" w:author="Unknown"/>
          <w:rFonts w:ascii="Times New Roman" w:eastAsia="Times New Roman" w:hAnsi="Times New Roman" w:cs="Times New Roman"/>
          <w:sz w:val="24"/>
          <w:szCs w:val="24"/>
        </w:rPr>
      </w:pPr>
      <w:ins w:id="1013" w:author="Unknown">
        <w:r w:rsidRPr="00414614">
          <w:rPr>
            <w:rFonts w:ascii="Times New Roman" w:eastAsia="Times New Roman" w:hAnsi="Times New Roman" w:cs="Times New Roman"/>
            <w:sz w:val="24"/>
            <w:szCs w:val="24"/>
          </w:rPr>
          <w:pict>
            <v:rect id="_x0000_i108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014" w:author="Unknown"/>
          <w:rFonts w:ascii="Times New Roman" w:eastAsia="Times New Roman" w:hAnsi="Times New Roman" w:cs="Times New Roman"/>
          <w:b/>
          <w:bCs/>
          <w:sz w:val="27"/>
          <w:szCs w:val="27"/>
        </w:rPr>
      </w:pPr>
      <w:ins w:id="1015" w:author="Unknown">
        <w:r w:rsidRPr="00414614">
          <w:rPr>
            <w:rFonts w:ascii="Times New Roman" w:eastAsia="Times New Roman" w:hAnsi="Times New Roman" w:cs="Times New Roman"/>
            <w:b/>
            <w:bCs/>
            <w:sz w:val="27"/>
            <w:szCs w:val="27"/>
          </w:rPr>
          <w:t>57) What is the Inheritance?</w:t>
        </w:r>
      </w:ins>
    </w:p>
    <w:p w:rsidR="00414614" w:rsidRPr="00414614" w:rsidRDefault="00414614" w:rsidP="00414614">
      <w:pPr>
        <w:spacing w:before="100" w:beforeAutospacing="1" w:after="100" w:afterAutospacing="1" w:line="240" w:lineRule="auto"/>
        <w:rPr>
          <w:ins w:id="1016" w:author="Unknown"/>
          <w:rFonts w:ascii="Times New Roman" w:eastAsia="Times New Roman" w:hAnsi="Times New Roman" w:cs="Times New Roman"/>
          <w:sz w:val="24"/>
          <w:szCs w:val="24"/>
        </w:rPr>
      </w:pPr>
      <w:ins w:id="1017" w:author="Unknown">
        <w:r w:rsidRPr="00414614">
          <w:rPr>
            <w:rFonts w:ascii="Times New Roman" w:eastAsia="Times New Roman" w:hAnsi="Times New Roman" w:cs="Times New Roman"/>
            <w:sz w:val="24"/>
            <w:szCs w:val="24"/>
          </w:rPr>
          <w:t xml:space="preserve">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 </w:t>
        </w:r>
      </w:ins>
    </w:p>
    <w:p w:rsidR="00414614" w:rsidRPr="00414614" w:rsidRDefault="00414614" w:rsidP="00414614">
      <w:pPr>
        <w:spacing w:before="100" w:beforeAutospacing="1" w:after="100" w:afterAutospacing="1" w:line="240" w:lineRule="auto"/>
        <w:rPr>
          <w:ins w:id="1018" w:author="Unknown"/>
          <w:rFonts w:ascii="Times New Roman" w:eastAsia="Times New Roman" w:hAnsi="Times New Roman" w:cs="Times New Roman"/>
          <w:sz w:val="24"/>
          <w:szCs w:val="24"/>
        </w:rPr>
      </w:pPr>
      <w:ins w:id="1019" w:author="Unknown">
        <w:r w:rsidRPr="00414614">
          <w:rPr>
            <w:rFonts w:ascii="Times New Roman" w:eastAsia="Times New Roman" w:hAnsi="Times New Roman" w:cs="Times New Roman"/>
            <w:sz w:val="24"/>
            <w:szCs w:val="24"/>
          </w:rPr>
          <w:t>There are five types of inheritance in Java.</w:t>
        </w:r>
      </w:ins>
    </w:p>
    <w:p w:rsidR="00414614" w:rsidRPr="00414614" w:rsidRDefault="00414614" w:rsidP="00414614">
      <w:pPr>
        <w:numPr>
          <w:ilvl w:val="0"/>
          <w:numId w:val="32"/>
        </w:numPr>
        <w:spacing w:before="100" w:beforeAutospacing="1" w:after="100" w:afterAutospacing="1" w:line="240" w:lineRule="auto"/>
        <w:rPr>
          <w:ins w:id="1020" w:author="Unknown"/>
          <w:rFonts w:ascii="Times New Roman" w:eastAsia="Times New Roman" w:hAnsi="Times New Roman" w:cs="Times New Roman"/>
          <w:sz w:val="24"/>
          <w:szCs w:val="24"/>
        </w:rPr>
      </w:pPr>
      <w:ins w:id="1021" w:author="Unknown">
        <w:r w:rsidRPr="00414614">
          <w:rPr>
            <w:rFonts w:ascii="Times New Roman" w:eastAsia="Times New Roman" w:hAnsi="Times New Roman" w:cs="Times New Roman"/>
            <w:sz w:val="24"/>
            <w:szCs w:val="24"/>
          </w:rPr>
          <w:t>Single-level inheritance</w:t>
        </w:r>
      </w:ins>
    </w:p>
    <w:p w:rsidR="00414614" w:rsidRPr="00414614" w:rsidRDefault="00414614" w:rsidP="00414614">
      <w:pPr>
        <w:numPr>
          <w:ilvl w:val="0"/>
          <w:numId w:val="32"/>
        </w:numPr>
        <w:spacing w:before="100" w:beforeAutospacing="1" w:after="100" w:afterAutospacing="1" w:line="240" w:lineRule="auto"/>
        <w:rPr>
          <w:ins w:id="1022" w:author="Unknown"/>
          <w:rFonts w:ascii="Times New Roman" w:eastAsia="Times New Roman" w:hAnsi="Times New Roman" w:cs="Times New Roman"/>
          <w:sz w:val="24"/>
          <w:szCs w:val="24"/>
        </w:rPr>
      </w:pPr>
      <w:ins w:id="1023" w:author="Unknown">
        <w:r w:rsidRPr="00414614">
          <w:rPr>
            <w:rFonts w:ascii="Times New Roman" w:eastAsia="Times New Roman" w:hAnsi="Times New Roman" w:cs="Times New Roman"/>
            <w:sz w:val="24"/>
            <w:szCs w:val="24"/>
          </w:rPr>
          <w:t>Multi-level inheritance</w:t>
        </w:r>
      </w:ins>
    </w:p>
    <w:p w:rsidR="00414614" w:rsidRPr="00414614" w:rsidRDefault="00414614" w:rsidP="00414614">
      <w:pPr>
        <w:numPr>
          <w:ilvl w:val="0"/>
          <w:numId w:val="32"/>
        </w:numPr>
        <w:spacing w:before="100" w:beforeAutospacing="1" w:after="100" w:afterAutospacing="1" w:line="240" w:lineRule="auto"/>
        <w:rPr>
          <w:ins w:id="1024" w:author="Unknown"/>
          <w:rFonts w:ascii="Times New Roman" w:eastAsia="Times New Roman" w:hAnsi="Times New Roman" w:cs="Times New Roman"/>
          <w:sz w:val="24"/>
          <w:szCs w:val="24"/>
        </w:rPr>
      </w:pPr>
      <w:ins w:id="1025" w:author="Unknown">
        <w:r w:rsidRPr="00414614">
          <w:rPr>
            <w:rFonts w:ascii="Times New Roman" w:eastAsia="Times New Roman" w:hAnsi="Times New Roman" w:cs="Times New Roman"/>
            <w:sz w:val="24"/>
            <w:szCs w:val="24"/>
          </w:rPr>
          <w:t>Multiple Inheritance</w:t>
        </w:r>
      </w:ins>
    </w:p>
    <w:p w:rsidR="00414614" w:rsidRPr="00414614" w:rsidRDefault="00414614" w:rsidP="00414614">
      <w:pPr>
        <w:numPr>
          <w:ilvl w:val="0"/>
          <w:numId w:val="32"/>
        </w:numPr>
        <w:spacing w:before="100" w:beforeAutospacing="1" w:after="100" w:afterAutospacing="1" w:line="240" w:lineRule="auto"/>
        <w:rPr>
          <w:ins w:id="1026" w:author="Unknown"/>
          <w:rFonts w:ascii="Times New Roman" w:eastAsia="Times New Roman" w:hAnsi="Times New Roman" w:cs="Times New Roman"/>
          <w:sz w:val="24"/>
          <w:szCs w:val="24"/>
        </w:rPr>
      </w:pPr>
      <w:ins w:id="1027" w:author="Unknown">
        <w:r w:rsidRPr="00414614">
          <w:rPr>
            <w:rFonts w:ascii="Times New Roman" w:eastAsia="Times New Roman" w:hAnsi="Times New Roman" w:cs="Times New Roman"/>
            <w:sz w:val="24"/>
            <w:szCs w:val="24"/>
          </w:rPr>
          <w:t>Hierarchical Inheritance</w:t>
        </w:r>
      </w:ins>
    </w:p>
    <w:p w:rsidR="00414614" w:rsidRPr="00414614" w:rsidRDefault="00414614" w:rsidP="00414614">
      <w:pPr>
        <w:numPr>
          <w:ilvl w:val="0"/>
          <w:numId w:val="32"/>
        </w:numPr>
        <w:spacing w:before="100" w:beforeAutospacing="1" w:after="100" w:afterAutospacing="1" w:line="240" w:lineRule="auto"/>
        <w:rPr>
          <w:ins w:id="1028" w:author="Unknown"/>
          <w:rFonts w:ascii="Times New Roman" w:eastAsia="Times New Roman" w:hAnsi="Times New Roman" w:cs="Times New Roman"/>
          <w:sz w:val="24"/>
          <w:szCs w:val="24"/>
        </w:rPr>
      </w:pPr>
      <w:ins w:id="1029" w:author="Unknown">
        <w:r w:rsidRPr="00414614">
          <w:rPr>
            <w:rFonts w:ascii="Times New Roman" w:eastAsia="Times New Roman" w:hAnsi="Times New Roman" w:cs="Times New Roman"/>
            <w:sz w:val="24"/>
            <w:szCs w:val="24"/>
          </w:rPr>
          <w:t>Hybrid Inheritance</w:t>
        </w:r>
      </w:ins>
    </w:p>
    <w:p w:rsidR="00414614" w:rsidRPr="00414614" w:rsidRDefault="00414614" w:rsidP="00414614">
      <w:pPr>
        <w:spacing w:before="100" w:beforeAutospacing="1" w:after="100" w:afterAutospacing="1" w:line="240" w:lineRule="auto"/>
        <w:rPr>
          <w:ins w:id="1030" w:author="Unknown"/>
          <w:rFonts w:ascii="Times New Roman" w:eastAsia="Times New Roman" w:hAnsi="Times New Roman" w:cs="Times New Roman"/>
          <w:sz w:val="24"/>
          <w:szCs w:val="24"/>
        </w:rPr>
      </w:pPr>
      <w:ins w:id="1031" w:author="Unknown">
        <w:r w:rsidRPr="00414614">
          <w:rPr>
            <w:rFonts w:ascii="Times New Roman" w:eastAsia="Times New Roman" w:hAnsi="Times New Roman" w:cs="Times New Roman"/>
            <w:sz w:val="24"/>
            <w:szCs w:val="24"/>
          </w:rPr>
          <w:t>Multiple inheritance is not supported in Java through class.</w:t>
        </w:r>
      </w:ins>
    </w:p>
    <w:p w:rsidR="00414614" w:rsidRPr="00414614" w:rsidRDefault="00414614" w:rsidP="00414614">
      <w:pPr>
        <w:spacing w:after="0" w:line="240" w:lineRule="auto"/>
        <w:rPr>
          <w:ins w:id="1032" w:author="Unknown"/>
          <w:rFonts w:ascii="Times New Roman" w:eastAsia="Times New Roman" w:hAnsi="Times New Roman" w:cs="Times New Roman"/>
          <w:sz w:val="24"/>
          <w:szCs w:val="24"/>
        </w:rPr>
      </w:pPr>
      <w:ins w:id="1033" w:author="Unknown">
        <w:r w:rsidRPr="00414614">
          <w:rPr>
            <w:rFonts w:ascii="Times New Roman" w:eastAsia="Times New Roman" w:hAnsi="Times New Roman" w:cs="Times New Roman"/>
            <w:sz w:val="24"/>
            <w:szCs w:val="24"/>
          </w:rPr>
          <w:lastRenderedPageBreak/>
          <w:fldChar w:fldCharType="begin"/>
        </w:r>
        <w:r w:rsidRPr="00414614">
          <w:rPr>
            <w:rFonts w:ascii="Times New Roman" w:eastAsia="Times New Roman" w:hAnsi="Times New Roman" w:cs="Times New Roman"/>
            <w:sz w:val="24"/>
            <w:szCs w:val="24"/>
          </w:rPr>
          <w:instrText xml:space="preserve"> HYPERLINK "https://www.javatpoint.com/inheritance-in-java"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034" w:author="Unknown"/>
          <w:rFonts w:ascii="Times New Roman" w:eastAsia="Times New Roman" w:hAnsi="Times New Roman" w:cs="Times New Roman"/>
          <w:sz w:val="24"/>
          <w:szCs w:val="24"/>
        </w:rPr>
      </w:pPr>
      <w:ins w:id="1035" w:author="Unknown">
        <w:r w:rsidRPr="00414614">
          <w:rPr>
            <w:rFonts w:ascii="Times New Roman" w:eastAsia="Times New Roman" w:hAnsi="Times New Roman" w:cs="Times New Roman"/>
            <w:sz w:val="24"/>
            <w:szCs w:val="24"/>
          </w:rPr>
          <w:pict>
            <v:rect id="_x0000_i108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036" w:author="Unknown"/>
          <w:rFonts w:ascii="Times New Roman" w:eastAsia="Times New Roman" w:hAnsi="Times New Roman" w:cs="Times New Roman"/>
          <w:b/>
          <w:bCs/>
          <w:sz w:val="27"/>
          <w:szCs w:val="27"/>
        </w:rPr>
      </w:pPr>
      <w:ins w:id="1037" w:author="Unknown">
        <w:r w:rsidRPr="00414614">
          <w:rPr>
            <w:rFonts w:ascii="Times New Roman" w:eastAsia="Times New Roman" w:hAnsi="Times New Roman" w:cs="Times New Roman"/>
            <w:b/>
            <w:bCs/>
            <w:sz w:val="27"/>
            <w:szCs w:val="27"/>
          </w:rPr>
          <w:t xml:space="preserve">58) Why is Inheritance used in Java? </w:t>
        </w:r>
      </w:ins>
    </w:p>
    <w:p w:rsidR="00414614" w:rsidRPr="00414614" w:rsidRDefault="00414614" w:rsidP="00414614">
      <w:pPr>
        <w:spacing w:before="100" w:beforeAutospacing="1" w:after="100" w:afterAutospacing="1" w:line="240" w:lineRule="auto"/>
        <w:rPr>
          <w:ins w:id="1038" w:author="Unknown"/>
          <w:rFonts w:ascii="Times New Roman" w:eastAsia="Times New Roman" w:hAnsi="Times New Roman" w:cs="Times New Roman"/>
          <w:sz w:val="24"/>
          <w:szCs w:val="24"/>
        </w:rPr>
      </w:pPr>
      <w:ins w:id="1039" w:author="Unknown">
        <w:r w:rsidRPr="00414614">
          <w:rPr>
            <w:rFonts w:ascii="Times New Roman" w:eastAsia="Times New Roman" w:hAnsi="Times New Roman" w:cs="Times New Roman"/>
            <w:sz w:val="24"/>
            <w:szCs w:val="24"/>
          </w:rPr>
          <w:t>There are various advantages of using inheritance in Java that is given below.</w:t>
        </w:r>
      </w:ins>
    </w:p>
    <w:p w:rsidR="00414614" w:rsidRPr="00414614" w:rsidRDefault="00414614" w:rsidP="00414614">
      <w:pPr>
        <w:numPr>
          <w:ilvl w:val="0"/>
          <w:numId w:val="33"/>
        </w:numPr>
        <w:spacing w:before="100" w:beforeAutospacing="1" w:after="100" w:afterAutospacing="1" w:line="240" w:lineRule="auto"/>
        <w:rPr>
          <w:ins w:id="1040" w:author="Unknown"/>
          <w:rFonts w:ascii="Times New Roman" w:eastAsia="Times New Roman" w:hAnsi="Times New Roman" w:cs="Times New Roman"/>
          <w:sz w:val="24"/>
          <w:szCs w:val="24"/>
        </w:rPr>
      </w:pPr>
      <w:ins w:id="1041" w:author="Unknown">
        <w:r w:rsidRPr="00414614">
          <w:rPr>
            <w:rFonts w:ascii="Times New Roman" w:eastAsia="Times New Roman" w:hAnsi="Times New Roman" w:cs="Times New Roman"/>
            <w:sz w:val="24"/>
            <w:szCs w:val="24"/>
          </w:rPr>
          <w:t>Inheritance provides code reusability. The derived class does not need to redefine the method of base class unless it needs to provide the specific implementation of the method.</w:t>
        </w:r>
      </w:ins>
    </w:p>
    <w:p w:rsidR="00414614" w:rsidRPr="00414614" w:rsidRDefault="00414614" w:rsidP="00414614">
      <w:pPr>
        <w:numPr>
          <w:ilvl w:val="0"/>
          <w:numId w:val="33"/>
        </w:numPr>
        <w:spacing w:before="100" w:beforeAutospacing="1" w:after="100" w:afterAutospacing="1" w:line="240" w:lineRule="auto"/>
        <w:rPr>
          <w:ins w:id="1042" w:author="Unknown"/>
          <w:rFonts w:ascii="Times New Roman" w:eastAsia="Times New Roman" w:hAnsi="Times New Roman" w:cs="Times New Roman"/>
          <w:sz w:val="24"/>
          <w:szCs w:val="24"/>
        </w:rPr>
      </w:pPr>
      <w:ins w:id="1043" w:author="Unknown">
        <w:r w:rsidRPr="00414614">
          <w:rPr>
            <w:rFonts w:ascii="Times New Roman" w:eastAsia="Times New Roman" w:hAnsi="Times New Roman" w:cs="Times New Roman"/>
            <w:sz w:val="24"/>
            <w:szCs w:val="24"/>
          </w:rPr>
          <w:t>Runtime polymorphism cannot be achieved without using inheritance.</w:t>
        </w:r>
      </w:ins>
    </w:p>
    <w:p w:rsidR="00414614" w:rsidRPr="00414614" w:rsidRDefault="00414614" w:rsidP="00414614">
      <w:pPr>
        <w:numPr>
          <w:ilvl w:val="0"/>
          <w:numId w:val="33"/>
        </w:numPr>
        <w:spacing w:before="100" w:beforeAutospacing="1" w:after="100" w:afterAutospacing="1" w:line="240" w:lineRule="auto"/>
        <w:rPr>
          <w:ins w:id="1044" w:author="Unknown"/>
          <w:rFonts w:ascii="Times New Roman" w:eastAsia="Times New Roman" w:hAnsi="Times New Roman" w:cs="Times New Roman"/>
          <w:sz w:val="24"/>
          <w:szCs w:val="24"/>
        </w:rPr>
      </w:pPr>
      <w:ins w:id="1045" w:author="Unknown">
        <w:r w:rsidRPr="00414614">
          <w:rPr>
            <w:rFonts w:ascii="Times New Roman" w:eastAsia="Times New Roman" w:hAnsi="Times New Roman" w:cs="Times New Roman"/>
            <w:sz w:val="24"/>
            <w:szCs w:val="24"/>
          </w:rPr>
          <w:t>We can simulate the inheritance of classes with the real-time objects which makes OOPs more realistic.</w:t>
        </w:r>
      </w:ins>
    </w:p>
    <w:p w:rsidR="00414614" w:rsidRPr="00414614" w:rsidRDefault="00414614" w:rsidP="00414614">
      <w:pPr>
        <w:numPr>
          <w:ilvl w:val="0"/>
          <w:numId w:val="33"/>
        </w:numPr>
        <w:spacing w:before="100" w:beforeAutospacing="1" w:after="100" w:afterAutospacing="1" w:line="240" w:lineRule="auto"/>
        <w:rPr>
          <w:ins w:id="1046" w:author="Unknown"/>
          <w:rFonts w:ascii="Times New Roman" w:eastAsia="Times New Roman" w:hAnsi="Times New Roman" w:cs="Times New Roman"/>
          <w:sz w:val="24"/>
          <w:szCs w:val="24"/>
        </w:rPr>
      </w:pPr>
      <w:ins w:id="1047" w:author="Unknown">
        <w:r w:rsidRPr="00414614">
          <w:rPr>
            <w:rFonts w:ascii="Times New Roman" w:eastAsia="Times New Roman" w:hAnsi="Times New Roman" w:cs="Times New Roman"/>
            <w:sz w:val="24"/>
            <w:szCs w:val="24"/>
          </w:rPr>
          <w:t>Inheritance provides data hiding. The base class can hide some data from the derived class by making it private.</w:t>
        </w:r>
      </w:ins>
    </w:p>
    <w:p w:rsidR="00414614" w:rsidRPr="00414614" w:rsidRDefault="00414614" w:rsidP="00414614">
      <w:pPr>
        <w:numPr>
          <w:ilvl w:val="0"/>
          <w:numId w:val="33"/>
        </w:numPr>
        <w:spacing w:before="100" w:beforeAutospacing="1" w:after="100" w:afterAutospacing="1" w:line="240" w:lineRule="auto"/>
        <w:rPr>
          <w:ins w:id="1048" w:author="Unknown"/>
          <w:rFonts w:ascii="Times New Roman" w:eastAsia="Times New Roman" w:hAnsi="Times New Roman" w:cs="Times New Roman"/>
          <w:sz w:val="24"/>
          <w:szCs w:val="24"/>
        </w:rPr>
      </w:pPr>
      <w:ins w:id="1049" w:author="Unknown">
        <w:r w:rsidRPr="00414614">
          <w:rPr>
            <w:rFonts w:ascii="Times New Roman" w:eastAsia="Times New Roman" w:hAnsi="Times New Roman" w:cs="Times New Roman"/>
            <w:sz w:val="24"/>
            <w:szCs w:val="24"/>
          </w:rPr>
          <w:t>Method overriding cannot be achieved without inheritance. By method overriding, we can give a specific implementation of some basic method contained by the base class.</w:t>
        </w:r>
      </w:ins>
    </w:p>
    <w:p w:rsidR="00414614" w:rsidRPr="00414614" w:rsidRDefault="00414614" w:rsidP="00414614">
      <w:pPr>
        <w:spacing w:after="0" w:line="240" w:lineRule="auto"/>
        <w:rPr>
          <w:ins w:id="1050" w:author="Unknown"/>
          <w:rFonts w:ascii="Times New Roman" w:eastAsia="Times New Roman" w:hAnsi="Times New Roman" w:cs="Times New Roman"/>
          <w:sz w:val="24"/>
          <w:szCs w:val="24"/>
        </w:rPr>
      </w:pPr>
      <w:ins w:id="1051" w:author="Unknown">
        <w:r w:rsidRPr="00414614">
          <w:rPr>
            <w:rFonts w:ascii="Times New Roman" w:eastAsia="Times New Roman" w:hAnsi="Times New Roman" w:cs="Times New Roman"/>
            <w:sz w:val="24"/>
            <w:szCs w:val="24"/>
          </w:rPr>
          <w:pict>
            <v:rect id="_x0000_i108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052" w:author="Unknown"/>
          <w:rFonts w:ascii="Times New Roman" w:eastAsia="Times New Roman" w:hAnsi="Times New Roman" w:cs="Times New Roman"/>
          <w:b/>
          <w:bCs/>
          <w:sz w:val="27"/>
          <w:szCs w:val="27"/>
        </w:rPr>
      </w:pPr>
      <w:ins w:id="1053" w:author="Unknown">
        <w:r w:rsidRPr="00414614">
          <w:rPr>
            <w:rFonts w:ascii="Times New Roman" w:eastAsia="Times New Roman" w:hAnsi="Times New Roman" w:cs="Times New Roman"/>
            <w:b/>
            <w:bCs/>
            <w:sz w:val="27"/>
            <w:szCs w:val="27"/>
          </w:rPr>
          <w:t xml:space="preserve">59) Which class is the superclass for all the classes? </w:t>
        </w:r>
      </w:ins>
    </w:p>
    <w:p w:rsidR="00414614" w:rsidRPr="00414614" w:rsidRDefault="00414614" w:rsidP="00414614">
      <w:pPr>
        <w:spacing w:before="100" w:beforeAutospacing="1" w:after="100" w:afterAutospacing="1" w:line="240" w:lineRule="auto"/>
        <w:rPr>
          <w:ins w:id="1054" w:author="Unknown"/>
          <w:rFonts w:ascii="Times New Roman" w:eastAsia="Times New Roman" w:hAnsi="Times New Roman" w:cs="Times New Roman"/>
          <w:sz w:val="24"/>
          <w:szCs w:val="24"/>
        </w:rPr>
      </w:pPr>
      <w:ins w:id="1055" w:author="Unknown">
        <w:r w:rsidRPr="00414614">
          <w:rPr>
            <w:rFonts w:ascii="Times New Roman" w:eastAsia="Times New Roman" w:hAnsi="Times New Roman" w:cs="Times New Roman"/>
            <w:sz w:val="24"/>
            <w:szCs w:val="24"/>
          </w:rPr>
          <w:t>The object class is the superclass of all other classes in Java.</w:t>
        </w:r>
      </w:ins>
    </w:p>
    <w:p w:rsidR="00414614" w:rsidRPr="00414614" w:rsidRDefault="00414614" w:rsidP="00414614">
      <w:pPr>
        <w:spacing w:after="0" w:line="240" w:lineRule="auto"/>
        <w:rPr>
          <w:ins w:id="1056" w:author="Unknown"/>
          <w:rFonts w:ascii="Times New Roman" w:eastAsia="Times New Roman" w:hAnsi="Times New Roman" w:cs="Times New Roman"/>
          <w:sz w:val="24"/>
          <w:szCs w:val="24"/>
        </w:rPr>
      </w:pPr>
      <w:ins w:id="1057" w:author="Unknown">
        <w:r w:rsidRPr="00414614">
          <w:rPr>
            <w:rFonts w:ascii="Times New Roman" w:eastAsia="Times New Roman" w:hAnsi="Times New Roman" w:cs="Times New Roman"/>
            <w:sz w:val="24"/>
            <w:szCs w:val="24"/>
          </w:rPr>
          <w:pict>
            <v:rect id="_x0000_i108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058" w:author="Unknown"/>
          <w:rFonts w:ascii="Times New Roman" w:eastAsia="Times New Roman" w:hAnsi="Times New Roman" w:cs="Times New Roman"/>
          <w:b/>
          <w:bCs/>
          <w:sz w:val="27"/>
          <w:szCs w:val="27"/>
        </w:rPr>
      </w:pPr>
      <w:ins w:id="1059" w:author="Unknown">
        <w:r w:rsidRPr="00414614">
          <w:rPr>
            <w:rFonts w:ascii="Times New Roman" w:eastAsia="Times New Roman" w:hAnsi="Times New Roman" w:cs="Times New Roman"/>
            <w:b/>
            <w:bCs/>
            <w:sz w:val="27"/>
            <w:szCs w:val="27"/>
          </w:rPr>
          <w:t>60) Why is multiple inheritance not supported in java?</w:t>
        </w:r>
      </w:ins>
    </w:p>
    <w:p w:rsidR="00414614" w:rsidRPr="00414614" w:rsidRDefault="00414614" w:rsidP="00414614">
      <w:pPr>
        <w:spacing w:before="100" w:beforeAutospacing="1" w:after="100" w:afterAutospacing="1" w:line="240" w:lineRule="auto"/>
        <w:rPr>
          <w:ins w:id="1060" w:author="Unknown"/>
          <w:rFonts w:ascii="Times New Roman" w:eastAsia="Times New Roman" w:hAnsi="Times New Roman" w:cs="Times New Roman"/>
          <w:sz w:val="24"/>
          <w:szCs w:val="24"/>
        </w:rPr>
      </w:pPr>
      <w:ins w:id="1061" w:author="Unknown">
        <w:r w:rsidRPr="00414614">
          <w:rPr>
            <w:rFonts w:ascii="Times New Roman" w:eastAsia="Times New Roman" w:hAnsi="Times New Roman" w:cs="Times New Roman"/>
            <w:sz w:val="24"/>
            <w:szCs w:val="24"/>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ins>
    </w:p>
    <w:p w:rsidR="00414614" w:rsidRPr="00414614" w:rsidRDefault="00414614" w:rsidP="00414614">
      <w:pPr>
        <w:spacing w:before="100" w:beforeAutospacing="1" w:after="100" w:afterAutospacing="1" w:line="240" w:lineRule="auto"/>
        <w:rPr>
          <w:ins w:id="1062" w:author="Unknown"/>
          <w:rFonts w:ascii="Times New Roman" w:eastAsia="Times New Roman" w:hAnsi="Times New Roman" w:cs="Times New Roman"/>
          <w:sz w:val="24"/>
          <w:szCs w:val="24"/>
        </w:rPr>
      </w:pPr>
      <w:ins w:id="1063" w:author="Unknown">
        <w:r w:rsidRPr="00414614">
          <w:rPr>
            <w:rFonts w:ascii="Times New Roman" w:eastAsia="Times New Roman" w:hAnsi="Times New Roman" w:cs="Times New Roman"/>
            <w:sz w:val="24"/>
            <w:szCs w:val="24"/>
          </w:rPr>
          <w:t>Since the compile-time errors are better than runtime errors, Java renders compile-time error if you inherit 2 classes. So whether you have the same method or different, there will be a compile time error.</w:t>
        </w:r>
      </w:ins>
    </w:p>
    <w:p w:rsidR="00414614" w:rsidRPr="00414614" w:rsidRDefault="00414614" w:rsidP="00414614">
      <w:pPr>
        <w:numPr>
          <w:ilvl w:val="0"/>
          <w:numId w:val="34"/>
        </w:numPr>
        <w:spacing w:before="100" w:beforeAutospacing="1" w:after="100" w:afterAutospacing="1" w:line="240" w:lineRule="auto"/>
        <w:rPr>
          <w:ins w:id="1064" w:author="Unknown"/>
          <w:rFonts w:ascii="Times New Roman" w:eastAsia="Times New Roman" w:hAnsi="Times New Roman" w:cs="Times New Roman"/>
          <w:sz w:val="24"/>
          <w:szCs w:val="24"/>
        </w:rPr>
      </w:pPr>
      <w:ins w:id="1065" w:author="Unknown">
        <w:r w:rsidRPr="00414614">
          <w:rPr>
            <w:rFonts w:ascii="Times New Roman" w:eastAsia="Times New Roman" w:hAnsi="Times New Roman" w:cs="Times New Roman"/>
            <w:sz w:val="24"/>
            <w:szCs w:val="24"/>
          </w:rPr>
          <w:t>class A{  </w:t>
        </w:r>
      </w:ins>
    </w:p>
    <w:p w:rsidR="00414614" w:rsidRPr="00414614" w:rsidRDefault="00414614" w:rsidP="00414614">
      <w:pPr>
        <w:numPr>
          <w:ilvl w:val="0"/>
          <w:numId w:val="34"/>
        </w:numPr>
        <w:spacing w:before="100" w:beforeAutospacing="1" w:after="100" w:afterAutospacing="1" w:line="240" w:lineRule="auto"/>
        <w:rPr>
          <w:ins w:id="1066" w:author="Unknown"/>
          <w:rFonts w:ascii="Times New Roman" w:eastAsia="Times New Roman" w:hAnsi="Times New Roman" w:cs="Times New Roman"/>
          <w:sz w:val="24"/>
          <w:szCs w:val="24"/>
        </w:rPr>
      </w:pPr>
      <w:ins w:id="1067" w:author="Unknown">
        <w:r w:rsidRPr="00414614">
          <w:rPr>
            <w:rFonts w:ascii="Times New Roman" w:eastAsia="Times New Roman" w:hAnsi="Times New Roman" w:cs="Times New Roman"/>
            <w:sz w:val="24"/>
            <w:szCs w:val="24"/>
          </w:rPr>
          <w:t>void msg(){System.out.println("Hello");}  </w:t>
        </w:r>
      </w:ins>
    </w:p>
    <w:p w:rsidR="00414614" w:rsidRPr="00414614" w:rsidRDefault="00414614" w:rsidP="00414614">
      <w:pPr>
        <w:numPr>
          <w:ilvl w:val="0"/>
          <w:numId w:val="34"/>
        </w:numPr>
        <w:spacing w:before="100" w:beforeAutospacing="1" w:after="100" w:afterAutospacing="1" w:line="240" w:lineRule="auto"/>
        <w:rPr>
          <w:ins w:id="1068" w:author="Unknown"/>
          <w:rFonts w:ascii="Times New Roman" w:eastAsia="Times New Roman" w:hAnsi="Times New Roman" w:cs="Times New Roman"/>
          <w:sz w:val="24"/>
          <w:szCs w:val="24"/>
        </w:rPr>
      </w:pPr>
      <w:ins w:id="106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4"/>
        </w:numPr>
        <w:spacing w:before="100" w:beforeAutospacing="1" w:after="100" w:afterAutospacing="1" w:line="240" w:lineRule="auto"/>
        <w:rPr>
          <w:ins w:id="1070" w:author="Unknown"/>
          <w:rFonts w:ascii="Times New Roman" w:eastAsia="Times New Roman" w:hAnsi="Times New Roman" w:cs="Times New Roman"/>
          <w:sz w:val="24"/>
          <w:szCs w:val="24"/>
        </w:rPr>
      </w:pPr>
      <w:ins w:id="1071" w:author="Unknown">
        <w:r w:rsidRPr="00414614">
          <w:rPr>
            <w:rFonts w:ascii="Times New Roman" w:eastAsia="Times New Roman" w:hAnsi="Times New Roman" w:cs="Times New Roman"/>
            <w:sz w:val="24"/>
            <w:szCs w:val="24"/>
          </w:rPr>
          <w:t>class B{  </w:t>
        </w:r>
      </w:ins>
    </w:p>
    <w:p w:rsidR="00414614" w:rsidRPr="00414614" w:rsidRDefault="00414614" w:rsidP="00414614">
      <w:pPr>
        <w:numPr>
          <w:ilvl w:val="0"/>
          <w:numId w:val="34"/>
        </w:numPr>
        <w:spacing w:before="100" w:beforeAutospacing="1" w:after="100" w:afterAutospacing="1" w:line="240" w:lineRule="auto"/>
        <w:rPr>
          <w:ins w:id="1072" w:author="Unknown"/>
          <w:rFonts w:ascii="Times New Roman" w:eastAsia="Times New Roman" w:hAnsi="Times New Roman" w:cs="Times New Roman"/>
          <w:sz w:val="24"/>
          <w:szCs w:val="24"/>
        </w:rPr>
      </w:pPr>
      <w:ins w:id="1073" w:author="Unknown">
        <w:r w:rsidRPr="00414614">
          <w:rPr>
            <w:rFonts w:ascii="Times New Roman" w:eastAsia="Times New Roman" w:hAnsi="Times New Roman" w:cs="Times New Roman"/>
            <w:sz w:val="24"/>
            <w:szCs w:val="24"/>
          </w:rPr>
          <w:t>void msg(){System.out.println("Welcome");}  </w:t>
        </w:r>
      </w:ins>
    </w:p>
    <w:p w:rsidR="00414614" w:rsidRPr="00414614" w:rsidRDefault="00414614" w:rsidP="00414614">
      <w:pPr>
        <w:numPr>
          <w:ilvl w:val="0"/>
          <w:numId w:val="34"/>
        </w:numPr>
        <w:spacing w:before="100" w:beforeAutospacing="1" w:after="100" w:afterAutospacing="1" w:line="240" w:lineRule="auto"/>
        <w:rPr>
          <w:ins w:id="1074" w:author="Unknown"/>
          <w:rFonts w:ascii="Times New Roman" w:eastAsia="Times New Roman" w:hAnsi="Times New Roman" w:cs="Times New Roman"/>
          <w:sz w:val="24"/>
          <w:szCs w:val="24"/>
        </w:rPr>
      </w:pPr>
      <w:ins w:id="10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4"/>
        </w:numPr>
        <w:spacing w:before="100" w:beforeAutospacing="1" w:after="100" w:afterAutospacing="1" w:line="240" w:lineRule="auto"/>
        <w:rPr>
          <w:ins w:id="1076" w:author="Unknown"/>
          <w:rFonts w:ascii="Times New Roman" w:eastAsia="Times New Roman" w:hAnsi="Times New Roman" w:cs="Times New Roman"/>
          <w:sz w:val="24"/>
          <w:szCs w:val="24"/>
        </w:rPr>
      </w:pPr>
      <w:ins w:id="1077" w:author="Unknown">
        <w:r w:rsidRPr="00414614">
          <w:rPr>
            <w:rFonts w:ascii="Times New Roman" w:eastAsia="Times New Roman" w:hAnsi="Times New Roman" w:cs="Times New Roman"/>
            <w:sz w:val="24"/>
            <w:szCs w:val="24"/>
          </w:rPr>
          <w:t>class C extends A,B{//suppose if it were  </w:t>
        </w:r>
      </w:ins>
    </w:p>
    <w:p w:rsidR="00414614" w:rsidRPr="00414614" w:rsidRDefault="00414614" w:rsidP="00414614">
      <w:pPr>
        <w:numPr>
          <w:ilvl w:val="0"/>
          <w:numId w:val="34"/>
        </w:numPr>
        <w:spacing w:before="100" w:beforeAutospacing="1" w:after="100" w:afterAutospacing="1" w:line="240" w:lineRule="auto"/>
        <w:rPr>
          <w:ins w:id="1078" w:author="Unknown"/>
          <w:rFonts w:ascii="Times New Roman" w:eastAsia="Times New Roman" w:hAnsi="Times New Roman" w:cs="Times New Roman"/>
          <w:sz w:val="24"/>
          <w:szCs w:val="24"/>
        </w:rPr>
      </w:pPr>
      <w:ins w:id="107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4"/>
        </w:numPr>
        <w:spacing w:before="100" w:beforeAutospacing="1" w:after="100" w:afterAutospacing="1" w:line="240" w:lineRule="auto"/>
        <w:rPr>
          <w:ins w:id="1080" w:author="Unknown"/>
          <w:rFonts w:ascii="Times New Roman" w:eastAsia="Times New Roman" w:hAnsi="Times New Roman" w:cs="Times New Roman"/>
          <w:sz w:val="24"/>
          <w:szCs w:val="24"/>
        </w:rPr>
      </w:pPr>
      <w:ins w:id="108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34"/>
        </w:numPr>
        <w:spacing w:before="100" w:beforeAutospacing="1" w:after="100" w:afterAutospacing="1" w:line="240" w:lineRule="auto"/>
        <w:rPr>
          <w:ins w:id="1082" w:author="Unknown"/>
          <w:rFonts w:ascii="Times New Roman" w:eastAsia="Times New Roman" w:hAnsi="Times New Roman" w:cs="Times New Roman"/>
          <w:sz w:val="24"/>
          <w:szCs w:val="24"/>
        </w:rPr>
      </w:pPr>
      <w:ins w:id="1083" w:author="Unknown">
        <w:r w:rsidRPr="00414614">
          <w:rPr>
            <w:rFonts w:ascii="Times New Roman" w:eastAsia="Times New Roman" w:hAnsi="Times New Roman" w:cs="Times New Roman"/>
            <w:sz w:val="24"/>
            <w:szCs w:val="24"/>
          </w:rPr>
          <w:lastRenderedPageBreak/>
          <w:t>   C obj=new C();  </w:t>
        </w:r>
      </w:ins>
    </w:p>
    <w:p w:rsidR="00414614" w:rsidRPr="00414614" w:rsidRDefault="00414614" w:rsidP="00414614">
      <w:pPr>
        <w:numPr>
          <w:ilvl w:val="0"/>
          <w:numId w:val="34"/>
        </w:numPr>
        <w:spacing w:before="100" w:beforeAutospacing="1" w:after="100" w:afterAutospacing="1" w:line="240" w:lineRule="auto"/>
        <w:rPr>
          <w:ins w:id="1084" w:author="Unknown"/>
          <w:rFonts w:ascii="Times New Roman" w:eastAsia="Times New Roman" w:hAnsi="Times New Roman" w:cs="Times New Roman"/>
          <w:sz w:val="24"/>
          <w:szCs w:val="24"/>
        </w:rPr>
      </w:pPr>
      <w:ins w:id="1085" w:author="Unknown">
        <w:r w:rsidRPr="00414614">
          <w:rPr>
            <w:rFonts w:ascii="Times New Roman" w:eastAsia="Times New Roman" w:hAnsi="Times New Roman" w:cs="Times New Roman"/>
            <w:sz w:val="24"/>
            <w:szCs w:val="24"/>
          </w:rPr>
          <w:t>   obj.msg();//Now which msg() method would be invoked?  </w:t>
        </w:r>
      </w:ins>
    </w:p>
    <w:p w:rsidR="00414614" w:rsidRPr="00414614" w:rsidRDefault="00414614" w:rsidP="00414614">
      <w:pPr>
        <w:numPr>
          <w:ilvl w:val="0"/>
          <w:numId w:val="34"/>
        </w:numPr>
        <w:spacing w:before="100" w:beforeAutospacing="1" w:after="100" w:afterAutospacing="1" w:line="240" w:lineRule="auto"/>
        <w:rPr>
          <w:ins w:id="1086" w:author="Unknown"/>
          <w:rFonts w:ascii="Times New Roman" w:eastAsia="Times New Roman" w:hAnsi="Times New Roman" w:cs="Times New Roman"/>
          <w:sz w:val="24"/>
          <w:szCs w:val="24"/>
        </w:rPr>
      </w:pPr>
      <w:ins w:id="108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4"/>
        </w:numPr>
        <w:spacing w:before="100" w:beforeAutospacing="1" w:after="100" w:afterAutospacing="1" w:line="240" w:lineRule="auto"/>
        <w:rPr>
          <w:ins w:id="1088" w:author="Unknown"/>
          <w:rFonts w:ascii="Times New Roman" w:eastAsia="Times New Roman" w:hAnsi="Times New Roman" w:cs="Times New Roman"/>
          <w:sz w:val="24"/>
          <w:szCs w:val="24"/>
        </w:rPr>
      </w:pPr>
      <w:ins w:id="1089"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090" w:author="Unknown"/>
          <w:rFonts w:ascii="Times New Roman" w:eastAsia="Times New Roman" w:hAnsi="Times New Roman" w:cs="Times New Roman"/>
          <w:sz w:val="24"/>
          <w:szCs w:val="24"/>
        </w:rPr>
      </w:pPr>
      <w:ins w:id="109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"http://www.javatpoint.com/opr/test.jsp?filename=C"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2" w:author="Unknown"/>
          <w:rFonts w:ascii="Courier New" w:eastAsia="Times New Roman" w:hAnsi="Courier New" w:cs="Courier New"/>
          <w:sz w:val="20"/>
          <w:szCs w:val="20"/>
        </w:rPr>
      </w:pPr>
      <w:ins w:id="1093" w:author="Unknown">
        <w:r w:rsidRPr="00414614">
          <w:rPr>
            <w:rFonts w:ascii="Courier New" w:eastAsia="Times New Roman" w:hAnsi="Courier New" w:cs="Courier New"/>
            <w:sz w:val="20"/>
            <w:szCs w:val="20"/>
          </w:rPr>
          <w:t xml:space="preserve"> Compile Time Error</w:t>
        </w:r>
      </w:ins>
    </w:p>
    <w:p w:rsidR="00414614" w:rsidRPr="00414614" w:rsidRDefault="00414614" w:rsidP="00414614">
      <w:pPr>
        <w:spacing w:after="0" w:line="240" w:lineRule="auto"/>
        <w:rPr>
          <w:ins w:id="1094" w:author="Unknown"/>
          <w:rFonts w:ascii="Times New Roman" w:eastAsia="Times New Roman" w:hAnsi="Times New Roman" w:cs="Times New Roman"/>
          <w:sz w:val="24"/>
          <w:szCs w:val="24"/>
        </w:rPr>
      </w:pPr>
      <w:ins w:id="1095" w:author="Unknown">
        <w:r w:rsidRPr="00414614">
          <w:rPr>
            <w:rFonts w:ascii="Times New Roman" w:eastAsia="Times New Roman" w:hAnsi="Times New Roman" w:cs="Times New Roman"/>
            <w:sz w:val="24"/>
            <w:szCs w:val="24"/>
          </w:rPr>
          <w:pict>
            <v:rect id="_x0000_i108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096" w:author="Unknown"/>
          <w:rFonts w:ascii="Times New Roman" w:eastAsia="Times New Roman" w:hAnsi="Times New Roman" w:cs="Times New Roman"/>
          <w:b/>
          <w:bCs/>
          <w:sz w:val="27"/>
          <w:szCs w:val="27"/>
        </w:rPr>
      </w:pPr>
      <w:ins w:id="1097" w:author="Unknown">
        <w:r w:rsidRPr="00414614">
          <w:rPr>
            <w:rFonts w:ascii="Times New Roman" w:eastAsia="Times New Roman" w:hAnsi="Times New Roman" w:cs="Times New Roman"/>
            <w:b/>
            <w:bCs/>
            <w:sz w:val="27"/>
            <w:szCs w:val="27"/>
          </w:rPr>
          <w:t xml:space="preserve">61) What is aggregation? </w:t>
        </w:r>
      </w:ins>
    </w:p>
    <w:p w:rsidR="00414614" w:rsidRPr="00414614" w:rsidRDefault="00414614" w:rsidP="00414614">
      <w:pPr>
        <w:spacing w:before="100" w:beforeAutospacing="1" w:after="100" w:afterAutospacing="1" w:line="240" w:lineRule="auto"/>
        <w:rPr>
          <w:ins w:id="1098" w:author="Unknown"/>
          <w:rFonts w:ascii="Times New Roman" w:eastAsia="Times New Roman" w:hAnsi="Times New Roman" w:cs="Times New Roman"/>
          <w:sz w:val="24"/>
          <w:szCs w:val="24"/>
        </w:rPr>
      </w:pPr>
      <w:ins w:id="1099" w:author="Unknown">
        <w:r w:rsidRPr="00414614">
          <w:rPr>
            <w:rFonts w:ascii="Times New Roman" w:eastAsia="Times New Roman" w:hAnsi="Times New Roman" w:cs="Times New Roman"/>
            <w:sz w:val="24"/>
            <w:szCs w:val="24"/>
          </w:rPr>
          <w:t xml:space="preserve">Aggregation can be defined as the relationship between two classes where the aggregate class contains a reference to the class it owns. Aggregation is best described as a </w:t>
        </w:r>
        <w:r w:rsidRPr="00414614">
          <w:rPr>
            <w:rFonts w:ascii="Times New Roman" w:eastAsia="Times New Roman" w:hAnsi="Times New Roman" w:cs="Times New Roman"/>
            <w:b/>
            <w:bCs/>
            <w:sz w:val="24"/>
            <w:szCs w:val="24"/>
          </w:rPr>
          <w:t>has-a</w:t>
        </w:r>
        <w:r w:rsidRPr="00414614">
          <w:rPr>
            <w:rFonts w:ascii="Times New Roman" w:eastAsia="Times New Roman" w:hAnsi="Times New Roman" w:cs="Times New Roman"/>
            <w:sz w:val="24"/>
            <w:szCs w:val="24"/>
          </w:rPr>
          <w:t xml:space="preserve">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ins>
    </w:p>
    <w:p w:rsidR="00414614" w:rsidRPr="00414614" w:rsidRDefault="00414614" w:rsidP="00414614">
      <w:pPr>
        <w:spacing w:before="100" w:beforeAutospacing="1" w:after="100" w:afterAutospacing="1" w:line="240" w:lineRule="auto"/>
        <w:rPr>
          <w:ins w:id="1100" w:author="Unknown"/>
          <w:rFonts w:ascii="Times New Roman" w:eastAsia="Times New Roman" w:hAnsi="Times New Roman" w:cs="Times New Roman"/>
          <w:sz w:val="24"/>
          <w:szCs w:val="24"/>
        </w:rPr>
      </w:pPr>
      <w:ins w:id="1101" w:author="Unknown">
        <w:r w:rsidRPr="00414614">
          <w:rPr>
            <w:rFonts w:ascii="Times New Roman" w:eastAsia="Times New Roman" w:hAnsi="Times New Roman" w:cs="Times New Roman"/>
            <w:b/>
            <w:bCs/>
            <w:sz w:val="24"/>
            <w:szCs w:val="24"/>
          </w:rPr>
          <w:t>Address.java</w:t>
        </w:r>
      </w:ins>
    </w:p>
    <w:p w:rsidR="00414614" w:rsidRPr="00414614" w:rsidRDefault="00414614" w:rsidP="00414614">
      <w:pPr>
        <w:numPr>
          <w:ilvl w:val="0"/>
          <w:numId w:val="35"/>
        </w:numPr>
        <w:spacing w:before="100" w:beforeAutospacing="1" w:after="100" w:afterAutospacing="1" w:line="240" w:lineRule="auto"/>
        <w:rPr>
          <w:ins w:id="1102" w:author="Unknown"/>
          <w:rFonts w:ascii="Times New Roman" w:eastAsia="Times New Roman" w:hAnsi="Times New Roman" w:cs="Times New Roman"/>
          <w:sz w:val="24"/>
          <w:szCs w:val="24"/>
        </w:rPr>
      </w:pPr>
      <w:ins w:id="1103" w:author="Unknown">
        <w:r w:rsidRPr="00414614">
          <w:rPr>
            <w:rFonts w:ascii="Times New Roman" w:eastAsia="Times New Roman" w:hAnsi="Times New Roman" w:cs="Times New Roman"/>
            <w:sz w:val="24"/>
            <w:szCs w:val="24"/>
          </w:rPr>
          <w:t>public class Address {  </w:t>
        </w:r>
      </w:ins>
    </w:p>
    <w:p w:rsidR="00414614" w:rsidRPr="00414614" w:rsidRDefault="00414614" w:rsidP="00414614">
      <w:pPr>
        <w:numPr>
          <w:ilvl w:val="0"/>
          <w:numId w:val="35"/>
        </w:numPr>
        <w:spacing w:before="100" w:beforeAutospacing="1" w:after="100" w:afterAutospacing="1" w:line="240" w:lineRule="auto"/>
        <w:rPr>
          <w:ins w:id="1104" w:author="Unknown"/>
          <w:rFonts w:ascii="Times New Roman" w:eastAsia="Times New Roman" w:hAnsi="Times New Roman" w:cs="Times New Roman"/>
          <w:sz w:val="24"/>
          <w:szCs w:val="24"/>
        </w:rPr>
      </w:pPr>
      <w:ins w:id="1105" w:author="Unknown">
        <w:r w:rsidRPr="00414614">
          <w:rPr>
            <w:rFonts w:ascii="Times New Roman" w:eastAsia="Times New Roman" w:hAnsi="Times New Roman" w:cs="Times New Roman"/>
            <w:sz w:val="24"/>
            <w:szCs w:val="24"/>
          </w:rPr>
          <w:t>String city,state,country;  </w:t>
        </w:r>
      </w:ins>
    </w:p>
    <w:p w:rsidR="00414614" w:rsidRPr="00414614" w:rsidRDefault="00414614" w:rsidP="00414614">
      <w:pPr>
        <w:numPr>
          <w:ilvl w:val="0"/>
          <w:numId w:val="35"/>
        </w:numPr>
        <w:spacing w:before="100" w:beforeAutospacing="1" w:after="100" w:afterAutospacing="1" w:line="240" w:lineRule="auto"/>
        <w:rPr>
          <w:ins w:id="1106" w:author="Unknown"/>
          <w:rFonts w:ascii="Times New Roman" w:eastAsia="Times New Roman" w:hAnsi="Times New Roman" w:cs="Times New Roman"/>
          <w:sz w:val="24"/>
          <w:szCs w:val="24"/>
        </w:rPr>
      </w:pPr>
      <w:ins w:id="110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5"/>
        </w:numPr>
        <w:spacing w:before="100" w:beforeAutospacing="1" w:after="100" w:afterAutospacing="1" w:line="240" w:lineRule="auto"/>
        <w:rPr>
          <w:ins w:id="1108" w:author="Unknown"/>
          <w:rFonts w:ascii="Times New Roman" w:eastAsia="Times New Roman" w:hAnsi="Times New Roman" w:cs="Times New Roman"/>
          <w:sz w:val="24"/>
          <w:szCs w:val="24"/>
        </w:rPr>
      </w:pPr>
      <w:ins w:id="1109" w:author="Unknown">
        <w:r w:rsidRPr="00414614">
          <w:rPr>
            <w:rFonts w:ascii="Times New Roman" w:eastAsia="Times New Roman" w:hAnsi="Times New Roman" w:cs="Times New Roman"/>
            <w:sz w:val="24"/>
            <w:szCs w:val="24"/>
          </w:rPr>
          <w:t>public Address(String city, String state, String country) {  </w:t>
        </w:r>
      </w:ins>
    </w:p>
    <w:p w:rsidR="00414614" w:rsidRPr="00414614" w:rsidRDefault="00414614" w:rsidP="00414614">
      <w:pPr>
        <w:numPr>
          <w:ilvl w:val="0"/>
          <w:numId w:val="35"/>
        </w:numPr>
        <w:spacing w:before="100" w:beforeAutospacing="1" w:after="100" w:afterAutospacing="1" w:line="240" w:lineRule="auto"/>
        <w:rPr>
          <w:ins w:id="1110" w:author="Unknown"/>
          <w:rFonts w:ascii="Times New Roman" w:eastAsia="Times New Roman" w:hAnsi="Times New Roman" w:cs="Times New Roman"/>
          <w:sz w:val="24"/>
          <w:szCs w:val="24"/>
        </w:rPr>
      </w:pPr>
      <w:ins w:id="1111" w:author="Unknown">
        <w:r w:rsidRPr="00414614">
          <w:rPr>
            <w:rFonts w:ascii="Times New Roman" w:eastAsia="Times New Roman" w:hAnsi="Times New Roman" w:cs="Times New Roman"/>
            <w:sz w:val="24"/>
            <w:szCs w:val="24"/>
          </w:rPr>
          <w:t>    this.city = city;  </w:t>
        </w:r>
      </w:ins>
    </w:p>
    <w:p w:rsidR="00414614" w:rsidRPr="00414614" w:rsidRDefault="00414614" w:rsidP="00414614">
      <w:pPr>
        <w:numPr>
          <w:ilvl w:val="0"/>
          <w:numId w:val="35"/>
        </w:numPr>
        <w:spacing w:before="100" w:beforeAutospacing="1" w:after="100" w:afterAutospacing="1" w:line="240" w:lineRule="auto"/>
        <w:rPr>
          <w:ins w:id="1112" w:author="Unknown"/>
          <w:rFonts w:ascii="Times New Roman" w:eastAsia="Times New Roman" w:hAnsi="Times New Roman" w:cs="Times New Roman"/>
          <w:sz w:val="24"/>
          <w:szCs w:val="24"/>
        </w:rPr>
      </w:pPr>
      <w:ins w:id="1113" w:author="Unknown">
        <w:r w:rsidRPr="00414614">
          <w:rPr>
            <w:rFonts w:ascii="Times New Roman" w:eastAsia="Times New Roman" w:hAnsi="Times New Roman" w:cs="Times New Roman"/>
            <w:sz w:val="24"/>
            <w:szCs w:val="24"/>
          </w:rPr>
          <w:t>    this.state = state;  </w:t>
        </w:r>
      </w:ins>
    </w:p>
    <w:p w:rsidR="00414614" w:rsidRPr="00414614" w:rsidRDefault="00414614" w:rsidP="00414614">
      <w:pPr>
        <w:numPr>
          <w:ilvl w:val="0"/>
          <w:numId w:val="35"/>
        </w:numPr>
        <w:spacing w:before="100" w:beforeAutospacing="1" w:after="100" w:afterAutospacing="1" w:line="240" w:lineRule="auto"/>
        <w:rPr>
          <w:ins w:id="1114" w:author="Unknown"/>
          <w:rFonts w:ascii="Times New Roman" w:eastAsia="Times New Roman" w:hAnsi="Times New Roman" w:cs="Times New Roman"/>
          <w:sz w:val="24"/>
          <w:szCs w:val="24"/>
        </w:rPr>
      </w:pPr>
      <w:ins w:id="1115" w:author="Unknown">
        <w:r w:rsidRPr="00414614">
          <w:rPr>
            <w:rFonts w:ascii="Times New Roman" w:eastAsia="Times New Roman" w:hAnsi="Times New Roman" w:cs="Times New Roman"/>
            <w:sz w:val="24"/>
            <w:szCs w:val="24"/>
          </w:rPr>
          <w:t>    this.country = country;  </w:t>
        </w:r>
      </w:ins>
    </w:p>
    <w:p w:rsidR="00414614" w:rsidRPr="00414614" w:rsidRDefault="00414614" w:rsidP="00414614">
      <w:pPr>
        <w:numPr>
          <w:ilvl w:val="0"/>
          <w:numId w:val="35"/>
        </w:numPr>
        <w:spacing w:before="100" w:beforeAutospacing="1" w:after="100" w:afterAutospacing="1" w:line="240" w:lineRule="auto"/>
        <w:rPr>
          <w:ins w:id="1116" w:author="Unknown"/>
          <w:rFonts w:ascii="Times New Roman" w:eastAsia="Times New Roman" w:hAnsi="Times New Roman" w:cs="Times New Roman"/>
          <w:sz w:val="24"/>
          <w:szCs w:val="24"/>
        </w:rPr>
      </w:pPr>
      <w:ins w:id="111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5"/>
        </w:numPr>
        <w:spacing w:before="100" w:beforeAutospacing="1" w:after="100" w:afterAutospacing="1" w:line="240" w:lineRule="auto"/>
        <w:rPr>
          <w:ins w:id="1118" w:author="Unknown"/>
          <w:rFonts w:ascii="Times New Roman" w:eastAsia="Times New Roman" w:hAnsi="Times New Roman" w:cs="Times New Roman"/>
          <w:sz w:val="24"/>
          <w:szCs w:val="24"/>
        </w:rPr>
      </w:pPr>
      <w:ins w:id="11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5"/>
        </w:numPr>
        <w:spacing w:before="100" w:beforeAutospacing="1" w:after="100" w:afterAutospacing="1" w:line="240" w:lineRule="auto"/>
        <w:rPr>
          <w:ins w:id="1120" w:author="Unknown"/>
          <w:rFonts w:ascii="Times New Roman" w:eastAsia="Times New Roman" w:hAnsi="Times New Roman" w:cs="Times New Roman"/>
          <w:sz w:val="24"/>
          <w:szCs w:val="24"/>
        </w:rPr>
      </w:pPr>
      <w:ins w:id="1121"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122" w:author="Unknown"/>
          <w:rFonts w:ascii="Times New Roman" w:eastAsia="Times New Roman" w:hAnsi="Times New Roman" w:cs="Times New Roman"/>
          <w:sz w:val="24"/>
          <w:szCs w:val="24"/>
        </w:rPr>
      </w:pPr>
      <w:ins w:id="1123" w:author="Unknown">
        <w:r w:rsidRPr="00414614">
          <w:rPr>
            <w:rFonts w:ascii="Times New Roman" w:eastAsia="Times New Roman" w:hAnsi="Times New Roman" w:cs="Times New Roman"/>
            <w:b/>
            <w:bCs/>
            <w:sz w:val="24"/>
            <w:szCs w:val="24"/>
          </w:rPr>
          <w:t>Employee.java</w:t>
        </w:r>
      </w:ins>
    </w:p>
    <w:p w:rsidR="00414614" w:rsidRPr="00414614" w:rsidRDefault="00414614" w:rsidP="00414614">
      <w:pPr>
        <w:numPr>
          <w:ilvl w:val="0"/>
          <w:numId w:val="36"/>
        </w:numPr>
        <w:spacing w:before="100" w:beforeAutospacing="1" w:after="100" w:afterAutospacing="1" w:line="240" w:lineRule="auto"/>
        <w:rPr>
          <w:ins w:id="1124" w:author="Unknown"/>
          <w:rFonts w:ascii="Times New Roman" w:eastAsia="Times New Roman" w:hAnsi="Times New Roman" w:cs="Times New Roman"/>
          <w:sz w:val="24"/>
          <w:szCs w:val="24"/>
        </w:rPr>
      </w:pPr>
      <w:ins w:id="1125" w:author="Unknown">
        <w:r w:rsidRPr="00414614">
          <w:rPr>
            <w:rFonts w:ascii="Times New Roman" w:eastAsia="Times New Roman" w:hAnsi="Times New Roman" w:cs="Times New Roman"/>
            <w:sz w:val="24"/>
            <w:szCs w:val="24"/>
          </w:rPr>
          <w:t>public class Emp {  </w:t>
        </w:r>
      </w:ins>
    </w:p>
    <w:p w:rsidR="00414614" w:rsidRPr="00414614" w:rsidRDefault="00414614" w:rsidP="00414614">
      <w:pPr>
        <w:numPr>
          <w:ilvl w:val="0"/>
          <w:numId w:val="36"/>
        </w:numPr>
        <w:spacing w:before="100" w:beforeAutospacing="1" w:after="100" w:afterAutospacing="1" w:line="240" w:lineRule="auto"/>
        <w:rPr>
          <w:ins w:id="1126" w:author="Unknown"/>
          <w:rFonts w:ascii="Times New Roman" w:eastAsia="Times New Roman" w:hAnsi="Times New Roman" w:cs="Times New Roman"/>
          <w:sz w:val="24"/>
          <w:szCs w:val="24"/>
        </w:rPr>
      </w:pPr>
      <w:ins w:id="1127" w:author="Unknown">
        <w:r w:rsidRPr="00414614">
          <w:rPr>
            <w:rFonts w:ascii="Times New Roman" w:eastAsia="Times New Roman" w:hAnsi="Times New Roman" w:cs="Times New Roman"/>
            <w:sz w:val="24"/>
            <w:szCs w:val="24"/>
          </w:rPr>
          <w:t>int id;  </w:t>
        </w:r>
      </w:ins>
    </w:p>
    <w:p w:rsidR="00414614" w:rsidRPr="00414614" w:rsidRDefault="00414614" w:rsidP="00414614">
      <w:pPr>
        <w:numPr>
          <w:ilvl w:val="0"/>
          <w:numId w:val="36"/>
        </w:numPr>
        <w:spacing w:before="100" w:beforeAutospacing="1" w:after="100" w:afterAutospacing="1" w:line="240" w:lineRule="auto"/>
        <w:rPr>
          <w:ins w:id="1128" w:author="Unknown"/>
          <w:rFonts w:ascii="Times New Roman" w:eastAsia="Times New Roman" w:hAnsi="Times New Roman" w:cs="Times New Roman"/>
          <w:sz w:val="24"/>
          <w:szCs w:val="24"/>
        </w:rPr>
      </w:pPr>
      <w:ins w:id="1129" w:author="Unknown">
        <w:r w:rsidRPr="00414614">
          <w:rPr>
            <w:rFonts w:ascii="Times New Roman" w:eastAsia="Times New Roman" w:hAnsi="Times New Roman" w:cs="Times New Roman"/>
            <w:sz w:val="24"/>
            <w:szCs w:val="24"/>
          </w:rPr>
          <w:t>String name;  </w:t>
        </w:r>
      </w:ins>
    </w:p>
    <w:p w:rsidR="00414614" w:rsidRPr="00414614" w:rsidRDefault="00414614" w:rsidP="00414614">
      <w:pPr>
        <w:numPr>
          <w:ilvl w:val="0"/>
          <w:numId w:val="36"/>
        </w:numPr>
        <w:spacing w:before="100" w:beforeAutospacing="1" w:after="100" w:afterAutospacing="1" w:line="240" w:lineRule="auto"/>
        <w:rPr>
          <w:ins w:id="1130" w:author="Unknown"/>
          <w:rFonts w:ascii="Times New Roman" w:eastAsia="Times New Roman" w:hAnsi="Times New Roman" w:cs="Times New Roman"/>
          <w:sz w:val="24"/>
          <w:szCs w:val="24"/>
        </w:rPr>
      </w:pPr>
      <w:ins w:id="1131" w:author="Unknown">
        <w:r w:rsidRPr="00414614">
          <w:rPr>
            <w:rFonts w:ascii="Times New Roman" w:eastAsia="Times New Roman" w:hAnsi="Times New Roman" w:cs="Times New Roman"/>
            <w:sz w:val="24"/>
            <w:szCs w:val="24"/>
          </w:rPr>
          <w:t>Address address;  </w:t>
        </w:r>
      </w:ins>
    </w:p>
    <w:p w:rsidR="00414614" w:rsidRPr="00414614" w:rsidRDefault="00414614" w:rsidP="00414614">
      <w:pPr>
        <w:numPr>
          <w:ilvl w:val="0"/>
          <w:numId w:val="36"/>
        </w:numPr>
        <w:spacing w:before="100" w:beforeAutospacing="1" w:after="100" w:afterAutospacing="1" w:line="240" w:lineRule="auto"/>
        <w:rPr>
          <w:ins w:id="1132" w:author="Unknown"/>
          <w:rFonts w:ascii="Times New Roman" w:eastAsia="Times New Roman" w:hAnsi="Times New Roman" w:cs="Times New Roman"/>
          <w:sz w:val="24"/>
          <w:szCs w:val="24"/>
        </w:rPr>
      </w:pPr>
      <w:ins w:id="113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34" w:author="Unknown"/>
          <w:rFonts w:ascii="Times New Roman" w:eastAsia="Times New Roman" w:hAnsi="Times New Roman" w:cs="Times New Roman"/>
          <w:sz w:val="24"/>
          <w:szCs w:val="24"/>
        </w:rPr>
      </w:pPr>
      <w:ins w:id="1135" w:author="Unknown">
        <w:r w:rsidRPr="00414614">
          <w:rPr>
            <w:rFonts w:ascii="Times New Roman" w:eastAsia="Times New Roman" w:hAnsi="Times New Roman" w:cs="Times New Roman"/>
            <w:sz w:val="24"/>
            <w:szCs w:val="24"/>
          </w:rPr>
          <w:t>public Emp(int id, String name,Address address) {  </w:t>
        </w:r>
      </w:ins>
    </w:p>
    <w:p w:rsidR="00414614" w:rsidRPr="00414614" w:rsidRDefault="00414614" w:rsidP="00414614">
      <w:pPr>
        <w:numPr>
          <w:ilvl w:val="0"/>
          <w:numId w:val="36"/>
        </w:numPr>
        <w:spacing w:before="100" w:beforeAutospacing="1" w:after="100" w:afterAutospacing="1" w:line="240" w:lineRule="auto"/>
        <w:rPr>
          <w:ins w:id="1136" w:author="Unknown"/>
          <w:rFonts w:ascii="Times New Roman" w:eastAsia="Times New Roman" w:hAnsi="Times New Roman" w:cs="Times New Roman"/>
          <w:sz w:val="24"/>
          <w:szCs w:val="24"/>
        </w:rPr>
      </w:pPr>
      <w:ins w:id="1137" w:author="Unknown">
        <w:r w:rsidRPr="00414614">
          <w:rPr>
            <w:rFonts w:ascii="Times New Roman" w:eastAsia="Times New Roman" w:hAnsi="Times New Roman" w:cs="Times New Roman"/>
            <w:sz w:val="24"/>
            <w:szCs w:val="24"/>
          </w:rPr>
          <w:t>    this.id = id;  </w:t>
        </w:r>
      </w:ins>
    </w:p>
    <w:p w:rsidR="00414614" w:rsidRPr="00414614" w:rsidRDefault="00414614" w:rsidP="00414614">
      <w:pPr>
        <w:numPr>
          <w:ilvl w:val="0"/>
          <w:numId w:val="36"/>
        </w:numPr>
        <w:spacing w:before="100" w:beforeAutospacing="1" w:after="100" w:afterAutospacing="1" w:line="240" w:lineRule="auto"/>
        <w:rPr>
          <w:ins w:id="1138" w:author="Unknown"/>
          <w:rFonts w:ascii="Times New Roman" w:eastAsia="Times New Roman" w:hAnsi="Times New Roman" w:cs="Times New Roman"/>
          <w:sz w:val="24"/>
          <w:szCs w:val="24"/>
        </w:rPr>
      </w:pPr>
      <w:ins w:id="1139" w:author="Unknown">
        <w:r w:rsidRPr="00414614">
          <w:rPr>
            <w:rFonts w:ascii="Times New Roman" w:eastAsia="Times New Roman" w:hAnsi="Times New Roman" w:cs="Times New Roman"/>
            <w:sz w:val="24"/>
            <w:szCs w:val="24"/>
          </w:rPr>
          <w:t>    this.name = name;  </w:t>
        </w:r>
      </w:ins>
    </w:p>
    <w:p w:rsidR="00414614" w:rsidRPr="00414614" w:rsidRDefault="00414614" w:rsidP="00414614">
      <w:pPr>
        <w:numPr>
          <w:ilvl w:val="0"/>
          <w:numId w:val="36"/>
        </w:numPr>
        <w:spacing w:before="100" w:beforeAutospacing="1" w:after="100" w:afterAutospacing="1" w:line="240" w:lineRule="auto"/>
        <w:rPr>
          <w:ins w:id="1140" w:author="Unknown"/>
          <w:rFonts w:ascii="Times New Roman" w:eastAsia="Times New Roman" w:hAnsi="Times New Roman" w:cs="Times New Roman"/>
          <w:sz w:val="24"/>
          <w:szCs w:val="24"/>
        </w:rPr>
      </w:pPr>
      <w:ins w:id="1141" w:author="Unknown">
        <w:r w:rsidRPr="00414614">
          <w:rPr>
            <w:rFonts w:ascii="Times New Roman" w:eastAsia="Times New Roman" w:hAnsi="Times New Roman" w:cs="Times New Roman"/>
            <w:sz w:val="24"/>
            <w:szCs w:val="24"/>
          </w:rPr>
          <w:t>    this.address=address;  </w:t>
        </w:r>
      </w:ins>
    </w:p>
    <w:p w:rsidR="00414614" w:rsidRPr="00414614" w:rsidRDefault="00414614" w:rsidP="00414614">
      <w:pPr>
        <w:numPr>
          <w:ilvl w:val="0"/>
          <w:numId w:val="36"/>
        </w:numPr>
        <w:spacing w:before="100" w:beforeAutospacing="1" w:after="100" w:afterAutospacing="1" w:line="240" w:lineRule="auto"/>
        <w:rPr>
          <w:ins w:id="1142" w:author="Unknown"/>
          <w:rFonts w:ascii="Times New Roman" w:eastAsia="Times New Roman" w:hAnsi="Times New Roman" w:cs="Times New Roman"/>
          <w:sz w:val="24"/>
          <w:szCs w:val="24"/>
        </w:rPr>
      </w:pPr>
      <w:ins w:id="11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44" w:author="Unknown"/>
          <w:rFonts w:ascii="Times New Roman" w:eastAsia="Times New Roman" w:hAnsi="Times New Roman" w:cs="Times New Roman"/>
          <w:sz w:val="24"/>
          <w:szCs w:val="24"/>
        </w:rPr>
      </w:pPr>
      <w:ins w:id="11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46" w:author="Unknown"/>
          <w:rFonts w:ascii="Times New Roman" w:eastAsia="Times New Roman" w:hAnsi="Times New Roman" w:cs="Times New Roman"/>
          <w:sz w:val="24"/>
          <w:szCs w:val="24"/>
        </w:rPr>
      </w:pPr>
      <w:ins w:id="1147" w:author="Unknown">
        <w:r w:rsidRPr="00414614">
          <w:rPr>
            <w:rFonts w:ascii="Times New Roman" w:eastAsia="Times New Roman" w:hAnsi="Times New Roman" w:cs="Times New Roman"/>
            <w:sz w:val="24"/>
            <w:szCs w:val="24"/>
          </w:rPr>
          <w:t>void display(){  </w:t>
        </w:r>
      </w:ins>
    </w:p>
    <w:p w:rsidR="00414614" w:rsidRPr="00414614" w:rsidRDefault="00414614" w:rsidP="00414614">
      <w:pPr>
        <w:numPr>
          <w:ilvl w:val="0"/>
          <w:numId w:val="36"/>
        </w:numPr>
        <w:spacing w:before="100" w:beforeAutospacing="1" w:after="100" w:afterAutospacing="1" w:line="240" w:lineRule="auto"/>
        <w:rPr>
          <w:ins w:id="1148" w:author="Unknown"/>
          <w:rFonts w:ascii="Times New Roman" w:eastAsia="Times New Roman" w:hAnsi="Times New Roman" w:cs="Times New Roman"/>
          <w:sz w:val="24"/>
          <w:szCs w:val="24"/>
        </w:rPr>
      </w:pPr>
      <w:ins w:id="1149" w:author="Unknown">
        <w:r w:rsidRPr="00414614">
          <w:rPr>
            <w:rFonts w:ascii="Times New Roman" w:eastAsia="Times New Roman" w:hAnsi="Times New Roman" w:cs="Times New Roman"/>
            <w:sz w:val="24"/>
            <w:szCs w:val="24"/>
          </w:rPr>
          <w:t>System.out.println(id+" "+name);  </w:t>
        </w:r>
      </w:ins>
    </w:p>
    <w:p w:rsidR="00414614" w:rsidRPr="00414614" w:rsidRDefault="00414614" w:rsidP="00414614">
      <w:pPr>
        <w:numPr>
          <w:ilvl w:val="0"/>
          <w:numId w:val="36"/>
        </w:numPr>
        <w:spacing w:before="100" w:beforeAutospacing="1" w:after="100" w:afterAutospacing="1" w:line="240" w:lineRule="auto"/>
        <w:rPr>
          <w:ins w:id="1150" w:author="Unknown"/>
          <w:rFonts w:ascii="Times New Roman" w:eastAsia="Times New Roman" w:hAnsi="Times New Roman" w:cs="Times New Roman"/>
          <w:sz w:val="24"/>
          <w:szCs w:val="24"/>
        </w:rPr>
      </w:pPr>
      <w:ins w:id="1151" w:author="Unknown">
        <w:r w:rsidRPr="00414614">
          <w:rPr>
            <w:rFonts w:ascii="Times New Roman" w:eastAsia="Times New Roman" w:hAnsi="Times New Roman" w:cs="Times New Roman"/>
            <w:sz w:val="24"/>
            <w:szCs w:val="24"/>
          </w:rPr>
          <w:lastRenderedPageBreak/>
          <w:t>System.out.println(address.city+" "+address.state+" "+address.country);  </w:t>
        </w:r>
      </w:ins>
    </w:p>
    <w:p w:rsidR="00414614" w:rsidRPr="00414614" w:rsidRDefault="00414614" w:rsidP="00414614">
      <w:pPr>
        <w:numPr>
          <w:ilvl w:val="0"/>
          <w:numId w:val="36"/>
        </w:numPr>
        <w:spacing w:before="100" w:beforeAutospacing="1" w:after="100" w:afterAutospacing="1" w:line="240" w:lineRule="auto"/>
        <w:rPr>
          <w:ins w:id="1152" w:author="Unknown"/>
          <w:rFonts w:ascii="Times New Roman" w:eastAsia="Times New Roman" w:hAnsi="Times New Roman" w:cs="Times New Roman"/>
          <w:sz w:val="24"/>
          <w:szCs w:val="24"/>
        </w:rPr>
      </w:pPr>
      <w:ins w:id="115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54" w:author="Unknown"/>
          <w:rFonts w:ascii="Times New Roman" w:eastAsia="Times New Roman" w:hAnsi="Times New Roman" w:cs="Times New Roman"/>
          <w:sz w:val="24"/>
          <w:szCs w:val="24"/>
        </w:rPr>
      </w:pPr>
      <w:ins w:id="115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56" w:author="Unknown"/>
          <w:rFonts w:ascii="Times New Roman" w:eastAsia="Times New Roman" w:hAnsi="Times New Roman" w:cs="Times New Roman"/>
          <w:sz w:val="24"/>
          <w:szCs w:val="24"/>
        </w:rPr>
      </w:pPr>
      <w:ins w:id="1157"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36"/>
        </w:numPr>
        <w:spacing w:before="100" w:beforeAutospacing="1" w:after="100" w:afterAutospacing="1" w:line="240" w:lineRule="auto"/>
        <w:rPr>
          <w:ins w:id="1158" w:author="Unknown"/>
          <w:rFonts w:ascii="Times New Roman" w:eastAsia="Times New Roman" w:hAnsi="Times New Roman" w:cs="Times New Roman"/>
          <w:sz w:val="24"/>
          <w:szCs w:val="24"/>
        </w:rPr>
      </w:pPr>
      <w:ins w:id="1159" w:author="Unknown">
        <w:r w:rsidRPr="00414614">
          <w:rPr>
            <w:rFonts w:ascii="Times New Roman" w:eastAsia="Times New Roman" w:hAnsi="Times New Roman" w:cs="Times New Roman"/>
            <w:sz w:val="24"/>
            <w:szCs w:val="24"/>
          </w:rPr>
          <w:t>Address address1=new Address("gzb","UP","india");  </w:t>
        </w:r>
      </w:ins>
    </w:p>
    <w:p w:rsidR="00414614" w:rsidRPr="00414614" w:rsidRDefault="00414614" w:rsidP="00414614">
      <w:pPr>
        <w:numPr>
          <w:ilvl w:val="0"/>
          <w:numId w:val="36"/>
        </w:numPr>
        <w:spacing w:before="100" w:beforeAutospacing="1" w:after="100" w:afterAutospacing="1" w:line="240" w:lineRule="auto"/>
        <w:rPr>
          <w:ins w:id="1160" w:author="Unknown"/>
          <w:rFonts w:ascii="Times New Roman" w:eastAsia="Times New Roman" w:hAnsi="Times New Roman" w:cs="Times New Roman"/>
          <w:sz w:val="24"/>
          <w:szCs w:val="24"/>
        </w:rPr>
      </w:pPr>
      <w:ins w:id="1161" w:author="Unknown">
        <w:r w:rsidRPr="00414614">
          <w:rPr>
            <w:rFonts w:ascii="Times New Roman" w:eastAsia="Times New Roman" w:hAnsi="Times New Roman" w:cs="Times New Roman"/>
            <w:sz w:val="24"/>
            <w:szCs w:val="24"/>
          </w:rPr>
          <w:t>Address address2=new Address("gno","UP","india");  </w:t>
        </w:r>
      </w:ins>
    </w:p>
    <w:p w:rsidR="00414614" w:rsidRPr="00414614" w:rsidRDefault="00414614" w:rsidP="00414614">
      <w:pPr>
        <w:numPr>
          <w:ilvl w:val="0"/>
          <w:numId w:val="36"/>
        </w:numPr>
        <w:spacing w:before="100" w:beforeAutospacing="1" w:after="100" w:afterAutospacing="1" w:line="240" w:lineRule="auto"/>
        <w:rPr>
          <w:ins w:id="1162" w:author="Unknown"/>
          <w:rFonts w:ascii="Times New Roman" w:eastAsia="Times New Roman" w:hAnsi="Times New Roman" w:cs="Times New Roman"/>
          <w:sz w:val="24"/>
          <w:szCs w:val="24"/>
        </w:rPr>
      </w:pPr>
      <w:ins w:id="116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64" w:author="Unknown"/>
          <w:rFonts w:ascii="Times New Roman" w:eastAsia="Times New Roman" w:hAnsi="Times New Roman" w:cs="Times New Roman"/>
          <w:sz w:val="24"/>
          <w:szCs w:val="24"/>
        </w:rPr>
      </w:pPr>
      <w:ins w:id="1165" w:author="Unknown">
        <w:r w:rsidRPr="00414614">
          <w:rPr>
            <w:rFonts w:ascii="Times New Roman" w:eastAsia="Times New Roman" w:hAnsi="Times New Roman" w:cs="Times New Roman"/>
            <w:sz w:val="24"/>
            <w:szCs w:val="24"/>
          </w:rPr>
          <w:t>Emp e=new Emp(111,"varun",address1);  </w:t>
        </w:r>
      </w:ins>
    </w:p>
    <w:p w:rsidR="00414614" w:rsidRPr="00414614" w:rsidRDefault="00414614" w:rsidP="00414614">
      <w:pPr>
        <w:numPr>
          <w:ilvl w:val="0"/>
          <w:numId w:val="36"/>
        </w:numPr>
        <w:spacing w:before="100" w:beforeAutospacing="1" w:after="100" w:afterAutospacing="1" w:line="240" w:lineRule="auto"/>
        <w:rPr>
          <w:ins w:id="1166" w:author="Unknown"/>
          <w:rFonts w:ascii="Times New Roman" w:eastAsia="Times New Roman" w:hAnsi="Times New Roman" w:cs="Times New Roman"/>
          <w:sz w:val="24"/>
          <w:szCs w:val="24"/>
        </w:rPr>
      </w:pPr>
      <w:ins w:id="1167" w:author="Unknown">
        <w:r w:rsidRPr="00414614">
          <w:rPr>
            <w:rFonts w:ascii="Times New Roman" w:eastAsia="Times New Roman" w:hAnsi="Times New Roman" w:cs="Times New Roman"/>
            <w:sz w:val="24"/>
            <w:szCs w:val="24"/>
          </w:rPr>
          <w:t>Emp e2=new Emp(112,"arun",address2);  </w:t>
        </w:r>
      </w:ins>
    </w:p>
    <w:p w:rsidR="00414614" w:rsidRPr="00414614" w:rsidRDefault="00414614" w:rsidP="00414614">
      <w:pPr>
        <w:numPr>
          <w:ilvl w:val="0"/>
          <w:numId w:val="36"/>
        </w:numPr>
        <w:spacing w:before="100" w:beforeAutospacing="1" w:after="100" w:afterAutospacing="1" w:line="240" w:lineRule="auto"/>
        <w:rPr>
          <w:ins w:id="1168" w:author="Unknown"/>
          <w:rFonts w:ascii="Times New Roman" w:eastAsia="Times New Roman" w:hAnsi="Times New Roman" w:cs="Times New Roman"/>
          <w:sz w:val="24"/>
          <w:szCs w:val="24"/>
        </w:rPr>
      </w:pPr>
      <w:ins w:id="116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70" w:author="Unknown"/>
          <w:rFonts w:ascii="Times New Roman" w:eastAsia="Times New Roman" w:hAnsi="Times New Roman" w:cs="Times New Roman"/>
          <w:sz w:val="24"/>
          <w:szCs w:val="24"/>
        </w:rPr>
      </w:pPr>
      <w:ins w:id="1171" w:author="Unknown">
        <w:r w:rsidRPr="00414614">
          <w:rPr>
            <w:rFonts w:ascii="Times New Roman" w:eastAsia="Times New Roman" w:hAnsi="Times New Roman" w:cs="Times New Roman"/>
            <w:sz w:val="24"/>
            <w:szCs w:val="24"/>
          </w:rPr>
          <w:t>e.display();  </w:t>
        </w:r>
      </w:ins>
    </w:p>
    <w:p w:rsidR="00414614" w:rsidRPr="00414614" w:rsidRDefault="00414614" w:rsidP="00414614">
      <w:pPr>
        <w:numPr>
          <w:ilvl w:val="0"/>
          <w:numId w:val="36"/>
        </w:numPr>
        <w:spacing w:before="100" w:beforeAutospacing="1" w:after="100" w:afterAutospacing="1" w:line="240" w:lineRule="auto"/>
        <w:rPr>
          <w:ins w:id="1172" w:author="Unknown"/>
          <w:rFonts w:ascii="Times New Roman" w:eastAsia="Times New Roman" w:hAnsi="Times New Roman" w:cs="Times New Roman"/>
          <w:sz w:val="24"/>
          <w:szCs w:val="24"/>
        </w:rPr>
      </w:pPr>
      <w:ins w:id="1173" w:author="Unknown">
        <w:r w:rsidRPr="00414614">
          <w:rPr>
            <w:rFonts w:ascii="Times New Roman" w:eastAsia="Times New Roman" w:hAnsi="Times New Roman" w:cs="Times New Roman"/>
            <w:sz w:val="24"/>
            <w:szCs w:val="24"/>
          </w:rPr>
          <w:t>e2.display();  </w:t>
        </w:r>
      </w:ins>
    </w:p>
    <w:p w:rsidR="00414614" w:rsidRPr="00414614" w:rsidRDefault="00414614" w:rsidP="00414614">
      <w:pPr>
        <w:numPr>
          <w:ilvl w:val="0"/>
          <w:numId w:val="36"/>
        </w:numPr>
        <w:spacing w:before="100" w:beforeAutospacing="1" w:after="100" w:afterAutospacing="1" w:line="240" w:lineRule="auto"/>
        <w:rPr>
          <w:ins w:id="1174" w:author="Unknown"/>
          <w:rFonts w:ascii="Times New Roman" w:eastAsia="Times New Roman" w:hAnsi="Times New Roman" w:cs="Times New Roman"/>
          <w:sz w:val="24"/>
          <w:szCs w:val="24"/>
        </w:rPr>
      </w:pPr>
      <w:ins w:id="11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76" w:author="Unknown"/>
          <w:rFonts w:ascii="Times New Roman" w:eastAsia="Times New Roman" w:hAnsi="Times New Roman" w:cs="Times New Roman"/>
          <w:sz w:val="24"/>
          <w:szCs w:val="24"/>
        </w:rPr>
      </w:pPr>
      <w:ins w:id="117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6"/>
        </w:numPr>
        <w:spacing w:before="100" w:beforeAutospacing="1" w:after="100" w:afterAutospacing="1" w:line="240" w:lineRule="auto"/>
        <w:rPr>
          <w:ins w:id="1178" w:author="Unknown"/>
          <w:rFonts w:ascii="Times New Roman" w:eastAsia="Times New Roman" w:hAnsi="Times New Roman" w:cs="Times New Roman"/>
          <w:sz w:val="24"/>
          <w:szCs w:val="24"/>
        </w:rPr>
      </w:pPr>
      <w:ins w:id="117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180" w:author="Unknown"/>
          <w:rFonts w:ascii="Times New Roman" w:eastAsia="Times New Roman" w:hAnsi="Times New Roman" w:cs="Times New Roman"/>
          <w:sz w:val="24"/>
          <w:szCs w:val="24"/>
        </w:rPr>
      </w:pPr>
      <w:ins w:id="118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2" w:author="Unknown"/>
          <w:rFonts w:ascii="Courier New" w:eastAsia="Times New Roman" w:hAnsi="Courier New" w:cs="Courier New"/>
          <w:sz w:val="20"/>
          <w:szCs w:val="20"/>
        </w:rPr>
      </w:pPr>
      <w:ins w:id="1183" w:author="Unknown">
        <w:r w:rsidRPr="00414614">
          <w:rPr>
            <w:rFonts w:ascii="Courier New" w:eastAsia="Times New Roman" w:hAnsi="Courier New" w:cs="Courier New"/>
            <w:sz w:val="20"/>
            <w:szCs w:val="20"/>
          </w:rPr>
          <w:t>111 varun</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4" w:author="Unknown"/>
          <w:rFonts w:ascii="Courier New" w:eastAsia="Times New Roman" w:hAnsi="Courier New" w:cs="Courier New"/>
          <w:sz w:val="20"/>
          <w:szCs w:val="20"/>
        </w:rPr>
      </w:pPr>
      <w:ins w:id="1185" w:author="Unknown">
        <w:r w:rsidRPr="00414614">
          <w:rPr>
            <w:rFonts w:ascii="Courier New" w:eastAsia="Times New Roman" w:hAnsi="Courier New" w:cs="Courier New"/>
            <w:sz w:val="20"/>
            <w:szCs w:val="20"/>
          </w:rPr>
          <w:t>gzb UP india</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6" w:author="Unknown"/>
          <w:rFonts w:ascii="Courier New" w:eastAsia="Times New Roman" w:hAnsi="Courier New" w:cs="Courier New"/>
          <w:sz w:val="20"/>
          <w:szCs w:val="20"/>
        </w:rPr>
      </w:pPr>
      <w:ins w:id="1187" w:author="Unknown">
        <w:r w:rsidRPr="00414614">
          <w:rPr>
            <w:rFonts w:ascii="Courier New" w:eastAsia="Times New Roman" w:hAnsi="Courier New" w:cs="Courier New"/>
            <w:sz w:val="20"/>
            <w:szCs w:val="20"/>
          </w:rPr>
          <w:t>112 arun</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8" w:author="Unknown"/>
          <w:rFonts w:ascii="Courier New" w:eastAsia="Times New Roman" w:hAnsi="Courier New" w:cs="Courier New"/>
          <w:sz w:val="20"/>
          <w:szCs w:val="20"/>
        </w:rPr>
      </w:pPr>
      <w:ins w:id="1189" w:author="Unknown">
        <w:r w:rsidRPr="00414614">
          <w:rPr>
            <w:rFonts w:ascii="Courier New" w:eastAsia="Times New Roman" w:hAnsi="Courier New" w:cs="Courier New"/>
            <w:sz w:val="20"/>
            <w:szCs w:val="20"/>
          </w:rPr>
          <w:t xml:space="preserve">gno UP india </w:t>
        </w:r>
      </w:ins>
    </w:p>
    <w:p w:rsidR="00414614" w:rsidRPr="00414614" w:rsidRDefault="00414614" w:rsidP="00414614">
      <w:pPr>
        <w:spacing w:after="0" w:line="240" w:lineRule="auto"/>
        <w:rPr>
          <w:ins w:id="1190" w:author="Unknown"/>
          <w:rFonts w:ascii="Times New Roman" w:eastAsia="Times New Roman" w:hAnsi="Times New Roman" w:cs="Times New Roman"/>
          <w:sz w:val="24"/>
          <w:szCs w:val="24"/>
        </w:rPr>
      </w:pPr>
      <w:ins w:id="1191" w:author="Unknown">
        <w:r w:rsidRPr="00414614">
          <w:rPr>
            <w:rFonts w:ascii="Times New Roman" w:eastAsia="Times New Roman" w:hAnsi="Times New Roman" w:cs="Times New Roman"/>
            <w:sz w:val="24"/>
            <w:szCs w:val="24"/>
          </w:rPr>
          <w:pict>
            <v:rect id="_x0000_i108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192" w:author="Unknown"/>
          <w:rFonts w:ascii="Times New Roman" w:eastAsia="Times New Roman" w:hAnsi="Times New Roman" w:cs="Times New Roman"/>
          <w:b/>
          <w:bCs/>
          <w:sz w:val="27"/>
          <w:szCs w:val="27"/>
        </w:rPr>
      </w:pPr>
      <w:ins w:id="1193" w:author="Unknown">
        <w:r w:rsidRPr="00414614">
          <w:rPr>
            <w:rFonts w:ascii="Times New Roman" w:eastAsia="Times New Roman" w:hAnsi="Times New Roman" w:cs="Times New Roman"/>
            <w:b/>
            <w:bCs/>
            <w:sz w:val="27"/>
            <w:szCs w:val="27"/>
          </w:rPr>
          <w:t xml:space="preserve">62) What is composition? </w:t>
        </w:r>
      </w:ins>
    </w:p>
    <w:p w:rsidR="00414614" w:rsidRPr="00414614" w:rsidRDefault="00414614" w:rsidP="00414614">
      <w:pPr>
        <w:spacing w:before="100" w:beforeAutospacing="1" w:after="100" w:afterAutospacing="1" w:line="240" w:lineRule="auto"/>
        <w:rPr>
          <w:ins w:id="1194" w:author="Unknown"/>
          <w:rFonts w:ascii="Times New Roman" w:eastAsia="Times New Roman" w:hAnsi="Times New Roman" w:cs="Times New Roman"/>
          <w:sz w:val="24"/>
          <w:szCs w:val="24"/>
        </w:rPr>
      </w:pPr>
      <w:ins w:id="1195" w:author="Unknown">
        <w:r w:rsidRPr="00414614">
          <w:rPr>
            <w:rFonts w:ascii="Times New Roman" w:eastAsia="Times New Roman" w:hAnsi="Times New Roman" w:cs="Times New Roman"/>
            <w:sz w:val="24"/>
            <w:szCs w:val="24"/>
          </w:rPr>
          <w:t xml:space="preserve">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 </w:t>
        </w:r>
      </w:ins>
    </w:p>
    <w:p w:rsidR="00414614" w:rsidRPr="00414614" w:rsidRDefault="00414614" w:rsidP="00414614">
      <w:pPr>
        <w:spacing w:after="0" w:line="240" w:lineRule="auto"/>
        <w:rPr>
          <w:ins w:id="1196" w:author="Unknown"/>
          <w:rFonts w:ascii="Times New Roman" w:eastAsia="Times New Roman" w:hAnsi="Times New Roman" w:cs="Times New Roman"/>
          <w:sz w:val="24"/>
          <w:szCs w:val="24"/>
        </w:rPr>
      </w:pPr>
      <w:ins w:id="1197" w:author="Unknown">
        <w:r w:rsidRPr="00414614">
          <w:rPr>
            <w:rFonts w:ascii="Times New Roman" w:eastAsia="Times New Roman" w:hAnsi="Times New Roman" w:cs="Times New Roman"/>
            <w:sz w:val="24"/>
            <w:szCs w:val="24"/>
          </w:rPr>
          <w:pict>
            <v:rect id="_x0000_i108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198" w:author="Unknown"/>
          <w:rFonts w:ascii="Times New Roman" w:eastAsia="Times New Roman" w:hAnsi="Times New Roman" w:cs="Times New Roman"/>
          <w:b/>
          <w:bCs/>
          <w:sz w:val="27"/>
          <w:szCs w:val="27"/>
        </w:rPr>
      </w:pPr>
      <w:ins w:id="1199" w:author="Unknown">
        <w:r w:rsidRPr="00414614">
          <w:rPr>
            <w:rFonts w:ascii="Times New Roman" w:eastAsia="Times New Roman" w:hAnsi="Times New Roman" w:cs="Times New Roman"/>
            <w:b/>
            <w:bCs/>
            <w:sz w:val="27"/>
            <w:szCs w:val="27"/>
          </w:rPr>
          <w:t xml:space="preserve">63) What is the difference between aggregation and composition? </w:t>
        </w:r>
      </w:ins>
    </w:p>
    <w:p w:rsidR="00414614" w:rsidRPr="00414614" w:rsidRDefault="00414614" w:rsidP="00414614">
      <w:pPr>
        <w:spacing w:before="100" w:beforeAutospacing="1" w:after="100" w:afterAutospacing="1" w:line="240" w:lineRule="auto"/>
        <w:rPr>
          <w:ins w:id="1200" w:author="Unknown"/>
          <w:rFonts w:ascii="Times New Roman" w:eastAsia="Times New Roman" w:hAnsi="Times New Roman" w:cs="Times New Roman"/>
          <w:sz w:val="24"/>
          <w:szCs w:val="24"/>
        </w:rPr>
      </w:pPr>
      <w:ins w:id="1201" w:author="Unknown">
        <w:r w:rsidRPr="00414614">
          <w:rPr>
            <w:rFonts w:ascii="Times New Roman" w:eastAsia="Times New Roman" w:hAnsi="Times New Roman" w:cs="Times New Roman"/>
            <w:sz w:val="24"/>
            <w:szCs w:val="24"/>
          </w:rPr>
          <w:t>Aggregation represents the weak relationship whereas composition represents the strong relationship. For example, the bike has an indicator (aggregation), but the bike has an engine (composition).</w:t>
        </w:r>
      </w:ins>
    </w:p>
    <w:p w:rsidR="00414614" w:rsidRPr="00414614" w:rsidRDefault="00414614" w:rsidP="00414614">
      <w:pPr>
        <w:spacing w:after="0" w:line="240" w:lineRule="auto"/>
        <w:rPr>
          <w:ins w:id="1202" w:author="Unknown"/>
          <w:rFonts w:ascii="Times New Roman" w:eastAsia="Times New Roman" w:hAnsi="Times New Roman" w:cs="Times New Roman"/>
          <w:sz w:val="24"/>
          <w:szCs w:val="24"/>
        </w:rPr>
      </w:pPr>
      <w:ins w:id="1203" w:author="Unknown">
        <w:r w:rsidRPr="00414614">
          <w:rPr>
            <w:rFonts w:ascii="Times New Roman" w:eastAsia="Times New Roman" w:hAnsi="Times New Roman" w:cs="Times New Roman"/>
            <w:sz w:val="24"/>
            <w:szCs w:val="24"/>
          </w:rPr>
          <w:pict>
            <v:rect id="_x0000_i109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204" w:author="Unknown"/>
          <w:rFonts w:ascii="Times New Roman" w:eastAsia="Times New Roman" w:hAnsi="Times New Roman" w:cs="Times New Roman"/>
          <w:b/>
          <w:bCs/>
          <w:sz w:val="27"/>
          <w:szCs w:val="27"/>
        </w:rPr>
      </w:pPr>
      <w:ins w:id="1205" w:author="Unknown">
        <w:r w:rsidRPr="00414614">
          <w:rPr>
            <w:rFonts w:ascii="Times New Roman" w:eastAsia="Times New Roman" w:hAnsi="Times New Roman" w:cs="Times New Roman"/>
            <w:b/>
            <w:bCs/>
            <w:sz w:val="27"/>
            <w:szCs w:val="27"/>
          </w:rPr>
          <w:t xml:space="preserve">64) Why does Java not support pointers? </w:t>
        </w:r>
      </w:ins>
    </w:p>
    <w:p w:rsidR="00414614" w:rsidRPr="00414614" w:rsidRDefault="00414614" w:rsidP="00414614">
      <w:pPr>
        <w:spacing w:before="100" w:beforeAutospacing="1" w:after="100" w:afterAutospacing="1" w:line="240" w:lineRule="auto"/>
        <w:rPr>
          <w:ins w:id="1206" w:author="Unknown"/>
          <w:rFonts w:ascii="Times New Roman" w:eastAsia="Times New Roman" w:hAnsi="Times New Roman" w:cs="Times New Roman"/>
          <w:sz w:val="24"/>
          <w:szCs w:val="24"/>
        </w:rPr>
      </w:pPr>
      <w:ins w:id="1207" w:author="Unknown">
        <w:r w:rsidRPr="00414614">
          <w:rPr>
            <w:rFonts w:ascii="Times New Roman" w:eastAsia="Times New Roman" w:hAnsi="Times New Roman" w:cs="Times New Roman"/>
            <w:sz w:val="24"/>
            <w:szCs w:val="24"/>
          </w:rPr>
          <w:t>The pointer is a variable that refers to the memory address. They are not used in Java because they are unsafe(unsecured) and complex to understand.</w:t>
        </w:r>
      </w:ins>
    </w:p>
    <w:p w:rsidR="00414614" w:rsidRPr="00414614" w:rsidRDefault="00414614" w:rsidP="00414614">
      <w:pPr>
        <w:spacing w:after="0" w:line="240" w:lineRule="auto"/>
        <w:rPr>
          <w:ins w:id="1208" w:author="Unknown"/>
          <w:rFonts w:ascii="Times New Roman" w:eastAsia="Times New Roman" w:hAnsi="Times New Roman" w:cs="Times New Roman"/>
          <w:sz w:val="24"/>
          <w:szCs w:val="24"/>
        </w:rPr>
      </w:pPr>
      <w:ins w:id="1209" w:author="Unknown">
        <w:r w:rsidRPr="00414614">
          <w:rPr>
            <w:rFonts w:ascii="Times New Roman" w:eastAsia="Times New Roman" w:hAnsi="Times New Roman" w:cs="Times New Roman"/>
            <w:sz w:val="24"/>
            <w:szCs w:val="24"/>
          </w:rPr>
          <w:lastRenderedPageBreak/>
          <w:pict>
            <v:rect id="_x0000_i109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210" w:author="Unknown"/>
          <w:rFonts w:ascii="Times New Roman" w:eastAsia="Times New Roman" w:hAnsi="Times New Roman" w:cs="Times New Roman"/>
          <w:b/>
          <w:bCs/>
          <w:sz w:val="27"/>
          <w:szCs w:val="27"/>
        </w:rPr>
      </w:pPr>
      <w:ins w:id="1211" w:author="Unknown">
        <w:r w:rsidRPr="00414614">
          <w:rPr>
            <w:rFonts w:ascii="Times New Roman" w:eastAsia="Times New Roman" w:hAnsi="Times New Roman" w:cs="Times New Roman"/>
            <w:b/>
            <w:bCs/>
            <w:sz w:val="27"/>
            <w:szCs w:val="27"/>
          </w:rPr>
          <w:t>65) What is super in java?</w:t>
        </w:r>
      </w:ins>
    </w:p>
    <w:p w:rsidR="00414614" w:rsidRPr="00414614" w:rsidRDefault="00414614" w:rsidP="00414614">
      <w:pPr>
        <w:spacing w:before="100" w:beforeAutospacing="1" w:after="100" w:afterAutospacing="1" w:line="240" w:lineRule="auto"/>
        <w:rPr>
          <w:ins w:id="1212" w:author="Unknown"/>
          <w:rFonts w:ascii="Times New Roman" w:eastAsia="Times New Roman" w:hAnsi="Times New Roman" w:cs="Times New Roman"/>
          <w:sz w:val="24"/>
          <w:szCs w:val="24"/>
        </w:rPr>
      </w:pPr>
      <w:ins w:id="1213" w:author="Unknown">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super</w:t>
        </w:r>
        <w:r w:rsidRPr="00414614">
          <w:rPr>
            <w:rFonts w:ascii="Times New Roman" w:eastAsia="Times New Roman" w:hAnsi="Times New Roman" w:cs="Times New Roman"/>
            <w:sz w:val="24"/>
            <w:szCs w:val="24"/>
          </w:rPr>
          <w:t xml:space="preserve">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ins>
    </w:p>
    <w:p w:rsidR="00414614" w:rsidRPr="00414614" w:rsidRDefault="00414614" w:rsidP="00414614">
      <w:pPr>
        <w:numPr>
          <w:ilvl w:val="0"/>
          <w:numId w:val="37"/>
        </w:numPr>
        <w:spacing w:before="100" w:beforeAutospacing="1" w:after="100" w:afterAutospacing="1" w:line="240" w:lineRule="auto"/>
        <w:rPr>
          <w:ins w:id="1214" w:author="Unknown"/>
          <w:rFonts w:ascii="Times New Roman" w:eastAsia="Times New Roman" w:hAnsi="Times New Roman" w:cs="Times New Roman"/>
          <w:sz w:val="24"/>
          <w:szCs w:val="24"/>
        </w:rPr>
      </w:pPr>
      <w:ins w:id="1215" w:author="Unknown">
        <w:r w:rsidRPr="00414614">
          <w:rPr>
            <w:rFonts w:ascii="Times New Roman" w:eastAsia="Times New Roman" w:hAnsi="Times New Roman" w:cs="Times New Roman"/>
            <w:sz w:val="24"/>
            <w:szCs w:val="24"/>
          </w:rPr>
          <w:t>class Animal{  </w:t>
        </w:r>
      </w:ins>
    </w:p>
    <w:p w:rsidR="00414614" w:rsidRPr="00414614" w:rsidRDefault="00414614" w:rsidP="00414614">
      <w:pPr>
        <w:numPr>
          <w:ilvl w:val="0"/>
          <w:numId w:val="37"/>
        </w:numPr>
        <w:spacing w:before="100" w:beforeAutospacing="1" w:after="100" w:afterAutospacing="1" w:line="240" w:lineRule="auto"/>
        <w:rPr>
          <w:ins w:id="1216" w:author="Unknown"/>
          <w:rFonts w:ascii="Times New Roman" w:eastAsia="Times New Roman" w:hAnsi="Times New Roman" w:cs="Times New Roman"/>
          <w:sz w:val="24"/>
          <w:szCs w:val="24"/>
        </w:rPr>
      </w:pPr>
      <w:ins w:id="1217" w:author="Unknown">
        <w:r w:rsidRPr="00414614">
          <w:rPr>
            <w:rFonts w:ascii="Times New Roman" w:eastAsia="Times New Roman" w:hAnsi="Times New Roman" w:cs="Times New Roman"/>
            <w:sz w:val="24"/>
            <w:szCs w:val="24"/>
          </w:rPr>
          <w:t>Animal(){System.out.println("animal is created");}  </w:t>
        </w:r>
      </w:ins>
    </w:p>
    <w:p w:rsidR="00414614" w:rsidRPr="00414614" w:rsidRDefault="00414614" w:rsidP="00414614">
      <w:pPr>
        <w:numPr>
          <w:ilvl w:val="0"/>
          <w:numId w:val="37"/>
        </w:numPr>
        <w:spacing w:before="100" w:beforeAutospacing="1" w:after="100" w:afterAutospacing="1" w:line="240" w:lineRule="auto"/>
        <w:rPr>
          <w:ins w:id="1218" w:author="Unknown"/>
          <w:rFonts w:ascii="Times New Roman" w:eastAsia="Times New Roman" w:hAnsi="Times New Roman" w:cs="Times New Roman"/>
          <w:sz w:val="24"/>
          <w:szCs w:val="24"/>
        </w:rPr>
      </w:pPr>
      <w:ins w:id="12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7"/>
        </w:numPr>
        <w:spacing w:before="100" w:beforeAutospacing="1" w:after="100" w:afterAutospacing="1" w:line="240" w:lineRule="auto"/>
        <w:rPr>
          <w:ins w:id="1220" w:author="Unknown"/>
          <w:rFonts w:ascii="Times New Roman" w:eastAsia="Times New Roman" w:hAnsi="Times New Roman" w:cs="Times New Roman"/>
          <w:sz w:val="24"/>
          <w:szCs w:val="24"/>
        </w:rPr>
      </w:pPr>
      <w:ins w:id="1221" w:author="Unknown">
        <w:r w:rsidRPr="00414614">
          <w:rPr>
            <w:rFonts w:ascii="Times New Roman" w:eastAsia="Times New Roman" w:hAnsi="Times New Roman" w:cs="Times New Roman"/>
            <w:sz w:val="24"/>
            <w:szCs w:val="24"/>
          </w:rPr>
          <w:t>class Dog extends Animal{  </w:t>
        </w:r>
      </w:ins>
    </w:p>
    <w:p w:rsidR="00414614" w:rsidRPr="00414614" w:rsidRDefault="00414614" w:rsidP="00414614">
      <w:pPr>
        <w:numPr>
          <w:ilvl w:val="0"/>
          <w:numId w:val="37"/>
        </w:numPr>
        <w:spacing w:before="100" w:beforeAutospacing="1" w:after="100" w:afterAutospacing="1" w:line="240" w:lineRule="auto"/>
        <w:rPr>
          <w:ins w:id="1222" w:author="Unknown"/>
          <w:rFonts w:ascii="Times New Roman" w:eastAsia="Times New Roman" w:hAnsi="Times New Roman" w:cs="Times New Roman"/>
          <w:sz w:val="24"/>
          <w:szCs w:val="24"/>
        </w:rPr>
      </w:pPr>
      <w:ins w:id="1223" w:author="Unknown">
        <w:r w:rsidRPr="00414614">
          <w:rPr>
            <w:rFonts w:ascii="Times New Roman" w:eastAsia="Times New Roman" w:hAnsi="Times New Roman" w:cs="Times New Roman"/>
            <w:sz w:val="24"/>
            <w:szCs w:val="24"/>
          </w:rPr>
          <w:t>Dog(){  </w:t>
        </w:r>
      </w:ins>
    </w:p>
    <w:p w:rsidR="00414614" w:rsidRPr="00414614" w:rsidRDefault="00414614" w:rsidP="00414614">
      <w:pPr>
        <w:numPr>
          <w:ilvl w:val="0"/>
          <w:numId w:val="37"/>
        </w:numPr>
        <w:spacing w:before="100" w:beforeAutospacing="1" w:after="100" w:afterAutospacing="1" w:line="240" w:lineRule="auto"/>
        <w:rPr>
          <w:ins w:id="1224" w:author="Unknown"/>
          <w:rFonts w:ascii="Times New Roman" w:eastAsia="Times New Roman" w:hAnsi="Times New Roman" w:cs="Times New Roman"/>
          <w:sz w:val="24"/>
          <w:szCs w:val="24"/>
        </w:rPr>
      </w:pPr>
      <w:ins w:id="1225" w:author="Unknown">
        <w:r w:rsidRPr="00414614">
          <w:rPr>
            <w:rFonts w:ascii="Times New Roman" w:eastAsia="Times New Roman" w:hAnsi="Times New Roman" w:cs="Times New Roman"/>
            <w:sz w:val="24"/>
            <w:szCs w:val="24"/>
          </w:rPr>
          <w:t>System.out.println("dog is created");  </w:t>
        </w:r>
      </w:ins>
    </w:p>
    <w:p w:rsidR="00414614" w:rsidRPr="00414614" w:rsidRDefault="00414614" w:rsidP="00414614">
      <w:pPr>
        <w:numPr>
          <w:ilvl w:val="0"/>
          <w:numId w:val="37"/>
        </w:numPr>
        <w:spacing w:before="100" w:beforeAutospacing="1" w:after="100" w:afterAutospacing="1" w:line="240" w:lineRule="auto"/>
        <w:rPr>
          <w:ins w:id="1226" w:author="Unknown"/>
          <w:rFonts w:ascii="Times New Roman" w:eastAsia="Times New Roman" w:hAnsi="Times New Roman" w:cs="Times New Roman"/>
          <w:sz w:val="24"/>
          <w:szCs w:val="24"/>
        </w:rPr>
      </w:pPr>
      <w:ins w:id="122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7"/>
        </w:numPr>
        <w:spacing w:before="100" w:beforeAutospacing="1" w:after="100" w:afterAutospacing="1" w:line="240" w:lineRule="auto"/>
        <w:rPr>
          <w:ins w:id="1228" w:author="Unknown"/>
          <w:rFonts w:ascii="Times New Roman" w:eastAsia="Times New Roman" w:hAnsi="Times New Roman" w:cs="Times New Roman"/>
          <w:sz w:val="24"/>
          <w:szCs w:val="24"/>
        </w:rPr>
      </w:pPr>
      <w:ins w:id="122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7"/>
        </w:numPr>
        <w:spacing w:before="100" w:beforeAutospacing="1" w:after="100" w:afterAutospacing="1" w:line="240" w:lineRule="auto"/>
        <w:rPr>
          <w:ins w:id="1230" w:author="Unknown"/>
          <w:rFonts w:ascii="Times New Roman" w:eastAsia="Times New Roman" w:hAnsi="Times New Roman" w:cs="Times New Roman"/>
          <w:sz w:val="24"/>
          <w:szCs w:val="24"/>
        </w:rPr>
      </w:pPr>
      <w:ins w:id="1231" w:author="Unknown">
        <w:r w:rsidRPr="00414614">
          <w:rPr>
            <w:rFonts w:ascii="Times New Roman" w:eastAsia="Times New Roman" w:hAnsi="Times New Roman" w:cs="Times New Roman"/>
            <w:sz w:val="24"/>
            <w:szCs w:val="24"/>
          </w:rPr>
          <w:t>class TestSuper4{  </w:t>
        </w:r>
      </w:ins>
    </w:p>
    <w:p w:rsidR="00414614" w:rsidRPr="00414614" w:rsidRDefault="00414614" w:rsidP="00414614">
      <w:pPr>
        <w:numPr>
          <w:ilvl w:val="0"/>
          <w:numId w:val="37"/>
        </w:numPr>
        <w:spacing w:before="100" w:beforeAutospacing="1" w:after="100" w:afterAutospacing="1" w:line="240" w:lineRule="auto"/>
        <w:rPr>
          <w:ins w:id="1232" w:author="Unknown"/>
          <w:rFonts w:ascii="Times New Roman" w:eastAsia="Times New Roman" w:hAnsi="Times New Roman" w:cs="Times New Roman"/>
          <w:sz w:val="24"/>
          <w:szCs w:val="24"/>
        </w:rPr>
      </w:pPr>
      <w:ins w:id="1233"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37"/>
        </w:numPr>
        <w:spacing w:before="100" w:beforeAutospacing="1" w:after="100" w:afterAutospacing="1" w:line="240" w:lineRule="auto"/>
        <w:rPr>
          <w:ins w:id="1234" w:author="Unknown"/>
          <w:rFonts w:ascii="Times New Roman" w:eastAsia="Times New Roman" w:hAnsi="Times New Roman" w:cs="Times New Roman"/>
          <w:sz w:val="24"/>
          <w:szCs w:val="24"/>
        </w:rPr>
      </w:pPr>
      <w:ins w:id="1235" w:author="Unknown">
        <w:r w:rsidRPr="00414614">
          <w:rPr>
            <w:rFonts w:ascii="Times New Roman" w:eastAsia="Times New Roman" w:hAnsi="Times New Roman" w:cs="Times New Roman"/>
            <w:sz w:val="24"/>
            <w:szCs w:val="24"/>
          </w:rPr>
          <w:t>Dog d=new Dog();  </w:t>
        </w:r>
      </w:ins>
    </w:p>
    <w:p w:rsidR="00414614" w:rsidRPr="00414614" w:rsidRDefault="00414614" w:rsidP="00414614">
      <w:pPr>
        <w:numPr>
          <w:ilvl w:val="0"/>
          <w:numId w:val="37"/>
        </w:numPr>
        <w:spacing w:before="100" w:beforeAutospacing="1" w:after="100" w:afterAutospacing="1" w:line="240" w:lineRule="auto"/>
        <w:rPr>
          <w:ins w:id="1236" w:author="Unknown"/>
          <w:rFonts w:ascii="Times New Roman" w:eastAsia="Times New Roman" w:hAnsi="Times New Roman" w:cs="Times New Roman"/>
          <w:sz w:val="24"/>
          <w:szCs w:val="24"/>
        </w:rPr>
      </w:pPr>
      <w:ins w:id="12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7"/>
        </w:numPr>
        <w:spacing w:before="100" w:beforeAutospacing="1" w:after="100" w:afterAutospacing="1" w:line="240" w:lineRule="auto"/>
        <w:rPr>
          <w:ins w:id="1238" w:author="Unknown"/>
          <w:rFonts w:ascii="Times New Roman" w:eastAsia="Times New Roman" w:hAnsi="Times New Roman" w:cs="Times New Roman"/>
          <w:sz w:val="24"/>
          <w:szCs w:val="24"/>
        </w:rPr>
      </w:pPr>
      <w:ins w:id="1239"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240" w:author="Unknown"/>
          <w:rFonts w:ascii="Times New Roman" w:eastAsia="Times New Roman" w:hAnsi="Times New Roman" w:cs="Times New Roman"/>
          <w:sz w:val="24"/>
          <w:szCs w:val="24"/>
        </w:rPr>
      </w:pPr>
      <w:ins w:id="124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"http://www.javatpoint.com/opr/test.jsp?filename=TestSuper4"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1242" w:author="Unknown"/>
          <w:rFonts w:ascii="Times New Roman" w:eastAsia="Times New Roman" w:hAnsi="Times New Roman" w:cs="Times New Roman"/>
          <w:sz w:val="24"/>
          <w:szCs w:val="24"/>
        </w:rPr>
      </w:pPr>
      <w:ins w:id="1243"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4" w:author="Unknown"/>
          <w:rFonts w:ascii="Courier New" w:eastAsia="Times New Roman" w:hAnsi="Courier New" w:cs="Courier New"/>
          <w:sz w:val="20"/>
          <w:szCs w:val="20"/>
        </w:rPr>
      </w:pPr>
      <w:ins w:id="1245" w:author="Unknown">
        <w:r w:rsidRPr="00414614">
          <w:rPr>
            <w:rFonts w:ascii="Courier New" w:eastAsia="Times New Roman" w:hAnsi="Courier New" w:cs="Courier New"/>
            <w:sz w:val="20"/>
            <w:szCs w:val="20"/>
          </w:rPr>
          <w:t>animal is created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6" w:author="Unknown"/>
          <w:rFonts w:ascii="Courier New" w:eastAsia="Times New Roman" w:hAnsi="Courier New" w:cs="Courier New"/>
          <w:sz w:val="20"/>
          <w:szCs w:val="20"/>
        </w:rPr>
      </w:pPr>
      <w:ins w:id="1247" w:author="Unknown">
        <w:r w:rsidRPr="00414614">
          <w:rPr>
            <w:rFonts w:ascii="Courier New" w:eastAsia="Times New Roman" w:hAnsi="Courier New" w:cs="Courier New"/>
            <w:sz w:val="20"/>
            <w:szCs w:val="20"/>
          </w:rPr>
          <w:t>dog is created</w:t>
        </w:r>
      </w:ins>
    </w:p>
    <w:p w:rsidR="00414614" w:rsidRPr="00414614" w:rsidRDefault="00414614" w:rsidP="00414614">
      <w:pPr>
        <w:spacing w:after="0" w:line="240" w:lineRule="auto"/>
        <w:rPr>
          <w:ins w:id="1248" w:author="Unknown"/>
          <w:rFonts w:ascii="Times New Roman" w:eastAsia="Times New Roman" w:hAnsi="Times New Roman" w:cs="Times New Roman"/>
          <w:sz w:val="24"/>
          <w:szCs w:val="24"/>
        </w:rPr>
      </w:pPr>
      <w:ins w:id="1249"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"https://www.javatpoint.com/super-keyword"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250" w:author="Unknown"/>
          <w:rFonts w:ascii="Times New Roman" w:eastAsia="Times New Roman" w:hAnsi="Times New Roman" w:cs="Times New Roman"/>
          <w:sz w:val="24"/>
          <w:szCs w:val="24"/>
        </w:rPr>
      </w:pPr>
      <w:ins w:id="1251" w:author="Unknown">
        <w:r w:rsidRPr="00414614">
          <w:rPr>
            <w:rFonts w:ascii="Times New Roman" w:eastAsia="Times New Roman" w:hAnsi="Times New Roman" w:cs="Times New Roman"/>
            <w:sz w:val="24"/>
            <w:szCs w:val="24"/>
          </w:rPr>
          <w:pict>
            <v:rect id="_x0000_i109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252" w:author="Unknown"/>
          <w:rFonts w:ascii="Times New Roman" w:eastAsia="Times New Roman" w:hAnsi="Times New Roman" w:cs="Times New Roman"/>
          <w:b/>
          <w:bCs/>
          <w:sz w:val="27"/>
          <w:szCs w:val="27"/>
        </w:rPr>
      </w:pPr>
      <w:ins w:id="1253" w:author="Unknown">
        <w:r w:rsidRPr="00414614">
          <w:rPr>
            <w:rFonts w:ascii="Times New Roman" w:eastAsia="Times New Roman" w:hAnsi="Times New Roman" w:cs="Times New Roman"/>
            <w:b/>
            <w:bCs/>
            <w:sz w:val="27"/>
            <w:szCs w:val="27"/>
          </w:rPr>
          <w:t>66) How can constructor chaining be done by using the super keyword?</w:t>
        </w:r>
      </w:ins>
    </w:p>
    <w:p w:rsidR="00414614" w:rsidRPr="00414614" w:rsidRDefault="00414614" w:rsidP="00414614">
      <w:pPr>
        <w:numPr>
          <w:ilvl w:val="0"/>
          <w:numId w:val="38"/>
        </w:numPr>
        <w:spacing w:before="100" w:beforeAutospacing="1" w:after="100" w:afterAutospacing="1" w:line="240" w:lineRule="auto"/>
        <w:rPr>
          <w:ins w:id="1254" w:author="Unknown"/>
          <w:rFonts w:ascii="Times New Roman" w:eastAsia="Times New Roman" w:hAnsi="Times New Roman" w:cs="Times New Roman"/>
          <w:sz w:val="24"/>
          <w:szCs w:val="24"/>
        </w:rPr>
      </w:pPr>
      <w:ins w:id="1255" w:author="Unknown">
        <w:r w:rsidRPr="00414614">
          <w:rPr>
            <w:rFonts w:ascii="Times New Roman" w:eastAsia="Times New Roman" w:hAnsi="Times New Roman" w:cs="Times New Roman"/>
            <w:sz w:val="24"/>
            <w:szCs w:val="24"/>
          </w:rPr>
          <w:t>class Person  </w:t>
        </w:r>
      </w:ins>
    </w:p>
    <w:p w:rsidR="00414614" w:rsidRPr="00414614" w:rsidRDefault="00414614" w:rsidP="00414614">
      <w:pPr>
        <w:numPr>
          <w:ilvl w:val="0"/>
          <w:numId w:val="38"/>
        </w:numPr>
        <w:spacing w:before="100" w:beforeAutospacing="1" w:after="100" w:afterAutospacing="1" w:line="240" w:lineRule="auto"/>
        <w:rPr>
          <w:ins w:id="1256" w:author="Unknown"/>
          <w:rFonts w:ascii="Times New Roman" w:eastAsia="Times New Roman" w:hAnsi="Times New Roman" w:cs="Times New Roman"/>
          <w:sz w:val="24"/>
          <w:szCs w:val="24"/>
        </w:rPr>
      </w:pPr>
      <w:ins w:id="125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8"/>
        </w:numPr>
        <w:spacing w:before="100" w:beforeAutospacing="1" w:after="100" w:afterAutospacing="1" w:line="240" w:lineRule="auto"/>
        <w:rPr>
          <w:ins w:id="1258" w:author="Unknown"/>
          <w:rFonts w:ascii="Times New Roman" w:eastAsia="Times New Roman" w:hAnsi="Times New Roman" w:cs="Times New Roman"/>
          <w:sz w:val="24"/>
          <w:szCs w:val="24"/>
        </w:rPr>
      </w:pPr>
      <w:ins w:id="1259" w:author="Unknown">
        <w:r w:rsidRPr="00414614">
          <w:rPr>
            <w:rFonts w:ascii="Times New Roman" w:eastAsia="Times New Roman" w:hAnsi="Times New Roman" w:cs="Times New Roman"/>
            <w:sz w:val="24"/>
            <w:szCs w:val="24"/>
          </w:rPr>
          <w:t>    String name,address;   </w:t>
        </w:r>
      </w:ins>
    </w:p>
    <w:p w:rsidR="00414614" w:rsidRPr="00414614" w:rsidRDefault="00414614" w:rsidP="00414614">
      <w:pPr>
        <w:numPr>
          <w:ilvl w:val="0"/>
          <w:numId w:val="38"/>
        </w:numPr>
        <w:spacing w:before="100" w:beforeAutospacing="1" w:after="100" w:afterAutospacing="1" w:line="240" w:lineRule="auto"/>
        <w:rPr>
          <w:ins w:id="1260" w:author="Unknown"/>
          <w:rFonts w:ascii="Times New Roman" w:eastAsia="Times New Roman" w:hAnsi="Times New Roman" w:cs="Times New Roman"/>
          <w:sz w:val="24"/>
          <w:szCs w:val="24"/>
        </w:rPr>
      </w:pPr>
      <w:ins w:id="1261" w:author="Unknown">
        <w:r w:rsidRPr="00414614">
          <w:rPr>
            <w:rFonts w:ascii="Times New Roman" w:eastAsia="Times New Roman" w:hAnsi="Times New Roman" w:cs="Times New Roman"/>
            <w:sz w:val="24"/>
            <w:szCs w:val="24"/>
          </w:rPr>
          <w:t>    int age;  </w:t>
        </w:r>
      </w:ins>
    </w:p>
    <w:p w:rsidR="00414614" w:rsidRPr="00414614" w:rsidRDefault="00414614" w:rsidP="00414614">
      <w:pPr>
        <w:numPr>
          <w:ilvl w:val="0"/>
          <w:numId w:val="38"/>
        </w:numPr>
        <w:spacing w:before="100" w:beforeAutospacing="1" w:after="100" w:afterAutospacing="1" w:line="240" w:lineRule="auto"/>
        <w:rPr>
          <w:ins w:id="1262" w:author="Unknown"/>
          <w:rFonts w:ascii="Times New Roman" w:eastAsia="Times New Roman" w:hAnsi="Times New Roman" w:cs="Times New Roman"/>
          <w:sz w:val="24"/>
          <w:szCs w:val="24"/>
        </w:rPr>
      </w:pPr>
      <w:ins w:id="1263" w:author="Unknown">
        <w:r w:rsidRPr="00414614">
          <w:rPr>
            <w:rFonts w:ascii="Times New Roman" w:eastAsia="Times New Roman" w:hAnsi="Times New Roman" w:cs="Times New Roman"/>
            <w:sz w:val="24"/>
            <w:szCs w:val="24"/>
          </w:rPr>
          <w:t>    public Person(int age, String name, String address)  </w:t>
        </w:r>
      </w:ins>
    </w:p>
    <w:p w:rsidR="00414614" w:rsidRPr="00414614" w:rsidRDefault="00414614" w:rsidP="00414614">
      <w:pPr>
        <w:numPr>
          <w:ilvl w:val="0"/>
          <w:numId w:val="38"/>
        </w:numPr>
        <w:spacing w:before="100" w:beforeAutospacing="1" w:after="100" w:afterAutospacing="1" w:line="240" w:lineRule="auto"/>
        <w:rPr>
          <w:ins w:id="1264" w:author="Unknown"/>
          <w:rFonts w:ascii="Times New Roman" w:eastAsia="Times New Roman" w:hAnsi="Times New Roman" w:cs="Times New Roman"/>
          <w:sz w:val="24"/>
          <w:szCs w:val="24"/>
        </w:rPr>
      </w:pPr>
      <w:ins w:id="126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8"/>
        </w:numPr>
        <w:spacing w:before="100" w:beforeAutospacing="1" w:after="100" w:afterAutospacing="1" w:line="240" w:lineRule="auto"/>
        <w:rPr>
          <w:ins w:id="1266" w:author="Unknown"/>
          <w:rFonts w:ascii="Times New Roman" w:eastAsia="Times New Roman" w:hAnsi="Times New Roman" w:cs="Times New Roman"/>
          <w:sz w:val="24"/>
          <w:szCs w:val="24"/>
        </w:rPr>
      </w:pPr>
      <w:ins w:id="1267" w:author="Unknown">
        <w:r w:rsidRPr="00414614">
          <w:rPr>
            <w:rFonts w:ascii="Times New Roman" w:eastAsia="Times New Roman" w:hAnsi="Times New Roman" w:cs="Times New Roman"/>
            <w:sz w:val="24"/>
            <w:szCs w:val="24"/>
          </w:rPr>
          <w:t>        this.age = age;  </w:t>
        </w:r>
      </w:ins>
    </w:p>
    <w:p w:rsidR="00414614" w:rsidRPr="00414614" w:rsidRDefault="00414614" w:rsidP="00414614">
      <w:pPr>
        <w:numPr>
          <w:ilvl w:val="0"/>
          <w:numId w:val="38"/>
        </w:numPr>
        <w:spacing w:before="100" w:beforeAutospacing="1" w:after="100" w:afterAutospacing="1" w:line="240" w:lineRule="auto"/>
        <w:rPr>
          <w:ins w:id="1268" w:author="Unknown"/>
          <w:rFonts w:ascii="Times New Roman" w:eastAsia="Times New Roman" w:hAnsi="Times New Roman" w:cs="Times New Roman"/>
          <w:sz w:val="24"/>
          <w:szCs w:val="24"/>
        </w:rPr>
      </w:pPr>
      <w:ins w:id="1269" w:author="Unknown">
        <w:r w:rsidRPr="00414614">
          <w:rPr>
            <w:rFonts w:ascii="Times New Roman" w:eastAsia="Times New Roman" w:hAnsi="Times New Roman" w:cs="Times New Roman"/>
            <w:sz w:val="24"/>
            <w:szCs w:val="24"/>
          </w:rPr>
          <w:t>        this.name = name;  </w:t>
        </w:r>
      </w:ins>
    </w:p>
    <w:p w:rsidR="00414614" w:rsidRPr="00414614" w:rsidRDefault="00414614" w:rsidP="00414614">
      <w:pPr>
        <w:numPr>
          <w:ilvl w:val="0"/>
          <w:numId w:val="38"/>
        </w:numPr>
        <w:spacing w:before="100" w:beforeAutospacing="1" w:after="100" w:afterAutospacing="1" w:line="240" w:lineRule="auto"/>
        <w:rPr>
          <w:ins w:id="1270" w:author="Unknown"/>
          <w:rFonts w:ascii="Times New Roman" w:eastAsia="Times New Roman" w:hAnsi="Times New Roman" w:cs="Times New Roman"/>
          <w:sz w:val="24"/>
          <w:szCs w:val="24"/>
        </w:rPr>
      </w:pPr>
      <w:ins w:id="1271" w:author="Unknown">
        <w:r w:rsidRPr="00414614">
          <w:rPr>
            <w:rFonts w:ascii="Times New Roman" w:eastAsia="Times New Roman" w:hAnsi="Times New Roman" w:cs="Times New Roman"/>
            <w:sz w:val="24"/>
            <w:szCs w:val="24"/>
          </w:rPr>
          <w:t>        this.address = address;  </w:t>
        </w:r>
      </w:ins>
    </w:p>
    <w:p w:rsidR="00414614" w:rsidRPr="00414614" w:rsidRDefault="00414614" w:rsidP="00414614">
      <w:pPr>
        <w:numPr>
          <w:ilvl w:val="0"/>
          <w:numId w:val="38"/>
        </w:numPr>
        <w:spacing w:before="100" w:beforeAutospacing="1" w:after="100" w:afterAutospacing="1" w:line="240" w:lineRule="auto"/>
        <w:rPr>
          <w:ins w:id="1272" w:author="Unknown"/>
          <w:rFonts w:ascii="Times New Roman" w:eastAsia="Times New Roman" w:hAnsi="Times New Roman" w:cs="Times New Roman"/>
          <w:sz w:val="24"/>
          <w:szCs w:val="24"/>
        </w:rPr>
      </w:pPr>
      <w:ins w:id="127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8"/>
        </w:numPr>
        <w:spacing w:before="100" w:beforeAutospacing="1" w:after="100" w:afterAutospacing="1" w:line="240" w:lineRule="auto"/>
        <w:rPr>
          <w:ins w:id="1274" w:author="Unknown"/>
          <w:rFonts w:ascii="Times New Roman" w:eastAsia="Times New Roman" w:hAnsi="Times New Roman" w:cs="Times New Roman"/>
          <w:sz w:val="24"/>
          <w:szCs w:val="24"/>
        </w:rPr>
      </w:pPr>
      <w:ins w:id="12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8"/>
        </w:numPr>
        <w:spacing w:before="100" w:beforeAutospacing="1" w:after="100" w:afterAutospacing="1" w:line="240" w:lineRule="auto"/>
        <w:rPr>
          <w:ins w:id="1276" w:author="Unknown"/>
          <w:rFonts w:ascii="Times New Roman" w:eastAsia="Times New Roman" w:hAnsi="Times New Roman" w:cs="Times New Roman"/>
          <w:sz w:val="24"/>
          <w:szCs w:val="24"/>
        </w:rPr>
      </w:pPr>
      <w:ins w:id="1277" w:author="Unknown">
        <w:r w:rsidRPr="00414614">
          <w:rPr>
            <w:rFonts w:ascii="Times New Roman" w:eastAsia="Times New Roman" w:hAnsi="Times New Roman" w:cs="Times New Roman"/>
            <w:sz w:val="24"/>
            <w:szCs w:val="24"/>
          </w:rPr>
          <w:t>class Employee extends Person   </w:t>
        </w:r>
      </w:ins>
    </w:p>
    <w:p w:rsidR="00414614" w:rsidRPr="00414614" w:rsidRDefault="00414614" w:rsidP="00414614">
      <w:pPr>
        <w:numPr>
          <w:ilvl w:val="0"/>
          <w:numId w:val="38"/>
        </w:numPr>
        <w:spacing w:before="100" w:beforeAutospacing="1" w:after="100" w:afterAutospacing="1" w:line="240" w:lineRule="auto"/>
        <w:rPr>
          <w:ins w:id="1278" w:author="Unknown"/>
          <w:rFonts w:ascii="Times New Roman" w:eastAsia="Times New Roman" w:hAnsi="Times New Roman" w:cs="Times New Roman"/>
          <w:sz w:val="24"/>
          <w:szCs w:val="24"/>
        </w:rPr>
      </w:pPr>
      <w:ins w:id="1279"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numPr>
          <w:ilvl w:val="0"/>
          <w:numId w:val="38"/>
        </w:numPr>
        <w:spacing w:before="100" w:beforeAutospacing="1" w:after="100" w:afterAutospacing="1" w:line="240" w:lineRule="auto"/>
        <w:rPr>
          <w:ins w:id="1280" w:author="Unknown"/>
          <w:rFonts w:ascii="Times New Roman" w:eastAsia="Times New Roman" w:hAnsi="Times New Roman" w:cs="Times New Roman"/>
          <w:sz w:val="24"/>
          <w:szCs w:val="24"/>
        </w:rPr>
      </w:pPr>
      <w:ins w:id="1281" w:author="Unknown">
        <w:r w:rsidRPr="00414614">
          <w:rPr>
            <w:rFonts w:ascii="Times New Roman" w:eastAsia="Times New Roman" w:hAnsi="Times New Roman" w:cs="Times New Roman"/>
            <w:sz w:val="24"/>
            <w:szCs w:val="24"/>
          </w:rPr>
          <w:t>    float salary;  </w:t>
        </w:r>
      </w:ins>
    </w:p>
    <w:p w:rsidR="00414614" w:rsidRPr="00414614" w:rsidRDefault="00414614" w:rsidP="00414614">
      <w:pPr>
        <w:numPr>
          <w:ilvl w:val="0"/>
          <w:numId w:val="38"/>
        </w:numPr>
        <w:spacing w:before="100" w:beforeAutospacing="1" w:after="100" w:afterAutospacing="1" w:line="240" w:lineRule="auto"/>
        <w:rPr>
          <w:ins w:id="1282" w:author="Unknown"/>
          <w:rFonts w:ascii="Times New Roman" w:eastAsia="Times New Roman" w:hAnsi="Times New Roman" w:cs="Times New Roman"/>
          <w:sz w:val="24"/>
          <w:szCs w:val="24"/>
        </w:rPr>
      </w:pPr>
      <w:ins w:id="1283" w:author="Unknown">
        <w:r w:rsidRPr="00414614">
          <w:rPr>
            <w:rFonts w:ascii="Times New Roman" w:eastAsia="Times New Roman" w:hAnsi="Times New Roman" w:cs="Times New Roman"/>
            <w:sz w:val="24"/>
            <w:szCs w:val="24"/>
          </w:rPr>
          <w:t>    public Employee(int age, String name, String address, float salary)  </w:t>
        </w:r>
      </w:ins>
    </w:p>
    <w:p w:rsidR="00414614" w:rsidRPr="00414614" w:rsidRDefault="00414614" w:rsidP="00414614">
      <w:pPr>
        <w:numPr>
          <w:ilvl w:val="0"/>
          <w:numId w:val="38"/>
        </w:numPr>
        <w:spacing w:before="100" w:beforeAutospacing="1" w:after="100" w:afterAutospacing="1" w:line="240" w:lineRule="auto"/>
        <w:rPr>
          <w:ins w:id="1284" w:author="Unknown"/>
          <w:rFonts w:ascii="Times New Roman" w:eastAsia="Times New Roman" w:hAnsi="Times New Roman" w:cs="Times New Roman"/>
          <w:sz w:val="24"/>
          <w:szCs w:val="24"/>
        </w:rPr>
      </w:pPr>
      <w:ins w:id="128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8"/>
        </w:numPr>
        <w:spacing w:before="100" w:beforeAutospacing="1" w:after="100" w:afterAutospacing="1" w:line="240" w:lineRule="auto"/>
        <w:rPr>
          <w:ins w:id="1286" w:author="Unknown"/>
          <w:rFonts w:ascii="Times New Roman" w:eastAsia="Times New Roman" w:hAnsi="Times New Roman" w:cs="Times New Roman"/>
          <w:sz w:val="24"/>
          <w:szCs w:val="24"/>
        </w:rPr>
      </w:pPr>
      <w:ins w:id="1287" w:author="Unknown">
        <w:r w:rsidRPr="00414614">
          <w:rPr>
            <w:rFonts w:ascii="Times New Roman" w:eastAsia="Times New Roman" w:hAnsi="Times New Roman" w:cs="Times New Roman"/>
            <w:sz w:val="24"/>
            <w:szCs w:val="24"/>
          </w:rPr>
          <w:t>        super(age,name,address);  </w:t>
        </w:r>
      </w:ins>
    </w:p>
    <w:p w:rsidR="00414614" w:rsidRPr="00414614" w:rsidRDefault="00414614" w:rsidP="00414614">
      <w:pPr>
        <w:numPr>
          <w:ilvl w:val="0"/>
          <w:numId w:val="38"/>
        </w:numPr>
        <w:spacing w:before="100" w:beforeAutospacing="1" w:after="100" w:afterAutospacing="1" w:line="240" w:lineRule="auto"/>
        <w:rPr>
          <w:ins w:id="1288" w:author="Unknown"/>
          <w:rFonts w:ascii="Times New Roman" w:eastAsia="Times New Roman" w:hAnsi="Times New Roman" w:cs="Times New Roman"/>
          <w:sz w:val="24"/>
          <w:szCs w:val="24"/>
        </w:rPr>
      </w:pPr>
      <w:ins w:id="1289" w:author="Unknown">
        <w:r w:rsidRPr="00414614">
          <w:rPr>
            <w:rFonts w:ascii="Times New Roman" w:eastAsia="Times New Roman" w:hAnsi="Times New Roman" w:cs="Times New Roman"/>
            <w:sz w:val="24"/>
            <w:szCs w:val="24"/>
          </w:rPr>
          <w:t>        this.salary = salary;  </w:t>
        </w:r>
      </w:ins>
    </w:p>
    <w:p w:rsidR="00414614" w:rsidRPr="00414614" w:rsidRDefault="00414614" w:rsidP="00414614">
      <w:pPr>
        <w:numPr>
          <w:ilvl w:val="0"/>
          <w:numId w:val="38"/>
        </w:numPr>
        <w:spacing w:before="100" w:beforeAutospacing="1" w:after="100" w:afterAutospacing="1" w:line="240" w:lineRule="auto"/>
        <w:rPr>
          <w:ins w:id="1290" w:author="Unknown"/>
          <w:rFonts w:ascii="Times New Roman" w:eastAsia="Times New Roman" w:hAnsi="Times New Roman" w:cs="Times New Roman"/>
          <w:sz w:val="24"/>
          <w:szCs w:val="24"/>
        </w:rPr>
      </w:pPr>
      <w:ins w:id="129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8"/>
        </w:numPr>
        <w:spacing w:before="100" w:beforeAutospacing="1" w:after="100" w:afterAutospacing="1" w:line="240" w:lineRule="auto"/>
        <w:rPr>
          <w:ins w:id="1292" w:author="Unknown"/>
          <w:rFonts w:ascii="Times New Roman" w:eastAsia="Times New Roman" w:hAnsi="Times New Roman" w:cs="Times New Roman"/>
          <w:sz w:val="24"/>
          <w:szCs w:val="24"/>
        </w:rPr>
      </w:pPr>
      <w:ins w:id="129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8"/>
        </w:numPr>
        <w:spacing w:before="100" w:beforeAutospacing="1" w:after="100" w:afterAutospacing="1" w:line="240" w:lineRule="auto"/>
        <w:rPr>
          <w:ins w:id="1294" w:author="Unknown"/>
          <w:rFonts w:ascii="Times New Roman" w:eastAsia="Times New Roman" w:hAnsi="Times New Roman" w:cs="Times New Roman"/>
          <w:sz w:val="24"/>
          <w:szCs w:val="24"/>
        </w:rPr>
      </w:pPr>
      <w:ins w:id="1295"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38"/>
        </w:numPr>
        <w:spacing w:before="100" w:beforeAutospacing="1" w:after="100" w:afterAutospacing="1" w:line="240" w:lineRule="auto"/>
        <w:rPr>
          <w:ins w:id="1296" w:author="Unknown"/>
          <w:rFonts w:ascii="Times New Roman" w:eastAsia="Times New Roman" w:hAnsi="Times New Roman" w:cs="Times New Roman"/>
          <w:sz w:val="24"/>
          <w:szCs w:val="24"/>
        </w:rPr>
      </w:pPr>
      <w:ins w:id="129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38"/>
        </w:numPr>
        <w:spacing w:before="100" w:beforeAutospacing="1" w:after="100" w:afterAutospacing="1" w:line="240" w:lineRule="auto"/>
        <w:rPr>
          <w:ins w:id="1298" w:author="Unknown"/>
          <w:rFonts w:ascii="Times New Roman" w:eastAsia="Times New Roman" w:hAnsi="Times New Roman" w:cs="Times New Roman"/>
          <w:sz w:val="24"/>
          <w:szCs w:val="24"/>
        </w:rPr>
      </w:pPr>
      <w:ins w:id="1299"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38"/>
        </w:numPr>
        <w:spacing w:before="100" w:beforeAutospacing="1" w:after="100" w:afterAutospacing="1" w:line="240" w:lineRule="auto"/>
        <w:rPr>
          <w:ins w:id="1300" w:author="Unknown"/>
          <w:rFonts w:ascii="Times New Roman" w:eastAsia="Times New Roman" w:hAnsi="Times New Roman" w:cs="Times New Roman"/>
          <w:sz w:val="24"/>
          <w:szCs w:val="24"/>
        </w:rPr>
      </w:pPr>
      <w:ins w:id="130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8"/>
        </w:numPr>
        <w:spacing w:before="100" w:beforeAutospacing="1" w:after="100" w:afterAutospacing="1" w:line="240" w:lineRule="auto"/>
        <w:rPr>
          <w:ins w:id="1302" w:author="Unknown"/>
          <w:rFonts w:ascii="Times New Roman" w:eastAsia="Times New Roman" w:hAnsi="Times New Roman" w:cs="Times New Roman"/>
          <w:sz w:val="24"/>
          <w:szCs w:val="24"/>
        </w:rPr>
      </w:pPr>
      <w:ins w:id="1303" w:author="Unknown">
        <w:r w:rsidRPr="00414614">
          <w:rPr>
            <w:rFonts w:ascii="Times New Roman" w:eastAsia="Times New Roman" w:hAnsi="Times New Roman" w:cs="Times New Roman"/>
            <w:sz w:val="24"/>
            <w:szCs w:val="24"/>
          </w:rPr>
          <w:t>        Employee e = new Employee(22, "Mukesh", "Delhi", 90000);  </w:t>
        </w:r>
      </w:ins>
    </w:p>
    <w:p w:rsidR="00414614" w:rsidRPr="00414614" w:rsidRDefault="00414614" w:rsidP="00414614">
      <w:pPr>
        <w:numPr>
          <w:ilvl w:val="0"/>
          <w:numId w:val="38"/>
        </w:numPr>
        <w:spacing w:before="100" w:beforeAutospacing="1" w:after="100" w:afterAutospacing="1" w:line="240" w:lineRule="auto"/>
        <w:rPr>
          <w:ins w:id="1304" w:author="Unknown"/>
          <w:rFonts w:ascii="Times New Roman" w:eastAsia="Times New Roman" w:hAnsi="Times New Roman" w:cs="Times New Roman"/>
          <w:sz w:val="24"/>
          <w:szCs w:val="24"/>
        </w:rPr>
      </w:pPr>
      <w:ins w:id="1305" w:author="Unknown">
        <w:r w:rsidRPr="00414614">
          <w:rPr>
            <w:rFonts w:ascii="Times New Roman" w:eastAsia="Times New Roman" w:hAnsi="Times New Roman" w:cs="Times New Roman"/>
            <w:sz w:val="24"/>
            <w:szCs w:val="24"/>
          </w:rPr>
          <w:t>        System.out.println("Name: "+e.name+" Salary: "+e.salary+" Age: "+e.age+" Address: "+e.address);  </w:t>
        </w:r>
      </w:ins>
    </w:p>
    <w:p w:rsidR="00414614" w:rsidRPr="00414614" w:rsidRDefault="00414614" w:rsidP="00414614">
      <w:pPr>
        <w:numPr>
          <w:ilvl w:val="0"/>
          <w:numId w:val="38"/>
        </w:numPr>
        <w:spacing w:before="100" w:beforeAutospacing="1" w:after="100" w:afterAutospacing="1" w:line="240" w:lineRule="auto"/>
        <w:rPr>
          <w:ins w:id="1306" w:author="Unknown"/>
          <w:rFonts w:ascii="Times New Roman" w:eastAsia="Times New Roman" w:hAnsi="Times New Roman" w:cs="Times New Roman"/>
          <w:sz w:val="24"/>
          <w:szCs w:val="24"/>
        </w:rPr>
      </w:pPr>
      <w:ins w:id="130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38"/>
        </w:numPr>
        <w:spacing w:before="100" w:beforeAutospacing="1" w:after="100" w:afterAutospacing="1" w:line="240" w:lineRule="auto"/>
        <w:rPr>
          <w:ins w:id="1308" w:author="Unknown"/>
          <w:rFonts w:ascii="Times New Roman" w:eastAsia="Times New Roman" w:hAnsi="Times New Roman" w:cs="Times New Roman"/>
          <w:sz w:val="24"/>
          <w:szCs w:val="24"/>
        </w:rPr>
      </w:pPr>
      <w:ins w:id="130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310" w:author="Unknown"/>
          <w:rFonts w:ascii="Times New Roman" w:eastAsia="Times New Roman" w:hAnsi="Times New Roman" w:cs="Times New Roman"/>
          <w:sz w:val="24"/>
          <w:szCs w:val="24"/>
        </w:rPr>
      </w:pPr>
      <w:ins w:id="131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2" w:author="Unknown"/>
          <w:rFonts w:ascii="Courier New" w:eastAsia="Times New Roman" w:hAnsi="Courier New" w:cs="Courier New"/>
          <w:sz w:val="20"/>
          <w:szCs w:val="20"/>
        </w:rPr>
      </w:pPr>
      <w:ins w:id="1313" w:author="Unknown">
        <w:r w:rsidRPr="00414614">
          <w:rPr>
            <w:rFonts w:ascii="Courier New" w:eastAsia="Times New Roman" w:hAnsi="Courier New" w:cs="Courier New"/>
            <w:sz w:val="20"/>
            <w:szCs w:val="20"/>
          </w:rPr>
          <w:t>Name: Mukesh Salary: 90000.0 Age: 22 Address: Delhi</w:t>
        </w:r>
      </w:ins>
    </w:p>
    <w:p w:rsidR="00414614" w:rsidRPr="00414614" w:rsidRDefault="00414614" w:rsidP="00414614">
      <w:pPr>
        <w:spacing w:after="0" w:line="240" w:lineRule="auto"/>
        <w:rPr>
          <w:ins w:id="1314" w:author="Unknown"/>
          <w:rFonts w:ascii="Times New Roman" w:eastAsia="Times New Roman" w:hAnsi="Times New Roman" w:cs="Times New Roman"/>
          <w:sz w:val="24"/>
          <w:szCs w:val="24"/>
        </w:rPr>
      </w:pPr>
      <w:ins w:id="1315" w:author="Unknown">
        <w:r w:rsidRPr="00414614">
          <w:rPr>
            <w:rFonts w:ascii="Times New Roman" w:eastAsia="Times New Roman" w:hAnsi="Times New Roman" w:cs="Times New Roman"/>
            <w:sz w:val="24"/>
            <w:szCs w:val="24"/>
          </w:rPr>
          <w:pict>
            <v:rect id="_x0000_i109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316" w:author="Unknown"/>
          <w:rFonts w:ascii="Times New Roman" w:eastAsia="Times New Roman" w:hAnsi="Times New Roman" w:cs="Times New Roman"/>
          <w:b/>
          <w:bCs/>
          <w:sz w:val="27"/>
          <w:szCs w:val="27"/>
        </w:rPr>
      </w:pPr>
      <w:ins w:id="1317" w:author="Unknown">
        <w:r w:rsidRPr="00414614">
          <w:rPr>
            <w:rFonts w:ascii="Times New Roman" w:eastAsia="Times New Roman" w:hAnsi="Times New Roman" w:cs="Times New Roman"/>
            <w:b/>
            <w:bCs/>
            <w:sz w:val="27"/>
            <w:szCs w:val="27"/>
          </w:rPr>
          <w:t>67) What are the main uses of the super keyword?</w:t>
        </w:r>
      </w:ins>
    </w:p>
    <w:p w:rsidR="00414614" w:rsidRPr="00414614" w:rsidRDefault="00414614" w:rsidP="00414614">
      <w:pPr>
        <w:spacing w:before="100" w:beforeAutospacing="1" w:after="100" w:afterAutospacing="1" w:line="240" w:lineRule="auto"/>
        <w:rPr>
          <w:ins w:id="1318" w:author="Unknown"/>
          <w:rFonts w:ascii="Times New Roman" w:eastAsia="Times New Roman" w:hAnsi="Times New Roman" w:cs="Times New Roman"/>
          <w:sz w:val="24"/>
          <w:szCs w:val="24"/>
        </w:rPr>
      </w:pPr>
      <w:ins w:id="1319" w:author="Unknown">
        <w:r w:rsidRPr="00414614">
          <w:rPr>
            <w:rFonts w:ascii="Times New Roman" w:eastAsia="Times New Roman" w:hAnsi="Times New Roman" w:cs="Times New Roman"/>
            <w:sz w:val="24"/>
            <w:szCs w:val="24"/>
          </w:rPr>
          <w:t>There are the following uses of super keyword.</w:t>
        </w:r>
      </w:ins>
    </w:p>
    <w:p w:rsidR="00414614" w:rsidRPr="00414614" w:rsidRDefault="00414614" w:rsidP="00414614">
      <w:pPr>
        <w:numPr>
          <w:ilvl w:val="0"/>
          <w:numId w:val="39"/>
        </w:numPr>
        <w:spacing w:before="100" w:beforeAutospacing="1" w:after="100" w:afterAutospacing="1" w:line="240" w:lineRule="auto"/>
        <w:rPr>
          <w:ins w:id="1320" w:author="Unknown"/>
          <w:rFonts w:ascii="Times New Roman" w:eastAsia="Times New Roman" w:hAnsi="Times New Roman" w:cs="Times New Roman"/>
          <w:sz w:val="24"/>
          <w:szCs w:val="24"/>
        </w:rPr>
      </w:pPr>
      <w:ins w:id="1321" w:author="Unknown">
        <w:r w:rsidRPr="00414614">
          <w:rPr>
            <w:rFonts w:ascii="Times New Roman" w:eastAsia="Times New Roman" w:hAnsi="Times New Roman" w:cs="Times New Roman"/>
            <w:sz w:val="24"/>
            <w:szCs w:val="24"/>
          </w:rPr>
          <w:t>super can be used to refer to the immediate parent class instance variable.</w:t>
        </w:r>
      </w:ins>
    </w:p>
    <w:p w:rsidR="00414614" w:rsidRPr="00414614" w:rsidRDefault="00414614" w:rsidP="00414614">
      <w:pPr>
        <w:numPr>
          <w:ilvl w:val="0"/>
          <w:numId w:val="39"/>
        </w:numPr>
        <w:spacing w:before="100" w:beforeAutospacing="1" w:after="100" w:afterAutospacing="1" w:line="240" w:lineRule="auto"/>
        <w:rPr>
          <w:ins w:id="1322" w:author="Unknown"/>
          <w:rFonts w:ascii="Times New Roman" w:eastAsia="Times New Roman" w:hAnsi="Times New Roman" w:cs="Times New Roman"/>
          <w:sz w:val="24"/>
          <w:szCs w:val="24"/>
        </w:rPr>
      </w:pPr>
      <w:ins w:id="1323" w:author="Unknown">
        <w:r w:rsidRPr="00414614">
          <w:rPr>
            <w:rFonts w:ascii="Times New Roman" w:eastAsia="Times New Roman" w:hAnsi="Times New Roman" w:cs="Times New Roman"/>
            <w:sz w:val="24"/>
            <w:szCs w:val="24"/>
          </w:rPr>
          <w:t>super can be used to invoke the immediate parent class method.</w:t>
        </w:r>
      </w:ins>
    </w:p>
    <w:p w:rsidR="00414614" w:rsidRPr="00414614" w:rsidRDefault="00414614" w:rsidP="00414614">
      <w:pPr>
        <w:numPr>
          <w:ilvl w:val="0"/>
          <w:numId w:val="39"/>
        </w:numPr>
        <w:spacing w:before="100" w:beforeAutospacing="1" w:after="100" w:afterAutospacing="1" w:line="240" w:lineRule="auto"/>
        <w:rPr>
          <w:ins w:id="1324" w:author="Unknown"/>
          <w:rFonts w:ascii="Times New Roman" w:eastAsia="Times New Roman" w:hAnsi="Times New Roman" w:cs="Times New Roman"/>
          <w:sz w:val="24"/>
          <w:szCs w:val="24"/>
        </w:rPr>
      </w:pPr>
      <w:ins w:id="1325" w:author="Unknown">
        <w:r w:rsidRPr="00414614">
          <w:rPr>
            <w:rFonts w:ascii="Times New Roman" w:eastAsia="Times New Roman" w:hAnsi="Times New Roman" w:cs="Times New Roman"/>
            <w:sz w:val="24"/>
            <w:szCs w:val="24"/>
          </w:rPr>
          <w:t>super() can be used to invoke immediate parent class constructor.</w:t>
        </w:r>
      </w:ins>
    </w:p>
    <w:p w:rsidR="00414614" w:rsidRPr="00414614" w:rsidRDefault="00414614" w:rsidP="00414614">
      <w:pPr>
        <w:spacing w:after="0" w:line="240" w:lineRule="auto"/>
        <w:rPr>
          <w:ins w:id="1326" w:author="Unknown"/>
          <w:rFonts w:ascii="Times New Roman" w:eastAsia="Times New Roman" w:hAnsi="Times New Roman" w:cs="Times New Roman"/>
          <w:sz w:val="24"/>
          <w:szCs w:val="24"/>
        </w:rPr>
      </w:pPr>
      <w:ins w:id="1327" w:author="Unknown">
        <w:r w:rsidRPr="00414614">
          <w:rPr>
            <w:rFonts w:ascii="Times New Roman" w:eastAsia="Times New Roman" w:hAnsi="Times New Roman" w:cs="Times New Roman"/>
            <w:sz w:val="24"/>
            <w:szCs w:val="24"/>
          </w:rPr>
          <w:pict>
            <v:rect id="_x0000_i109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328" w:author="Unknown"/>
          <w:rFonts w:ascii="Times New Roman" w:eastAsia="Times New Roman" w:hAnsi="Times New Roman" w:cs="Times New Roman"/>
          <w:b/>
          <w:bCs/>
          <w:sz w:val="27"/>
          <w:szCs w:val="27"/>
        </w:rPr>
      </w:pPr>
      <w:ins w:id="1329" w:author="Unknown">
        <w:r w:rsidRPr="00414614">
          <w:rPr>
            <w:rFonts w:ascii="Times New Roman" w:eastAsia="Times New Roman" w:hAnsi="Times New Roman" w:cs="Times New Roman"/>
            <w:b/>
            <w:bCs/>
            <w:sz w:val="27"/>
            <w:szCs w:val="27"/>
          </w:rPr>
          <w:t>68) What are the differences between this and super keyword?</w:t>
        </w:r>
      </w:ins>
    </w:p>
    <w:p w:rsidR="00414614" w:rsidRPr="00414614" w:rsidRDefault="00414614" w:rsidP="00414614">
      <w:pPr>
        <w:spacing w:before="100" w:beforeAutospacing="1" w:after="100" w:afterAutospacing="1" w:line="240" w:lineRule="auto"/>
        <w:rPr>
          <w:ins w:id="1330" w:author="Unknown"/>
          <w:rFonts w:ascii="Times New Roman" w:eastAsia="Times New Roman" w:hAnsi="Times New Roman" w:cs="Times New Roman"/>
          <w:sz w:val="24"/>
          <w:szCs w:val="24"/>
        </w:rPr>
      </w:pPr>
      <w:ins w:id="1331" w:author="Unknown">
        <w:r w:rsidRPr="00414614">
          <w:rPr>
            <w:rFonts w:ascii="Times New Roman" w:eastAsia="Times New Roman" w:hAnsi="Times New Roman" w:cs="Times New Roman"/>
            <w:sz w:val="24"/>
            <w:szCs w:val="24"/>
          </w:rPr>
          <w:t>There are the following differences between this and super keyword.</w:t>
        </w:r>
      </w:ins>
    </w:p>
    <w:p w:rsidR="00414614" w:rsidRPr="00414614" w:rsidRDefault="00414614" w:rsidP="00414614">
      <w:pPr>
        <w:numPr>
          <w:ilvl w:val="0"/>
          <w:numId w:val="40"/>
        </w:numPr>
        <w:spacing w:before="100" w:beforeAutospacing="1" w:after="100" w:afterAutospacing="1" w:line="240" w:lineRule="auto"/>
        <w:rPr>
          <w:ins w:id="1332" w:author="Unknown"/>
          <w:rFonts w:ascii="Times New Roman" w:eastAsia="Times New Roman" w:hAnsi="Times New Roman" w:cs="Times New Roman"/>
          <w:sz w:val="24"/>
          <w:szCs w:val="24"/>
        </w:rPr>
      </w:pPr>
      <w:ins w:id="1333" w:author="Unknown">
        <w:r w:rsidRPr="00414614">
          <w:rPr>
            <w:rFonts w:ascii="Times New Roman" w:eastAsia="Times New Roman" w:hAnsi="Times New Roman" w:cs="Times New Roman"/>
            <w:sz w:val="24"/>
            <w:szCs w:val="24"/>
          </w:rPr>
          <w:t>The super keyword always points to the parent class contexts whereas this keyword always points to the current class context.</w:t>
        </w:r>
      </w:ins>
    </w:p>
    <w:p w:rsidR="00414614" w:rsidRPr="00414614" w:rsidRDefault="00414614" w:rsidP="00414614">
      <w:pPr>
        <w:numPr>
          <w:ilvl w:val="0"/>
          <w:numId w:val="40"/>
        </w:numPr>
        <w:spacing w:before="100" w:beforeAutospacing="1" w:after="100" w:afterAutospacing="1" w:line="240" w:lineRule="auto"/>
        <w:rPr>
          <w:ins w:id="1334" w:author="Unknown"/>
          <w:rFonts w:ascii="Times New Roman" w:eastAsia="Times New Roman" w:hAnsi="Times New Roman" w:cs="Times New Roman"/>
          <w:sz w:val="24"/>
          <w:szCs w:val="24"/>
        </w:rPr>
      </w:pPr>
      <w:ins w:id="1335" w:author="Unknown">
        <w:r w:rsidRPr="00414614">
          <w:rPr>
            <w:rFonts w:ascii="Times New Roman" w:eastAsia="Times New Roman" w:hAnsi="Times New Roman" w:cs="Times New Roman"/>
            <w:sz w:val="24"/>
            <w:szCs w:val="24"/>
          </w:rPr>
          <w:t>The super keyword is primarily used for initializing the base class variables within the derived class constructor whereas this keyword primarily used to differentiate between local and instance variables when passed in the class constructor.</w:t>
        </w:r>
      </w:ins>
    </w:p>
    <w:p w:rsidR="00414614" w:rsidRPr="00414614" w:rsidRDefault="00414614" w:rsidP="00414614">
      <w:pPr>
        <w:numPr>
          <w:ilvl w:val="0"/>
          <w:numId w:val="40"/>
        </w:numPr>
        <w:spacing w:before="100" w:beforeAutospacing="1" w:after="100" w:afterAutospacing="1" w:line="240" w:lineRule="auto"/>
        <w:rPr>
          <w:ins w:id="1336" w:author="Unknown"/>
          <w:rFonts w:ascii="Times New Roman" w:eastAsia="Times New Roman" w:hAnsi="Times New Roman" w:cs="Times New Roman"/>
          <w:sz w:val="24"/>
          <w:szCs w:val="24"/>
        </w:rPr>
      </w:pPr>
      <w:ins w:id="1337" w:author="Unknown">
        <w:r w:rsidRPr="00414614">
          <w:rPr>
            <w:rFonts w:ascii="Times New Roman" w:eastAsia="Times New Roman" w:hAnsi="Times New Roman" w:cs="Times New Roman"/>
            <w:sz w:val="24"/>
            <w:szCs w:val="24"/>
          </w:rPr>
          <w:t>The super and this must be the first statement inside constructor otherwise the compiler will throw an error.</w:t>
        </w:r>
      </w:ins>
    </w:p>
    <w:p w:rsidR="00414614" w:rsidRPr="00414614" w:rsidRDefault="00414614" w:rsidP="00414614">
      <w:pPr>
        <w:spacing w:after="0" w:line="240" w:lineRule="auto"/>
        <w:rPr>
          <w:ins w:id="1338" w:author="Unknown"/>
          <w:rFonts w:ascii="Times New Roman" w:eastAsia="Times New Roman" w:hAnsi="Times New Roman" w:cs="Times New Roman"/>
          <w:sz w:val="24"/>
          <w:szCs w:val="24"/>
        </w:rPr>
      </w:pPr>
      <w:ins w:id="1339" w:author="Unknown">
        <w:r w:rsidRPr="00414614">
          <w:rPr>
            <w:rFonts w:ascii="Times New Roman" w:eastAsia="Times New Roman" w:hAnsi="Times New Roman" w:cs="Times New Roman"/>
            <w:sz w:val="24"/>
            <w:szCs w:val="24"/>
          </w:rPr>
          <w:pict>
            <v:rect id="_x0000_i109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340" w:author="Unknown"/>
          <w:rFonts w:ascii="Times New Roman" w:eastAsia="Times New Roman" w:hAnsi="Times New Roman" w:cs="Times New Roman"/>
          <w:b/>
          <w:bCs/>
          <w:sz w:val="27"/>
          <w:szCs w:val="27"/>
        </w:rPr>
      </w:pPr>
      <w:ins w:id="1341" w:author="Unknown">
        <w:r w:rsidRPr="00414614">
          <w:rPr>
            <w:rFonts w:ascii="Times New Roman" w:eastAsia="Times New Roman" w:hAnsi="Times New Roman" w:cs="Times New Roman"/>
            <w:b/>
            <w:bCs/>
            <w:sz w:val="27"/>
            <w:szCs w:val="27"/>
          </w:rPr>
          <w:lastRenderedPageBreak/>
          <w:t>69) What is the output of the following Java program?</w:t>
        </w:r>
      </w:ins>
    </w:p>
    <w:p w:rsidR="00414614" w:rsidRPr="00414614" w:rsidRDefault="00414614" w:rsidP="00414614">
      <w:pPr>
        <w:numPr>
          <w:ilvl w:val="0"/>
          <w:numId w:val="41"/>
        </w:numPr>
        <w:spacing w:before="100" w:beforeAutospacing="1" w:after="100" w:afterAutospacing="1" w:line="240" w:lineRule="auto"/>
        <w:rPr>
          <w:ins w:id="1342" w:author="Unknown"/>
          <w:rFonts w:ascii="Times New Roman" w:eastAsia="Times New Roman" w:hAnsi="Times New Roman" w:cs="Times New Roman"/>
          <w:sz w:val="24"/>
          <w:szCs w:val="24"/>
        </w:rPr>
      </w:pPr>
      <w:ins w:id="1343" w:author="Unknown">
        <w:r w:rsidRPr="00414614">
          <w:rPr>
            <w:rFonts w:ascii="Times New Roman" w:eastAsia="Times New Roman" w:hAnsi="Times New Roman" w:cs="Times New Roman"/>
            <w:sz w:val="24"/>
            <w:szCs w:val="24"/>
          </w:rPr>
          <w:t>class Person   </w:t>
        </w:r>
      </w:ins>
    </w:p>
    <w:p w:rsidR="00414614" w:rsidRPr="00414614" w:rsidRDefault="00414614" w:rsidP="00414614">
      <w:pPr>
        <w:numPr>
          <w:ilvl w:val="0"/>
          <w:numId w:val="41"/>
        </w:numPr>
        <w:spacing w:before="100" w:beforeAutospacing="1" w:after="100" w:afterAutospacing="1" w:line="240" w:lineRule="auto"/>
        <w:rPr>
          <w:ins w:id="1344" w:author="Unknown"/>
          <w:rFonts w:ascii="Times New Roman" w:eastAsia="Times New Roman" w:hAnsi="Times New Roman" w:cs="Times New Roman"/>
          <w:sz w:val="24"/>
          <w:szCs w:val="24"/>
        </w:rPr>
      </w:pPr>
      <w:ins w:id="13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1"/>
        </w:numPr>
        <w:spacing w:before="100" w:beforeAutospacing="1" w:after="100" w:afterAutospacing="1" w:line="240" w:lineRule="auto"/>
        <w:rPr>
          <w:ins w:id="1346" w:author="Unknown"/>
          <w:rFonts w:ascii="Times New Roman" w:eastAsia="Times New Roman" w:hAnsi="Times New Roman" w:cs="Times New Roman"/>
          <w:sz w:val="24"/>
          <w:szCs w:val="24"/>
        </w:rPr>
      </w:pPr>
      <w:ins w:id="1347" w:author="Unknown">
        <w:r w:rsidRPr="00414614">
          <w:rPr>
            <w:rFonts w:ascii="Times New Roman" w:eastAsia="Times New Roman" w:hAnsi="Times New Roman" w:cs="Times New Roman"/>
            <w:sz w:val="24"/>
            <w:szCs w:val="24"/>
          </w:rPr>
          <w:t>    public Person()   </w:t>
        </w:r>
      </w:ins>
    </w:p>
    <w:p w:rsidR="00414614" w:rsidRPr="00414614" w:rsidRDefault="00414614" w:rsidP="00414614">
      <w:pPr>
        <w:numPr>
          <w:ilvl w:val="0"/>
          <w:numId w:val="41"/>
        </w:numPr>
        <w:spacing w:before="100" w:beforeAutospacing="1" w:after="100" w:afterAutospacing="1" w:line="240" w:lineRule="auto"/>
        <w:rPr>
          <w:ins w:id="1348" w:author="Unknown"/>
          <w:rFonts w:ascii="Times New Roman" w:eastAsia="Times New Roman" w:hAnsi="Times New Roman" w:cs="Times New Roman"/>
          <w:sz w:val="24"/>
          <w:szCs w:val="24"/>
        </w:rPr>
      </w:pPr>
      <w:ins w:id="134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1"/>
        </w:numPr>
        <w:spacing w:before="100" w:beforeAutospacing="1" w:after="100" w:afterAutospacing="1" w:line="240" w:lineRule="auto"/>
        <w:rPr>
          <w:ins w:id="1350" w:author="Unknown"/>
          <w:rFonts w:ascii="Times New Roman" w:eastAsia="Times New Roman" w:hAnsi="Times New Roman" w:cs="Times New Roman"/>
          <w:sz w:val="24"/>
          <w:szCs w:val="24"/>
        </w:rPr>
      </w:pPr>
      <w:ins w:id="1351" w:author="Unknown">
        <w:r w:rsidRPr="00414614">
          <w:rPr>
            <w:rFonts w:ascii="Times New Roman" w:eastAsia="Times New Roman" w:hAnsi="Times New Roman" w:cs="Times New Roman"/>
            <w:sz w:val="24"/>
            <w:szCs w:val="24"/>
          </w:rPr>
          <w:t>        System.out.println("Person class constructor called");  </w:t>
        </w:r>
      </w:ins>
    </w:p>
    <w:p w:rsidR="00414614" w:rsidRPr="00414614" w:rsidRDefault="00414614" w:rsidP="00414614">
      <w:pPr>
        <w:numPr>
          <w:ilvl w:val="0"/>
          <w:numId w:val="41"/>
        </w:numPr>
        <w:spacing w:before="100" w:beforeAutospacing="1" w:after="100" w:afterAutospacing="1" w:line="240" w:lineRule="auto"/>
        <w:rPr>
          <w:ins w:id="1352" w:author="Unknown"/>
          <w:rFonts w:ascii="Times New Roman" w:eastAsia="Times New Roman" w:hAnsi="Times New Roman" w:cs="Times New Roman"/>
          <w:sz w:val="24"/>
          <w:szCs w:val="24"/>
        </w:rPr>
      </w:pPr>
      <w:ins w:id="135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1"/>
        </w:numPr>
        <w:spacing w:before="100" w:beforeAutospacing="1" w:after="100" w:afterAutospacing="1" w:line="240" w:lineRule="auto"/>
        <w:rPr>
          <w:ins w:id="1354" w:author="Unknown"/>
          <w:rFonts w:ascii="Times New Roman" w:eastAsia="Times New Roman" w:hAnsi="Times New Roman" w:cs="Times New Roman"/>
          <w:sz w:val="24"/>
          <w:szCs w:val="24"/>
        </w:rPr>
      </w:pPr>
      <w:ins w:id="135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1"/>
        </w:numPr>
        <w:spacing w:before="100" w:beforeAutospacing="1" w:after="100" w:afterAutospacing="1" w:line="240" w:lineRule="auto"/>
        <w:rPr>
          <w:ins w:id="1356" w:author="Unknown"/>
          <w:rFonts w:ascii="Times New Roman" w:eastAsia="Times New Roman" w:hAnsi="Times New Roman" w:cs="Times New Roman"/>
          <w:sz w:val="24"/>
          <w:szCs w:val="24"/>
        </w:rPr>
      </w:pPr>
      <w:ins w:id="1357" w:author="Unknown">
        <w:r w:rsidRPr="00414614">
          <w:rPr>
            <w:rFonts w:ascii="Times New Roman" w:eastAsia="Times New Roman" w:hAnsi="Times New Roman" w:cs="Times New Roman"/>
            <w:sz w:val="24"/>
            <w:szCs w:val="24"/>
          </w:rPr>
          <w:t>public class Employee extends Person   </w:t>
        </w:r>
      </w:ins>
    </w:p>
    <w:p w:rsidR="00414614" w:rsidRPr="00414614" w:rsidRDefault="00414614" w:rsidP="00414614">
      <w:pPr>
        <w:numPr>
          <w:ilvl w:val="0"/>
          <w:numId w:val="41"/>
        </w:numPr>
        <w:spacing w:before="100" w:beforeAutospacing="1" w:after="100" w:afterAutospacing="1" w:line="240" w:lineRule="auto"/>
        <w:rPr>
          <w:ins w:id="1358" w:author="Unknown"/>
          <w:rFonts w:ascii="Times New Roman" w:eastAsia="Times New Roman" w:hAnsi="Times New Roman" w:cs="Times New Roman"/>
          <w:sz w:val="24"/>
          <w:szCs w:val="24"/>
        </w:rPr>
      </w:pPr>
      <w:ins w:id="135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1"/>
        </w:numPr>
        <w:spacing w:before="100" w:beforeAutospacing="1" w:after="100" w:afterAutospacing="1" w:line="240" w:lineRule="auto"/>
        <w:rPr>
          <w:ins w:id="1360" w:author="Unknown"/>
          <w:rFonts w:ascii="Times New Roman" w:eastAsia="Times New Roman" w:hAnsi="Times New Roman" w:cs="Times New Roman"/>
          <w:sz w:val="24"/>
          <w:szCs w:val="24"/>
        </w:rPr>
      </w:pPr>
      <w:ins w:id="1361" w:author="Unknown">
        <w:r w:rsidRPr="00414614">
          <w:rPr>
            <w:rFonts w:ascii="Times New Roman" w:eastAsia="Times New Roman" w:hAnsi="Times New Roman" w:cs="Times New Roman"/>
            <w:sz w:val="24"/>
            <w:szCs w:val="24"/>
          </w:rPr>
          <w:t>    public Employee()   </w:t>
        </w:r>
      </w:ins>
    </w:p>
    <w:p w:rsidR="00414614" w:rsidRPr="00414614" w:rsidRDefault="00414614" w:rsidP="00414614">
      <w:pPr>
        <w:numPr>
          <w:ilvl w:val="0"/>
          <w:numId w:val="41"/>
        </w:numPr>
        <w:spacing w:before="100" w:beforeAutospacing="1" w:after="100" w:afterAutospacing="1" w:line="240" w:lineRule="auto"/>
        <w:rPr>
          <w:ins w:id="1362" w:author="Unknown"/>
          <w:rFonts w:ascii="Times New Roman" w:eastAsia="Times New Roman" w:hAnsi="Times New Roman" w:cs="Times New Roman"/>
          <w:sz w:val="24"/>
          <w:szCs w:val="24"/>
        </w:rPr>
      </w:pPr>
      <w:ins w:id="136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1"/>
        </w:numPr>
        <w:spacing w:before="100" w:beforeAutospacing="1" w:after="100" w:afterAutospacing="1" w:line="240" w:lineRule="auto"/>
        <w:rPr>
          <w:ins w:id="1364" w:author="Unknown"/>
          <w:rFonts w:ascii="Times New Roman" w:eastAsia="Times New Roman" w:hAnsi="Times New Roman" w:cs="Times New Roman"/>
          <w:sz w:val="24"/>
          <w:szCs w:val="24"/>
        </w:rPr>
      </w:pPr>
      <w:ins w:id="1365" w:author="Unknown">
        <w:r w:rsidRPr="00414614">
          <w:rPr>
            <w:rFonts w:ascii="Times New Roman" w:eastAsia="Times New Roman" w:hAnsi="Times New Roman" w:cs="Times New Roman"/>
            <w:sz w:val="24"/>
            <w:szCs w:val="24"/>
          </w:rPr>
          <w:t>        System.out.println("Employee class constructor called");  </w:t>
        </w:r>
      </w:ins>
    </w:p>
    <w:p w:rsidR="00414614" w:rsidRPr="00414614" w:rsidRDefault="00414614" w:rsidP="00414614">
      <w:pPr>
        <w:numPr>
          <w:ilvl w:val="0"/>
          <w:numId w:val="41"/>
        </w:numPr>
        <w:spacing w:before="100" w:beforeAutospacing="1" w:after="100" w:afterAutospacing="1" w:line="240" w:lineRule="auto"/>
        <w:rPr>
          <w:ins w:id="1366" w:author="Unknown"/>
          <w:rFonts w:ascii="Times New Roman" w:eastAsia="Times New Roman" w:hAnsi="Times New Roman" w:cs="Times New Roman"/>
          <w:sz w:val="24"/>
          <w:szCs w:val="24"/>
        </w:rPr>
      </w:pPr>
      <w:ins w:id="136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1"/>
        </w:numPr>
        <w:spacing w:before="100" w:beforeAutospacing="1" w:after="100" w:afterAutospacing="1" w:line="240" w:lineRule="auto"/>
        <w:rPr>
          <w:ins w:id="1368" w:author="Unknown"/>
          <w:rFonts w:ascii="Times New Roman" w:eastAsia="Times New Roman" w:hAnsi="Times New Roman" w:cs="Times New Roman"/>
          <w:sz w:val="24"/>
          <w:szCs w:val="24"/>
        </w:rPr>
      </w:pPr>
      <w:ins w:id="1369"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41"/>
        </w:numPr>
        <w:spacing w:before="100" w:beforeAutospacing="1" w:after="100" w:afterAutospacing="1" w:line="240" w:lineRule="auto"/>
        <w:rPr>
          <w:ins w:id="1370" w:author="Unknown"/>
          <w:rFonts w:ascii="Times New Roman" w:eastAsia="Times New Roman" w:hAnsi="Times New Roman" w:cs="Times New Roman"/>
          <w:sz w:val="24"/>
          <w:szCs w:val="24"/>
        </w:rPr>
      </w:pPr>
      <w:ins w:id="137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1"/>
        </w:numPr>
        <w:spacing w:before="100" w:beforeAutospacing="1" w:after="100" w:afterAutospacing="1" w:line="240" w:lineRule="auto"/>
        <w:rPr>
          <w:ins w:id="1372" w:author="Unknown"/>
          <w:rFonts w:ascii="Times New Roman" w:eastAsia="Times New Roman" w:hAnsi="Times New Roman" w:cs="Times New Roman"/>
          <w:sz w:val="24"/>
          <w:szCs w:val="24"/>
        </w:rPr>
      </w:pPr>
      <w:ins w:id="1373" w:author="Unknown">
        <w:r w:rsidRPr="00414614">
          <w:rPr>
            <w:rFonts w:ascii="Times New Roman" w:eastAsia="Times New Roman" w:hAnsi="Times New Roman" w:cs="Times New Roman"/>
            <w:sz w:val="24"/>
            <w:szCs w:val="24"/>
          </w:rPr>
          <w:t>        Employee e = new Employee();  </w:t>
        </w:r>
      </w:ins>
    </w:p>
    <w:p w:rsidR="00414614" w:rsidRPr="00414614" w:rsidRDefault="00414614" w:rsidP="00414614">
      <w:pPr>
        <w:numPr>
          <w:ilvl w:val="0"/>
          <w:numId w:val="41"/>
        </w:numPr>
        <w:spacing w:before="100" w:beforeAutospacing="1" w:after="100" w:afterAutospacing="1" w:line="240" w:lineRule="auto"/>
        <w:rPr>
          <w:ins w:id="1374" w:author="Unknown"/>
          <w:rFonts w:ascii="Times New Roman" w:eastAsia="Times New Roman" w:hAnsi="Times New Roman" w:cs="Times New Roman"/>
          <w:sz w:val="24"/>
          <w:szCs w:val="24"/>
        </w:rPr>
      </w:pPr>
      <w:ins w:id="13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1"/>
        </w:numPr>
        <w:spacing w:before="100" w:beforeAutospacing="1" w:after="100" w:afterAutospacing="1" w:line="240" w:lineRule="auto"/>
        <w:rPr>
          <w:ins w:id="1376" w:author="Unknown"/>
          <w:rFonts w:ascii="Times New Roman" w:eastAsia="Times New Roman" w:hAnsi="Times New Roman" w:cs="Times New Roman"/>
          <w:sz w:val="24"/>
          <w:szCs w:val="24"/>
        </w:rPr>
      </w:pPr>
      <w:ins w:id="137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378" w:author="Unknown"/>
          <w:rFonts w:ascii="Times New Roman" w:eastAsia="Times New Roman" w:hAnsi="Times New Roman" w:cs="Times New Roman"/>
          <w:sz w:val="24"/>
          <w:szCs w:val="24"/>
        </w:rPr>
      </w:pPr>
      <w:ins w:id="137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0" w:author="Unknown"/>
          <w:rFonts w:ascii="Courier New" w:eastAsia="Times New Roman" w:hAnsi="Courier New" w:cs="Courier New"/>
          <w:sz w:val="20"/>
          <w:szCs w:val="20"/>
        </w:rPr>
      </w:pPr>
      <w:ins w:id="1381" w:author="Unknown">
        <w:r w:rsidRPr="00414614">
          <w:rPr>
            <w:rFonts w:ascii="Courier New" w:eastAsia="Times New Roman" w:hAnsi="Courier New" w:cs="Courier New"/>
            <w:sz w:val="20"/>
            <w:szCs w:val="20"/>
          </w:rPr>
          <w:t>Person class constructor called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2" w:author="Unknown"/>
          <w:rFonts w:ascii="Courier New" w:eastAsia="Times New Roman" w:hAnsi="Courier New" w:cs="Courier New"/>
          <w:sz w:val="20"/>
          <w:szCs w:val="20"/>
        </w:rPr>
      </w:pPr>
      <w:ins w:id="1383" w:author="Unknown">
        <w:r w:rsidRPr="00414614">
          <w:rPr>
            <w:rFonts w:ascii="Courier New" w:eastAsia="Times New Roman" w:hAnsi="Courier New" w:cs="Courier New"/>
            <w:sz w:val="20"/>
            <w:szCs w:val="20"/>
          </w:rPr>
          <w:t>Employee class constructor called</w:t>
        </w:r>
      </w:ins>
    </w:p>
    <w:p w:rsidR="00414614" w:rsidRPr="00414614" w:rsidRDefault="00414614" w:rsidP="00414614">
      <w:pPr>
        <w:spacing w:before="100" w:beforeAutospacing="1" w:after="100" w:afterAutospacing="1" w:line="240" w:lineRule="auto"/>
        <w:rPr>
          <w:ins w:id="1384" w:author="Unknown"/>
          <w:rFonts w:ascii="Times New Roman" w:eastAsia="Times New Roman" w:hAnsi="Times New Roman" w:cs="Times New Roman"/>
          <w:sz w:val="24"/>
          <w:szCs w:val="24"/>
        </w:rPr>
      </w:pPr>
      <w:ins w:id="1385"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1386" w:author="Unknown"/>
          <w:rFonts w:ascii="Times New Roman" w:eastAsia="Times New Roman" w:hAnsi="Times New Roman" w:cs="Times New Roman"/>
          <w:sz w:val="24"/>
          <w:szCs w:val="24"/>
        </w:rPr>
      </w:pPr>
      <w:ins w:id="1387" w:author="Unknown">
        <w:r w:rsidRPr="00414614">
          <w:rPr>
            <w:rFonts w:ascii="Times New Roman" w:eastAsia="Times New Roman" w:hAnsi="Times New Roman" w:cs="Times New Roman"/>
            <w:sz w:val="24"/>
            <w:szCs w:val="24"/>
          </w:rPr>
          <w:t>The super() is implicitly invoked by the compiler if no super() or this() is included explicitly within the derived class constructor. Therefore, in this case, The Person class constructor is called first and then the Employee class constructor is called.</w:t>
        </w:r>
      </w:ins>
    </w:p>
    <w:p w:rsidR="00414614" w:rsidRPr="00414614" w:rsidRDefault="00414614" w:rsidP="00414614">
      <w:pPr>
        <w:spacing w:after="0" w:line="240" w:lineRule="auto"/>
        <w:rPr>
          <w:ins w:id="1388" w:author="Unknown"/>
          <w:rFonts w:ascii="Times New Roman" w:eastAsia="Times New Roman" w:hAnsi="Times New Roman" w:cs="Times New Roman"/>
          <w:sz w:val="24"/>
          <w:szCs w:val="24"/>
        </w:rPr>
      </w:pPr>
      <w:ins w:id="1389" w:author="Unknown">
        <w:r w:rsidRPr="00414614">
          <w:rPr>
            <w:rFonts w:ascii="Times New Roman" w:eastAsia="Times New Roman" w:hAnsi="Times New Roman" w:cs="Times New Roman"/>
            <w:sz w:val="24"/>
            <w:szCs w:val="24"/>
          </w:rPr>
          <w:pict>
            <v:rect id="_x0000_i109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390" w:author="Unknown"/>
          <w:rFonts w:ascii="Times New Roman" w:eastAsia="Times New Roman" w:hAnsi="Times New Roman" w:cs="Times New Roman"/>
          <w:b/>
          <w:bCs/>
          <w:sz w:val="27"/>
          <w:szCs w:val="27"/>
        </w:rPr>
      </w:pPr>
      <w:ins w:id="1391" w:author="Unknown">
        <w:r w:rsidRPr="00414614">
          <w:rPr>
            <w:rFonts w:ascii="Times New Roman" w:eastAsia="Times New Roman" w:hAnsi="Times New Roman" w:cs="Times New Roman"/>
            <w:b/>
            <w:bCs/>
            <w:sz w:val="27"/>
            <w:szCs w:val="27"/>
          </w:rPr>
          <w:t>70) Can you use this() and super() both in a constructor?</w:t>
        </w:r>
      </w:ins>
    </w:p>
    <w:p w:rsidR="00414614" w:rsidRPr="00414614" w:rsidRDefault="00414614" w:rsidP="00414614">
      <w:pPr>
        <w:spacing w:before="100" w:beforeAutospacing="1" w:after="100" w:afterAutospacing="1" w:line="240" w:lineRule="auto"/>
        <w:rPr>
          <w:ins w:id="1392" w:author="Unknown"/>
          <w:rFonts w:ascii="Times New Roman" w:eastAsia="Times New Roman" w:hAnsi="Times New Roman" w:cs="Times New Roman"/>
          <w:sz w:val="24"/>
          <w:szCs w:val="24"/>
        </w:rPr>
      </w:pPr>
      <w:ins w:id="1393" w:author="Unknown">
        <w:r w:rsidRPr="00414614">
          <w:rPr>
            <w:rFonts w:ascii="Times New Roman" w:eastAsia="Times New Roman" w:hAnsi="Times New Roman" w:cs="Times New Roman"/>
            <w:sz w:val="24"/>
            <w:szCs w:val="24"/>
          </w:rPr>
          <w:t>No, because this() and super() must be the first statement in the class constructor.</w:t>
        </w:r>
      </w:ins>
    </w:p>
    <w:p w:rsidR="00414614" w:rsidRPr="00414614" w:rsidRDefault="00414614" w:rsidP="00414614">
      <w:pPr>
        <w:spacing w:before="100" w:beforeAutospacing="1" w:after="100" w:afterAutospacing="1" w:line="240" w:lineRule="auto"/>
        <w:rPr>
          <w:ins w:id="1394" w:author="Unknown"/>
          <w:rFonts w:ascii="Times New Roman" w:eastAsia="Times New Roman" w:hAnsi="Times New Roman" w:cs="Times New Roman"/>
          <w:sz w:val="24"/>
          <w:szCs w:val="24"/>
        </w:rPr>
      </w:pPr>
      <w:ins w:id="1395" w:author="Unknown">
        <w:r w:rsidRPr="00414614">
          <w:rPr>
            <w:rFonts w:ascii="Times New Roman" w:eastAsia="Times New Roman" w:hAnsi="Times New Roman" w:cs="Times New Roman"/>
            <w:b/>
            <w:bCs/>
            <w:sz w:val="24"/>
            <w:szCs w:val="24"/>
          </w:rPr>
          <w:t>Example:</w:t>
        </w:r>
      </w:ins>
    </w:p>
    <w:p w:rsidR="00414614" w:rsidRPr="00414614" w:rsidRDefault="00414614" w:rsidP="00414614">
      <w:pPr>
        <w:numPr>
          <w:ilvl w:val="0"/>
          <w:numId w:val="42"/>
        </w:numPr>
        <w:spacing w:before="100" w:beforeAutospacing="1" w:after="100" w:afterAutospacing="1" w:line="240" w:lineRule="auto"/>
        <w:rPr>
          <w:ins w:id="1396" w:author="Unknown"/>
          <w:rFonts w:ascii="Times New Roman" w:eastAsia="Times New Roman" w:hAnsi="Times New Roman" w:cs="Times New Roman"/>
          <w:sz w:val="24"/>
          <w:szCs w:val="24"/>
        </w:rPr>
      </w:pPr>
      <w:ins w:id="1397"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42"/>
        </w:numPr>
        <w:spacing w:before="100" w:beforeAutospacing="1" w:after="100" w:afterAutospacing="1" w:line="240" w:lineRule="auto"/>
        <w:rPr>
          <w:ins w:id="1398" w:author="Unknown"/>
          <w:rFonts w:ascii="Times New Roman" w:eastAsia="Times New Roman" w:hAnsi="Times New Roman" w:cs="Times New Roman"/>
          <w:sz w:val="24"/>
          <w:szCs w:val="24"/>
        </w:rPr>
      </w:pPr>
      <w:ins w:id="1399" w:author="Unknown">
        <w:r w:rsidRPr="00414614">
          <w:rPr>
            <w:rFonts w:ascii="Times New Roman" w:eastAsia="Times New Roman" w:hAnsi="Times New Roman" w:cs="Times New Roman"/>
            <w:sz w:val="24"/>
            <w:szCs w:val="24"/>
          </w:rPr>
          <w:t>    Test()  </w:t>
        </w:r>
      </w:ins>
    </w:p>
    <w:p w:rsidR="00414614" w:rsidRPr="00414614" w:rsidRDefault="00414614" w:rsidP="00414614">
      <w:pPr>
        <w:numPr>
          <w:ilvl w:val="0"/>
          <w:numId w:val="42"/>
        </w:numPr>
        <w:spacing w:before="100" w:beforeAutospacing="1" w:after="100" w:afterAutospacing="1" w:line="240" w:lineRule="auto"/>
        <w:rPr>
          <w:ins w:id="1400" w:author="Unknown"/>
          <w:rFonts w:ascii="Times New Roman" w:eastAsia="Times New Roman" w:hAnsi="Times New Roman" w:cs="Times New Roman"/>
          <w:sz w:val="24"/>
          <w:szCs w:val="24"/>
        </w:rPr>
      </w:pPr>
      <w:ins w:id="140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2"/>
        </w:numPr>
        <w:spacing w:before="100" w:beforeAutospacing="1" w:after="100" w:afterAutospacing="1" w:line="240" w:lineRule="auto"/>
        <w:rPr>
          <w:ins w:id="1402" w:author="Unknown"/>
          <w:rFonts w:ascii="Times New Roman" w:eastAsia="Times New Roman" w:hAnsi="Times New Roman" w:cs="Times New Roman"/>
          <w:sz w:val="24"/>
          <w:szCs w:val="24"/>
        </w:rPr>
      </w:pPr>
      <w:ins w:id="1403" w:author="Unknown">
        <w:r w:rsidRPr="00414614">
          <w:rPr>
            <w:rFonts w:ascii="Times New Roman" w:eastAsia="Times New Roman" w:hAnsi="Times New Roman" w:cs="Times New Roman"/>
            <w:sz w:val="24"/>
            <w:szCs w:val="24"/>
          </w:rPr>
          <w:t>         super();   </w:t>
        </w:r>
      </w:ins>
    </w:p>
    <w:p w:rsidR="00414614" w:rsidRPr="00414614" w:rsidRDefault="00414614" w:rsidP="00414614">
      <w:pPr>
        <w:numPr>
          <w:ilvl w:val="0"/>
          <w:numId w:val="42"/>
        </w:numPr>
        <w:spacing w:before="100" w:beforeAutospacing="1" w:after="100" w:afterAutospacing="1" w:line="240" w:lineRule="auto"/>
        <w:rPr>
          <w:ins w:id="1404" w:author="Unknown"/>
          <w:rFonts w:ascii="Times New Roman" w:eastAsia="Times New Roman" w:hAnsi="Times New Roman" w:cs="Times New Roman"/>
          <w:sz w:val="24"/>
          <w:szCs w:val="24"/>
        </w:rPr>
      </w:pPr>
      <w:ins w:id="1405" w:author="Unknown">
        <w:r w:rsidRPr="00414614">
          <w:rPr>
            <w:rFonts w:ascii="Times New Roman" w:eastAsia="Times New Roman" w:hAnsi="Times New Roman" w:cs="Times New Roman"/>
            <w:sz w:val="24"/>
            <w:szCs w:val="24"/>
          </w:rPr>
          <w:t>         this();  </w:t>
        </w:r>
      </w:ins>
    </w:p>
    <w:p w:rsidR="00414614" w:rsidRPr="00414614" w:rsidRDefault="00414614" w:rsidP="00414614">
      <w:pPr>
        <w:numPr>
          <w:ilvl w:val="0"/>
          <w:numId w:val="42"/>
        </w:numPr>
        <w:spacing w:before="100" w:beforeAutospacing="1" w:after="100" w:afterAutospacing="1" w:line="240" w:lineRule="auto"/>
        <w:rPr>
          <w:ins w:id="1406" w:author="Unknown"/>
          <w:rFonts w:ascii="Times New Roman" w:eastAsia="Times New Roman" w:hAnsi="Times New Roman" w:cs="Times New Roman"/>
          <w:sz w:val="24"/>
          <w:szCs w:val="24"/>
        </w:rPr>
      </w:pPr>
      <w:ins w:id="1407" w:author="Unknown">
        <w:r w:rsidRPr="00414614">
          <w:rPr>
            <w:rFonts w:ascii="Times New Roman" w:eastAsia="Times New Roman" w:hAnsi="Times New Roman" w:cs="Times New Roman"/>
            <w:sz w:val="24"/>
            <w:szCs w:val="24"/>
          </w:rPr>
          <w:t>         System.out.println("Test class object is created");  </w:t>
        </w:r>
      </w:ins>
    </w:p>
    <w:p w:rsidR="00414614" w:rsidRPr="00414614" w:rsidRDefault="00414614" w:rsidP="00414614">
      <w:pPr>
        <w:numPr>
          <w:ilvl w:val="0"/>
          <w:numId w:val="42"/>
        </w:numPr>
        <w:spacing w:before="100" w:beforeAutospacing="1" w:after="100" w:afterAutospacing="1" w:line="240" w:lineRule="auto"/>
        <w:rPr>
          <w:ins w:id="1408" w:author="Unknown"/>
          <w:rFonts w:ascii="Times New Roman" w:eastAsia="Times New Roman" w:hAnsi="Times New Roman" w:cs="Times New Roman"/>
          <w:sz w:val="24"/>
          <w:szCs w:val="24"/>
        </w:rPr>
      </w:pPr>
      <w:ins w:id="1409"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42"/>
        </w:numPr>
        <w:spacing w:before="100" w:beforeAutospacing="1" w:after="100" w:afterAutospacing="1" w:line="240" w:lineRule="auto"/>
        <w:rPr>
          <w:ins w:id="1410" w:author="Unknown"/>
          <w:rFonts w:ascii="Times New Roman" w:eastAsia="Times New Roman" w:hAnsi="Times New Roman" w:cs="Times New Roman"/>
          <w:sz w:val="24"/>
          <w:szCs w:val="24"/>
        </w:rPr>
      </w:pPr>
      <w:ins w:id="141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42"/>
        </w:numPr>
        <w:spacing w:before="100" w:beforeAutospacing="1" w:after="100" w:afterAutospacing="1" w:line="240" w:lineRule="auto"/>
        <w:rPr>
          <w:ins w:id="1412" w:author="Unknown"/>
          <w:rFonts w:ascii="Times New Roman" w:eastAsia="Times New Roman" w:hAnsi="Times New Roman" w:cs="Times New Roman"/>
          <w:sz w:val="24"/>
          <w:szCs w:val="24"/>
        </w:rPr>
      </w:pPr>
      <w:ins w:id="1413" w:author="Unknown">
        <w:r w:rsidRPr="00414614">
          <w:rPr>
            <w:rFonts w:ascii="Times New Roman" w:eastAsia="Times New Roman" w:hAnsi="Times New Roman" w:cs="Times New Roman"/>
            <w:sz w:val="24"/>
            <w:szCs w:val="24"/>
          </w:rPr>
          <w:t>     Test t = new Test();  </w:t>
        </w:r>
      </w:ins>
    </w:p>
    <w:p w:rsidR="00414614" w:rsidRPr="00414614" w:rsidRDefault="00414614" w:rsidP="00414614">
      <w:pPr>
        <w:numPr>
          <w:ilvl w:val="0"/>
          <w:numId w:val="42"/>
        </w:numPr>
        <w:spacing w:before="100" w:beforeAutospacing="1" w:after="100" w:afterAutospacing="1" w:line="240" w:lineRule="auto"/>
        <w:rPr>
          <w:ins w:id="1414" w:author="Unknown"/>
          <w:rFonts w:ascii="Times New Roman" w:eastAsia="Times New Roman" w:hAnsi="Times New Roman" w:cs="Times New Roman"/>
          <w:sz w:val="24"/>
          <w:szCs w:val="24"/>
        </w:rPr>
      </w:pPr>
      <w:ins w:id="141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2"/>
        </w:numPr>
        <w:spacing w:before="100" w:beforeAutospacing="1" w:after="100" w:afterAutospacing="1" w:line="240" w:lineRule="auto"/>
        <w:rPr>
          <w:ins w:id="1416" w:author="Unknown"/>
          <w:rFonts w:ascii="Times New Roman" w:eastAsia="Times New Roman" w:hAnsi="Times New Roman" w:cs="Times New Roman"/>
          <w:sz w:val="24"/>
          <w:szCs w:val="24"/>
        </w:rPr>
      </w:pPr>
      <w:ins w:id="141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418" w:author="Unknown"/>
          <w:rFonts w:ascii="Times New Roman" w:eastAsia="Times New Roman" w:hAnsi="Times New Roman" w:cs="Times New Roman"/>
          <w:sz w:val="24"/>
          <w:szCs w:val="24"/>
        </w:rPr>
      </w:pPr>
      <w:ins w:id="1419"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0" w:author="Unknown"/>
          <w:rFonts w:ascii="Courier New" w:eastAsia="Times New Roman" w:hAnsi="Courier New" w:cs="Courier New"/>
          <w:sz w:val="20"/>
          <w:szCs w:val="20"/>
        </w:rPr>
      </w:pPr>
      <w:ins w:id="1421" w:author="Unknown">
        <w:r w:rsidRPr="00414614">
          <w:rPr>
            <w:rFonts w:ascii="Courier New" w:eastAsia="Times New Roman" w:hAnsi="Courier New" w:cs="Courier New"/>
            <w:sz w:val="20"/>
            <w:szCs w:val="20"/>
          </w:rPr>
          <w:t>Test.java:5: error: call to this must be first statement in constructor</w:t>
        </w:r>
      </w:ins>
    </w:p>
    <w:p w:rsidR="00414614" w:rsidRPr="00414614" w:rsidRDefault="00414614" w:rsidP="00414614">
      <w:pPr>
        <w:spacing w:after="0" w:line="240" w:lineRule="auto"/>
        <w:rPr>
          <w:ins w:id="1422" w:author="Unknown"/>
          <w:rFonts w:ascii="Times New Roman" w:eastAsia="Times New Roman" w:hAnsi="Times New Roman" w:cs="Times New Roman"/>
          <w:sz w:val="24"/>
          <w:szCs w:val="24"/>
        </w:rPr>
      </w:pPr>
      <w:ins w:id="1423" w:author="Unknown">
        <w:r w:rsidRPr="00414614">
          <w:rPr>
            <w:rFonts w:ascii="Times New Roman" w:eastAsia="Times New Roman" w:hAnsi="Times New Roman" w:cs="Times New Roman"/>
            <w:sz w:val="24"/>
            <w:szCs w:val="24"/>
          </w:rPr>
          <w:pict>
            <v:rect id="_x0000_i109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424" w:author="Unknown"/>
          <w:rFonts w:ascii="Times New Roman" w:eastAsia="Times New Roman" w:hAnsi="Times New Roman" w:cs="Times New Roman"/>
          <w:b/>
          <w:bCs/>
          <w:sz w:val="27"/>
          <w:szCs w:val="27"/>
        </w:rPr>
      </w:pPr>
      <w:ins w:id="1425" w:author="Unknown">
        <w:r w:rsidRPr="00414614">
          <w:rPr>
            <w:rFonts w:ascii="Times New Roman" w:eastAsia="Times New Roman" w:hAnsi="Times New Roman" w:cs="Times New Roman"/>
            <w:b/>
            <w:bCs/>
            <w:sz w:val="27"/>
            <w:szCs w:val="27"/>
          </w:rPr>
          <w:t>71)What is object cloning?</w:t>
        </w:r>
      </w:ins>
    </w:p>
    <w:p w:rsidR="00414614" w:rsidRPr="00414614" w:rsidRDefault="00414614" w:rsidP="00414614">
      <w:pPr>
        <w:spacing w:before="100" w:beforeAutospacing="1" w:after="100" w:afterAutospacing="1" w:line="240" w:lineRule="auto"/>
        <w:rPr>
          <w:ins w:id="1426" w:author="Unknown"/>
          <w:rFonts w:ascii="Times New Roman" w:eastAsia="Times New Roman" w:hAnsi="Times New Roman" w:cs="Times New Roman"/>
          <w:sz w:val="24"/>
          <w:szCs w:val="24"/>
        </w:rPr>
      </w:pPr>
      <w:ins w:id="1427" w:author="Unknown">
        <w:r w:rsidRPr="00414614">
          <w:rPr>
            <w:rFonts w:ascii="Times New Roman" w:eastAsia="Times New Roman" w:hAnsi="Times New Roman" w:cs="Times New Roman"/>
            <w:sz w:val="24"/>
            <w:szCs w:val="24"/>
          </w:rPr>
          <w:t xml:space="preserve">The object cloning is used to create the exact copy of an object. The clone() method of the Object class is used to clone an object. The </w:t>
        </w:r>
        <w:r w:rsidRPr="00414614">
          <w:rPr>
            <w:rFonts w:ascii="Times New Roman" w:eastAsia="Times New Roman" w:hAnsi="Times New Roman" w:cs="Times New Roman"/>
            <w:b/>
            <w:bCs/>
            <w:sz w:val="24"/>
            <w:szCs w:val="24"/>
          </w:rPr>
          <w:t>java.lang.Cloneable</w:t>
        </w:r>
        <w:r w:rsidRPr="00414614">
          <w:rPr>
            <w:rFonts w:ascii="Times New Roman" w:eastAsia="Times New Roman" w:hAnsi="Times New Roman" w:cs="Times New Roman"/>
            <w:sz w:val="24"/>
            <w:szCs w:val="24"/>
          </w:rPr>
          <w:t xml:space="preserve"> interface must be implemented by the class whose object clone we want to create. If we don't implement Cloneable interface, clone() method generates CloneNotSupportedException.</w:t>
        </w:r>
      </w:ins>
    </w:p>
    <w:p w:rsidR="00414614" w:rsidRPr="00414614" w:rsidRDefault="00414614" w:rsidP="00414614">
      <w:pPr>
        <w:numPr>
          <w:ilvl w:val="0"/>
          <w:numId w:val="43"/>
        </w:numPr>
        <w:spacing w:before="100" w:beforeAutospacing="1" w:after="100" w:afterAutospacing="1" w:line="240" w:lineRule="auto"/>
        <w:rPr>
          <w:ins w:id="1428" w:author="Unknown"/>
          <w:rFonts w:ascii="Times New Roman" w:eastAsia="Times New Roman" w:hAnsi="Times New Roman" w:cs="Times New Roman"/>
          <w:sz w:val="24"/>
          <w:szCs w:val="24"/>
        </w:rPr>
      </w:pPr>
      <w:ins w:id="1429" w:author="Unknown">
        <w:r w:rsidRPr="00414614">
          <w:rPr>
            <w:rFonts w:ascii="Times New Roman" w:eastAsia="Times New Roman" w:hAnsi="Times New Roman" w:cs="Times New Roman"/>
            <w:sz w:val="24"/>
            <w:szCs w:val="24"/>
          </w:rPr>
          <w:t>protected Object clone() throws CloneNotSupportedException    </w:t>
        </w:r>
      </w:ins>
    </w:p>
    <w:p w:rsidR="00414614" w:rsidRPr="00414614" w:rsidRDefault="00414614" w:rsidP="00414614">
      <w:pPr>
        <w:numPr>
          <w:ilvl w:val="0"/>
          <w:numId w:val="43"/>
        </w:numPr>
        <w:spacing w:before="100" w:beforeAutospacing="1" w:after="100" w:afterAutospacing="1" w:line="240" w:lineRule="auto"/>
        <w:rPr>
          <w:ins w:id="1430" w:author="Unknown"/>
          <w:rFonts w:ascii="Times New Roman" w:eastAsia="Times New Roman" w:hAnsi="Times New Roman" w:cs="Times New Roman"/>
          <w:sz w:val="24"/>
          <w:szCs w:val="24"/>
        </w:rPr>
      </w:pPr>
      <w:ins w:id="1431"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432" w:author="Unknown"/>
          <w:rFonts w:ascii="Times New Roman" w:eastAsia="Times New Roman" w:hAnsi="Times New Roman" w:cs="Times New Roman"/>
          <w:sz w:val="24"/>
          <w:szCs w:val="24"/>
        </w:rPr>
      </w:pPr>
      <w:ins w:id="1433"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"https://www.javatpoint.com/object-cloning"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1434" w:author="Unknown"/>
          <w:rFonts w:ascii="Times New Roman" w:eastAsia="Times New Roman" w:hAnsi="Times New Roman" w:cs="Times New Roman"/>
          <w:sz w:val="24"/>
          <w:szCs w:val="24"/>
        </w:rPr>
      </w:pPr>
      <w:ins w:id="1435" w:author="Unknown">
        <w:r w:rsidRPr="00414614">
          <w:rPr>
            <w:rFonts w:ascii="Times New Roman" w:eastAsia="Times New Roman" w:hAnsi="Times New Roman" w:cs="Times New Roman"/>
            <w:sz w:val="24"/>
            <w:szCs w:val="24"/>
          </w:rPr>
          <w:pict>
            <v:rect id="_x0000_i1098"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1436" w:author="Unknown"/>
          <w:rFonts w:ascii="Times New Roman" w:eastAsia="Times New Roman" w:hAnsi="Times New Roman" w:cs="Times New Roman"/>
          <w:b/>
          <w:bCs/>
          <w:sz w:val="36"/>
          <w:szCs w:val="36"/>
        </w:rPr>
      </w:pPr>
      <w:ins w:id="1437" w:author="Unknown">
        <w:r w:rsidRPr="00414614">
          <w:rPr>
            <w:rFonts w:ascii="Times New Roman" w:eastAsia="Times New Roman" w:hAnsi="Times New Roman" w:cs="Times New Roman"/>
            <w:b/>
            <w:bCs/>
            <w:sz w:val="36"/>
            <w:szCs w:val="36"/>
          </w:rPr>
          <w:t>Core Java - OOPs Concepts: Method Overloading Interview Questions</w:t>
        </w:r>
      </w:ins>
    </w:p>
    <w:p w:rsidR="00414614" w:rsidRPr="00414614" w:rsidRDefault="00414614" w:rsidP="00414614">
      <w:pPr>
        <w:spacing w:after="0" w:line="240" w:lineRule="auto"/>
        <w:rPr>
          <w:ins w:id="1438" w:author="Unknown"/>
          <w:rFonts w:ascii="Times New Roman" w:eastAsia="Times New Roman" w:hAnsi="Times New Roman" w:cs="Times New Roman"/>
          <w:sz w:val="24"/>
          <w:szCs w:val="24"/>
        </w:rPr>
      </w:pPr>
      <w:ins w:id="1439" w:author="Unknown">
        <w:r w:rsidRPr="00414614">
          <w:rPr>
            <w:rFonts w:ascii="Times New Roman" w:eastAsia="Times New Roman" w:hAnsi="Times New Roman" w:cs="Times New Roman"/>
            <w:sz w:val="24"/>
            <w:szCs w:val="24"/>
          </w:rPr>
          <w:pict>
            <v:rect id="_x0000_i109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440" w:author="Unknown"/>
          <w:rFonts w:ascii="Times New Roman" w:eastAsia="Times New Roman" w:hAnsi="Times New Roman" w:cs="Times New Roman"/>
          <w:b/>
          <w:bCs/>
          <w:sz w:val="27"/>
          <w:szCs w:val="27"/>
        </w:rPr>
      </w:pPr>
      <w:ins w:id="1441" w:author="Unknown">
        <w:r w:rsidRPr="00414614">
          <w:rPr>
            <w:rFonts w:ascii="Times New Roman" w:eastAsia="Times New Roman" w:hAnsi="Times New Roman" w:cs="Times New Roman"/>
            <w:b/>
            <w:bCs/>
            <w:sz w:val="27"/>
            <w:szCs w:val="27"/>
          </w:rPr>
          <w:t>72) What is method overloading?</w:t>
        </w:r>
      </w:ins>
    </w:p>
    <w:p w:rsidR="00414614" w:rsidRPr="00414614" w:rsidRDefault="00414614" w:rsidP="00414614">
      <w:pPr>
        <w:spacing w:before="100" w:beforeAutospacing="1" w:after="100" w:afterAutospacing="1" w:line="240" w:lineRule="auto"/>
        <w:rPr>
          <w:ins w:id="1442" w:author="Unknown"/>
          <w:rFonts w:ascii="Times New Roman" w:eastAsia="Times New Roman" w:hAnsi="Times New Roman" w:cs="Times New Roman"/>
          <w:sz w:val="24"/>
          <w:szCs w:val="24"/>
        </w:rPr>
      </w:pPr>
      <w:ins w:id="1443" w:author="Unknown">
        <w:r w:rsidRPr="00414614">
          <w:rPr>
            <w:rFonts w:ascii="Times New Roman" w:eastAsia="Times New Roman" w:hAnsi="Times New Roman" w:cs="Times New Roman"/>
            <w:sz w:val="24"/>
            <w:szCs w:val="24"/>
          </w:rPr>
          <w:t>Method overloading is the polymorphism technique which allows us to create multiple methods with the same name but different signature. We can achieve method overloading in two ways.</w:t>
        </w:r>
      </w:ins>
    </w:p>
    <w:p w:rsidR="00414614" w:rsidRPr="00414614" w:rsidRDefault="00414614" w:rsidP="00414614">
      <w:pPr>
        <w:numPr>
          <w:ilvl w:val="0"/>
          <w:numId w:val="44"/>
        </w:numPr>
        <w:spacing w:before="100" w:beforeAutospacing="1" w:after="100" w:afterAutospacing="1" w:line="240" w:lineRule="auto"/>
        <w:rPr>
          <w:ins w:id="1444" w:author="Unknown"/>
          <w:rFonts w:ascii="Times New Roman" w:eastAsia="Times New Roman" w:hAnsi="Times New Roman" w:cs="Times New Roman"/>
          <w:sz w:val="24"/>
          <w:szCs w:val="24"/>
        </w:rPr>
      </w:pPr>
      <w:ins w:id="1445" w:author="Unknown">
        <w:r w:rsidRPr="00414614">
          <w:rPr>
            <w:rFonts w:ascii="Times New Roman" w:eastAsia="Times New Roman" w:hAnsi="Times New Roman" w:cs="Times New Roman"/>
            <w:sz w:val="24"/>
            <w:szCs w:val="24"/>
          </w:rPr>
          <w:t>Changing the number of arguments</w:t>
        </w:r>
      </w:ins>
    </w:p>
    <w:p w:rsidR="00414614" w:rsidRPr="00414614" w:rsidRDefault="00414614" w:rsidP="00414614">
      <w:pPr>
        <w:numPr>
          <w:ilvl w:val="0"/>
          <w:numId w:val="44"/>
        </w:numPr>
        <w:spacing w:before="100" w:beforeAutospacing="1" w:after="100" w:afterAutospacing="1" w:line="240" w:lineRule="auto"/>
        <w:rPr>
          <w:ins w:id="1446" w:author="Unknown"/>
          <w:rFonts w:ascii="Times New Roman" w:eastAsia="Times New Roman" w:hAnsi="Times New Roman" w:cs="Times New Roman"/>
          <w:sz w:val="24"/>
          <w:szCs w:val="24"/>
        </w:rPr>
      </w:pPr>
      <w:ins w:id="1447" w:author="Unknown">
        <w:r w:rsidRPr="00414614">
          <w:rPr>
            <w:rFonts w:ascii="Times New Roman" w:eastAsia="Times New Roman" w:hAnsi="Times New Roman" w:cs="Times New Roman"/>
            <w:sz w:val="24"/>
            <w:szCs w:val="24"/>
          </w:rPr>
          <w:t>Changing the return type</w:t>
        </w:r>
      </w:ins>
    </w:p>
    <w:p w:rsidR="00414614" w:rsidRPr="00414614" w:rsidRDefault="00414614" w:rsidP="00414614">
      <w:pPr>
        <w:spacing w:before="100" w:beforeAutospacing="1" w:after="100" w:afterAutospacing="1" w:line="240" w:lineRule="auto"/>
        <w:rPr>
          <w:ins w:id="1448" w:author="Unknown"/>
          <w:rFonts w:ascii="Times New Roman" w:eastAsia="Times New Roman" w:hAnsi="Times New Roman" w:cs="Times New Roman"/>
          <w:sz w:val="24"/>
          <w:szCs w:val="24"/>
        </w:rPr>
      </w:pPr>
      <w:ins w:id="1449" w:author="Unknown">
        <w:r w:rsidRPr="00414614">
          <w:rPr>
            <w:rFonts w:ascii="Times New Roman" w:eastAsia="Times New Roman" w:hAnsi="Times New Roman" w:cs="Times New Roman"/>
            <w:sz w:val="24"/>
            <w:szCs w:val="24"/>
          </w:rPr>
          <w:t>Method overloading increases the readability of the program. Method overloading is performed to figure out the program quickly.</w:t>
        </w:r>
      </w:ins>
    </w:p>
    <w:p w:rsidR="00414614" w:rsidRPr="00414614" w:rsidRDefault="00414614" w:rsidP="00414614">
      <w:pPr>
        <w:spacing w:after="0" w:line="240" w:lineRule="auto"/>
        <w:rPr>
          <w:ins w:id="1450" w:author="Unknown"/>
          <w:rFonts w:ascii="Times New Roman" w:eastAsia="Times New Roman" w:hAnsi="Times New Roman" w:cs="Times New Roman"/>
          <w:sz w:val="24"/>
          <w:szCs w:val="24"/>
        </w:rPr>
      </w:pPr>
      <w:ins w:id="145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"https://www.javatpoint.com/method-overloading-in-java"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452" w:author="Unknown"/>
          <w:rFonts w:ascii="Times New Roman" w:eastAsia="Times New Roman" w:hAnsi="Times New Roman" w:cs="Times New Roman"/>
          <w:sz w:val="24"/>
          <w:szCs w:val="24"/>
        </w:rPr>
      </w:pPr>
      <w:ins w:id="1453" w:author="Unknown">
        <w:r w:rsidRPr="00414614">
          <w:rPr>
            <w:rFonts w:ascii="Times New Roman" w:eastAsia="Times New Roman" w:hAnsi="Times New Roman" w:cs="Times New Roman"/>
            <w:sz w:val="24"/>
            <w:szCs w:val="24"/>
          </w:rPr>
          <w:pict>
            <v:rect id="_x0000_i110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454" w:author="Unknown"/>
          <w:rFonts w:ascii="Times New Roman" w:eastAsia="Times New Roman" w:hAnsi="Times New Roman" w:cs="Times New Roman"/>
          <w:b/>
          <w:bCs/>
          <w:sz w:val="27"/>
          <w:szCs w:val="27"/>
        </w:rPr>
      </w:pPr>
      <w:ins w:id="1455" w:author="Unknown">
        <w:r w:rsidRPr="00414614">
          <w:rPr>
            <w:rFonts w:ascii="Times New Roman" w:eastAsia="Times New Roman" w:hAnsi="Times New Roman" w:cs="Times New Roman"/>
            <w:b/>
            <w:bCs/>
            <w:sz w:val="27"/>
            <w:szCs w:val="27"/>
          </w:rPr>
          <w:t>73) Why is method overloading not possible by changing the return type in java?</w:t>
        </w:r>
      </w:ins>
    </w:p>
    <w:p w:rsidR="00414614" w:rsidRPr="00414614" w:rsidRDefault="00414614" w:rsidP="00414614">
      <w:pPr>
        <w:spacing w:before="100" w:beforeAutospacing="1" w:after="100" w:afterAutospacing="1" w:line="240" w:lineRule="auto"/>
        <w:rPr>
          <w:ins w:id="1456" w:author="Unknown"/>
          <w:rFonts w:ascii="Times New Roman" w:eastAsia="Times New Roman" w:hAnsi="Times New Roman" w:cs="Times New Roman"/>
          <w:sz w:val="24"/>
          <w:szCs w:val="24"/>
        </w:rPr>
      </w:pPr>
      <w:ins w:id="1457" w:author="Unknown">
        <w:r w:rsidRPr="00414614">
          <w:rPr>
            <w:rFonts w:ascii="Times New Roman" w:eastAsia="Times New Roman" w:hAnsi="Times New Roman" w:cs="Times New Roman"/>
            <w:sz w:val="24"/>
            <w:szCs w:val="24"/>
          </w:rPr>
          <w:lastRenderedPageBreak/>
          <w:t>In Java, method overloading is not possible by changing the return type of the program due to avoid the ambiguity.</w:t>
        </w:r>
      </w:ins>
    </w:p>
    <w:p w:rsidR="00414614" w:rsidRPr="00414614" w:rsidRDefault="00414614" w:rsidP="00414614">
      <w:pPr>
        <w:numPr>
          <w:ilvl w:val="0"/>
          <w:numId w:val="45"/>
        </w:numPr>
        <w:spacing w:before="100" w:beforeAutospacing="1" w:after="100" w:afterAutospacing="1" w:line="240" w:lineRule="auto"/>
        <w:rPr>
          <w:ins w:id="1458" w:author="Unknown"/>
          <w:rFonts w:ascii="Times New Roman" w:eastAsia="Times New Roman" w:hAnsi="Times New Roman" w:cs="Times New Roman"/>
          <w:sz w:val="24"/>
          <w:szCs w:val="24"/>
        </w:rPr>
      </w:pPr>
      <w:ins w:id="1459" w:author="Unknown">
        <w:r w:rsidRPr="00414614">
          <w:rPr>
            <w:rFonts w:ascii="Times New Roman" w:eastAsia="Times New Roman" w:hAnsi="Times New Roman" w:cs="Times New Roman"/>
            <w:sz w:val="24"/>
            <w:szCs w:val="24"/>
          </w:rPr>
          <w:t>class Adder{  </w:t>
        </w:r>
      </w:ins>
    </w:p>
    <w:p w:rsidR="00414614" w:rsidRPr="00414614" w:rsidRDefault="00414614" w:rsidP="00414614">
      <w:pPr>
        <w:numPr>
          <w:ilvl w:val="0"/>
          <w:numId w:val="45"/>
        </w:numPr>
        <w:spacing w:before="100" w:beforeAutospacing="1" w:after="100" w:afterAutospacing="1" w:line="240" w:lineRule="auto"/>
        <w:rPr>
          <w:ins w:id="1460" w:author="Unknown"/>
          <w:rFonts w:ascii="Times New Roman" w:eastAsia="Times New Roman" w:hAnsi="Times New Roman" w:cs="Times New Roman"/>
          <w:sz w:val="24"/>
          <w:szCs w:val="24"/>
        </w:rPr>
      </w:pPr>
      <w:ins w:id="1461" w:author="Unknown">
        <w:r w:rsidRPr="00414614">
          <w:rPr>
            <w:rFonts w:ascii="Times New Roman" w:eastAsia="Times New Roman" w:hAnsi="Times New Roman" w:cs="Times New Roman"/>
            <w:sz w:val="24"/>
            <w:szCs w:val="24"/>
          </w:rPr>
          <w:t>static int add(int a,int b){return a+b;}  </w:t>
        </w:r>
      </w:ins>
    </w:p>
    <w:p w:rsidR="00414614" w:rsidRPr="00414614" w:rsidRDefault="00414614" w:rsidP="00414614">
      <w:pPr>
        <w:numPr>
          <w:ilvl w:val="0"/>
          <w:numId w:val="45"/>
        </w:numPr>
        <w:spacing w:before="100" w:beforeAutospacing="1" w:after="100" w:afterAutospacing="1" w:line="240" w:lineRule="auto"/>
        <w:rPr>
          <w:ins w:id="1462" w:author="Unknown"/>
          <w:rFonts w:ascii="Times New Roman" w:eastAsia="Times New Roman" w:hAnsi="Times New Roman" w:cs="Times New Roman"/>
          <w:sz w:val="24"/>
          <w:szCs w:val="24"/>
        </w:rPr>
      </w:pPr>
      <w:ins w:id="1463" w:author="Unknown">
        <w:r w:rsidRPr="00414614">
          <w:rPr>
            <w:rFonts w:ascii="Times New Roman" w:eastAsia="Times New Roman" w:hAnsi="Times New Roman" w:cs="Times New Roman"/>
            <w:sz w:val="24"/>
            <w:szCs w:val="24"/>
          </w:rPr>
          <w:t>static double add(int a,int b){return a+b;}  </w:t>
        </w:r>
      </w:ins>
    </w:p>
    <w:p w:rsidR="00414614" w:rsidRPr="00414614" w:rsidRDefault="00414614" w:rsidP="00414614">
      <w:pPr>
        <w:numPr>
          <w:ilvl w:val="0"/>
          <w:numId w:val="45"/>
        </w:numPr>
        <w:spacing w:before="100" w:beforeAutospacing="1" w:after="100" w:afterAutospacing="1" w:line="240" w:lineRule="auto"/>
        <w:rPr>
          <w:ins w:id="1464" w:author="Unknown"/>
          <w:rFonts w:ascii="Times New Roman" w:eastAsia="Times New Roman" w:hAnsi="Times New Roman" w:cs="Times New Roman"/>
          <w:sz w:val="24"/>
          <w:szCs w:val="24"/>
        </w:rPr>
      </w:pPr>
      <w:ins w:id="146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5"/>
        </w:numPr>
        <w:spacing w:before="100" w:beforeAutospacing="1" w:after="100" w:afterAutospacing="1" w:line="240" w:lineRule="auto"/>
        <w:rPr>
          <w:ins w:id="1466" w:author="Unknown"/>
          <w:rFonts w:ascii="Times New Roman" w:eastAsia="Times New Roman" w:hAnsi="Times New Roman" w:cs="Times New Roman"/>
          <w:sz w:val="24"/>
          <w:szCs w:val="24"/>
        </w:rPr>
      </w:pPr>
      <w:ins w:id="1467" w:author="Unknown">
        <w:r w:rsidRPr="00414614">
          <w:rPr>
            <w:rFonts w:ascii="Times New Roman" w:eastAsia="Times New Roman" w:hAnsi="Times New Roman" w:cs="Times New Roman"/>
            <w:sz w:val="24"/>
            <w:szCs w:val="24"/>
          </w:rPr>
          <w:t>class TestOverloading3{  </w:t>
        </w:r>
      </w:ins>
    </w:p>
    <w:p w:rsidR="00414614" w:rsidRPr="00414614" w:rsidRDefault="00414614" w:rsidP="00414614">
      <w:pPr>
        <w:numPr>
          <w:ilvl w:val="0"/>
          <w:numId w:val="45"/>
        </w:numPr>
        <w:spacing w:before="100" w:beforeAutospacing="1" w:after="100" w:afterAutospacing="1" w:line="240" w:lineRule="auto"/>
        <w:rPr>
          <w:ins w:id="1468" w:author="Unknown"/>
          <w:rFonts w:ascii="Times New Roman" w:eastAsia="Times New Roman" w:hAnsi="Times New Roman" w:cs="Times New Roman"/>
          <w:sz w:val="24"/>
          <w:szCs w:val="24"/>
        </w:rPr>
      </w:pPr>
      <w:ins w:id="1469"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45"/>
        </w:numPr>
        <w:spacing w:before="100" w:beforeAutospacing="1" w:after="100" w:afterAutospacing="1" w:line="240" w:lineRule="auto"/>
        <w:rPr>
          <w:ins w:id="1470" w:author="Unknown"/>
          <w:rFonts w:ascii="Times New Roman" w:eastAsia="Times New Roman" w:hAnsi="Times New Roman" w:cs="Times New Roman"/>
          <w:sz w:val="24"/>
          <w:szCs w:val="24"/>
        </w:rPr>
      </w:pPr>
      <w:ins w:id="1471" w:author="Unknown">
        <w:r w:rsidRPr="00414614">
          <w:rPr>
            <w:rFonts w:ascii="Times New Roman" w:eastAsia="Times New Roman" w:hAnsi="Times New Roman" w:cs="Times New Roman"/>
            <w:sz w:val="24"/>
            <w:szCs w:val="24"/>
          </w:rPr>
          <w:t>System.out.println(Adder.add(11,11));//ambiguity  </w:t>
        </w:r>
      </w:ins>
    </w:p>
    <w:p w:rsidR="00414614" w:rsidRPr="00414614" w:rsidRDefault="00414614" w:rsidP="00414614">
      <w:pPr>
        <w:numPr>
          <w:ilvl w:val="0"/>
          <w:numId w:val="45"/>
        </w:numPr>
        <w:spacing w:before="100" w:beforeAutospacing="1" w:after="100" w:afterAutospacing="1" w:line="240" w:lineRule="auto"/>
        <w:rPr>
          <w:ins w:id="1472" w:author="Unknown"/>
          <w:rFonts w:ascii="Times New Roman" w:eastAsia="Times New Roman" w:hAnsi="Times New Roman" w:cs="Times New Roman"/>
          <w:sz w:val="24"/>
          <w:szCs w:val="24"/>
        </w:rPr>
      </w:pPr>
      <w:ins w:id="147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474" w:author="Unknown"/>
          <w:rFonts w:ascii="Times New Roman" w:eastAsia="Times New Roman" w:hAnsi="Times New Roman" w:cs="Times New Roman"/>
          <w:sz w:val="24"/>
          <w:szCs w:val="24"/>
        </w:rPr>
      </w:pPr>
      <w:ins w:id="147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"http://www.javatpoint.com/opr/test.jsp?filename=TestOverloading3"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1476" w:author="Unknown"/>
          <w:rFonts w:ascii="Times New Roman" w:eastAsia="Times New Roman" w:hAnsi="Times New Roman" w:cs="Times New Roman"/>
          <w:sz w:val="24"/>
          <w:szCs w:val="24"/>
        </w:rPr>
      </w:pPr>
      <w:ins w:id="1477"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8" w:author="Unknown"/>
          <w:rFonts w:ascii="Courier New" w:eastAsia="Times New Roman" w:hAnsi="Courier New" w:cs="Courier New"/>
          <w:sz w:val="20"/>
          <w:szCs w:val="20"/>
        </w:rPr>
      </w:pPr>
      <w:ins w:id="1479" w:author="Unknown">
        <w:r w:rsidRPr="00414614">
          <w:rPr>
            <w:rFonts w:ascii="Courier New" w:eastAsia="Times New Roman" w:hAnsi="Courier New" w:cs="Courier New"/>
            <w:sz w:val="20"/>
            <w:szCs w:val="20"/>
          </w:rPr>
          <w:t>Compile Time Error: method add(int, int) is already defined in class Adder</w:t>
        </w:r>
      </w:ins>
    </w:p>
    <w:p w:rsidR="00414614" w:rsidRPr="00414614" w:rsidRDefault="00414614" w:rsidP="00414614">
      <w:pPr>
        <w:spacing w:after="0" w:line="240" w:lineRule="auto"/>
        <w:rPr>
          <w:ins w:id="1480" w:author="Unknown"/>
          <w:rFonts w:ascii="Times New Roman" w:eastAsia="Times New Roman" w:hAnsi="Times New Roman" w:cs="Times New Roman"/>
          <w:sz w:val="24"/>
          <w:szCs w:val="24"/>
        </w:rPr>
      </w:pPr>
      <w:ins w:id="148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"https://www.javatpoint.com/method-overloading-in-java"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482" w:author="Unknown"/>
          <w:rFonts w:ascii="Times New Roman" w:eastAsia="Times New Roman" w:hAnsi="Times New Roman" w:cs="Times New Roman"/>
          <w:sz w:val="24"/>
          <w:szCs w:val="24"/>
        </w:rPr>
      </w:pPr>
      <w:ins w:id="1483" w:author="Unknown">
        <w:r w:rsidRPr="00414614">
          <w:rPr>
            <w:rFonts w:ascii="Times New Roman" w:eastAsia="Times New Roman" w:hAnsi="Times New Roman" w:cs="Times New Roman"/>
            <w:sz w:val="24"/>
            <w:szCs w:val="24"/>
          </w:rPr>
          <w:pict>
            <v:rect id="_x0000_i110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484" w:author="Unknown"/>
          <w:rFonts w:ascii="Times New Roman" w:eastAsia="Times New Roman" w:hAnsi="Times New Roman" w:cs="Times New Roman"/>
          <w:b/>
          <w:bCs/>
          <w:sz w:val="27"/>
          <w:szCs w:val="27"/>
        </w:rPr>
      </w:pPr>
      <w:ins w:id="1485" w:author="Unknown">
        <w:r w:rsidRPr="00414614">
          <w:rPr>
            <w:rFonts w:ascii="Times New Roman" w:eastAsia="Times New Roman" w:hAnsi="Times New Roman" w:cs="Times New Roman"/>
            <w:b/>
            <w:bCs/>
            <w:sz w:val="27"/>
            <w:szCs w:val="27"/>
          </w:rPr>
          <w:t>74) Can we overload the methods by making them static?</w:t>
        </w:r>
      </w:ins>
    </w:p>
    <w:p w:rsidR="00414614" w:rsidRPr="00414614" w:rsidRDefault="00414614" w:rsidP="00414614">
      <w:pPr>
        <w:spacing w:before="100" w:beforeAutospacing="1" w:after="100" w:afterAutospacing="1" w:line="240" w:lineRule="auto"/>
        <w:rPr>
          <w:ins w:id="1486" w:author="Unknown"/>
          <w:rFonts w:ascii="Times New Roman" w:eastAsia="Times New Roman" w:hAnsi="Times New Roman" w:cs="Times New Roman"/>
          <w:sz w:val="24"/>
          <w:szCs w:val="24"/>
        </w:rPr>
      </w:pPr>
      <w:ins w:id="1487" w:author="Unknown">
        <w:r w:rsidRPr="00414614">
          <w:rPr>
            <w:rFonts w:ascii="Times New Roman" w:eastAsia="Times New Roman" w:hAnsi="Times New Roman" w:cs="Times New Roman"/>
            <w:sz w:val="24"/>
            <w:szCs w:val="24"/>
          </w:rPr>
          <w:t>No, We cannot overload the methods by just applying the static keyword to them(number of parameters and types are the same). Consider the following example.</w:t>
        </w:r>
      </w:ins>
    </w:p>
    <w:p w:rsidR="00414614" w:rsidRPr="00414614" w:rsidRDefault="00414614" w:rsidP="00414614">
      <w:pPr>
        <w:numPr>
          <w:ilvl w:val="0"/>
          <w:numId w:val="46"/>
        </w:numPr>
        <w:spacing w:before="100" w:beforeAutospacing="1" w:after="100" w:afterAutospacing="1" w:line="240" w:lineRule="auto"/>
        <w:rPr>
          <w:ins w:id="1488" w:author="Unknown"/>
          <w:rFonts w:ascii="Times New Roman" w:eastAsia="Times New Roman" w:hAnsi="Times New Roman" w:cs="Times New Roman"/>
          <w:sz w:val="24"/>
          <w:szCs w:val="24"/>
        </w:rPr>
      </w:pPr>
      <w:ins w:id="1489" w:author="Unknown">
        <w:r w:rsidRPr="00414614">
          <w:rPr>
            <w:rFonts w:ascii="Times New Roman" w:eastAsia="Times New Roman" w:hAnsi="Times New Roman" w:cs="Times New Roman"/>
            <w:sz w:val="24"/>
            <w:szCs w:val="24"/>
          </w:rPr>
          <w:t>public class Animal  </w:t>
        </w:r>
      </w:ins>
    </w:p>
    <w:p w:rsidR="00414614" w:rsidRPr="00414614" w:rsidRDefault="00414614" w:rsidP="00414614">
      <w:pPr>
        <w:numPr>
          <w:ilvl w:val="0"/>
          <w:numId w:val="46"/>
        </w:numPr>
        <w:spacing w:before="100" w:beforeAutospacing="1" w:after="100" w:afterAutospacing="1" w:line="240" w:lineRule="auto"/>
        <w:rPr>
          <w:ins w:id="1490" w:author="Unknown"/>
          <w:rFonts w:ascii="Times New Roman" w:eastAsia="Times New Roman" w:hAnsi="Times New Roman" w:cs="Times New Roman"/>
          <w:sz w:val="24"/>
          <w:szCs w:val="24"/>
        </w:rPr>
      </w:pPr>
      <w:ins w:id="149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6"/>
        </w:numPr>
        <w:spacing w:before="100" w:beforeAutospacing="1" w:after="100" w:afterAutospacing="1" w:line="240" w:lineRule="auto"/>
        <w:rPr>
          <w:ins w:id="1492" w:author="Unknown"/>
          <w:rFonts w:ascii="Times New Roman" w:eastAsia="Times New Roman" w:hAnsi="Times New Roman" w:cs="Times New Roman"/>
          <w:sz w:val="24"/>
          <w:szCs w:val="24"/>
        </w:rPr>
      </w:pPr>
      <w:ins w:id="1493" w:author="Unknown">
        <w:r w:rsidRPr="00414614">
          <w:rPr>
            <w:rFonts w:ascii="Times New Roman" w:eastAsia="Times New Roman" w:hAnsi="Times New Roman" w:cs="Times New Roman"/>
            <w:sz w:val="24"/>
            <w:szCs w:val="24"/>
          </w:rPr>
          <w:t>    void consume(int a)  </w:t>
        </w:r>
      </w:ins>
    </w:p>
    <w:p w:rsidR="00414614" w:rsidRPr="00414614" w:rsidRDefault="00414614" w:rsidP="00414614">
      <w:pPr>
        <w:numPr>
          <w:ilvl w:val="0"/>
          <w:numId w:val="46"/>
        </w:numPr>
        <w:spacing w:before="100" w:beforeAutospacing="1" w:after="100" w:afterAutospacing="1" w:line="240" w:lineRule="auto"/>
        <w:rPr>
          <w:ins w:id="1494" w:author="Unknown"/>
          <w:rFonts w:ascii="Times New Roman" w:eastAsia="Times New Roman" w:hAnsi="Times New Roman" w:cs="Times New Roman"/>
          <w:sz w:val="24"/>
          <w:szCs w:val="24"/>
        </w:rPr>
      </w:pPr>
      <w:ins w:id="149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6"/>
        </w:numPr>
        <w:spacing w:before="100" w:beforeAutospacing="1" w:after="100" w:afterAutospacing="1" w:line="240" w:lineRule="auto"/>
        <w:rPr>
          <w:ins w:id="1496" w:author="Unknown"/>
          <w:rFonts w:ascii="Times New Roman" w:eastAsia="Times New Roman" w:hAnsi="Times New Roman" w:cs="Times New Roman"/>
          <w:sz w:val="24"/>
          <w:szCs w:val="24"/>
        </w:rPr>
      </w:pPr>
      <w:ins w:id="1497" w:author="Unknown">
        <w:r w:rsidRPr="00414614">
          <w:rPr>
            <w:rFonts w:ascii="Times New Roman" w:eastAsia="Times New Roman" w:hAnsi="Times New Roman" w:cs="Times New Roman"/>
            <w:sz w:val="24"/>
            <w:szCs w:val="24"/>
          </w:rPr>
          <w:t>        System.out.println(a+" consumed!!");  </w:t>
        </w:r>
      </w:ins>
    </w:p>
    <w:p w:rsidR="00414614" w:rsidRPr="00414614" w:rsidRDefault="00414614" w:rsidP="00414614">
      <w:pPr>
        <w:numPr>
          <w:ilvl w:val="0"/>
          <w:numId w:val="46"/>
        </w:numPr>
        <w:spacing w:before="100" w:beforeAutospacing="1" w:after="100" w:afterAutospacing="1" w:line="240" w:lineRule="auto"/>
        <w:rPr>
          <w:ins w:id="1498" w:author="Unknown"/>
          <w:rFonts w:ascii="Times New Roman" w:eastAsia="Times New Roman" w:hAnsi="Times New Roman" w:cs="Times New Roman"/>
          <w:sz w:val="24"/>
          <w:szCs w:val="24"/>
        </w:rPr>
      </w:pPr>
      <w:ins w:id="149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6"/>
        </w:numPr>
        <w:spacing w:before="100" w:beforeAutospacing="1" w:after="100" w:afterAutospacing="1" w:line="240" w:lineRule="auto"/>
        <w:rPr>
          <w:ins w:id="1500" w:author="Unknown"/>
          <w:rFonts w:ascii="Times New Roman" w:eastAsia="Times New Roman" w:hAnsi="Times New Roman" w:cs="Times New Roman"/>
          <w:sz w:val="24"/>
          <w:szCs w:val="24"/>
        </w:rPr>
      </w:pPr>
      <w:ins w:id="1501" w:author="Unknown">
        <w:r w:rsidRPr="00414614">
          <w:rPr>
            <w:rFonts w:ascii="Times New Roman" w:eastAsia="Times New Roman" w:hAnsi="Times New Roman" w:cs="Times New Roman"/>
            <w:sz w:val="24"/>
            <w:szCs w:val="24"/>
          </w:rPr>
          <w:t>    static void consume(int a)  </w:t>
        </w:r>
      </w:ins>
    </w:p>
    <w:p w:rsidR="00414614" w:rsidRPr="00414614" w:rsidRDefault="00414614" w:rsidP="00414614">
      <w:pPr>
        <w:numPr>
          <w:ilvl w:val="0"/>
          <w:numId w:val="46"/>
        </w:numPr>
        <w:spacing w:before="100" w:beforeAutospacing="1" w:after="100" w:afterAutospacing="1" w:line="240" w:lineRule="auto"/>
        <w:rPr>
          <w:ins w:id="1502" w:author="Unknown"/>
          <w:rFonts w:ascii="Times New Roman" w:eastAsia="Times New Roman" w:hAnsi="Times New Roman" w:cs="Times New Roman"/>
          <w:sz w:val="24"/>
          <w:szCs w:val="24"/>
        </w:rPr>
      </w:pPr>
      <w:ins w:id="150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6"/>
        </w:numPr>
        <w:spacing w:before="100" w:beforeAutospacing="1" w:after="100" w:afterAutospacing="1" w:line="240" w:lineRule="auto"/>
        <w:rPr>
          <w:ins w:id="1504" w:author="Unknown"/>
          <w:rFonts w:ascii="Times New Roman" w:eastAsia="Times New Roman" w:hAnsi="Times New Roman" w:cs="Times New Roman"/>
          <w:sz w:val="24"/>
          <w:szCs w:val="24"/>
        </w:rPr>
      </w:pPr>
      <w:ins w:id="1505" w:author="Unknown">
        <w:r w:rsidRPr="00414614">
          <w:rPr>
            <w:rFonts w:ascii="Times New Roman" w:eastAsia="Times New Roman" w:hAnsi="Times New Roman" w:cs="Times New Roman"/>
            <w:sz w:val="24"/>
            <w:szCs w:val="24"/>
          </w:rPr>
          <w:t>        System.out.println("consumed static "+a);  </w:t>
        </w:r>
      </w:ins>
    </w:p>
    <w:p w:rsidR="00414614" w:rsidRPr="00414614" w:rsidRDefault="00414614" w:rsidP="00414614">
      <w:pPr>
        <w:numPr>
          <w:ilvl w:val="0"/>
          <w:numId w:val="46"/>
        </w:numPr>
        <w:spacing w:before="100" w:beforeAutospacing="1" w:after="100" w:afterAutospacing="1" w:line="240" w:lineRule="auto"/>
        <w:rPr>
          <w:ins w:id="1506" w:author="Unknown"/>
          <w:rFonts w:ascii="Times New Roman" w:eastAsia="Times New Roman" w:hAnsi="Times New Roman" w:cs="Times New Roman"/>
          <w:sz w:val="24"/>
          <w:szCs w:val="24"/>
        </w:rPr>
      </w:pPr>
      <w:ins w:id="150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6"/>
        </w:numPr>
        <w:spacing w:before="100" w:beforeAutospacing="1" w:after="100" w:afterAutospacing="1" w:line="240" w:lineRule="auto"/>
        <w:rPr>
          <w:ins w:id="1508" w:author="Unknown"/>
          <w:rFonts w:ascii="Times New Roman" w:eastAsia="Times New Roman" w:hAnsi="Times New Roman" w:cs="Times New Roman"/>
          <w:sz w:val="24"/>
          <w:szCs w:val="24"/>
        </w:rPr>
      </w:pPr>
      <w:ins w:id="1509"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46"/>
        </w:numPr>
        <w:spacing w:before="100" w:beforeAutospacing="1" w:after="100" w:afterAutospacing="1" w:line="240" w:lineRule="auto"/>
        <w:rPr>
          <w:ins w:id="1510" w:author="Unknown"/>
          <w:rFonts w:ascii="Times New Roman" w:eastAsia="Times New Roman" w:hAnsi="Times New Roman" w:cs="Times New Roman"/>
          <w:sz w:val="24"/>
          <w:szCs w:val="24"/>
        </w:rPr>
      </w:pPr>
      <w:ins w:id="15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6"/>
        </w:numPr>
        <w:spacing w:before="100" w:beforeAutospacing="1" w:after="100" w:afterAutospacing="1" w:line="240" w:lineRule="auto"/>
        <w:rPr>
          <w:ins w:id="1512" w:author="Unknown"/>
          <w:rFonts w:ascii="Times New Roman" w:eastAsia="Times New Roman" w:hAnsi="Times New Roman" w:cs="Times New Roman"/>
          <w:sz w:val="24"/>
          <w:szCs w:val="24"/>
        </w:rPr>
      </w:pPr>
      <w:ins w:id="1513" w:author="Unknown">
        <w:r w:rsidRPr="00414614">
          <w:rPr>
            <w:rFonts w:ascii="Times New Roman" w:eastAsia="Times New Roman" w:hAnsi="Times New Roman" w:cs="Times New Roman"/>
            <w:sz w:val="24"/>
            <w:szCs w:val="24"/>
          </w:rPr>
          <w:t>        Animal a = new Animal();  </w:t>
        </w:r>
      </w:ins>
    </w:p>
    <w:p w:rsidR="00414614" w:rsidRPr="00414614" w:rsidRDefault="00414614" w:rsidP="00414614">
      <w:pPr>
        <w:numPr>
          <w:ilvl w:val="0"/>
          <w:numId w:val="46"/>
        </w:numPr>
        <w:spacing w:before="100" w:beforeAutospacing="1" w:after="100" w:afterAutospacing="1" w:line="240" w:lineRule="auto"/>
        <w:rPr>
          <w:ins w:id="1514" w:author="Unknown"/>
          <w:rFonts w:ascii="Times New Roman" w:eastAsia="Times New Roman" w:hAnsi="Times New Roman" w:cs="Times New Roman"/>
          <w:sz w:val="24"/>
          <w:szCs w:val="24"/>
        </w:rPr>
      </w:pPr>
      <w:ins w:id="1515" w:author="Unknown">
        <w:r w:rsidRPr="00414614">
          <w:rPr>
            <w:rFonts w:ascii="Times New Roman" w:eastAsia="Times New Roman" w:hAnsi="Times New Roman" w:cs="Times New Roman"/>
            <w:sz w:val="24"/>
            <w:szCs w:val="24"/>
          </w:rPr>
          <w:t>        a.consume(10);  </w:t>
        </w:r>
      </w:ins>
    </w:p>
    <w:p w:rsidR="00414614" w:rsidRPr="00414614" w:rsidRDefault="00414614" w:rsidP="00414614">
      <w:pPr>
        <w:numPr>
          <w:ilvl w:val="0"/>
          <w:numId w:val="46"/>
        </w:numPr>
        <w:spacing w:before="100" w:beforeAutospacing="1" w:after="100" w:afterAutospacing="1" w:line="240" w:lineRule="auto"/>
        <w:rPr>
          <w:ins w:id="1516" w:author="Unknown"/>
          <w:rFonts w:ascii="Times New Roman" w:eastAsia="Times New Roman" w:hAnsi="Times New Roman" w:cs="Times New Roman"/>
          <w:sz w:val="24"/>
          <w:szCs w:val="24"/>
        </w:rPr>
      </w:pPr>
      <w:ins w:id="1517" w:author="Unknown">
        <w:r w:rsidRPr="00414614">
          <w:rPr>
            <w:rFonts w:ascii="Times New Roman" w:eastAsia="Times New Roman" w:hAnsi="Times New Roman" w:cs="Times New Roman"/>
            <w:sz w:val="24"/>
            <w:szCs w:val="24"/>
          </w:rPr>
          <w:t>        Animal.consume(20);  </w:t>
        </w:r>
      </w:ins>
    </w:p>
    <w:p w:rsidR="00414614" w:rsidRPr="00414614" w:rsidRDefault="00414614" w:rsidP="00414614">
      <w:pPr>
        <w:numPr>
          <w:ilvl w:val="0"/>
          <w:numId w:val="46"/>
        </w:numPr>
        <w:spacing w:before="100" w:beforeAutospacing="1" w:after="100" w:afterAutospacing="1" w:line="240" w:lineRule="auto"/>
        <w:rPr>
          <w:ins w:id="1518" w:author="Unknown"/>
          <w:rFonts w:ascii="Times New Roman" w:eastAsia="Times New Roman" w:hAnsi="Times New Roman" w:cs="Times New Roman"/>
          <w:sz w:val="24"/>
          <w:szCs w:val="24"/>
        </w:rPr>
      </w:pPr>
      <w:ins w:id="151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6"/>
        </w:numPr>
        <w:spacing w:before="100" w:beforeAutospacing="1" w:after="100" w:afterAutospacing="1" w:line="240" w:lineRule="auto"/>
        <w:rPr>
          <w:ins w:id="1520" w:author="Unknown"/>
          <w:rFonts w:ascii="Times New Roman" w:eastAsia="Times New Roman" w:hAnsi="Times New Roman" w:cs="Times New Roman"/>
          <w:sz w:val="24"/>
          <w:szCs w:val="24"/>
        </w:rPr>
      </w:pPr>
      <w:ins w:id="1521"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522" w:author="Unknown"/>
          <w:rFonts w:ascii="Times New Roman" w:eastAsia="Times New Roman" w:hAnsi="Times New Roman" w:cs="Times New Roman"/>
          <w:sz w:val="24"/>
          <w:szCs w:val="24"/>
        </w:rPr>
      </w:pPr>
      <w:ins w:id="1523"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4" w:author="Unknown"/>
          <w:rFonts w:ascii="Courier New" w:eastAsia="Times New Roman" w:hAnsi="Courier New" w:cs="Courier New"/>
          <w:sz w:val="20"/>
          <w:szCs w:val="20"/>
        </w:rPr>
      </w:pPr>
      <w:ins w:id="1525" w:author="Unknown">
        <w:r w:rsidRPr="00414614">
          <w:rPr>
            <w:rFonts w:ascii="Courier New" w:eastAsia="Times New Roman" w:hAnsi="Courier New" w:cs="Courier New"/>
            <w:sz w:val="20"/>
            <w:szCs w:val="20"/>
          </w:rPr>
          <w:t>Animal.java:7: error: method consume(int) is already defined in class Animal</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6" w:author="Unknown"/>
          <w:rFonts w:ascii="Courier New" w:eastAsia="Times New Roman" w:hAnsi="Courier New" w:cs="Courier New"/>
          <w:sz w:val="20"/>
          <w:szCs w:val="20"/>
        </w:rPr>
      </w:pPr>
      <w:ins w:id="1527" w:author="Unknown">
        <w:r w:rsidRPr="00414614">
          <w:rPr>
            <w:rFonts w:ascii="Courier New" w:eastAsia="Times New Roman" w:hAnsi="Courier New" w:cs="Courier New"/>
            <w:sz w:val="20"/>
            <w:szCs w:val="20"/>
          </w:rPr>
          <w:t xml:space="preserve">    static void consume(int a)</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8" w:author="Unknown"/>
          <w:rFonts w:ascii="Courier New" w:eastAsia="Times New Roman" w:hAnsi="Courier New" w:cs="Courier New"/>
          <w:sz w:val="20"/>
          <w:szCs w:val="20"/>
        </w:rPr>
      </w:pPr>
      <w:ins w:id="1529" w:author="Unknown">
        <w:r w:rsidRPr="00414614">
          <w:rPr>
            <w:rFonts w:ascii="Courier New" w:eastAsia="Times New Roman" w:hAnsi="Courier New" w:cs="Courier New"/>
            <w:sz w:val="20"/>
            <w:szCs w:val="20"/>
          </w:rPr>
          <w:lastRenderedPageBreak/>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0" w:author="Unknown"/>
          <w:rFonts w:ascii="Courier New" w:eastAsia="Times New Roman" w:hAnsi="Courier New" w:cs="Courier New"/>
          <w:sz w:val="20"/>
          <w:szCs w:val="20"/>
        </w:rPr>
      </w:pPr>
      <w:ins w:id="1531" w:author="Unknown">
        <w:r w:rsidRPr="00414614">
          <w:rPr>
            <w:rFonts w:ascii="Courier New" w:eastAsia="Times New Roman" w:hAnsi="Courier New" w:cs="Courier New"/>
            <w:sz w:val="20"/>
            <w:szCs w:val="20"/>
          </w:rPr>
          <w:t>Animal.java:15: error: non-static method consume(int) cannot be referenced from a static context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2" w:author="Unknown"/>
          <w:rFonts w:ascii="Courier New" w:eastAsia="Times New Roman" w:hAnsi="Courier New" w:cs="Courier New"/>
          <w:sz w:val="20"/>
          <w:szCs w:val="20"/>
        </w:rPr>
      </w:pPr>
      <w:ins w:id="1533" w:author="Unknown">
        <w:r w:rsidRPr="00414614">
          <w:rPr>
            <w:rFonts w:ascii="Courier New" w:eastAsia="Times New Roman" w:hAnsi="Courier New" w:cs="Courier New"/>
            <w:sz w:val="20"/>
            <w:szCs w:val="20"/>
          </w:rPr>
          <w:t xml:space="preserve">        Animal.consume(20);</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4" w:author="Unknown"/>
          <w:rFonts w:ascii="Courier New" w:eastAsia="Times New Roman" w:hAnsi="Courier New" w:cs="Courier New"/>
          <w:sz w:val="20"/>
          <w:szCs w:val="20"/>
        </w:rPr>
      </w:pPr>
      <w:ins w:id="1535" w:author="Unknown">
        <w:r w:rsidRPr="00414614">
          <w:rPr>
            <w:rFonts w:ascii="Courier New" w:eastAsia="Times New Roman" w:hAnsi="Courier New" w:cs="Courier New"/>
            <w:sz w:val="20"/>
            <w:szCs w:val="20"/>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6" w:author="Unknown"/>
          <w:rFonts w:ascii="Courier New" w:eastAsia="Times New Roman" w:hAnsi="Courier New" w:cs="Courier New"/>
          <w:sz w:val="20"/>
          <w:szCs w:val="20"/>
        </w:rPr>
      </w:pPr>
      <w:ins w:id="1537" w:author="Unknown">
        <w:r w:rsidRPr="00414614">
          <w:rPr>
            <w:rFonts w:ascii="Courier New" w:eastAsia="Times New Roman" w:hAnsi="Courier New" w:cs="Courier New"/>
            <w:sz w:val="20"/>
            <w:szCs w:val="20"/>
          </w:rPr>
          <w:t>2 errors</w:t>
        </w:r>
      </w:ins>
    </w:p>
    <w:p w:rsidR="00414614" w:rsidRPr="00414614" w:rsidRDefault="00414614" w:rsidP="00414614">
      <w:pPr>
        <w:spacing w:after="0" w:line="240" w:lineRule="auto"/>
        <w:rPr>
          <w:ins w:id="1538" w:author="Unknown"/>
          <w:rFonts w:ascii="Times New Roman" w:eastAsia="Times New Roman" w:hAnsi="Times New Roman" w:cs="Times New Roman"/>
          <w:sz w:val="24"/>
          <w:szCs w:val="24"/>
        </w:rPr>
      </w:pPr>
      <w:ins w:id="1539" w:author="Unknown">
        <w:r w:rsidRPr="00414614">
          <w:rPr>
            <w:rFonts w:ascii="Times New Roman" w:eastAsia="Times New Roman" w:hAnsi="Times New Roman" w:cs="Times New Roman"/>
            <w:sz w:val="24"/>
            <w:szCs w:val="24"/>
          </w:rPr>
          <w:pict>
            <v:rect id="_x0000_i110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540" w:author="Unknown"/>
          <w:rFonts w:ascii="Times New Roman" w:eastAsia="Times New Roman" w:hAnsi="Times New Roman" w:cs="Times New Roman"/>
          <w:b/>
          <w:bCs/>
          <w:sz w:val="27"/>
          <w:szCs w:val="27"/>
        </w:rPr>
      </w:pPr>
      <w:ins w:id="1541" w:author="Unknown">
        <w:r w:rsidRPr="00414614">
          <w:rPr>
            <w:rFonts w:ascii="Times New Roman" w:eastAsia="Times New Roman" w:hAnsi="Times New Roman" w:cs="Times New Roman"/>
            <w:b/>
            <w:bCs/>
            <w:sz w:val="27"/>
            <w:szCs w:val="27"/>
          </w:rPr>
          <w:t>75) Can we overload the main() method?</w:t>
        </w:r>
      </w:ins>
    </w:p>
    <w:p w:rsidR="00414614" w:rsidRPr="00414614" w:rsidRDefault="00414614" w:rsidP="00414614">
      <w:pPr>
        <w:spacing w:before="100" w:beforeAutospacing="1" w:after="100" w:afterAutospacing="1" w:line="240" w:lineRule="auto"/>
        <w:rPr>
          <w:ins w:id="1542" w:author="Unknown"/>
          <w:rFonts w:ascii="Times New Roman" w:eastAsia="Times New Roman" w:hAnsi="Times New Roman" w:cs="Times New Roman"/>
          <w:sz w:val="24"/>
          <w:szCs w:val="24"/>
        </w:rPr>
      </w:pPr>
      <w:ins w:id="1543" w:author="Unknown">
        <w:r w:rsidRPr="00414614">
          <w:rPr>
            <w:rFonts w:ascii="Times New Roman" w:eastAsia="Times New Roman" w:hAnsi="Times New Roman" w:cs="Times New Roman"/>
            <w:sz w:val="24"/>
            <w:szCs w:val="24"/>
          </w:rPr>
          <w:t xml:space="preserve">Yes, we can have any number of main methods in a Java program by using method overloading. </w:t>
        </w:r>
      </w:ins>
    </w:p>
    <w:p w:rsidR="00414614" w:rsidRPr="00414614" w:rsidRDefault="00414614" w:rsidP="00414614">
      <w:pPr>
        <w:spacing w:after="0" w:line="240" w:lineRule="auto"/>
        <w:rPr>
          <w:ins w:id="1544" w:author="Unknown"/>
          <w:rFonts w:ascii="Times New Roman" w:eastAsia="Times New Roman" w:hAnsi="Times New Roman" w:cs="Times New Roman"/>
          <w:sz w:val="24"/>
          <w:szCs w:val="24"/>
        </w:rPr>
      </w:pPr>
      <w:ins w:id="154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"https://www.javatpoint.com/method-overloading-in-java"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546" w:author="Unknown"/>
          <w:rFonts w:ascii="Times New Roman" w:eastAsia="Times New Roman" w:hAnsi="Times New Roman" w:cs="Times New Roman"/>
          <w:sz w:val="24"/>
          <w:szCs w:val="24"/>
        </w:rPr>
      </w:pPr>
      <w:ins w:id="1547" w:author="Unknown">
        <w:r w:rsidRPr="00414614">
          <w:rPr>
            <w:rFonts w:ascii="Times New Roman" w:eastAsia="Times New Roman" w:hAnsi="Times New Roman" w:cs="Times New Roman"/>
            <w:sz w:val="24"/>
            <w:szCs w:val="24"/>
          </w:rPr>
          <w:pict>
            <v:rect id="_x0000_i110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548" w:author="Unknown"/>
          <w:rFonts w:ascii="Times New Roman" w:eastAsia="Times New Roman" w:hAnsi="Times New Roman" w:cs="Times New Roman"/>
          <w:b/>
          <w:bCs/>
          <w:sz w:val="27"/>
          <w:szCs w:val="27"/>
        </w:rPr>
      </w:pPr>
      <w:ins w:id="1549" w:author="Unknown">
        <w:r w:rsidRPr="00414614">
          <w:rPr>
            <w:rFonts w:ascii="Times New Roman" w:eastAsia="Times New Roman" w:hAnsi="Times New Roman" w:cs="Times New Roman"/>
            <w:b/>
            <w:bCs/>
            <w:sz w:val="27"/>
            <w:szCs w:val="27"/>
          </w:rPr>
          <w:t>76) What is method overloading with type promotion?</w:t>
        </w:r>
      </w:ins>
    </w:p>
    <w:p w:rsidR="00414614" w:rsidRPr="00414614" w:rsidRDefault="00414614" w:rsidP="00414614">
      <w:pPr>
        <w:spacing w:before="100" w:beforeAutospacing="1" w:after="100" w:afterAutospacing="1" w:line="240" w:lineRule="auto"/>
        <w:rPr>
          <w:ins w:id="1550" w:author="Unknown"/>
          <w:rFonts w:ascii="Times New Roman" w:eastAsia="Times New Roman" w:hAnsi="Times New Roman" w:cs="Times New Roman"/>
          <w:sz w:val="24"/>
          <w:szCs w:val="24"/>
        </w:rPr>
      </w:pPr>
      <w:ins w:id="1551" w:author="Unknown">
        <w:r w:rsidRPr="00414614">
          <w:rPr>
            <w:rFonts w:ascii="Times New Roman" w:eastAsia="Times New Roman" w:hAnsi="Times New Roman" w:cs="Times New Roman"/>
            <w:sz w:val="24"/>
            <w:szCs w:val="24"/>
          </w:rPr>
          <w:t>By Type promotion is method overloading, we mean that one data type can be promoted to another implicitly if no exact matching is found.</w:t>
        </w:r>
      </w:ins>
    </w:p>
    <w:p w:rsidR="00414614" w:rsidRPr="00414614" w:rsidRDefault="00414614" w:rsidP="00414614">
      <w:pPr>
        <w:spacing w:after="0" w:line="240" w:lineRule="auto"/>
        <w:rPr>
          <w:ins w:id="155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86250"/>
            <wp:effectExtent l="19050" t="0" r="0" b="0"/>
            <wp:docPr id="85" name="Picture 8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18"/>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414614" w:rsidRPr="00414614" w:rsidRDefault="00414614" w:rsidP="00414614">
      <w:pPr>
        <w:spacing w:before="100" w:beforeAutospacing="1" w:after="100" w:afterAutospacing="1" w:line="240" w:lineRule="auto"/>
        <w:rPr>
          <w:ins w:id="1553" w:author="Unknown"/>
          <w:rFonts w:ascii="Times New Roman" w:eastAsia="Times New Roman" w:hAnsi="Times New Roman" w:cs="Times New Roman"/>
          <w:sz w:val="24"/>
          <w:szCs w:val="24"/>
        </w:rPr>
      </w:pPr>
      <w:ins w:id="1554" w:author="Unknown">
        <w:r w:rsidRPr="00414614">
          <w:rPr>
            <w:rFonts w:ascii="Times New Roman" w:eastAsia="Times New Roman" w:hAnsi="Times New Roman" w:cs="Times New Roman"/>
            <w:sz w:val="24"/>
            <w:szCs w:val="24"/>
          </w:rPr>
          <w:lastRenderedPageBreak/>
          <w:t>As displayed in the above diagram, the byte can be promoted to short, int, long, float or double. The short datatype can be promoted to int, long, float or double. The char datatype can be promoted to int, long, float or double and so on. Consider the following example.</w:t>
        </w:r>
      </w:ins>
    </w:p>
    <w:p w:rsidR="00414614" w:rsidRPr="00414614" w:rsidRDefault="00414614" w:rsidP="00414614">
      <w:pPr>
        <w:numPr>
          <w:ilvl w:val="0"/>
          <w:numId w:val="47"/>
        </w:numPr>
        <w:spacing w:before="100" w:beforeAutospacing="1" w:after="100" w:afterAutospacing="1" w:line="240" w:lineRule="auto"/>
        <w:rPr>
          <w:ins w:id="1555" w:author="Unknown"/>
          <w:rFonts w:ascii="Times New Roman" w:eastAsia="Times New Roman" w:hAnsi="Times New Roman" w:cs="Times New Roman"/>
          <w:sz w:val="24"/>
          <w:szCs w:val="24"/>
        </w:rPr>
      </w:pPr>
      <w:ins w:id="1556" w:author="Unknown">
        <w:r w:rsidRPr="00414614">
          <w:rPr>
            <w:rFonts w:ascii="Times New Roman" w:eastAsia="Times New Roman" w:hAnsi="Times New Roman" w:cs="Times New Roman"/>
            <w:sz w:val="24"/>
            <w:szCs w:val="24"/>
          </w:rPr>
          <w:t>class OverloadingCalculation1{  </w:t>
        </w:r>
      </w:ins>
    </w:p>
    <w:p w:rsidR="00414614" w:rsidRPr="00414614" w:rsidRDefault="00414614" w:rsidP="00414614">
      <w:pPr>
        <w:numPr>
          <w:ilvl w:val="0"/>
          <w:numId w:val="47"/>
        </w:numPr>
        <w:spacing w:before="100" w:beforeAutospacing="1" w:after="100" w:afterAutospacing="1" w:line="240" w:lineRule="auto"/>
        <w:rPr>
          <w:ins w:id="1557" w:author="Unknown"/>
          <w:rFonts w:ascii="Times New Roman" w:eastAsia="Times New Roman" w:hAnsi="Times New Roman" w:cs="Times New Roman"/>
          <w:sz w:val="24"/>
          <w:szCs w:val="24"/>
        </w:rPr>
      </w:pPr>
      <w:ins w:id="1558" w:author="Unknown">
        <w:r w:rsidRPr="00414614">
          <w:rPr>
            <w:rFonts w:ascii="Times New Roman" w:eastAsia="Times New Roman" w:hAnsi="Times New Roman" w:cs="Times New Roman"/>
            <w:sz w:val="24"/>
            <w:szCs w:val="24"/>
          </w:rPr>
          <w:t>  void sum(int a,long b){System.out.println(a+b);}  </w:t>
        </w:r>
      </w:ins>
    </w:p>
    <w:p w:rsidR="00414614" w:rsidRPr="00414614" w:rsidRDefault="00414614" w:rsidP="00414614">
      <w:pPr>
        <w:numPr>
          <w:ilvl w:val="0"/>
          <w:numId w:val="47"/>
        </w:numPr>
        <w:spacing w:before="100" w:beforeAutospacing="1" w:after="100" w:afterAutospacing="1" w:line="240" w:lineRule="auto"/>
        <w:rPr>
          <w:ins w:id="1559" w:author="Unknown"/>
          <w:rFonts w:ascii="Times New Roman" w:eastAsia="Times New Roman" w:hAnsi="Times New Roman" w:cs="Times New Roman"/>
          <w:sz w:val="24"/>
          <w:szCs w:val="24"/>
        </w:rPr>
      </w:pPr>
      <w:ins w:id="1560" w:author="Unknown">
        <w:r w:rsidRPr="00414614">
          <w:rPr>
            <w:rFonts w:ascii="Times New Roman" w:eastAsia="Times New Roman" w:hAnsi="Times New Roman" w:cs="Times New Roman"/>
            <w:sz w:val="24"/>
            <w:szCs w:val="24"/>
          </w:rPr>
          <w:t>  void sum(int a,int b,int c){System.out.println(a+b+c);}  </w:t>
        </w:r>
      </w:ins>
    </w:p>
    <w:p w:rsidR="00414614" w:rsidRPr="00414614" w:rsidRDefault="00414614" w:rsidP="00414614">
      <w:pPr>
        <w:numPr>
          <w:ilvl w:val="0"/>
          <w:numId w:val="47"/>
        </w:numPr>
        <w:spacing w:before="100" w:beforeAutospacing="1" w:after="100" w:afterAutospacing="1" w:line="240" w:lineRule="auto"/>
        <w:rPr>
          <w:ins w:id="1561" w:author="Unknown"/>
          <w:rFonts w:ascii="Times New Roman" w:eastAsia="Times New Roman" w:hAnsi="Times New Roman" w:cs="Times New Roman"/>
          <w:sz w:val="24"/>
          <w:szCs w:val="24"/>
        </w:rPr>
      </w:pPr>
      <w:ins w:id="156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7"/>
        </w:numPr>
        <w:spacing w:before="100" w:beforeAutospacing="1" w:after="100" w:afterAutospacing="1" w:line="240" w:lineRule="auto"/>
        <w:rPr>
          <w:ins w:id="1563" w:author="Unknown"/>
          <w:rFonts w:ascii="Times New Roman" w:eastAsia="Times New Roman" w:hAnsi="Times New Roman" w:cs="Times New Roman"/>
          <w:sz w:val="24"/>
          <w:szCs w:val="24"/>
        </w:rPr>
      </w:pPr>
      <w:ins w:id="1564"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47"/>
        </w:numPr>
        <w:spacing w:before="100" w:beforeAutospacing="1" w:after="100" w:afterAutospacing="1" w:line="240" w:lineRule="auto"/>
        <w:rPr>
          <w:ins w:id="1565" w:author="Unknown"/>
          <w:rFonts w:ascii="Times New Roman" w:eastAsia="Times New Roman" w:hAnsi="Times New Roman" w:cs="Times New Roman"/>
          <w:sz w:val="24"/>
          <w:szCs w:val="24"/>
        </w:rPr>
      </w:pPr>
      <w:ins w:id="1566" w:author="Unknown">
        <w:r w:rsidRPr="00414614">
          <w:rPr>
            <w:rFonts w:ascii="Times New Roman" w:eastAsia="Times New Roman" w:hAnsi="Times New Roman" w:cs="Times New Roman"/>
            <w:sz w:val="24"/>
            <w:szCs w:val="24"/>
          </w:rPr>
          <w:t>  OverloadingCalculation1 obj=new OverloadingCalculation1();  </w:t>
        </w:r>
      </w:ins>
    </w:p>
    <w:p w:rsidR="00414614" w:rsidRPr="00414614" w:rsidRDefault="00414614" w:rsidP="00414614">
      <w:pPr>
        <w:numPr>
          <w:ilvl w:val="0"/>
          <w:numId w:val="47"/>
        </w:numPr>
        <w:spacing w:before="100" w:beforeAutospacing="1" w:after="100" w:afterAutospacing="1" w:line="240" w:lineRule="auto"/>
        <w:rPr>
          <w:ins w:id="1567" w:author="Unknown"/>
          <w:rFonts w:ascii="Times New Roman" w:eastAsia="Times New Roman" w:hAnsi="Times New Roman" w:cs="Times New Roman"/>
          <w:sz w:val="24"/>
          <w:szCs w:val="24"/>
        </w:rPr>
      </w:pPr>
      <w:ins w:id="1568" w:author="Unknown">
        <w:r w:rsidRPr="00414614">
          <w:rPr>
            <w:rFonts w:ascii="Times New Roman" w:eastAsia="Times New Roman" w:hAnsi="Times New Roman" w:cs="Times New Roman"/>
            <w:sz w:val="24"/>
            <w:szCs w:val="24"/>
          </w:rPr>
          <w:t>  obj.sum(20,20);//now second int literal will be promoted to long  </w:t>
        </w:r>
      </w:ins>
    </w:p>
    <w:p w:rsidR="00414614" w:rsidRPr="00414614" w:rsidRDefault="00414614" w:rsidP="00414614">
      <w:pPr>
        <w:numPr>
          <w:ilvl w:val="0"/>
          <w:numId w:val="47"/>
        </w:numPr>
        <w:spacing w:before="100" w:beforeAutospacing="1" w:after="100" w:afterAutospacing="1" w:line="240" w:lineRule="auto"/>
        <w:rPr>
          <w:ins w:id="1569" w:author="Unknown"/>
          <w:rFonts w:ascii="Times New Roman" w:eastAsia="Times New Roman" w:hAnsi="Times New Roman" w:cs="Times New Roman"/>
          <w:sz w:val="24"/>
          <w:szCs w:val="24"/>
        </w:rPr>
      </w:pPr>
      <w:ins w:id="1570" w:author="Unknown">
        <w:r w:rsidRPr="00414614">
          <w:rPr>
            <w:rFonts w:ascii="Times New Roman" w:eastAsia="Times New Roman" w:hAnsi="Times New Roman" w:cs="Times New Roman"/>
            <w:sz w:val="24"/>
            <w:szCs w:val="24"/>
          </w:rPr>
          <w:t>  obj.sum(20,20,20);  </w:t>
        </w:r>
      </w:ins>
    </w:p>
    <w:p w:rsidR="00414614" w:rsidRPr="00414614" w:rsidRDefault="00414614" w:rsidP="00414614">
      <w:pPr>
        <w:numPr>
          <w:ilvl w:val="0"/>
          <w:numId w:val="47"/>
        </w:numPr>
        <w:spacing w:before="100" w:beforeAutospacing="1" w:after="100" w:afterAutospacing="1" w:line="240" w:lineRule="auto"/>
        <w:rPr>
          <w:ins w:id="1571" w:author="Unknown"/>
          <w:rFonts w:ascii="Times New Roman" w:eastAsia="Times New Roman" w:hAnsi="Times New Roman" w:cs="Times New Roman"/>
          <w:sz w:val="24"/>
          <w:szCs w:val="24"/>
        </w:rPr>
      </w:pPr>
      <w:ins w:id="157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7"/>
        </w:numPr>
        <w:spacing w:before="100" w:beforeAutospacing="1" w:after="100" w:afterAutospacing="1" w:line="240" w:lineRule="auto"/>
        <w:rPr>
          <w:ins w:id="1573" w:author="Unknown"/>
          <w:rFonts w:ascii="Times New Roman" w:eastAsia="Times New Roman" w:hAnsi="Times New Roman" w:cs="Times New Roman"/>
          <w:sz w:val="24"/>
          <w:szCs w:val="24"/>
        </w:rPr>
      </w:pPr>
      <w:ins w:id="1574"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575" w:author="Unknown"/>
          <w:rFonts w:ascii="Times New Roman" w:eastAsia="Times New Roman" w:hAnsi="Times New Roman" w:cs="Times New Roman"/>
          <w:sz w:val="24"/>
          <w:szCs w:val="24"/>
        </w:rPr>
      </w:pPr>
      <w:ins w:id="1576"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"http://www.javatpoint.com/opr/test.jsp?filename=OverloadingCalculation1"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1577" w:author="Unknown"/>
          <w:rFonts w:ascii="Times New Roman" w:eastAsia="Times New Roman" w:hAnsi="Times New Roman" w:cs="Times New Roman"/>
          <w:sz w:val="24"/>
          <w:szCs w:val="24"/>
        </w:rPr>
      </w:pPr>
      <w:ins w:id="1578"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9" w:author="Unknown"/>
          <w:rFonts w:ascii="Courier New" w:eastAsia="Times New Roman" w:hAnsi="Courier New" w:cs="Courier New"/>
          <w:sz w:val="20"/>
          <w:szCs w:val="20"/>
        </w:rPr>
      </w:pPr>
      <w:ins w:id="1580" w:author="Unknown">
        <w:r w:rsidRPr="00414614">
          <w:rPr>
            <w:rFonts w:ascii="Courier New" w:eastAsia="Times New Roman" w:hAnsi="Courier New" w:cs="Courier New"/>
            <w:sz w:val="20"/>
            <w:szCs w:val="20"/>
          </w:rPr>
          <w:t>40</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1" w:author="Unknown"/>
          <w:rFonts w:ascii="Courier New" w:eastAsia="Times New Roman" w:hAnsi="Courier New" w:cs="Courier New"/>
          <w:sz w:val="20"/>
          <w:szCs w:val="20"/>
        </w:rPr>
      </w:pPr>
      <w:ins w:id="1582" w:author="Unknown">
        <w:r w:rsidRPr="00414614">
          <w:rPr>
            <w:rFonts w:ascii="Courier New" w:eastAsia="Times New Roman" w:hAnsi="Courier New" w:cs="Courier New"/>
            <w:sz w:val="20"/>
            <w:szCs w:val="20"/>
          </w:rPr>
          <w:t>60</w:t>
        </w:r>
      </w:ins>
    </w:p>
    <w:p w:rsidR="00414614" w:rsidRPr="00414614" w:rsidRDefault="00414614" w:rsidP="00414614">
      <w:pPr>
        <w:spacing w:after="0" w:line="240" w:lineRule="auto"/>
        <w:rPr>
          <w:ins w:id="1583" w:author="Unknown"/>
          <w:rFonts w:ascii="Times New Roman" w:eastAsia="Times New Roman" w:hAnsi="Times New Roman" w:cs="Times New Roman"/>
          <w:sz w:val="24"/>
          <w:szCs w:val="24"/>
        </w:rPr>
      </w:pPr>
      <w:ins w:id="1584" w:author="Unknown">
        <w:r w:rsidRPr="00414614">
          <w:rPr>
            <w:rFonts w:ascii="Times New Roman" w:eastAsia="Times New Roman" w:hAnsi="Times New Roman" w:cs="Times New Roman"/>
            <w:sz w:val="24"/>
            <w:szCs w:val="24"/>
          </w:rPr>
          <w:pict>
            <v:rect id="_x0000_i110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585" w:author="Unknown"/>
          <w:rFonts w:ascii="Times New Roman" w:eastAsia="Times New Roman" w:hAnsi="Times New Roman" w:cs="Times New Roman"/>
          <w:b/>
          <w:bCs/>
          <w:sz w:val="27"/>
          <w:szCs w:val="27"/>
        </w:rPr>
      </w:pPr>
      <w:ins w:id="1586" w:author="Unknown">
        <w:r w:rsidRPr="00414614">
          <w:rPr>
            <w:rFonts w:ascii="Times New Roman" w:eastAsia="Times New Roman" w:hAnsi="Times New Roman" w:cs="Times New Roman"/>
            <w:b/>
            <w:bCs/>
            <w:sz w:val="27"/>
            <w:szCs w:val="27"/>
          </w:rPr>
          <w:t>77) What is the output of the following Java program?</w:t>
        </w:r>
      </w:ins>
    </w:p>
    <w:p w:rsidR="00414614" w:rsidRPr="00414614" w:rsidRDefault="00414614" w:rsidP="00414614">
      <w:pPr>
        <w:numPr>
          <w:ilvl w:val="0"/>
          <w:numId w:val="48"/>
        </w:numPr>
        <w:spacing w:before="100" w:beforeAutospacing="1" w:after="100" w:afterAutospacing="1" w:line="240" w:lineRule="auto"/>
        <w:rPr>
          <w:ins w:id="1587" w:author="Unknown"/>
          <w:rFonts w:ascii="Times New Roman" w:eastAsia="Times New Roman" w:hAnsi="Times New Roman" w:cs="Times New Roman"/>
          <w:sz w:val="24"/>
          <w:szCs w:val="24"/>
        </w:rPr>
      </w:pPr>
      <w:ins w:id="1588" w:author="Unknown">
        <w:r w:rsidRPr="00414614">
          <w:rPr>
            <w:rFonts w:ascii="Times New Roman" w:eastAsia="Times New Roman" w:hAnsi="Times New Roman" w:cs="Times New Roman"/>
            <w:sz w:val="24"/>
            <w:szCs w:val="24"/>
          </w:rPr>
          <w:t>class OverloadingCalculation3{    </w:t>
        </w:r>
      </w:ins>
    </w:p>
    <w:p w:rsidR="00414614" w:rsidRPr="00414614" w:rsidRDefault="00414614" w:rsidP="00414614">
      <w:pPr>
        <w:numPr>
          <w:ilvl w:val="0"/>
          <w:numId w:val="48"/>
        </w:numPr>
        <w:spacing w:before="100" w:beforeAutospacing="1" w:after="100" w:afterAutospacing="1" w:line="240" w:lineRule="auto"/>
        <w:rPr>
          <w:ins w:id="1589" w:author="Unknown"/>
          <w:rFonts w:ascii="Times New Roman" w:eastAsia="Times New Roman" w:hAnsi="Times New Roman" w:cs="Times New Roman"/>
          <w:sz w:val="24"/>
          <w:szCs w:val="24"/>
        </w:rPr>
      </w:pPr>
      <w:ins w:id="1590" w:author="Unknown">
        <w:r w:rsidRPr="00414614">
          <w:rPr>
            <w:rFonts w:ascii="Times New Roman" w:eastAsia="Times New Roman" w:hAnsi="Times New Roman" w:cs="Times New Roman"/>
            <w:sz w:val="24"/>
            <w:szCs w:val="24"/>
          </w:rPr>
          <w:t>  void sum(int a,long b){System.out.println("a method invoked");}    </w:t>
        </w:r>
      </w:ins>
    </w:p>
    <w:p w:rsidR="00414614" w:rsidRPr="00414614" w:rsidRDefault="00414614" w:rsidP="00414614">
      <w:pPr>
        <w:numPr>
          <w:ilvl w:val="0"/>
          <w:numId w:val="48"/>
        </w:numPr>
        <w:spacing w:before="100" w:beforeAutospacing="1" w:after="100" w:afterAutospacing="1" w:line="240" w:lineRule="auto"/>
        <w:rPr>
          <w:ins w:id="1591" w:author="Unknown"/>
          <w:rFonts w:ascii="Times New Roman" w:eastAsia="Times New Roman" w:hAnsi="Times New Roman" w:cs="Times New Roman"/>
          <w:sz w:val="24"/>
          <w:szCs w:val="24"/>
        </w:rPr>
      </w:pPr>
      <w:ins w:id="1592" w:author="Unknown">
        <w:r w:rsidRPr="00414614">
          <w:rPr>
            <w:rFonts w:ascii="Times New Roman" w:eastAsia="Times New Roman" w:hAnsi="Times New Roman" w:cs="Times New Roman"/>
            <w:sz w:val="24"/>
            <w:szCs w:val="24"/>
          </w:rPr>
          <w:t>  void sum(long a,int b){System.out.println("b method invoked");}    </w:t>
        </w:r>
      </w:ins>
    </w:p>
    <w:p w:rsidR="00414614" w:rsidRPr="00414614" w:rsidRDefault="00414614" w:rsidP="00414614">
      <w:pPr>
        <w:numPr>
          <w:ilvl w:val="0"/>
          <w:numId w:val="48"/>
        </w:numPr>
        <w:spacing w:before="100" w:beforeAutospacing="1" w:after="100" w:afterAutospacing="1" w:line="240" w:lineRule="auto"/>
        <w:rPr>
          <w:ins w:id="1593" w:author="Unknown"/>
          <w:rFonts w:ascii="Times New Roman" w:eastAsia="Times New Roman" w:hAnsi="Times New Roman" w:cs="Times New Roman"/>
          <w:sz w:val="24"/>
          <w:szCs w:val="24"/>
        </w:rPr>
      </w:pPr>
      <w:ins w:id="159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48"/>
        </w:numPr>
        <w:spacing w:before="100" w:beforeAutospacing="1" w:after="100" w:afterAutospacing="1" w:line="240" w:lineRule="auto"/>
        <w:rPr>
          <w:ins w:id="1595" w:author="Unknown"/>
          <w:rFonts w:ascii="Times New Roman" w:eastAsia="Times New Roman" w:hAnsi="Times New Roman" w:cs="Times New Roman"/>
          <w:sz w:val="24"/>
          <w:szCs w:val="24"/>
        </w:rPr>
      </w:pPr>
      <w:ins w:id="1596"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48"/>
        </w:numPr>
        <w:spacing w:before="100" w:beforeAutospacing="1" w:after="100" w:afterAutospacing="1" w:line="240" w:lineRule="auto"/>
        <w:rPr>
          <w:ins w:id="1597" w:author="Unknown"/>
          <w:rFonts w:ascii="Times New Roman" w:eastAsia="Times New Roman" w:hAnsi="Times New Roman" w:cs="Times New Roman"/>
          <w:sz w:val="24"/>
          <w:szCs w:val="24"/>
        </w:rPr>
      </w:pPr>
      <w:ins w:id="1598" w:author="Unknown">
        <w:r w:rsidRPr="00414614">
          <w:rPr>
            <w:rFonts w:ascii="Times New Roman" w:eastAsia="Times New Roman" w:hAnsi="Times New Roman" w:cs="Times New Roman"/>
            <w:sz w:val="24"/>
            <w:szCs w:val="24"/>
          </w:rPr>
          <w:t>  OverloadingCalculation3 obj=new OverloadingCalculation3();    </w:t>
        </w:r>
      </w:ins>
    </w:p>
    <w:p w:rsidR="00414614" w:rsidRPr="00414614" w:rsidRDefault="00414614" w:rsidP="00414614">
      <w:pPr>
        <w:numPr>
          <w:ilvl w:val="0"/>
          <w:numId w:val="48"/>
        </w:numPr>
        <w:spacing w:before="100" w:beforeAutospacing="1" w:after="100" w:afterAutospacing="1" w:line="240" w:lineRule="auto"/>
        <w:rPr>
          <w:ins w:id="1599" w:author="Unknown"/>
          <w:rFonts w:ascii="Times New Roman" w:eastAsia="Times New Roman" w:hAnsi="Times New Roman" w:cs="Times New Roman"/>
          <w:sz w:val="24"/>
          <w:szCs w:val="24"/>
        </w:rPr>
      </w:pPr>
      <w:ins w:id="1600" w:author="Unknown">
        <w:r w:rsidRPr="00414614">
          <w:rPr>
            <w:rFonts w:ascii="Times New Roman" w:eastAsia="Times New Roman" w:hAnsi="Times New Roman" w:cs="Times New Roman"/>
            <w:sz w:val="24"/>
            <w:szCs w:val="24"/>
          </w:rPr>
          <w:t>  obj.sum(20,20);//now ambiguity    </w:t>
        </w:r>
      </w:ins>
    </w:p>
    <w:p w:rsidR="00414614" w:rsidRPr="00414614" w:rsidRDefault="00414614" w:rsidP="00414614">
      <w:pPr>
        <w:numPr>
          <w:ilvl w:val="0"/>
          <w:numId w:val="48"/>
        </w:numPr>
        <w:spacing w:before="100" w:beforeAutospacing="1" w:after="100" w:afterAutospacing="1" w:line="240" w:lineRule="auto"/>
        <w:rPr>
          <w:ins w:id="1601" w:author="Unknown"/>
          <w:rFonts w:ascii="Times New Roman" w:eastAsia="Times New Roman" w:hAnsi="Times New Roman" w:cs="Times New Roman"/>
          <w:sz w:val="24"/>
          <w:szCs w:val="24"/>
        </w:rPr>
      </w:pPr>
      <w:ins w:id="160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48"/>
        </w:numPr>
        <w:spacing w:before="100" w:beforeAutospacing="1" w:after="100" w:afterAutospacing="1" w:line="240" w:lineRule="auto"/>
        <w:rPr>
          <w:ins w:id="1603" w:author="Unknown"/>
          <w:rFonts w:ascii="Times New Roman" w:eastAsia="Times New Roman" w:hAnsi="Times New Roman" w:cs="Times New Roman"/>
          <w:sz w:val="24"/>
          <w:szCs w:val="24"/>
        </w:rPr>
      </w:pPr>
      <w:ins w:id="1604"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605" w:author="Unknown"/>
          <w:rFonts w:ascii="Times New Roman" w:eastAsia="Times New Roman" w:hAnsi="Times New Roman" w:cs="Times New Roman"/>
          <w:sz w:val="24"/>
          <w:szCs w:val="24"/>
        </w:rPr>
      </w:pPr>
      <w:ins w:id="1606"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7" w:author="Unknown"/>
          <w:rFonts w:ascii="Courier New" w:eastAsia="Times New Roman" w:hAnsi="Courier New" w:cs="Courier New"/>
          <w:sz w:val="20"/>
          <w:szCs w:val="20"/>
        </w:rPr>
      </w:pPr>
      <w:ins w:id="1608" w:author="Unknown">
        <w:r w:rsidRPr="00414614">
          <w:rPr>
            <w:rFonts w:ascii="Courier New" w:eastAsia="Times New Roman" w:hAnsi="Courier New" w:cs="Courier New"/>
            <w:sz w:val="20"/>
            <w:szCs w:val="20"/>
          </w:rPr>
          <w:t>OverloadingCalculation3.java:7: error: reference to sum is ambiguous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9" w:author="Unknown"/>
          <w:rFonts w:ascii="Courier New" w:eastAsia="Times New Roman" w:hAnsi="Courier New" w:cs="Courier New"/>
          <w:sz w:val="20"/>
          <w:szCs w:val="20"/>
        </w:rPr>
      </w:pPr>
      <w:ins w:id="1610" w:author="Unknown">
        <w:r w:rsidRPr="00414614">
          <w:rPr>
            <w:rFonts w:ascii="Courier New" w:eastAsia="Times New Roman" w:hAnsi="Courier New" w:cs="Courier New"/>
            <w:sz w:val="20"/>
            <w:szCs w:val="20"/>
          </w:rPr>
          <w:t xml:space="preserve">obj.sum(20,20);//now ambiguity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1" w:author="Unknown"/>
          <w:rFonts w:ascii="Courier New" w:eastAsia="Times New Roman" w:hAnsi="Courier New" w:cs="Courier New"/>
          <w:sz w:val="20"/>
          <w:szCs w:val="20"/>
        </w:rPr>
      </w:pPr>
      <w:ins w:id="1612" w:author="Unknown">
        <w:r w:rsidRPr="00414614">
          <w:rPr>
            <w:rFonts w:ascii="Courier New" w:eastAsia="Times New Roman" w:hAnsi="Courier New" w:cs="Courier New"/>
            <w:sz w:val="20"/>
            <w:szCs w:val="20"/>
          </w:rPr>
          <w:t xml:space="preserve">     ^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3" w:author="Unknown"/>
          <w:rFonts w:ascii="Courier New" w:eastAsia="Times New Roman" w:hAnsi="Courier New" w:cs="Courier New"/>
          <w:sz w:val="20"/>
          <w:szCs w:val="20"/>
        </w:rPr>
      </w:pPr>
      <w:ins w:id="1614" w:author="Unknown">
        <w:r w:rsidRPr="00414614">
          <w:rPr>
            <w:rFonts w:ascii="Courier New" w:eastAsia="Times New Roman" w:hAnsi="Courier New" w:cs="Courier New"/>
            <w:sz w:val="20"/>
            <w:szCs w:val="20"/>
          </w:rPr>
          <w:t xml:space="preserve">      both method sum(int,long) in OverloadingCalculation3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5" w:author="Unknown"/>
          <w:rFonts w:ascii="Courier New" w:eastAsia="Times New Roman" w:hAnsi="Courier New" w:cs="Courier New"/>
          <w:sz w:val="20"/>
          <w:szCs w:val="20"/>
        </w:rPr>
      </w:pPr>
      <w:ins w:id="1616" w:author="Unknown">
        <w:r w:rsidRPr="00414614">
          <w:rPr>
            <w:rFonts w:ascii="Courier New" w:eastAsia="Times New Roman" w:hAnsi="Courier New" w:cs="Courier New"/>
            <w:sz w:val="20"/>
            <w:szCs w:val="20"/>
          </w:rPr>
          <w:t xml:space="preserve">      and method sum(long,int) in OverloadingCalculation3 match</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7" w:author="Unknown"/>
          <w:rFonts w:ascii="Courier New" w:eastAsia="Times New Roman" w:hAnsi="Courier New" w:cs="Courier New"/>
          <w:sz w:val="20"/>
          <w:szCs w:val="20"/>
        </w:rPr>
      </w:pPr>
      <w:ins w:id="1618" w:author="Unknown">
        <w:r w:rsidRPr="00414614">
          <w:rPr>
            <w:rFonts w:ascii="Courier New" w:eastAsia="Times New Roman" w:hAnsi="Courier New" w:cs="Courier New"/>
            <w:sz w:val="20"/>
            <w:szCs w:val="20"/>
          </w:rPr>
          <w:t>1 error</w:t>
        </w:r>
      </w:ins>
    </w:p>
    <w:p w:rsidR="00414614" w:rsidRPr="00414614" w:rsidRDefault="00414614" w:rsidP="00414614">
      <w:pPr>
        <w:spacing w:before="100" w:beforeAutospacing="1" w:after="100" w:afterAutospacing="1" w:line="240" w:lineRule="auto"/>
        <w:rPr>
          <w:ins w:id="1619" w:author="Unknown"/>
          <w:rFonts w:ascii="Times New Roman" w:eastAsia="Times New Roman" w:hAnsi="Times New Roman" w:cs="Times New Roman"/>
          <w:sz w:val="24"/>
          <w:szCs w:val="24"/>
        </w:rPr>
      </w:pPr>
      <w:ins w:id="1620"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1621" w:author="Unknown"/>
          <w:rFonts w:ascii="Times New Roman" w:eastAsia="Times New Roman" w:hAnsi="Times New Roman" w:cs="Times New Roman"/>
          <w:sz w:val="24"/>
          <w:szCs w:val="24"/>
        </w:rPr>
      </w:pPr>
      <w:ins w:id="1622" w:author="Unknown">
        <w:r w:rsidRPr="00414614">
          <w:rPr>
            <w:rFonts w:ascii="Times New Roman" w:eastAsia="Times New Roman" w:hAnsi="Times New Roman" w:cs="Times New Roman"/>
            <w:sz w:val="24"/>
            <w:szCs w:val="24"/>
          </w:rPr>
          <w:t xml:space="preserve">There are two methods defined with the same name, i.e., sum. The first method accepts the integer and long type whereas the second method accepts long and the integer type. The </w:t>
        </w:r>
        <w:r w:rsidRPr="00414614">
          <w:rPr>
            <w:rFonts w:ascii="Times New Roman" w:eastAsia="Times New Roman" w:hAnsi="Times New Roman" w:cs="Times New Roman"/>
            <w:sz w:val="24"/>
            <w:szCs w:val="24"/>
          </w:rPr>
          <w:lastRenderedPageBreak/>
          <w:t>parameter passed that are a = 20, b = 20. We can not tell that which method will be called as there is no clear differentiation mentioned between integer literal and long literal. This is the case of ambiguity. Therefore, the compiler will throw an error.</w:t>
        </w:r>
      </w:ins>
    </w:p>
    <w:p w:rsidR="00414614" w:rsidRPr="00414614" w:rsidRDefault="00414614" w:rsidP="00414614">
      <w:pPr>
        <w:spacing w:after="0" w:line="240" w:lineRule="auto"/>
        <w:rPr>
          <w:ins w:id="1623" w:author="Unknown"/>
          <w:rFonts w:ascii="Times New Roman" w:eastAsia="Times New Roman" w:hAnsi="Times New Roman" w:cs="Times New Roman"/>
          <w:sz w:val="24"/>
          <w:szCs w:val="24"/>
        </w:rPr>
      </w:pPr>
      <w:ins w:id="1624" w:author="Unknown">
        <w:r w:rsidRPr="00414614">
          <w:rPr>
            <w:rFonts w:ascii="Times New Roman" w:eastAsia="Times New Roman" w:hAnsi="Times New Roman" w:cs="Times New Roman"/>
            <w:sz w:val="24"/>
            <w:szCs w:val="24"/>
          </w:rPr>
          <w:pict>
            <v:rect id="_x0000_i1105"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1625" w:author="Unknown"/>
          <w:rFonts w:ascii="Times New Roman" w:eastAsia="Times New Roman" w:hAnsi="Times New Roman" w:cs="Times New Roman"/>
          <w:b/>
          <w:bCs/>
          <w:sz w:val="36"/>
          <w:szCs w:val="36"/>
        </w:rPr>
      </w:pPr>
      <w:ins w:id="1626" w:author="Unknown">
        <w:r w:rsidRPr="00414614">
          <w:rPr>
            <w:rFonts w:ascii="Times New Roman" w:eastAsia="Times New Roman" w:hAnsi="Times New Roman" w:cs="Times New Roman"/>
            <w:b/>
            <w:bCs/>
            <w:sz w:val="36"/>
            <w:szCs w:val="36"/>
          </w:rPr>
          <w:t>Core Java - OOPs Concepts: Method Overriding Interview Questions</w:t>
        </w:r>
      </w:ins>
    </w:p>
    <w:p w:rsidR="00414614" w:rsidRPr="00414614" w:rsidRDefault="00414614" w:rsidP="00414614">
      <w:pPr>
        <w:spacing w:after="0" w:line="240" w:lineRule="auto"/>
        <w:rPr>
          <w:ins w:id="1627" w:author="Unknown"/>
          <w:rFonts w:ascii="Times New Roman" w:eastAsia="Times New Roman" w:hAnsi="Times New Roman" w:cs="Times New Roman"/>
          <w:sz w:val="24"/>
          <w:szCs w:val="24"/>
        </w:rPr>
      </w:pPr>
      <w:ins w:id="1628" w:author="Unknown">
        <w:r w:rsidRPr="00414614">
          <w:rPr>
            <w:rFonts w:ascii="Times New Roman" w:eastAsia="Times New Roman" w:hAnsi="Times New Roman" w:cs="Times New Roman"/>
            <w:sz w:val="24"/>
            <w:szCs w:val="24"/>
          </w:rPr>
          <w:pict>
            <v:rect id="_x0000_i110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29" w:author="Unknown"/>
          <w:rFonts w:ascii="Times New Roman" w:eastAsia="Times New Roman" w:hAnsi="Times New Roman" w:cs="Times New Roman"/>
          <w:b/>
          <w:bCs/>
          <w:sz w:val="27"/>
          <w:szCs w:val="27"/>
        </w:rPr>
      </w:pPr>
      <w:ins w:id="1630" w:author="Unknown">
        <w:r w:rsidRPr="00414614">
          <w:rPr>
            <w:rFonts w:ascii="Times New Roman" w:eastAsia="Times New Roman" w:hAnsi="Times New Roman" w:cs="Times New Roman"/>
            <w:b/>
            <w:bCs/>
            <w:sz w:val="27"/>
            <w:szCs w:val="27"/>
          </w:rPr>
          <w:t>78) What is method overriding:</w:t>
        </w:r>
      </w:ins>
    </w:p>
    <w:p w:rsidR="00414614" w:rsidRPr="00414614" w:rsidRDefault="00414614" w:rsidP="00414614">
      <w:pPr>
        <w:spacing w:before="100" w:beforeAutospacing="1" w:after="100" w:afterAutospacing="1" w:line="240" w:lineRule="auto"/>
        <w:rPr>
          <w:ins w:id="1631" w:author="Unknown"/>
          <w:rFonts w:ascii="Times New Roman" w:eastAsia="Times New Roman" w:hAnsi="Times New Roman" w:cs="Times New Roman"/>
          <w:sz w:val="24"/>
          <w:szCs w:val="24"/>
        </w:rPr>
      </w:pPr>
      <w:ins w:id="1632" w:author="Unknown">
        <w:r w:rsidRPr="00414614">
          <w:rPr>
            <w:rFonts w:ascii="Times New Roman" w:eastAsia="Times New Roman" w:hAnsi="Times New Roman" w:cs="Times New Roman"/>
            <w:sz w:val="24"/>
            <w:szCs w:val="24"/>
          </w:rPr>
          <w:t>If a subclass provides a specific implementation of a method that is already provided by its parent class, it is known as Method Overriding. It is used for runtime polymorphism and to implement the interface methods.</w:t>
        </w:r>
      </w:ins>
    </w:p>
    <w:p w:rsidR="00414614" w:rsidRPr="00414614" w:rsidRDefault="00414614" w:rsidP="00414614">
      <w:pPr>
        <w:spacing w:before="100" w:beforeAutospacing="1" w:after="100" w:afterAutospacing="1" w:line="240" w:lineRule="auto"/>
        <w:rPr>
          <w:ins w:id="1633" w:author="Unknown"/>
          <w:rFonts w:ascii="Times New Roman" w:eastAsia="Times New Roman" w:hAnsi="Times New Roman" w:cs="Times New Roman"/>
          <w:sz w:val="24"/>
          <w:szCs w:val="24"/>
        </w:rPr>
      </w:pPr>
      <w:ins w:id="1634" w:author="Unknown">
        <w:r w:rsidRPr="00414614">
          <w:rPr>
            <w:rFonts w:ascii="Times New Roman" w:eastAsia="Times New Roman" w:hAnsi="Times New Roman" w:cs="Times New Roman"/>
            <w:b/>
            <w:bCs/>
            <w:sz w:val="24"/>
            <w:szCs w:val="24"/>
          </w:rPr>
          <w:t>Rules for Method overriding</w:t>
        </w:r>
      </w:ins>
    </w:p>
    <w:p w:rsidR="00414614" w:rsidRPr="00414614" w:rsidRDefault="00414614" w:rsidP="00414614">
      <w:pPr>
        <w:numPr>
          <w:ilvl w:val="0"/>
          <w:numId w:val="49"/>
        </w:numPr>
        <w:spacing w:before="100" w:beforeAutospacing="1" w:after="100" w:afterAutospacing="1" w:line="240" w:lineRule="auto"/>
        <w:rPr>
          <w:ins w:id="1635" w:author="Unknown"/>
          <w:rFonts w:ascii="Times New Roman" w:eastAsia="Times New Roman" w:hAnsi="Times New Roman" w:cs="Times New Roman"/>
          <w:sz w:val="24"/>
          <w:szCs w:val="24"/>
        </w:rPr>
      </w:pPr>
      <w:ins w:id="1636" w:author="Unknown">
        <w:r w:rsidRPr="00414614">
          <w:rPr>
            <w:rFonts w:ascii="Times New Roman" w:eastAsia="Times New Roman" w:hAnsi="Times New Roman" w:cs="Times New Roman"/>
            <w:sz w:val="24"/>
            <w:szCs w:val="24"/>
          </w:rPr>
          <w:t>The method must have the same name as in the parent class.</w:t>
        </w:r>
      </w:ins>
    </w:p>
    <w:p w:rsidR="00414614" w:rsidRPr="00414614" w:rsidRDefault="00414614" w:rsidP="00414614">
      <w:pPr>
        <w:numPr>
          <w:ilvl w:val="0"/>
          <w:numId w:val="49"/>
        </w:numPr>
        <w:spacing w:before="100" w:beforeAutospacing="1" w:after="100" w:afterAutospacing="1" w:line="240" w:lineRule="auto"/>
        <w:rPr>
          <w:ins w:id="1637" w:author="Unknown"/>
          <w:rFonts w:ascii="Times New Roman" w:eastAsia="Times New Roman" w:hAnsi="Times New Roman" w:cs="Times New Roman"/>
          <w:sz w:val="24"/>
          <w:szCs w:val="24"/>
        </w:rPr>
      </w:pPr>
      <w:ins w:id="1638" w:author="Unknown">
        <w:r w:rsidRPr="00414614">
          <w:rPr>
            <w:rFonts w:ascii="Times New Roman" w:eastAsia="Times New Roman" w:hAnsi="Times New Roman" w:cs="Times New Roman"/>
            <w:sz w:val="24"/>
            <w:szCs w:val="24"/>
          </w:rPr>
          <w:t>The method must have the same signature as in the parent class.</w:t>
        </w:r>
      </w:ins>
    </w:p>
    <w:p w:rsidR="00414614" w:rsidRPr="00414614" w:rsidRDefault="00414614" w:rsidP="00414614">
      <w:pPr>
        <w:numPr>
          <w:ilvl w:val="0"/>
          <w:numId w:val="49"/>
        </w:numPr>
        <w:spacing w:before="100" w:beforeAutospacing="1" w:after="100" w:afterAutospacing="1" w:line="240" w:lineRule="auto"/>
        <w:rPr>
          <w:ins w:id="1639" w:author="Unknown"/>
          <w:rFonts w:ascii="Times New Roman" w:eastAsia="Times New Roman" w:hAnsi="Times New Roman" w:cs="Times New Roman"/>
          <w:sz w:val="24"/>
          <w:szCs w:val="24"/>
        </w:rPr>
      </w:pPr>
      <w:ins w:id="1640" w:author="Unknown">
        <w:r w:rsidRPr="00414614">
          <w:rPr>
            <w:rFonts w:ascii="Times New Roman" w:eastAsia="Times New Roman" w:hAnsi="Times New Roman" w:cs="Times New Roman"/>
            <w:sz w:val="24"/>
            <w:szCs w:val="24"/>
          </w:rPr>
          <w:t>Two classes must have an IS-A relationship between them.</w:t>
        </w:r>
      </w:ins>
    </w:p>
    <w:p w:rsidR="00414614" w:rsidRPr="00414614" w:rsidRDefault="00414614" w:rsidP="00414614">
      <w:pPr>
        <w:spacing w:after="0" w:line="240" w:lineRule="auto"/>
        <w:rPr>
          <w:ins w:id="1641" w:author="Unknown"/>
          <w:rFonts w:ascii="Times New Roman" w:eastAsia="Times New Roman" w:hAnsi="Times New Roman" w:cs="Times New Roman"/>
          <w:sz w:val="24"/>
          <w:szCs w:val="24"/>
        </w:rPr>
      </w:pPr>
      <w:ins w:id="1642"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"https://www.javatpoint.com/method-overriding-in-java"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1643" w:author="Unknown"/>
          <w:rFonts w:ascii="Times New Roman" w:eastAsia="Times New Roman" w:hAnsi="Times New Roman" w:cs="Times New Roman"/>
          <w:sz w:val="24"/>
          <w:szCs w:val="24"/>
        </w:rPr>
      </w:pPr>
      <w:ins w:id="1644" w:author="Unknown">
        <w:r w:rsidRPr="00414614">
          <w:rPr>
            <w:rFonts w:ascii="Times New Roman" w:eastAsia="Times New Roman" w:hAnsi="Times New Roman" w:cs="Times New Roman"/>
            <w:sz w:val="24"/>
            <w:szCs w:val="24"/>
          </w:rPr>
          <w:pict>
            <v:rect id="_x0000_i110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45" w:author="Unknown"/>
          <w:rFonts w:ascii="Times New Roman" w:eastAsia="Times New Roman" w:hAnsi="Times New Roman" w:cs="Times New Roman"/>
          <w:b/>
          <w:bCs/>
          <w:sz w:val="27"/>
          <w:szCs w:val="27"/>
        </w:rPr>
      </w:pPr>
      <w:ins w:id="1646" w:author="Unknown">
        <w:r w:rsidRPr="00414614">
          <w:rPr>
            <w:rFonts w:ascii="Times New Roman" w:eastAsia="Times New Roman" w:hAnsi="Times New Roman" w:cs="Times New Roman"/>
            <w:b/>
            <w:bCs/>
            <w:sz w:val="27"/>
            <w:szCs w:val="27"/>
          </w:rPr>
          <w:t>79) Can we override the static method?</w:t>
        </w:r>
      </w:ins>
    </w:p>
    <w:p w:rsidR="00414614" w:rsidRPr="00414614" w:rsidRDefault="00414614" w:rsidP="00414614">
      <w:pPr>
        <w:spacing w:before="100" w:beforeAutospacing="1" w:after="100" w:afterAutospacing="1" w:line="240" w:lineRule="auto"/>
        <w:rPr>
          <w:ins w:id="1647" w:author="Unknown"/>
          <w:rFonts w:ascii="Times New Roman" w:eastAsia="Times New Roman" w:hAnsi="Times New Roman" w:cs="Times New Roman"/>
          <w:sz w:val="24"/>
          <w:szCs w:val="24"/>
        </w:rPr>
      </w:pPr>
      <w:ins w:id="1648" w:author="Unknown">
        <w:r w:rsidRPr="00414614">
          <w:rPr>
            <w:rFonts w:ascii="Times New Roman" w:eastAsia="Times New Roman" w:hAnsi="Times New Roman" w:cs="Times New Roman"/>
            <w:sz w:val="24"/>
            <w:szCs w:val="24"/>
          </w:rPr>
          <w:t xml:space="preserve">No, you can't override the static method because they are the part of the class, not the object. </w:t>
        </w:r>
      </w:ins>
    </w:p>
    <w:p w:rsidR="00414614" w:rsidRPr="00414614" w:rsidRDefault="00414614" w:rsidP="00414614">
      <w:pPr>
        <w:spacing w:after="0" w:line="240" w:lineRule="auto"/>
        <w:rPr>
          <w:ins w:id="1649" w:author="Unknown"/>
          <w:rFonts w:ascii="Times New Roman" w:eastAsia="Times New Roman" w:hAnsi="Times New Roman" w:cs="Times New Roman"/>
          <w:sz w:val="24"/>
          <w:szCs w:val="24"/>
        </w:rPr>
      </w:pPr>
      <w:ins w:id="1650" w:author="Unknown">
        <w:r w:rsidRPr="00414614">
          <w:rPr>
            <w:rFonts w:ascii="Times New Roman" w:eastAsia="Times New Roman" w:hAnsi="Times New Roman" w:cs="Times New Roman"/>
            <w:sz w:val="24"/>
            <w:szCs w:val="24"/>
          </w:rPr>
          <w:pict>
            <v:rect id="_x0000_i110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51" w:author="Unknown"/>
          <w:rFonts w:ascii="Times New Roman" w:eastAsia="Times New Roman" w:hAnsi="Times New Roman" w:cs="Times New Roman"/>
          <w:b/>
          <w:bCs/>
          <w:sz w:val="27"/>
          <w:szCs w:val="27"/>
        </w:rPr>
      </w:pPr>
      <w:ins w:id="1652" w:author="Unknown">
        <w:r w:rsidRPr="00414614">
          <w:rPr>
            <w:rFonts w:ascii="Times New Roman" w:eastAsia="Times New Roman" w:hAnsi="Times New Roman" w:cs="Times New Roman"/>
            <w:b/>
            <w:bCs/>
            <w:sz w:val="27"/>
            <w:szCs w:val="27"/>
          </w:rPr>
          <w:t>80) Why can we not override static method?</w:t>
        </w:r>
      </w:ins>
    </w:p>
    <w:p w:rsidR="00414614" w:rsidRPr="00414614" w:rsidRDefault="00414614" w:rsidP="00414614">
      <w:pPr>
        <w:spacing w:before="100" w:beforeAutospacing="1" w:after="100" w:afterAutospacing="1" w:line="240" w:lineRule="auto"/>
        <w:rPr>
          <w:ins w:id="1653" w:author="Unknown"/>
          <w:rFonts w:ascii="Times New Roman" w:eastAsia="Times New Roman" w:hAnsi="Times New Roman" w:cs="Times New Roman"/>
          <w:sz w:val="24"/>
          <w:szCs w:val="24"/>
        </w:rPr>
      </w:pPr>
      <w:ins w:id="1654" w:author="Unknown">
        <w:r w:rsidRPr="00414614">
          <w:rPr>
            <w:rFonts w:ascii="Times New Roman" w:eastAsia="Times New Roman" w:hAnsi="Times New Roman" w:cs="Times New Roman"/>
            <w:sz w:val="24"/>
            <w:szCs w:val="24"/>
          </w:rPr>
          <w:t xml:space="preserve">It is because the static method is the part of the class, and it is bound with class whereas instance method is bound with the object, and static gets memory in class area, and instance gets memory in a heap. </w:t>
        </w:r>
      </w:ins>
    </w:p>
    <w:p w:rsidR="00414614" w:rsidRPr="00414614" w:rsidRDefault="00414614" w:rsidP="00414614">
      <w:pPr>
        <w:spacing w:after="0" w:line="240" w:lineRule="auto"/>
        <w:rPr>
          <w:ins w:id="1655" w:author="Unknown"/>
          <w:rFonts w:ascii="Times New Roman" w:eastAsia="Times New Roman" w:hAnsi="Times New Roman" w:cs="Times New Roman"/>
          <w:sz w:val="24"/>
          <w:szCs w:val="24"/>
        </w:rPr>
      </w:pPr>
      <w:ins w:id="1656" w:author="Unknown">
        <w:r w:rsidRPr="00414614">
          <w:rPr>
            <w:rFonts w:ascii="Times New Roman" w:eastAsia="Times New Roman" w:hAnsi="Times New Roman" w:cs="Times New Roman"/>
            <w:sz w:val="24"/>
            <w:szCs w:val="24"/>
          </w:rPr>
          <w:pict>
            <v:rect id="_x0000_i110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57" w:author="Unknown"/>
          <w:rFonts w:ascii="Times New Roman" w:eastAsia="Times New Roman" w:hAnsi="Times New Roman" w:cs="Times New Roman"/>
          <w:b/>
          <w:bCs/>
          <w:sz w:val="27"/>
          <w:szCs w:val="27"/>
        </w:rPr>
      </w:pPr>
      <w:ins w:id="1658" w:author="Unknown">
        <w:r w:rsidRPr="00414614">
          <w:rPr>
            <w:rFonts w:ascii="Times New Roman" w:eastAsia="Times New Roman" w:hAnsi="Times New Roman" w:cs="Times New Roman"/>
            <w:b/>
            <w:bCs/>
            <w:sz w:val="27"/>
            <w:szCs w:val="27"/>
          </w:rPr>
          <w:t>81) Can we override the overloaded method?</w:t>
        </w:r>
      </w:ins>
    </w:p>
    <w:p w:rsidR="00414614" w:rsidRPr="00414614" w:rsidRDefault="00414614" w:rsidP="00414614">
      <w:pPr>
        <w:spacing w:before="100" w:beforeAutospacing="1" w:after="100" w:afterAutospacing="1" w:line="240" w:lineRule="auto"/>
        <w:rPr>
          <w:ins w:id="1659" w:author="Unknown"/>
          <w:rFonts w:ascii="Times New Roman" w:eastAsia="Times New Roman" w:hAnsi="Times New Roman" w:cs="Times New Roman"/>
          <w:sz w:val="24"/>
          <w:szCs w:val="24"/>
        </w:rPr>
      </w:pPr>
      <w:ins w:id="1660" w:author="Unknown">
        <w:r w:rsidRPr="00414614">
          <w:rPr>
            <w:rFonts w:ascii="Times New Roman" w:eastAsia="Times New Roman" w:hAnsi="Times New Roman" w:cs="Times New Roman"/>
            <w:sz w:val="24"/>
            <w:szCs w:val="24"/>
          </w:rPr>
          <w:t>Yes.</w:t>
        </w:r>
      </w:ins>
    </w:p>
    <w:p w:rsidR="00414614" w:rsidRPr="00414614" w:rsidRDefault="00414614" w:rsidP="00414614">
      <w:pPr>
        <w:spacing w:after="0" w:line="240" w:lineRule="auto"/>
        <w:rPr>
          <w:ins w:id="1661" w:author="Unknown"/>
          <w:rFonts w:ascii="Times New Roman" w:eastAsia="Times New Roman" w:hAnsi="Times New Roman" w:cs="Times New Roman"/>
          <w:sz w:val="24"/>
          <w:szCs w:val="24"/>
        </w:rPr>
      </w:pPr>
      <w:ins w:id="1662" w:author="Unknown">
        <w:r w:rsidRPr="00414614">
          <w:rPr>
            <w:rFonts w:ascii="Times New Roman" w:eastAsia="Times New Roman" w:hAnsi="Times New Roman" w:cs="Times New Roman"/>
            <w:sz w:val="24"/>
            <w:szCs w:val="24"/>
          </w:rPr>
          <w:pict>
            <v:rect id="_x0000_i111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63" w:author="Unknown"/>
          <w:rFonts w:ascii="Times New Roman" w:eastAsia="Times New Roman" w:hAnsi="Times New Roman" w:cs="Times New Roman"/>
          <w:b/>
          <w:bCs/>
          <w:sz w:val="27"/>
          <w:szCs w:val="27"/>
        </w:rPr>
      </w:pPr>
      <w:ins w:id="1664" w:author="Unknown">
        <w:r w:rsidRPr="00414614">
          <w:rPr>
            <w:rFonts w:ascii="Times New Roman" w:eastAsia="Times New Roman" w:hAnsi="Times New Roman" w:cs="Times New Roman"/>
            <w:b/>
            <w:bCs/>
            <w:sz w:val="27"/>
            <w:szCs w:val="27"/>
          </w:rPr>
          <w:lastRenderedPageBreak/>
          <w:t>82) Difference between method Overloading and Overriding.</w:t>
        </w:r>
      </w:ins>
    </w:p>
    <w:tbl>
      <w:tblPr>
        <w:tblW w:w="0" w:type="auto"/>
        <w:tblCellSpacing w:w="15" w:type="dxa"/>
        <w:tblCellMar>
          <w:top w:w="15" w:type="dxa"/>
          <w:left w:w="15" w:type="dxa"/>
          <w:bottom w:w="15" w:type="dxa"/>
          <w:right w:w="15" w:type="dxa"/>
        </w:tblCellMar>
        <w:tblLook w:val="04A0"/>
      </w:tblPr>
      <w:tblGrid>
        <w:gridCol w:w="3587"/>
        <w:gridCol w:w="5863"/>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Method Overloading</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Method Overriding</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 Method overloading increases the readability of the program.</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Method overriding provides the specific implementation of the method that is already provided by its superclass.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 Method overloading occurs within the class.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Method overriding occurs in two classes that have IS-A relationship between them.</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3) In this case, the parameters must be different.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 this case, the parameters must be the same.</w:t>
            </w:r>
          </w:p>
        </w:tc>
      </w:tr>
    </w:tbl>
    <w:p w:rsidR="00414614" w:rsidRPr="00414614" w:rsidRDefault="00414614" w:rsidP="00414614">
      <w:pPr>
        <w:spacing w:after="0" w:line="240" w:lineRule="auto"/>
        <w:rPr>
          <w:ins w:id="1665" w:author="Unknown"/>
          <w:rFonts w:ascii="Times New Roman" w:eastAsia="Times New Roman" w:hAnsi="Times New Roman" w:cs="Times New Roman"/>
          <w:sz w:val="24"/>
          <w:szCs w:val="24"/>
        </w:rPr>
      </w:pPr>
      <w:ins w:id="1666" w:author="Unknown">
        <w:r w:rsidRPr="00414614">
          <w:rPr>
            <w:rFonts w:ascii="Times New Roman" w:eastAsia="Times New Roman" w:hAnsi="Times New Roman" w:cs="Times New Roman"/>
            <w:sz w:val="24"/>
            <w:szCs w:val="24"/>
          </w:rPr>
          <w:pict>
            <v:rect id="_x0000_i111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67" w:author="Unknown"/>
          <w:rFonts w:ascii="Times New Roman" w:eastAsia="Times New Roman" w:hAnsi="Times New Roman" w:cs="Times New Roman"/>
          <w:b/>
          <w:bCs/>
          <w:sz w:val="27"/>
          <w:szCs w:val="27"/>
        </w:rPr>
      </w:pPr>
      <w:ins w:id="1668" w:author="Unknown">
        <w:r w:rsidRPr="00414614">
          <w:rPr>
            <w:rFonts w:ascii="Times New Roman" w:eastAsia="Times New Roman" w:hAnsi="Times New Roman" w:cs="Times New Roman"/>
            <w:b/>
            <w:bCs/>
            <w:sz w:val="27"/>
            <w:szCs w:val="27"/>
          </w:rPr>
          <w:t>83) Can we override the private methods?</w:t>
        </w:r>
      </w:ins>
    </w:p>
    <w:p w:rsidR="00414614" w:rsidRPr="00414614" w:rsidRDefault="00414614" w:rsidP="00414614">
      <w:pPr>
        <w:spacing w:before="100" w:beforeAutospacing="1" w:after="100" w:afterAutospacing="1" w:line="240" w:lineRule="auto"/>
        <w:rPr>
          <w:ins w:id="1669" w:author="Unknown"/>
          <w:rFonts w:ascii="Times New Roman" w:eastAsia="Times New Roman" w:hAnsi="Times New Roman" w:cs="Times New Roman"/>
          <w:sz w:val="24"/>
          <w:szCs w:val="24"/>
        </w:rPr>
      </w:pPr>
      <w:ins w:id="1670" w:author="Unknown">
        <w:r w:rsidRPr="00414614">
          <w:rPr>
            <w:rFonts w:ascii="Times New Roman" w:eastAsia="Times New Roman" w:hAnsi="Times New Roman" w:cs="Times New Roman"/>
            <w:sz w:val="24"/>
            <w:szCs w:val="24"/>
          </w:rPr>
          <w:t>No, we cannot override the private methods because the scope of private methods is limited to the class and we cannot access them outside of the class.</w:t>
        </w:r>
      </w:ins>
    </w:p>
    <w:p w:rsidR="00414614" w:rsidRPr="00414614" w:rsidRDefault="00414614" w:rsidP="00414614">
      <w:pPr>
        <w:spacing w:after="0" w:line="240" w:lineRule="auto"/>
        <w:rPr>
          <w:ins w:id="1671" w:author="Unknown"/>
          <w:rFonts w:ascii="Times New Roman" w:eastAsia="Times New Roman" w:hAnsi="Times New Roman" w:cs="Times New Roman"/>
          <w:sz w:val="24"/>
          <w:szCs w:val="24"/>
        </w:rPr>
      </w:pPr>
      <w:ins w:id="1672" w:author="Unknown">
        <w:r w:rsidRPr="00414614">
          <w:rPr>
            <w:rFonts w:ascii="Times New Roman" w:eastAsia="Times New Roman" w:hAnsi="Times New Roman" w:cs="Times New Roman"/>
            <w:sz w:val="24"/>
            <w:szCs w:val="24"/>
          </w:rPr>
          <w:pict>
            <v:rect id="_x0000_i111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73" w:author="Unknown"/>
          <w:rFonts w:ascii="Times New Roman" w:eastAsia="Times New Roman" w:hAnsi="Times New Roman" w:cs="Times New Roman"/>
          <w:b/>
          <w:bCs/>
          <w:sz w:val="27"/>
          <w:szCs w:val="27"/>
        </w:rPr>
      </w:pPr>
      <w:ins w:id="1674" w:author="Unknown">
        <w:r w:rsidRPr="00414614">
          <w:rPr>
            <w:rFonts w:ascii="Times New Roman" w:eastAsia="Times New Roman" w:hAnsi="Times New Roman" w:cs="Times New Roman"/>
            <w:b/>
            <w:bCs/>
            <w:sz w:val="27"/>
            <w:szCs w:val="27"/>
          </w:rPr>
          <w:t>84) Can we change the scope of the overridden method in the subclass?</w:t>
        </w:r>
      </w:ins>
    </w:p>
    <w:p w:rsidR="00414614" w:rsidRPr="00414614" w:rsidRDefault="00414614" w:rsidP="00414614">
      <w:pPr>
        <w:spacing w:before="100" w:beforeAutospacing="1" w:after="100" w:afterAutospacing="1" w:line="240" w:lineRule="auto"/>
        <w:rPr>
          <w:ins w:id="1675" w:author="Unknown"/>
          <w:rFonts w:ascii="Times New Roman" w:eastAsia="Times New Roman" w:hAnsi="Times New Roman" w:cs="Times New Roman"/>
          <w:sz w:val="24"/>
          <w:szCs w:val="24"/>
        </w:rPr>
      </w:pPr>
      <w:ins w:id="1676" w:author="Unknown">
        <w:r w:rsidRPr="00414614">
          <w:rPr>
            <w:rFonts w:ascii="Times New Roman" w:eastAsia="Times New Roman" w:hAnsi="Times New Roman" w:cs="Times New Roman"/>
            <w:sz w:val="24"/>
            <w:szCs w:val="24"/>
          </w:rPr>
          <w:t>Yes, we can change the scope of the overridden method in the subclass. However, we must notice that we cannot decrease the accessibility of the method. The following point must be taken care of while changing the accessibility of the method.</w:t>
        </w:r>
      </w:ins>
    </w:p>
    <w:p w:rsidR="00414614" w:rsidRPr="00414614" w:rsidRDefault="00414614" w:rsidP="00414614">
      <w:pPr>
        <w:numPr>
          <w:ilvl w:val="0"/>
          <w:numId w:val="50"/>
        </w:numPr>
        <w:spacing w:before="100" w:beforeAutospacing="1" w:after="100" w:afterAutospacing="1" w:line="240" w:lineRule="auto"/>
        <w:rPr>
          <w:ins w:id="1677" w:author="Unknown"/>
          <w:rFonts w:ascii="Times New Roman" w:eastAsia="Times New Roman" w:hAnsi="Times New Roman" w:cs="Times New Roman"/>
          <w:sz w:val="24"/>
          <w:szCs w:val="24"/>
        </w:rPr>
      </w:pPr>
      <w:ins w:id="1678" w:author="Unknown">
        <w:r w:rsidRPr="00414614">
          <w:rPr>
            <w:rFonts w:ascii="Times New Roman" w:eastAsia="Times New Roman" w:hAnsi="Times New Roman" w:cs="Times New Roman"/>
            <w:sz w:val="24"/>
            <w:szCs w:val="24"/>
          </w:rPr>
          <w:t>The private can be changed to protected, public, or default.</w:t>
        </w:r>
      </w:ins>
    </w:p>
    <w:p w:rsidR="00414614" w:rsidRPr="00414614" w:rsidRDefault="00414614" w:rsidP="00414614">
      <w:pPr>
        <w:numPr>
          <w:ilvl w:val="0"/>
          <w:numId w:val="50"/>
        </w:numPr>
        <w:spacing w:before="100" w:beforeAutospacing="1" w:after="100" w:afterAutospacing="1" w:line="240" w:lineRule="auto"/>
        <w:rPr>
          <w:ins w:id="1679" w:author="Unknown"/>
          <w:rFonts w:ascii="Times New Roman" w:eastAsia="Times New Roman" w:hAnsi="Times New Roman" w:cs="Times New Roman"/>
          <w:sz w:val="24"/>
          <w:szCs w:val="24"/>
        </w:rPr>
      </w:pPr>
      <w:ins w:id="1680" w:author="Unknown">
        <w:r w:rsidRPr="00414614">
          <w:rPr>
            <w:rFonts w:ascii="Times New Roman" w:eastAsia="Times New Roman" w:hAnsi="Times New Roman" w:cs="Times New Roman"/>
            <w:sz w:val="24"/>
            <w:szCs w:val="24"/>
          </w:rPr>
          <w:t>The protected can be changed to public or default.</w:t>
        </w:r>
      </w:ins>
    </w:p>
    <w:p w:rsidR="00414614" w:rsidRPr="00414614" w:rsidRDefault="00414614" w:rsidP="00414614">
      <w:pPr>
        <w:numPr>
          <w:ilvl w:val="0"/>
          <w:numId w:val="50"/>
        </w:numPr>
        <w:spacing w:before="100" w:beforeAutospacing="1" w:after="100" w:afterAutospacing="1" w:line="240" w:lineRule="auto"/>
        <w:rPr>
          <w:ins w:id="1681" w:author="Unknown"/>
          <w:rFonts w:ascii="Times New Roman" w:eastAsia="Times New Roman" w:hAnsi="Times New Roman" w:cs="Times New Roman"/>
          <w:sz w:val="24"/>
          <w:szCs w:val="24"/>
        </w:rPr>
      </w:pPr>
      <w:ins w:id="1682" w:author="Unknown">
        <w:r w:rsidRPr="00414614">
          <w:rPr>
            <w:rFonts w:ascii="Times New Roman" w:eastAsia="Times New Roman" w:hAnsi="Times New Roman" w:cs="Times New Roman"/>
            <w:sz w:val="24"/>
            <w:szCs w:val="24"/>
          </w:rPr>
          <w:t>The default can be changed to public.</w:t>
        </w:r>
      </w:ins>
    </w:p>
    <w:p w:rsidR="00414614" w:rsidRPr="00414614" w:rsidRDefault="00414614" w:rsidP="00414614">
      <w:pPr>
        <w:numPr>
          <w:ilvl w:val="0"/>
          <w:numId w:val="50"/>
        </w:numPr>
        <w:spacing w:before="100" w:beforeAutospacing="1" w:after="100" w:afterAutospacing="1" w:line="240" w:lineRule="auto"/>
        <w:rPr>
          <w:ins w:id="1683" w:author="Unknown"/>
          <w:rFonts w:ascii="Times New Roman" w:eastAsia="Times New Roman" w:hAnsi="Times New Roman" w:cs="Times New Roman"/>
          <w:sz w:val="24"/>
          <w:szCs w:val="24"/>
        </w:rPr>
      </w:pPr>
      <w:ins w:id="1684" w:author="Unknown">
        <w:r w:rsidRPr="00414614">
          <w:rPr>
            <w:rFonts w:ascii="Times New Roman" w:eastAsia="Times New Roman" w:hAnsi="Times New Roman" w:cs="Times New Roman"/>
            <w:sz w:val="24"/>
            <w:szCs w:val="24"/>
          </w:rPr>
          <w:t>The public will always remain public.</w:t>
        </w:r>
      </w:ins>
    </w:p>
    <w:p w:rsidR="00414614" w:rsidRPr="00414614" w:rsidRDefault="00414614" w:rsidP="00414614">
      <w:pPr>
        <w:spacing w:after="0" w:line="240" w:lineRule="auto"/>
        <w:rPr>
          <w:ins w:id="1685" w:author="Unknown"/>
          <w:rFonts w:ascii="Times New Roman" w:eastAsia="Times New Roman" w:hAnsi="Times New Roman" w:cs="Times New Roman"/>
          <w:sz w:val="24"/>
          <w:szCs w:val="24"/>
        </w:rPr>
      </w:pPr>
      <w:ins w:id="1686" w:author="Unknown">
        <w:r w:rsidRPr="00414614">
          <w:rPr>
            <w:rFonts w:ascii="Times New Roman" w:eastAsia="Times New Roman" w:hAnsi="Times New Roman" w:cs="Times New Roman"/>
            <w:sz w:val="24"/>
            <w:szCs w:val="24"/>
          </w:rPr>
          <w:pict>
            <v:rect id="_x0000_i111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87" w:author="Unknown"/>
          <w:rFonts w:ascii="Times New Roman" w:eastAsia="Times New Roman" w:hAnsi="Times New Roman" w:cs="Times New Roman"/>
          <w:b/>
          <w:bCs/>
          <w:sz w:val="27"/>
          <w:szCs w:val="27"/>
        </w:rPr>
      </w:pPr>
      <w:ins w:id="1688" w:author="Unknown">
        <w:r w:rsidRPr="00414614">
          <w:rPr>
            <w:rFonts w:ascii="Times New Roman" w:eastAsia="Times New Roman" w:hAnsi="Times New Roman" w:cs="Times New Roman"/>
            <w:b/>
            <w:bCs/>
            <w:sz w:val="27"/>
            <w:szCs w:val="27"/>
          </w:rPr>
          <w:t>85) Can we modify the throws clause of the superclass method while overriding it in the subclass?</w:t>
        </w:r>
      </w:ins>
    </w:p>
    <w:p w:rsidR="00414614" w:rsidRPr="00414614" w:rsidRDefault="00414614" w:rsidP="00414614">
      <w:pPr>
        <w:spacing w:before="100" w:beforeAutospacing="1" w:after="100" w:afterAutospacing="1" w:line="240" w:lineRule="auto"/>
        <w:rPr>
          <w:ins w:id="1689" w:author="Unknown"/>
          <w:rFonts w:ascii="Times New Roman" w:eastAsia="Times New Roman" w:hAnsi="Times New Roman" w:cs="Times New Roman"/>
          <w:sz w:val="24"/>
          <w:szCs w:val="24"/>
        </w:rPr>
      </w:pPr>
      <w:ins w:id="1690" w:author="Unknown">
        <w:r w:rsidRPr="00414614">
          <w:rPr>
            <w:rFonts w:ascii="Times New Roman" w:eastAsia="Times New Roman" w:hAnsi="Times New Roman" w:cs="Times New Roman"/>
            <w:sz w:val="24"/>
            <w:szCs w:val="24"/>
          </w:rPr>
          <w:t>Yes, we can modify the throws clause of the superclass method while overriding it in the subclass. However, there are some rules which are to be followed while overriding in case of exception handling.</w:t>
        </w:r>
      </w:ins>
    </w:p>
    <w:p w:rsidR="00414614" w:rsidRPr="00414614" w:rsidRDefault="00414614" w:rsidP="00414614">
      <w:pPr>
        <w:numPr>
          <w:ilvl w:val="0"/>
          <w:numId w:val="51"/>
        </w:numPr>
        <w:spacing w:before="100" w:beforeAutospacing="1" w:after="100" w:afterAutospacing="1" w:line="240" w:lineRule="auto"/>
        <w:rPr>
          <w:ins w:id="1691" w:author="Unknown"/>
          <w:rFonts w:ascii="Times New Roman" w:eastAsia="Times New Roman" w:hAnsi="Times New Roman" w:cs="Times New Roman"/>
          <w:sz w:val="24"/>
          <w:szCs w:val="24"/>
        </w:rPr>
      </w:pPr>
      <w:ins w:id="1692" w:author="Unknown">
        <w:r w:rsidRPr="00414614">
          <w:rPr>
            <w:rFonts w:ascii="Times New Roman" w:eastAsia="Times New Roman" w:hAnsi="Times New Roman" w:cs="Times New Roman"/>
            <w:sz w:val="24"/>
            <w:szCs w:val="24"/>
          </w:rPr>
          <w:t>If the superclass method does not declare an exception, subclass overridden method cannot declare the checked exception, but it can declare the unchecked exception.</w:t>
        </w:r>
      </w:ins>
    </w:p>
    <w:p w:rsidR="00414614" w:rsidRPr="00414614" w:rsidRDefault="00414614" w:rsidP="00414614">
      <w:pPr>
        <w:numPr>
          <w:ilvl w:val="0"/>
          <w:numId w:val="51"/>
        </w:numPr>
        <w:spacing w:before="100" w:beforeAutospacing="1" w:after="100" w:afterAutospacing="1" w:line="240" w:lineRule="auto"/>
        <w:rPr>
          <w:ins w:id="1693" w:author="Unknown"/>
          <w:rFonts w:ascii="Times New Roman" w:eastAsia="Times New Roman" w:hAnsi="Times New Roman" w:cs="Times New Roman"/>
          <w:sz w:val="24"/>
          <w:szCs w:val="24"/>
        </w:rPr>
      </w:pPr>
      <w:ins w:id="1694" w:author="Unknown">
        <w:r w:rsidRPr="00414614">
          <w:rPr>
            <w:rFonts w:ascii="Times New Roman" w:eastAsia="Times New Roman" w:hAnsi="Times New Roman" w:cs="Times New Roman"/>
            <w:sz w:val="24"/>
            <w:szCs w:val="24"/>
          </w:rPr>
          <w:t>If the superclass method declares an exception, subclass overridden method can declare same, subclass exception or no exception but cannot declare parent exception.</w:t>
        </w:r>
      </w:ins>
    </w:p>
    <w:p w:rsidR="00414614" w:rsidRPr="00414614" w:rsidRDefault="00414614" w:rsidP="00414614">
      <w:pPr>
        <w:spacing w:after="0" w:line="240" w:lineRule="auto"/>
        <w:rPr>
          <w:ins w:id="1695" w:author="Unknown"/>
          <w:rFonts w:ascii="Times New Roman" w:eastAsia="Times New Roman" w:hAnsi="Times New Roman" w:cs="Times New Roman"/>
          <w:sz w:val="24"/>
          <w:szCs w:val="24"/>
        </w:rPr>
      </w:pPr>
      <w:ins w:id="1696" w:author="Unknown">
        <w:r w:rsidRPr="00414614">
          <w:rPr>
            <w:rFonts w:ascii="Times New Roman" w:eastAsia="Times New Roman" w:hAnsi="Times New Roman" w:cs="Times New Roman"/>
            <w:sz w:val="24"/>
            <w:szCs w:val="24"/>
          </w:rPr>
          <w:pict>
            <v:rect id="_x0000_i111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697" w:author="Unknown"/>
          <w:rFonts w:ascii="Times New Roman" w:eastAsia="Times New Roman" w:hAnsi="Times New Roman" w:cs="Times New Roman"/>
          <w:b/>
          <w:bCs/>
          <w:sz w:val="27"/>
          <w:szCs w:val="27"/>
        </w:rPr>
      </w:pPr>
      <w:ins w:id="1698" w:author="Unknown">
        <w:r w:rsidRPr="00414614">
          <w:rPr>
            <w:rFonts w:ascii="Times New Roman" w:eastAsia="Times New Roman" w:hAnsi="Times New Roman" w:cs="Times New Roman"/>
            <w:b/>
            <w:bCs/>
            <w:sz w:val="27"/>
            <w:szCs w:val="27"/>
          </w:rPr>
          <w:lastRenderedPageBreak/>
          <w:t xml:space="preserve">86) What is the output of the following Java program? </w:t>
        </w:r>
      </w:ins>
    </w:p>
    <w:p w:rsidR="00414614" w:rsidRPr="00414614" w:rsidRDefault="00414614" w:rsidP="00414614">
      <w:pPr>
        <w:numPr>
          <w:ilvl w:val="0"/>
          <w:numId w:val="52"/>
        </w:numPr>
        <w:spacing w:before="100" w:beforeAutospacing="1" w:after="100" w:afterAutospacing="1" w:line="240" w:lineRule="auto"/>
        <w:rPr>
          <w:ins w:id="1699" w:author="Unknown"/>
          <w:rFonts w:ascii="Times New Roman" w:eastAsia="Times New Roman" w:hAnsi="Times New Roman" w:cs="Times New Roman"/>
          <w:sz w:val="24"/>
          <w:szCs w:val="24"/>
        </w:rPr>
      </w:pPr>
      <w:ins w:id="1700" w:author="Unknown">
        <w:r w:rsidRPr="00414614">
          <w:rPr>
            <w:rFonts w:ascii="Times New Roman" w:eastAsia="Times New Roman" w:hAnsi="Times New Roman" w:cs="Times New Roman"/>
            <w:sz w:val="24"/>
            <w:szCs w:val="24"/>
          </w:rPr>
          <w:t>class Base  </w:t>
        </w:r>
      </w:ins>
    </w:p>
    <w:p w:rsidR="00414614" w:rsidRPr="00414614" w:rsidRDefault="00414614" w:rsidP="00414614">
      <w:pPr>
        <w:numPr>
          <w:ilvl w:val="0"/>
          <w:numId w:val="52"/>
        </w:numPr>
        <w:spacing w:before="100" w:beforeAutospacing="1" w:after="100" w:afterAutospacing="1" w:line="240" w:lineRule="auto"/>
        <w:rPr>
          <w:ins w:id="1701" w:author="Unknown"/>
          <w:rFonts w:ascii="Times New Roman" w:eastAsia="Times New Roman" w:hAnsi="Times New Roman" w:cs="Times New Roman"/>
          <w:sz w:val="24"/>
          <w:szCs w:val="24"/>
        </w:rPr>
      </w:pPr>
      <w:ins w:id="170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03" w:author="Unknown"/>
          <w:rFonts w:ascii="Times New Roman" w:eastAsia="Times New Roman" w:hAnsi="Times New Roman" w:cs="Times New Roman"/>
          <w:sz w:val="24"/>
          <w:szCs w:val="24"/>
        </w:rPr>
      </w:pPr>
      <w:ins w:id="1704" w:author="Unknown">
        <w:r w:rsidRPr="00414614">
          <w:rPr>
            <w:rFonts w:ascii="Times New Roman" w:eastAsia="Times New Roman" w:hAnsi="Times New Roman" w:cs="Times New Roman"/>
            <w:sz w:val="24"/>
            <w:szCs w:val="24"/>
          </w:rPr>
          <w:t>    void method(int a)  </w:t>
        </w:r>
      </w:ins>
    </w:p>
    <w:p w:rsidR="00414614" w:rsidRPr="00414614" w:rsidRDefault="00414614" w:rsidP="00414614">
      <w:pPr>
        <w:numPr>
          <w:ilvl w:val="0"/>
          <w:numId w:val="52"/>
        </w:numPr>
        <w:spacing w:before="100" w:beforeAutospacing="1" w:after="100" w:afterAutospacing="1" w:line="240" w:lineRule="auto"/>
        <w:rPr>
          <w:ins w:id="1705" w:author="Unknown"/>
          <w:rFonts w:ascii="Times New Roman" w:eastAsia="Times New Roman" w:hAnsi="Times New Roman" w:cs="Times New Roman"/>
          <w:sz w:val="24"/>
          <w:szCs w:val="24"/>
        </w:rPr>
      </w:pPr>
      <w:ins w:id="170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07" w:author="Unknown"/>
          <w:rFonts w:ascii="Times New Roman" w:eastAsia="Times New Roman" w:hAnsi="Times New Roman" w:cs="Times New Roman"/>
          <w:sz w:val="24"/>
          <w:szCs w:val="24"/>
        </w:rPr>
      </w:pPr>
      <w:ins w:id="1708" w:author="Unknown">
        <w:r w:rsidRPr="00414614">
          <w:rPr>
            <w:rFonts w:ascii="Times New Roman" w:eastAsia="Times New Roman" w:hAnsi="Times New Roman" w:cs="Times New Roman"/>
            <w:sz w:val="24"/>
            <w:szCs w:val="24"/>
          </w:rPr>
          <w:t>        System.out.println("Base class method called with integer a = "+a);  </w:t>
        </w:r>
      </w:ins>
    </w:p>
    <w:p w:rsidR="00414614" w:rsidRPr="00414614" w:rsidRDefault="00414614" w:rsidP="00414614">
      <w:pPr>
        <w:numPr>
          <w:ilvl w:val="0"/>
          <w:numId w:val="52"/>
        </w:numPr>
        <w:spacing w:before="100" w:beforeAutospacing="1" w:after="100" w:afterAutospacing="1" w:line="240" w:lineRule="auto"/>
        <w:rPr>
          <w:ins w:id="1709" w:author="Unknown"/>
          <w:rFonts w:ascii="Times New Roman" w:eastAsia="Times New Roman" w:hAnsi="Times New Roman" w:cs="Times New Roman"/>
          <w:sz w:val="24"/>
          <w:szCs w:val="24"/>
        </w:rPr>
      </w:pPr>
      <w:ins w:id="171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11" w:author="Unknown"/>
          <w:rFonts w:ascii="Times New Roman" w:eastAsia="Times New Roman" w:hAnsi="Times New Roman" w:cs="Times New Roman"/>
          <w:sz w:val="24"/>
          <w:szCs w:val="24"/>
        </w:rPr>
      </w:pPr>
      <w:ins w:id="171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13" w:author="Unknown"/>
          <w:rFonts w:ascii="Times New Roman" w:eastAsia="Times New Roman" w:hAnsi="Times New Roman" w:cs="Times New Roman"/>
          <w:sz w:val="24"/>
          <w:szCs w:val="24"/>
        </w:rPr>
      </w:pPr>
      <w:ins w:id="1714" w:author="Unknown">
        <w:r w:rsidRPr="00414614">
          <w:rPr>
            <w:rFonts w:ascii="Times New Roman" w:eastAsia="Times New Roman" w:hAnsi="Times New Roman" w:cs="Times New Roman"/>
            <w:sz w:val="24"/>
            <w:szCs w:val="24"/>
          </w:rPr>
          <w:t>    void method(double d)  </w:t>
        </w:r>
      </w:ins>
    </w:p>
    <w:p w:rsidR="00414614" w:rsidRPr="00414614" w:rsidRDefault="00414614" w:rsidP="00414614">
      <w:pPr>
        <w:numPr>
          <w:ilvl w:val="0"/>
          <w:numId w:val="52"/>
        </w:numPr>
        <w:spacing w:before="100" w:beforeAutospacing="1" w:after="100" w:afterAutospacing="1" w:line="240" w:lineRule="auto"/>
        <w:rPr>
          <w:ins w:id="1715" w:author="Unknown"/>
          <w:rFonts w:ascii="Times New Roman" w:eastAsia="Times New Roman" w:hAnsi="Times New Roman" w:cs="Times New Roman"/>
          <w:sz w:val="24"/>
          <w:szCs w:val="24"/>
        </w:rPr>
      </w:pPr>
      <w:ins w:id="171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17" w:author="Unknown"/>
          <w:rFonts w:ascii="Times New Roman" w:eastAsia="Times New Roman" w:hAnsi="Times New Roman" w:cs="Times New Roman"/>
          <w:sz w:val="24"/>
          <w:szCs w:val="24"/>
        </w:rPr>
      </w:pPr>
      <w:ins w:id="1718" w:author="Unknown">
        <w:r w:rsidRPr="00414614">
          <w:rPr>
            <w:rFonts w:ascii="Times New Roman" w:eastAsia="Times New Roman" w:hAnsi="Times New Roman" w:cs="Times New Roman"/>
            <w:sz w:val="24"/>
            <w:szCs w:val="24"/>
          </w:rPr>
          <w:t>        System.out.println("Base class method called with double d ="+d);  </w:t>
        </w:r>
      </w:ins>
    </w:p>
    <w:p w:rsidR="00414614" w:rsidRPr="00414614" w:rsidRDefault="00414614" w:rsidP="00414614">
      <w:pPr>
        <w:numPr>
          <w:ilvl w:val="0"/>
          <w:numId w:val="52"/>
        </w:numPr>
        <w:spacing w:before="100" w:beforeAutospacing="1" w:after="100" w:afterAutospacing="1" w:line="240" w:lineRule="auto"/>
        <w:rPr>
          <w:ins w:id="1719" w:author="Unknown"/>
          <w:rFonts w:ascii="Times New Roman" w:eastAsia="Times New Roman" w:hAnsi="Times New Roman" w:cs="Times New Roman"/>
          <w:sz w:val="24"/>
          <w:szCs w:val="24"/>
        </w:rPr>
      </w:pPr>
      <w:ins w:id="172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21" w:author="Unknown"/>
          <w:rFonts w:ascii="Times New Roman" w:eastAsia="Times New Roman" w:hAnsi="Times New Roman" w:cs="Times New Roman"/>
          <w:sz w:val="24"/>
          <w:szCs w:val="24"/>
        </w:rPr>
      </w:pPr>
      <w:ins w:id="172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23" w:author="Unknown"/>
          <w:rFonts w:ascii="Times New Roman" w:eastAsia="Times New Roman" w:hAnsi="Times New Roman" w:cs="Times New Roman"/>
          <w:sz w:val="24"/>
          <w:szCs w:val="24"/>
        </w:rPr>
      </w:pPr>
      <w:ins w:id="172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25" w:author="Unknown"/>
          <w:rFonts w:ascii="Times New Roman" w:eastAsia="Times New Roman" w:hAnsi="Times New Roman" w:cs="Times New Roman"/>
          <w:sz w:val="24"/>
          <w:szCs w:val="24"/>
        </w:rPr>
      </w:pPr>
      <w:ins w:id="1726" w:author="Unknown">
        <w:r w:rsidRPr="00414614">
          <w:rPr>
            <w:rFonts w:ascii="Times New Roman" w:eastAsia="Times New Roman" w:hAnsi="Times New Roman" w:cs="Times New Roman"/>
            <w:sz w:val="24"/>
            <w:szCs w:val="24"/>
          </w:rPr>
          <w:t>class Derived extends Base  </w:t>
        </w:r>
      </w:ins>
    </w:p>
    <w:p w:rsidR="00414614" w:rsidRPr="00414614" w:rsidRDefault="00414614" w:rsidP="00414614">
      <w:pPr>
        <w:numPr>
          <w:ilvl w:val="0"/>
          <w:numId w:val="52"/>
        </w:numPr>
        <w:spacing w:before="100" w:beforeAutospacing="1" w:after="100" w:afterAutospacing="1" w:line="240" w:lineRule="auto"/>
        <w:rPr>
          <w:ins w:id="1727" w:author="Unknown"/>
          <w:rFonts w:ascii="Times New Roman" w:eastAsia="Times New Roman" w:hAnsi="Times New Roman" w:cs="Times New Roman"/>
          <w:sz w:val="24"/>
          <w:szCs w:val="24"/>
        </w:rPr>
      </w:pPr>
      <w:ins w:id="172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29" w:author="Unknown"/>
          <w:rFonts w:ascii="Times New Roman" w:eastAsia="Times New Roman" w:hAnsi="Times New Roman" w:cs="Times New Roman"/>
          <w:sz w:val="24"/>
          <w:szCs w:val="24"/>
        </w:rPr>
      </w:pPr>
      <w:ins w:id="1730" w:author="Unknown">
        <w:r w:rsidRPr="00414614">
          <w:rPr>
            <w:rFonts w:ascii="Times New Roman" w:eastAsia="Times New Roman" w:hAnsi="Times New Roman" w:cs="Times New Roman"/>
            <w:sz w:val="24"/>
            <w:szCs w:val="24"/>
          </w:rPr>
          <w:t>    @Override  </w:t>
        </w:r>
      </w:ins>
    </w:p>
    <w:p w:rsidR="00414614" w:rsidRPr="00414614" w:rsidRDefault="00414614" w:rsidP="00414614">
      <w:pPr>
        <w:numPr>
          <w:ilvl w:val="0"/>
          <w:numId w:val="52"/>
        </w:numPr>
        <w:spacing w:before="100" w:beforeAutospacing="1" w:after="100" w:afterAutospacing="1" w:line="240" w:lineRule="auto"/>
        <w:rPr>
          <w:ins w:id="1731" w:author="Unknown"/>
          <w:rFonts w:ascii="Times New Roman" w:eastAsia="Times New Roman" w:hAnsi="Times New Roman" w:cs="Times New Roman"/>
          <w:sz w:val="24"/>
          <w:szCs w:val="24"/>
        </w:rPr>
      </w:pPr>
      <w:ins w:id="1732" w:author="Unknown">
        <w:r w:rsidRPr="00414614">
          <w:rPr>
            <w:rFonts w:ascii="Times New Roman" w:eastAsia="Times New Roman" w:hAnsi="Times New Roman" w:cs="Times New Roman"/>
            <w:sz w:val="24"/>
            <w:szCs w:val="24"/>
          </w:rPr>
          <w:t>    void method(double d)  </w:t>
        </w:r>
      </w:ins>
    </w:p>
    <w:p w:rsidR="00414614" w:rsidRPr="00414614" w:rsidRDefault="00414614" w:rsidP="00414614">
      <w:pPr>
        <w:numPr>
          <w:ilvl w:val="0"/>
          <w:numId w:val="52"/>
        </w:numPr>
        <w:spacing w:before="100" w:beforeAutospacing="1" w:after="100" w:afterAutospacing="1" w:line="240" w:lineRule="auto"/>
        <w:rPr>
          <w:ins w:id="1733" w:author="Unknown"/>
          <w:rFonts w:ascii="Times New Roman" w:eastAsia="Times New Roman" w:hAnsi="Times New Roman" w:cs="Times New Roman"/>
          <w:sz w:val="24"/>
          <w:szCs w:val="24"/>
        </w:rPr>
      </w:pPr>
      <w:ins w:id="173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35" w:author="Unknown"/>
          <w:rFonts w:ascii="Times New Roman" w:eastAsia="Times New Roman" w:hAnsi="Times New Roman" w:cs="Times New Roman"/>
          <w:sz w:val="24"/>
          <w:szCs w:val="24"/>
        </w:rPr>
      </w:pPr>
      <w:ins w:id="1736" w:author="Unknown">
        <w:r w:rsidRPr="00414614">
          <w:rPr>
            <w:rFonts w:ascii="Times New Roman" w:eastAsia="Times New Roman" w:hAnsi="Times New Roman" w:cs="Times New Roman"/>
            <w:sz w:val="24"/>
            <w:szCs w:val="24"/>
          </w:rPr>
          <w:t>        System.out.println("Derived class method called with double d ="+d);  </w:t>
        </w:r>
      </w:ins>
    </w:p>
    <w:p w:rsidR="00414614" w:rsidRPr="00414614" w:rsidRDefault="00414614" w:rsidP="00414614">
      <w:pPr>
        <w:numPr>
          <w:ilvl w:val="0"/>
          <w:numId w:val="52"/>
        </w:numPr>
        <w:spacing w:before="100" w:beforeAutospacing="1" w:after="100" w:afterAutospacing="1" w:line="240" w:lineRule="auto"/>
        <w:rPr>
          <w:ins w:id="1737" w:author="Unknown"/>
          <w:rFonts w:ascii="Times New Roman" w:eastAsia="Times New Roman" w:hAnsi="Times New Roman" w:cs="Times New Roman"/>
          <w:sz w:val="24"/>
          <w:szCs w:val="24"/>
        </w:rPr>
      </w:pPr>
      <w:ins w:id="173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39" w:author="Unknown"/>
          <w:rFonts w:ascii="Times New Roman" w:eastAsia="Times New Roman" w:hAnsi="Times New Roman" w:cs="Times New Roman"/>
          <w:sz w:val="24"/>
          <w:szCs w:val="24"/>
        </w:rPr>
      </w:pPr>
      <w:ins w:id="174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41" w:author="Unknown"/>
          <w:rFonts w:ascii="Times New Roman" w:eastAsia="Times New Roman" w:hAnsi="Times New Roman" w:cs="Times New Roman"/>
          <w:sz w:val="24"/>
          <w:szCs w:val="24"/>
        </w:rPr>
      </w:pPr>
      <w:ins w:id="174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43" w:author="Unknown"/>
          <w:rFonts w:ascii="Times New Roman" w:eastAsia="Times New Roman" w:hAnsi="Times New Roman" w:cs="Times New Roman"/>
          <w:sz w:val="24"/>
          <w:szCs w:val="24"/>
        </w:rPr>
      </w:pPr>
      <w:ins w:id="1744"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52"/>
        </w:numPr>
        <w:spacing w:before="100" w:beforeAutospacing="1" w:after="100" w:afterAutospacing="1" w:line="240" w:lineRule="auto"/>
        <w:rPr>
          <w:ins w:id="1745" w:author="Unknown"/>
          <w:rFonts w:ascii="Times New Roman" w:eastAsia="Times New Roman" w:hAnsi="Times New Roman" w:cs="Times New Roman"/>
          <w:sz w:val="24"/>
          <w:szCs w:val="24"/>
        </w:rPr>
      </w:pPr>
      <w:ins w:id="174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2"/>
        </w:numPr>
        <w:spacing w:before="100" w:beforeAutospacing="1" w:after="100" w:afterAutospacing="1" w:line="240" w:lineRule="auto"/>
        <w:rPr>
          <w:ins w:id="1747" w:author="Unknown"/>
          <w:rFonts w:ascii="Times New Roman" w:eastAsia="Times New Roman" w:hAnsi="Times New Roman" w:cs="Times New Roman"/>
          <w:sz w:val="24"/>
          <w:szCs w:val="24"/>
        </w:rPr>
      </w:pPr>
      <w:ins w:id="1748"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52"/>
        </w:numPr>
        <w:spacing w:before="100" w:beforeAutospacing="1" w:after="100" w:afterAutospacing="1" w:line="240" w:lineRule="auto"/>
        <w:rPr>
          <w:ins w:id="1749" w:author="Unknown"/>
          <w:rFonts w:ascii="Times New Roman" w:eastAsia="Times New Roman" w:hAnsi="Times New Roman" w:cs="Times New Roman"/>
          <w:sz w:val="24"/>
          <w:szCs w:val="24"/>
        </w:rPr>
      </w:pPr>
      <w:ins w:id="175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51" w:author="Unknown"/>
          <w:rFonts w:ascii="Times New Roman" w:eastAsia="Times New Roman" w:hAnsi="Times New Roman" w:cs="Times New Roman"/>
          <w:sz w:val="24"/>
          <w:szCs w:val="24"/>
        </w:rPr>
      </w:pPr>
      <w:ins w:id="1752" w:author="Unknown">
        <w:r w:rsidRPr="00414614">
          <w:rPr>
            <w:rFonts w:ascii="Times New Roman" w:eastAsia="Times New Roman" w:hAnsi="Times New Roman" w:cs="Times New Roman"/>
            <w:sz w:val="24"/>
            <w:szCs w:val="24"/>
          </w:rPr>
          <w:t>        new Derived().method(10);  </w:t>
        </w:r>
      </w:ins>
    </w:p>
    <w:p w:rsidR="00414614" w:rsidRPr="00414614" w:rsidRDefault="00414614" w:rsidP="00414614">
      <w:pPr>
        <w:numPr>
          <w:ilvl w:val="0"/>
          <w:numId w:val="52"/>
        </w:numPr>
        <w:spacing w:before="100" w:beforeAutospacing="1" w:after="100" w:afterAutospacing="1" w:line="240" w:lineRule="auto"/>
        <w:rPr>
          <w:ins w:id="1753" w:author="Unknown"/>
          <w:rFonts w:ascii="Times New Roman" w:eastAsia="Times New Roman" w:hAnsi="Times New Roman" w:cs="Times New Roman"/>
          <w:sz w:val="24"/>
          <w:szCs w:val="24"/>
        </w:rPr>
      </w:pPr>
      <w:ins w:id="175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2"/>
        </w:numPr>
        <w:spacing w:before="100" w:beforeAutospacing="1" w:after="100" w:afterAutospacing="1" w:line="240" w:lineRule="auto"/>
        <w:rPr>
          <w:ins w:id="1755" w:author="Unknown"/>
          <w:rFonts w:ascii="Times New Roman" w:eastAsia="Times New Roman" w:hAnsi="Times New Roman" w:cs="Times New Roman"/>
          <w:sz w:val="24"/>
          <w:szCs w:val="24"/>
        </w:rPr>
      </w:pPr>
      <w:ins w:id="1756"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1757" w:author="Unknown"/>
          <w:rFonts w:ascii="Times New Roman" w:eastAsia="Times New Roman" w:hAnsi="Times New Roman" w:cs="Times New Roman"/>
          <w:sz w:val="24"/>
          <w:szCs w:val="24"/>
        </w:rPr>
      </w:pPr>
      <w:ins w:id="1758"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9" w:author="Unknown"/>
          <w:rFonts w:ascii="Courier New" w:eastAsia="Times New Roman" w:hAnsi="Courier New" w:cs="Courier New"/>
          <w:sz w:val="20"/>
          <w:szCs w:val="20"/>
        </w:rPr>
      </w:pPr>
      <w:ins w:id="1760" w:author="Unknown">
        <w:r w:rsidRPr="00414614">
          <w:rPr>
            <w:rFonts w:ascii="Courier New" w:eastAsia="Times New Roman" w:hAnsi="Courier New" w:cs="Courier New"/>
            <w:sz w:val="20"/>
            <w:szCs w:val="20"/>
          </w:rPr>
          <w:t>Base class method called with integer a = 10</w:t>
        </w:r>
      </w:ins>
    </w:p>
    <w:p w:rsidR="00414614" w:rsidRPr="00414614" w:rsidRDefault="00414614" w:rsidP="00414614">
      <w:pPr>
        <w:spacing w:before="100" w:beforeAutospacing="1" w:after="100" w:afterAutospacing="1" w:line="240" w:lineRule="auto"/>
        <w:rPr>
          <w:ins w:id="1761" w:author="Unknown"/>
          <w:rFonts w:ascii="Times New Roman" w:eastAsia="Times New Roman" w:hAnsi="Times New Roman" w:cs="Times New Roman"/>
          <w:sz w:val="24"/>
          <w:szCs w:val="24"/>
        </w:rPr>
      </w:pPr>
      <w:ins w:id="1762"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1763" w:author="Unknown"/>
          <w:rFonts w:ascii="Times New Roman" w:eastAsia="Times New Roman" w:hAnsi="Times New Roman" w:cs="Times New Roman"/>
          <w:sz w:val="24"/>
          <w:szCs w:val="24"/>
        </w:rPr>
      </w:pPr>
      <w:ins w:id="1764" w:author="Unknown">
        <w:r w:rsidRPr="00414614">
          <w:rPr>
            <w:rFonts w:ascii="Times New Roman" w:eastAsia="Times New Roman" w:hAnsi="Times New Roman" w:cs="Times New Roman"/>
            <w:sz w:val="24"/>
            <w:szCs w:val="24"/>
          </w:rPr>
          <w:t xml:space="preserve">The method() is overloaded in class Base whereas it is derived in class Derived with the double type as the parameter. In the method call, the integer is passed. </w:t>
        </w:r>
      </w:ins>
    </w:p>
    <w:p w:rsidR="00414614" w:rsidRPr="00414614" w:rsidRDefault="00414614" w:rsidP="00414614">
      <w:pPr>
        <w:spacing w:before="100" w:beforeAutospacing="1" w:after="100" w:afterAutospacing="1" w:line="240" w:lineRule="auto"/>
        <w:outlineLvl w:val="2"/>
        <w:rPr>
          <w:ins w:id="1765" w:author="Unknown"/>
          <w:rFonts w:ascii="Times New Roman" w:eastAsia="Times New Roman" w:hAnsi="Times New Roman" w:cs="Times New Roman"/>
          <w:b/>
          <w:bCs/>
          <w:sz w:val="27"/>
          <w:szCs w:val="27"/>
        </w:rPr>
      </w:pPr>
      <w:ins w:id="1766" w:author="Unknown">
        <w:r w:rsidRPr="00414614">
          <w:rPr>
            <w:rFonts w:ascii="Times New Roman" w:eastAsia="Times New Roman" w:hAnsi="Times New Roman" w:cs="Times New Roman"/>
            <w:b/>
            <w:bCs/>
            <w:sz w:val="27"/>
            <w:szCs w:val="27"/>
          </w:rPr>
          <w:t xml:space="preserve">87) Can you have virtual functions in Java? </w:t>
        </w:r>
      </w:ins>
    </w:p>
    <w:p w:rsidR="00414614" w:rsidRPr="00414614" w:rsidRDefault="00414614" w:rsidP="00414614">
      <w:pPr>
        <w:spacing w:before="100" w:beforeAutospacing="1" w:after="100" w:afterAutospacing="1" w:line="240" w:lineRule="auto"/>
        <w:rPr>
          <w:ins w:id="1767" w:author="Unknown"/>
          <w:rFonts w:ascii="Times New Roman" w:eastAsia="Times New Roman" w:hAnsi="Times New Roman" w:cs="Times New Roman"/>
          <w:sz w:val="24"/>
          <w:szCs w:val="24"/>
        </w:rPr>
      </w:pPr>
      <w:ins w:id="1768" w:author="Unknown">
        <w:r w:rsidRPr="00414614">
          <w:rPr>
            <w:rFonts w:ascii="Times New Roman" w:eastAsia="Times New Roman" w:hAnsi="Times New Roman" w:cs="Times New Roman"/>
            <w:sz w:val="24"/>
            <w:szCs w:val="24"/>
          </w:rPr>
          <w:t xml:space="preserve">Yes, all functions in Java are virtual by default. </w:t>
        </w:r>
      </w:ins>
    </w:p>
    <w:p w:rsidR="00414614" w:rsidRPr="00414614" w:rsidRDefault="00414614" w:rsidP="00414614">
      <w:pPr>
        <w:spacing w:after="0" w:line="240" w:lineRule="auto"/>
        <w:rPr>
          <w:ins w:id="1769" w:author="Unknown"/>
          <w:rFonts w:ascii="Times New Roman" w:eastAsia="Times New Roman" w:hAnsi="Times New Roman" w:cs="Times New Roman"/>
          <w:sz w:val="24"/>
          <w:szCs w:val="24"/>
        </w:rPr>
      </w:pPr>
      <w:ins w:id="1770" w:author="Unknown">
        <w:r w:rsidRPr="00414614">
          <w:rPr>
            <w:rFonts w:ascii="Times New Roman" w:eastAsia="Times New Roman" w:hAnsi="Times New Roman" w:cs="Times New Roman"/>
            <w:sz w:val="24"/>
            <w:szCs w:val="24"/>
          </w:rPr>
          <w:pict>
            <v:rect id="_x0000_i111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771" w:author="Unknown"/>
          <w:rFonts w:ascii="Times New Roman" w:eastAsia="Times New Roman" w:hAnsi="Times New Roman" w:cs="Times New Roman"/>
          <w:b/>
          <w:bCs/>
          <w:sz w:val="27"/>
          <w:szCs w:val="27"/>
        </w:rPr>
      </w:pPr>
      <w:ins w:id="1772" w:author="Unknown">
        <w:r w:rsidRPr="00414614">
          <w:rPr>
            <w:rFonts w:ascii="Times New Roman" w:eastAsia="Times New Roman" w:hAnsi="Times New Roman" w:cs="Times New Roman"/>
            <w:b/>
            <w:bCs/>
            <w:sz w:val="27"/>
            <w:szCs w:val="27"/>
          </w:rPr>
          <w:lastRenderedPageBreak/>
          <w:t xml:space="preserve">88) What is covariant return type? </w:t>
        </w:r>
      </w:ins>
    </w:p>
    <w:p w:rsidR="00414614" w:rsidRPr="00414614" w:rsidRDefault="00414614" w:rsidP="00414614">
      <w:pPr>
        <w:spacing w:before="100" w:beforeAutospacing="1" w:after="100" w:afterAutospacing="1" w:line="240" w:lineRule="auto"/>
        <w:rPr>
          <w:ins w:id="1773" w:author="Unknown"/>
          <w:rFonts w:ascii="Times New Roman" w:eastAsia="Times New Roman" w:hAnsi="Times New Roman" w:cs="Times New Roman"/>
          <w:sz w:val="24"/>
          <w:szCs w:val="24"/>
        </w:rPr>
      </w:pPr>
      <w:ins w:id="1774" w:author="Unknown">
        <w:r w:rsidRPr="00414614">
          <w:rPr>
            <w:rFonts w:ascii="Times New Roman" w:eastAsia="Times New Roman" w:hAnsi="Times New Roman" w:cs="Times New Roman"/>
            <w:sz w:val="24"/>
            <w:szCs w:val="24"/>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ins>
    </w:p>
    <w:p w:rsidR="00414614" w:rsidRPr="00414614" w:rsidRDefault="00414614" w:rsidP="00414614">
      <w:pPr>
        <w:numPr>
          <w:ilvl w:val="0"/>
          <w:numId w:val="53"/>
        </w:numPr>
        <w:spacing w:before="100" w:beforeAutospacing="1" w:after="100" w:afterAutospacing="1" w:line="240" w:lineRule="auto"/>
        <w:rPr>
          <w:ins w:id="1775" w:author="Unknown"/>
          <w:rFonts w:ascii="Times New Roman" w:eastAsia="Times New Roman" w:hAnsi="Times New Roman" w:cs="Times New Roman"/>
          <w:sz w:val="24"/>
          <w:szCs w:val="24"/>
        </w:rPr>
      </w:pPr>
      <w:ins w:id="1776" w:author="Unknown">
        <w:r w:rsidRPr="00414614">
          <w:rPr>
            <w:rFonts w:ascii="Times New Roman" w:eastAsia="Times New Roman" w:hAnsi="Times New Roman" w:cs="Times New Roman"/>
            <w:sz w:val="24"/>
            <w:szCs w:val="24"/>
          </w:rPr>
          <w:t>class A{  </w:t>
        </w:r>
      </w:ins>
    </w:p>
    <w:p w:rsidR="00414614" w:rsidRPr="00414614" w:rsidRDefault="00414614" w:rsidP="00414614">
      <w:pPr>
        <w:numPr>
          <w:ilvl w:val="0"/>
          <w:numId w:val="53"/>
        </w:numPr>
        <w:spacing w:before="100" w:beforeAutospacing="1" w:after="100" w:afterAutospacing="1" w:line="240" w:lineRule="auto"/>
        <w:rPr>
          <w:ins w:id="1777" w:author="Unknown"/>
          <w:rFonts w:ascii="Times New Roman" w:eastAsia="Times New Roman" w:hAnsi="Times New Roman" w:cs="Times New Roman"/>
          <w:sz w:val="24"/>
          <w:szCs w:val="24"/>
        </w:rPr>
      </w:pPr>
      <w:ins w:id="1778" w:author="Unknown">
        <w:r w:rsidRPr="00414614">
          <w:rPr>
            <w:rFonts w:ascii="Times New Roman" w:eastAsia="Times New Roman" w:hAnsi="Times New Roman" w:cs="Times New Roman"/>
            <w:sz w:val="24"/>
            <w:szCs w:val="24"/>
          </w:rPr>
          <w:t>A get(){return this;}  </w:t>
        </w:r>
      </w:ins>
    </w:p>
    <w:p w:rsidR="00414614" w:rsidRPr="00414614" w:rsidRDefault="00414614" w:rsidP="00414614">
      <w:pPr>
        <w:numPr>
          <w:ilvl w:val="0"/>
          <w:numId w:val="53"/>
        </w:numPr>
        <w:spacing w:before="100" w:beforeAutospacing="1" w:after="100" w:afterAutospacing="1" w:line="240" w:lineRule="auto"/>
        <w:rPr>
          <w:ins w:id="1779" w:author="Unknown"/>
          <w:rFonts w:ascii="Times New Roman" w:eastAsia="Times New Roman" w:hAnsi="Times New Roman" w:cs="Times New Roman"/>
          <w:sz w:val="24"/>
          <w:szCs w:val="24"/>
        </w:rPr>
      </w:pPr>
      <w:ins w:id="178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3"/>
        </w:numPr>
        <w:spacing w:before="100" w:beforeAutospacing="1" w:after="100" w:afterAutospacing="1" w:line="240" w:lineRule="auto"/>
        <w:rPr>
          <w:ins w:id="1781" w:author="Unknown"/>
          <w:rFonts w:ascii="Times New Roman" w:eastAsia="Times New Roman" w:hAnsi="Times New Roman" w:cs="Times New Roman"/>
          <w:sz w:val="24"/>
          <w:szCs w:val="24"/>
        </w:rPr>
      </w:pPr>
      <w:ins w:id="178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3"/>
        </w:numPr>
        <w:spacing w:before="100" w:beforeAutospacing="1" w:after="100" w:afterAutospacing="1" w:line="240" w:lineRule="auto"/>
        <w:rPr>
          <w:ins w:id="1783" w:author="Unknown"/>
          <w:rFonts w:ascii="Times New Roman" w:eastAsia="Times New Roman" w:hAnsi="Times New Roman" w:cs="Times New Roman"/>
          <w:sz w:val="24"/>
          <w:szCs w:val="24"/>
        </w:rPr>
      </w:pPr>
      <w:ins w:id="1784" w:author="Unknown">
        <w:r w:rsidRPr="00414614">
          <w:rPr>
            <w:rFonts w:ascii="Times New Roman" w:eastAsia="Times New Roman" w:hAnsi="Times New Roman" w:cs="Times New Roman"/>
            <w:sz w:val="24"/>
            <w:szCs w:val="24"/>
          </w:rPr>
          <w:t>class B1 extends A{  </w:t>
        </w:r>
      </w:ins>
    </w:p>
    <w:p w:rsidR="00414614" w:rsidRPr="00414614" w:rsidRDefault="00414614" w:rsidP="00414614">
      <w:pPr>
        <w:numPr>
          <w:ilvl w:val="0"/>
          <w:numId w:val="53"/>
        </w:numPr>
        <w:spacing w:before="100" w:beforeAutospacing="1" w:after="100" w:afterAutospacing="1" w:line="240" w:lineRule="auto"/>
        <w:rPr>
          <w:ins w:id="1785" w:author="Unknown"/>
          <w:rFonts w:ascii="Times New Roman" w:eastAsia="Times New Roman" w:hAnsi="Times New Roman" w:cs="Times New Roman"/>
          <w:sz w:val="24"/>
          <w:szCs w:val="24"/>
        </w:rPr>
      </w:pPr>
      <w:ins w:id="1786" w:author="Unknown">
        <w:r w:rsidRPr="00414614">
          <w:rPr>
            <w:rFonts w:ascii="Times New Roman" w:eastAsia="Times New Roman" w:hAnsi="Times New Roman" w:cs="Times New Roman"/>
            <w:sz w:val="24"/>
            <w:szCs w:val="24"/>
          </w:rPr>
          <w:t>B1 get(){return this;}  </w:t>
        </w:r>
      </w:ins>
    </w:p>
    <w:p w:rsidR="00414614" w:rsidRPr="00414614" w:rsidRDefault="00414614" w:rsidP="00414614">
      <w:pPr>
        <w:numPr>
          <w:ilvl w:val="0"/>
          <w:numId w:val="53"/>
        </w:numPr>
        <w:spacing w:before="100" w:beforeAutospacing="1" w:after="100" w:afterAutospacing="1" w:line="240" w:lineRule="auto"/>
        <w:rPr>
          <w:ins w:id="1787" w:author="Unknown"/>
          <w:rFonts w:ascii="Times New Roman" w:eastAsia="Times New Roman" w:hAnsi="Times New Roman" w:cs="Times New Roman"/>
          <w:sz w:val="24"/>
          <w:szCs w:val="24"/>
        </w:rPr>
      </w:pPr>
      <w:ins w:id="1788" w:author="Unknown">
        <w:r w:rsidRPr="00414614">
          <w:rPr>
            <w:rFonts w:ascii="Times New Roman" w:eastAsia="Times New Roman" w:hAnsi="Times New Roman" w:cs="Times New Roman"/>
            <w:sz w:val="24"/>
            <w:szCs w:val="24"/>
          </w:rPr>
          <w:t>void message(){System.out.println("welcome to covariant return type");}  </w:t>
        </w:r>
      </w:ins>
    </w:p>
    <w:p w:rsidR="00414614" w:rsidRPr="00414614" w:rsidRDefault="00414614" w:rsidP="00414614">
      <w:pPr>
        <w:numPr>
          <w:ilvl w:val="0"/>
          <w:numId w:val="53"/>
        </w:numPr>
        <w:spacing w:before="100" w:beforeAutospacing="1" w:after="100" w:afterAutospacing="1" w:line="240" w:lineRule="auto"/>
        <w:rPr>
          <w:ins w:id="1789" w:author="Unknown"/>
          <w:rFonts w:ascii="Times New Roman" w:eastAsia="Times New Roman" w:hAnsi="Times New Roman" w:cs="Times New Roman"/>
          <w:sz w:val="24"/>
          <w:szCs w:val="24"/>
        </w:rPr>
      </w:pPr>
      <w:ins w:id="179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3"/>
        </w:numPr>
        <w:spacing w:before="100" w:beforeAutospacing="1" w:after="100" w:afterAutospacing="1" w:line="240" w:lineRule="auto"/>
        <w:rPr>
          <w:ins w:id="1791" w:author="Unknown"/>
          <w:rFonts w:ascii="Times New Roman" w:eastAsia="Times New Roman" w:hAnsi="Times New Roman" w:cs="Times New Roman"/>
          <w:sz w:val="24"/>
          <w:szCs w:val="24"/>
        </w:rPr>
      </w:pPr>
      <w:ins w:id="1792"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53"/>
        </w:numPr>
        <w:spacing w:before="100" w:beforeAutospacing="1" w:after="100" w:afterAutospacing="1" w:line="240" w:lineRule="auto"/>
        <w:rPr>
          <w:ins w:id="1793" w:author="Unknown"/>
          <w:rFonts w:ascii="Times New Roman" w:eastAsia="Times New Roman" w:hAnsi="Times New Roman" w:cs="Times New Roman"/>
          <w:sz w:val="24"/>
          <w:szCs w:val="24"/>
        </w:rPr>
      </w:pPr>
      <w:ins w:id="1794" w:author="Unknown">
        <w:r w:rsidRPr="00414614">
          <w:rPr>
            <w:rFonts w:ascii="Times New Roman" w:eastAsia="Times New Roman" w:hAnsi="Times New Roman" w:cs="Times New Roman"/>
            <w:sz w:val="24"/>
            <w:szCs w:val="24"/>
          </w:rPr>
          <w:t>new B1().get().message();  </w:t>
        </w:r>
      </w:ins>
    </w:p>
    <w:p w:rsidR="00414614" w:rsidRPr="00414614" w:rsidRDefault="00414614" w:rsidP="00414614">
      <w:pPr>
        <w:numPr>
          <w:ilvl w:val="0"/>
          <w:numId w:val="53"/>
        </w:numPr>
        <w:spacing w:before="100" w:beforeAutospacing="1" w:after="100" w:afterAutospacing="1" w:line="240" w:lineRule="auto"/>
        <w:rPr>
          <w:ins w:id="1795" w:author="Unknown"/>
          <w:rFonts w:ascii="Times New Roman" w:eastAsia="Times New Roman" w:hAnsi="Times New Roman" w:cs="Times New Roman"/>
          <w:sz w:val="24"/>
          <w:szCs w:val="24"/>
        </w:rPr>
      </w:pPr>
      <w:ins w:id="179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3"/>
        </w:numPr>
        <w:spacing w:before="100" w:beforeAutospacing="1" w:after="100" w:afterAutospacing="1" w:line="240" w:lineRule="auto"/>
        <w:rPr>
          <w:ins w:id="1797" w:author="Unknown"/>
          <w:rFonts w:ascii="Times New Roman" w:eastAsia="Times New Roman" w:hAnsi="Times New Roman" w:cs="Times New Roman"/>
          <w:sz w:val="24"/>
          <w:szCs w:val="24"/>
        </w:rPr>
      </w:pPr>
      <w:ins w:id="1798"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799" w:author="Unknown"/>
          <w:rFonts w:ascii="Times New Roman" w:eastAsia="Times New Roman" w:hAnsi="Times New Roman" w:cs="Times New Roman"/>
          <w:sz w:val="24"/>
          <w:szCs w:val="24"/>
        </w:rPr>
      </w:pPr>
      <w:ins w:id="1800"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"http://www.javatpoint.com/opr/test.jsp?filename=B1"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1" w:author="Unknown"/>
          <w:rFonts w:ascii="Courier New" w:eastAsia="Times New Roman" w:hAnsi="Courier New" w:cs="Courier New"/>
          <w:sz w:val="20"/>
          <w:szCs w:val="20"/>
        </w:rPr>
      </w:pPr>
      <w:ins w:id="1802" w:author="Unknown">
        <w:r w:rsidRPr="00414614">
          <w:rPr>
            <w:rFonts w:ascii="Courier New" w:eastAsia="Times New Roman" w:hAnsi="Courier New" w:cs="Courier New"/>
            <w:sz w:val="20"/>
            <w:szCs w:val="20"/>
          </w:rPr>
          <w:t>Output: welcome to covariant return type</w:t>
        </w:r>
      </w:ins>
    </w:p>
    <w:p w:rsidR="00414614" w:rsidRPr="00414614" w:rsidRDefault="00414614" w:rsidP="00414614">
      <w:pPr>
        <w:spacing w:after="0" w:line="240" w:lineRule="auto"/>
        <w:rPr>
          <w:ins w:id="1803" w:author="Unknown"/>
          <w:rFonts w:ascii="Times New Roman" w:eastAsia="Times New Roman" w:hAnsi="Times New Roman" w:cs="Times New Roman"/>
          <w:sz w:val="24"/>
          <w:szCs w:val="24"/>
        </w:rPr>
      </w:pPr>
      <w:ins w:id="1804"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"https://www.javatpoint.com/covariant-return-type"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805" w:author="Unknown"/>
          <w:rFonts w:ascii="Times New Roman" w:eastAsia="Times New Roman" w:hAnsi="Times New Roman" w:cs="Times New Roman"/>
          <w:sz w:val="24"/>
          <w:szCs w:val="24"/>
        </w:rPr>
      </w:pPr>
      <w:ins w:id="1806" w:author="Unknown">
        <w:r w:rsidRPr="00414614">
          <w:rPr>
            <w:rFonts w:ascii="Times New Roman" w:eastAsia="Times New Roman" w:hAnsi="Times New Roman" w:cs="Times New Roman"/>
            <w:sz w:val="24"/>
            <w:szCs w:val="24"/>
          </w:rPr>
          <w:pict>
            <v:rect id="_x0000_i111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807" w:author="Unknown"/>
          <w:rFonts w:ascii="Times New Roman" w:eastAsia="Times New Roman" w:hAnsi="Times New Roman" w:cs="Times New Roman"/>
          <w:b/>
          <w:bCs/>
          <w:sz w:val="27"/>
          <w:szCs w:val="27"/>
        </w:rPr>
      </w:pPr>
      <w:ins w:id="1808" w:author="Unknown">
        <w:r w:rsidRPr="00414614">
          <w:rPr>
            <w:rFonts w:ascii="Times New Roman" w:eastAsia="Times New Roman" w:hAnsi="Times New Roman" w:cs="Times New Roman"/>
            <w:b/>
            <w:bCs/>
            <w:sz w:val="27"/>
            <w:szCs w:val="27"/>
          </w:rPr>
          <w:t>89) What is the output of the following Java program?</w:t>
        </w:r>
      </w:ins>
    </w:p>
    <w:p w:rsidR="00414614" w:rsidRPr="00414614" w:rsidRDefault="00414614" w:rsidP="00414614">
      <w:pPr>
        <w:numPr>
          <w:ilvl w:val="0"/>
          <w:numId w:val="54"/>
        </w:numPr>
        <w:spacing w:before="100" w:beforeAutospacing="1" w:after="100" w:afterAutospacing="1" w:line="240" w:lineRule="auto"/>
        <w:rPr>
          <w:ins w:id="1809" w:author="Unknown"/>
          <w:rFonts w:ascii="Times New Roman" w:eastAsia="Times New Roman" w:hAnsi="Times New Roman" w:cs="Times New Roman"/>
          <w:sz w:val="24"/>
          <w:szCs w:val="24"/>
        </w:rPr>
      </w:pPr>
      <w:ins w:id="1810" w:author="Unknown">
        <w:r w:rsidRPr="00414614">
          <w:rPr>
            <w:rFonts w:ascii="Times New Roman" w:eastAsia="Times New Roman" w:hAnsi="Times New Roman" w:cs="Times New Roman"/>
            <w:sz w:val="24"/>
            <w:szCs w:val="24"/>
          </w:rPr>
          <w:t>class Base   </w:t>
        </w:r>
      </w:ins>
    </w:p>
    <w:p w:rsidR="00414614" w:rsidRPr="00414614" w:rsidRDefault="00414614" w:rsidP="00414614">
      <w:pPr>
        <w:numPr>
          <w:ilvl w:val="0"/>
          <w:numId w:val="54"/>
        </w:numPr>
        <w:spacing w:before="100" w:beforeAutospacing="1" w:after="100" w:afterAutospacing="1" w:line="240" w:lineRule="auto"/>
        <w:rPr>
          <w:ins w:id="1811" w:author="Unknown"/>
          <w:rFonts w:ascii="Times New Roman" w:eastAsia="Times New Roman" w:hAnsi="Times New Roman" w:cs="Times New Roman"/>
          <w:sz w:val="24"/>
          <w:szCs w:val="24"/>
        </w:rPr>
      </w:pPr>
      <w:ins w:id="181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4"/>
        </w:numPr>
        <w:spacing w:before="100" w:beforeAutospacing="1" w:after="100" w:afterAutospacing="1" w:line="240" w:lineRule="auto"/>
        <w:rPr>
          <w:ins w:id="1813" w:author="Unknown"/>
          <w:rFonts w:ascii="Times New Roman" w:eastAsia="Times New Roman" w:hAnsi="Times New Roman" w:cs="Times New Roman"/>
          <w:sz w:val="24"/>
          <w:szCs w:val="24"/>
        </w:rPr>
      </w:pPr>
      <w:ins w:id="1814" w:author="Unknown">
        <w:r w:rsidRPr="00414614">
          <w:rPr>
            <w:rFonts w:ascii="Times New Roman" w:eastAsia="Times New Roman" w:hAnsi="Times New Roman" w:cs="Times New Roman"/>
            <w:sz w:val="24"/>
            <w:szCs w:val="24"/>
          </w:rPr>
          <w:t>    public void baseMethod()  </w:t>
        </w:r>
      </w:ins>
    </w:p>
    <w:p w:rsidR="00414614" w:rsidRPr="00414614" w:rsidRDefault="00414614" w:rsidP="00414614">
      <w:pPr>
        <w:numPr>
          <w:ilvl w:val="0"/>
          <w:numId w:val="54"/>
        </w:numPr>
        <w:spacing w:before="100" w:beforeAutospacing="1" w:after="100" w:afterAutospacing="1" w:line="240" w:lineRule="auto"/>
        <w:rPr>
          <w:ins w:id="1815" w:author="Unknown"/>
          <w:rFonts w:ascii="Times New Roman" w:eastAsia="Times New Roman" w:hAnsi="Times New Roman" w:cs="Times New Roman"/>
          <w:sz w:val="24"/>
          <w:szCs w:val="24"/>
        </w:rPr>
      </w:pPr>
      <w:ins w:id="181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4"/>
        </w:numPr>
        <w:spacing w:before="100" w:beforeAutospacing="1" w:after="100" w:afterAutospacing="1" w:line="240" w:lineRule="auto"/>
        <w:rPr>
          <w:ins w:id="1817" w:author="Unknown"/>
          <w:rFonts w:ascii="Times New Roman" w:eastAsia="Times New Roman" w:hAnsi="Times New Roman" w:cs="Times New Roman"/>
          <w:sz w:val="24"/>
          <w:szCs w:val="24"/>
        </w:rPr>
      </w:pPr>
      <w:ins w:id="1818" w:author="Unknown">
        <w:r w:rsidRPr="00414614">
          <w:rPr>
            <w:rFonts w:ascii="Times New Roman" w:eastAsia="Times New Roman" w:hAnsi="Times New Roman" w:cs="Times New Roman"/>
            <w:sz w:val="24"/>
            <w:szCs w:val="24"/>
          </w:rPr>
          <w:t>        System.out.println("BaseMethod called ...");  </w:t>
        </w:r>
      </w:ins>
    </w:p>
    <w:p w:rsidR="00414614" w:rsidRPr="00414614" w:rsidRDefault="00414614" w:rsidP="00414614">
      <w:pPr>
        <w:numPr>
          <w:ilvl w:val="0"/>
          <w:numId w:val="54"/>
        </w:numPr>
        <w:spacing w:before="100" w:beforeAutospacing="1" w:after="100" w:afterAutospacing="1" w:line="240" w:lineRule="auto"/>
        <w:rPr>
          <w:ins w:id="1819" w:author="Unknown"/>
          <w:rFonts w:ascii="Times New Roman" w:eastAsia="Times New Roman" w:hAnsi="Times New Roman" w:cs="Times New Roman"/>
          <w:sz w:val="24"/>
          <w:szCs w:val="24"/>
        </w:rPr>
      </w:pPr>
      <w:ins w:id="182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4"/>
        </w:numPr>
        <w:spacing w:before="100" w:beforeAutospacing="1" w:after="100" w:afterAutospacing="1" w:line="240" w:lineRule="auto"/>
        <w:rPr>
          <w:ins w:id="1821" w:author="Unknown"/>
          <w:rFonts w:ascii="Times New Roman" w:eastAsia="Times New Roman" w:hAnsi="Times New Roman" w:cs="Times New Roman"/>
          <w:sz w:val="24"/>
          <w:szCs w:val="24"/>
        </w:rPr>
      </w:pPr>
      <w:ins w:id="182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4"/>
        </w:numPr>
        <w:spacing w:before="100" w:beforeAutospacing="1" w:after="100" w:afterAutospacing="1" w:line="240" w:lineRule="auto"/>
        <w:rPr>
          <w:ins w:id="1823" w:author="Unknown"/>
          <w:rFonts w:ascii="Times New Roman" w:eastAsia="Times New Roman" w:hAnsi="Times New Roman" w:cs="Times New Roman"/>
          <w:sz w:val="24"/>
          <w:szCs w:val="24"/>
        </w:rPr>
      </w:pPr>
      <w:ins w:id="1824" w:author="Unknown">
        <w:r w:rsidRPr="00414614">
          <w:rPr>
            <w:rFonts w:ascii="Times New Roman" w:eastAsia="Times New Roman" w:hAnsi="Times New Roman" w:cs="Times New Roman"/>
            <w:sz w:val="24"/>
            <w:szCs w:val="24"/>
          </w:rPr>
          <w:t>class Derived extends Base   </w:t>
        </w:r>
      </w:ins>
    </w:p>
    <w:p w:rsidR="00414614" w:rsidRPr="00414614" w:rsidRDefault="00414614" w:rsidP="00414614">
      <w:pPr>
        <w:numPr>
          <w:ilvl w:val="0"/>
          <w:numId w:val="54"/>
        </w:numPr>
        <w:spacing w:before="100" w:beforeAutospacing="1" w:after="100" w:afterAutospacing="1" w:line="240" w:lineRule="auto"/>
        <w:rPr>
          <w:ins w:id="1825" w:author="Unknown"/>
          <w:rFonts w:ascii="Times New Roman" w:eastAsia="Times New Roman" w:hAnsi="Times New Roman" w:cs="Times New Roman"/>
          <w:sz w:val="24"/>
          <w:szCs w:val="24"/>
        </w:rPr>
      </w:pPr>
      <w:ins w:id="182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4"/>
        </w:numPr>
        <w:spacing w:before="100" w:beforeAutospacing="1" w:after="100" w:afterAutospacing="1" w:line="240" w:lineRule="auto"/>
        <w:rPr>
          <w:ins w:id="1827" w:author="Unknown"/>
          <w:rFonts w:ascii="Times New Roman" w:eastAsia="Times New Roman" w:hAnsi="Times New Roman" w:cs="Times New Roman"/>
          <w:sz w:val="24"/>
          <w:szCs w:val="24"/>
        </w:rPr>
      </w:pPr>
      <w:ins w:id="1828" w:author="Unknown">
        <w:r w:rsidRPr="00414614">
          <w:rPr>
            <w:rFonts w:ascii="Times New Roman" w:eastAsia="Times New Roman" w:hAnsi="Times New Roman" w:cs="Times New Roman"/>
            <w:sz w:val="24"/>
            <w:szCs w:val="24"/>
          </w:rPr>
          <w:t>    public void baseMethod()  </w:t>
        </w:r>
      </w:ins>
    </w:p>
    <w:p w:rsidR="00414614" w:rsidRPr="00414614" w:rsidRDefault="00414614" w:rsidP="00414614">
      <w:pPr>
        <w:numPr>
          <w:ilvl w:val="0"/>
          <w:numId w:val="54"/>
        </w:numPr>
        <w:spacing w:before="100" w:beforeAutospacing="1" w:after="100" w:afterAutospacing="1" w:line="240" w:lineRule="auto"/>
        <w:rPr>
          <w:ins w:id="1829" w:author="Unknown"/>
          <w:rFonts w:ascii="Times New Roman" w:eastAsia="Times New Roman" w:hAnsi="Times New Roman" w:cs="Times New Roman"/>
          <w:sz w:val="24"/>
          <w:szCs w:val="24"/>
        </w:rPr>
      </w:pPr>
      <w:ins w:id="183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4"/>
        </w:numPr>
        <w:spacing w:before="100" w:beforeAutospacing="1" w:after="100" w:afterAutospacing="1" w:line="240" w:lineRule="auto"/>
        <w:rPr>
          <w:ins w:id="1831" w:author="Unknown"/>
          <w:rFonts w:ascii="Times New Roman" w:eastAsia="Times New Roman" w:hAnsi="Times New Roman" w:cs="Times New Roman"/>
          <w:sz w:val="24"/>
          <w:szCs w:val="24"/>
        </w:rPr>
      </w:pPr>
      <w:ins w:id="1832" w:author="Unknown">
        <w:r w:rsidRPr="00414614">
          <w:rPr>
            <w:rFonts w:ascii="Times New Roman" w:eastAsia="Times New Roman" w:hAnsi="Times New Roman" w:cs="Times New Roman"/>
            <w:sz w:val="24"/>
            <w:szCs w:val="24"/>
          </w:rPr>
          <w:t>        System.out.println("Derived method called ...");  </w:t>
        </w:r>
      </w:ins>
    </w:p>
    <w:p w:rsidR="00414614" w:rsidRPr="00414614" w:rsidRDefault="00414614" w:rsidP="00414614">
      <w:pPr>
        <w:numPr>
          <w:ilvl w:val="0"/>
          <w:numId w:val="54"/>
        </w:numPr>
        <w:spacing w:before="100" w:beforeAutospacing="1" w:after="100" w:afterAutospacing="1" w:line="240" w:lineRule="auto"/>
        <w:rPr>
          <w:ins w:id="1833" w:author="Unknown"/>
          <w:rFonts w:ascii="Times New Roman" w:eastAsia="Times New Roman" w:hAnsi="Times New Roman" w:cs="Times New Roman"/>
          <w:sz w:val="24"/>
          <w:szCs w:val="24"/>
        </w:rPr>
      </w:pPr>
      <w:ins w:id="183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4"/>
        </w:numPr>
        <w:spacing w:before="100" w:beforeAutospacing="1" w:after="100" w:afterAutospacing="1" w:line="240" w:lineRule="auto"/>
        <w:rPr>
          <w:ins w:id="1835" w:author="Unknown"/>
          <w:rFonts w:ascii="Times New Roman" w:eastAsia="Times New Roman" w:hAnsi="Times New Roman" w:cs="Times New Roman"/>
          <w:sz w:val="24"/>
          <w:szCs w:val="24"/>
        </w:rPr>
      </w:pPr>
      <w:ins w:id="183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4"/>
        </w:numPr>
        <w:spacing w:before="100" w:beforeAutospacing="1" w:after="100" w:afterAutospacing="1" w:line="240" w:lineRule="auto"/>
        <w:rPr>
          <w:ins w:id="1837" w:author="Unknown"/>
          <w:rFonts w:ascii="Times New Roman" w:eastAsia="Times New Roman" w:hAnsi="Times New Roman" w:cs="Times New Roman"/>
          <w:sz w:val="24"/>
          <w:szCs w:val="24"/>
        </w:rPr>
      </w:pPr>
      <w:ins w:id="1838"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54"/>
        </w:numPr>
        <w:spacing w:before="100" w:beforeAutospacing="1" w:after="100" w:afterAutospacing="1" w:line="240" w:lineRule="auto"/>
        <w:rPr>
          <w:ins w:id="1839" w:author="Unknown"/>
          <w:rFonts w:ascii="Times New Roman" w:eastAsia="Times New Roman" w:hAnsi="Times New Roman" w:cs="Times New Roman"/>
          <w:sz w:val="24"/>
          <w:szCs w:val="24"/>
        </w:rPr>
      </w:pPr>
      <w:ins w:id="184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4"/>
        </w:numPr>
        <w:spacing w:before="100" w:beforeAutospacing="1" w:after="100" w:afterAutospacing="1" w:line="240" w:lineRule="auto"/>
        <w:rPr>
          <w:ins w:id="1841" w:author="Unknown"/>
          <w:rFonts w:ascii="Times New Roman" w:eastAsia="Times New Roman" w:hAnsi="Times New Roman" w:cs="Times New Roman"/>
          <w:sz w:val="24"/>
          <w:szCs w:val="24"/>
        </w:rPr>
      </w:pPr>
      <w:ins w:id="1842"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54"/>
        </w:numPr>
        <w:spacing w:before="100" w:beforeAutospacing="1" w:after="100" w:afterAutospacing="1" w:line="240" w:lineRule="auto"/>
        <w:rPr>
          <w:ins w:id="1843" w:author="Unknown"/>
          <w:rFonts w:ascii="Times New Roman" w:eastAsia="Times New Roman" w:hAnsi="Times New Roman" w:cs="Times New Roman"/>
          <w:sz w:val="24"/>
          <w:szCs w:val="24"/>
        </w:rPr>
      </w:pPr>
      <w:ins w:id="184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4"/>
        </w:numPr>
        <w:spacing w:before="100" w:beforeAutospacing="1" w:after="100" w:afterAutospacing="1" w:line="240" w:lineRule="auto"/>
        <w:rPr>
          <w:ins w:id="1845" w:author="Unknown"/>
          <w:rFonts w:ascii="Times New Roman" w:eastAsia="Times New Roman" w:hAnsi="Times New Roman" w:cs="Times New Roman"/>
          <w:sz w:val="24"/>
          <w:szCs w:val="24"/>
        </w:rPr>
      </w:pPr>
      <w:ins w:id="1846" w:author="Unknown">
        <w:r w:rsidRPr="00414614">
          <w:rPr>
            <w:rFonts w:ascii="Times New Roman" w:eastAsia="Times New Roman" w:hAnsi="Times New Roman" w:cs="Times New Roman"/>
            <w:sz w:val="24"/>
            <w:szCs w:val="24"/>
          </w:rPr>
          <w:t>        Base b = new Derived();  </w:t>
        </w:r>
      </w:ins>
    </w:p>
    <w:p w:rsidR="00414614" w:rsidRPr="00414614" w:rsidRDefault="00414614" w:rsidP="00414614">
      <w:pPr>
        <w:numPr>
          <w:ilvl w:val="0"/>
          <w:numId w:val="54"/>
        </w:numPr>
        <w:spacing w:before="100" w:beforeAutospacing="1" w:after="100" w:afterAutospacing="1" w:line="240" w:lineRule="auto"/>
        <w:rPr>
          <w:ins w:id="1847" w:author="Unknown"/>
          <w:rFonts w:ascii="Times New Roman" w:eastAsia="Times New Roman" w:hAnsi="Times New Roman" w:cs="Times New Roman"/>
          <w:sz w:val="24"/>
          <w:szCs w:val="24"/>
        </w:rPr>
      </w:pPr>
      <w:ins w:id="1848" w:author="Unknown">
        <w:r w:rsidRPr="00414614">
          <w:rPr>
            <w:rFonts w:ascii="Times New Roman" w:eastAsia="Times New Roman" w:hAnsi="Times New Roman" w:cs="Times New Roman"/>
            <w:sz w:val="24"/>
            <w:szCs w:val="24"/>
          </w:rPr>
          <w:t>        b.baseMethod();  </w:t>
        </w:r>
      </w:ins>
    </w:p>
    <w:p w:rsidR="00414614" w:rsidRPr="00414614" w:rsidRDefault="00414614" w:rsidP="00414614">
      <w:pPr>
        <w:numPr>
          <w:ilvl w:val="0"/>
          <w:numId w:val="54"/>
        </w:numPr>
        <w:spacing w:before="100" w:beforeAutospacing="1" w:after="100" w:afterAutospacing="1" w:line="240" w:lineRule="auto"/>
        <w:rPr>
          <w:ins w:id="1849" w:author="Unknown"/>
          <w:rFonts w:ascii="Times New Roman" w:eastAsia="Times New Roman" w:hAnsi="Times New Roman" w:cs="Times New Roman"/>
          <w:sz w:val="24"/>
          <w:szCs w:val="24"/>
        </w:rPr>
      </w:pPr>
      <w:ins w:id="1850"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54"/>
        </w:numPr>
        <w:spacing w:before="100" w:beforeAutospacing="1" w:after="100" w:afterAutospacing="1" w:line="240" w:lineRule="auto"/>
        <w:rPr>
          <w:ins w:id="1851" w:author="Unknown"/>
          <w:rFonts w:ascii="Times New Roman" w:eastAsia="Times New Roman" w:hAnsi="Times New Roman" w:cs="Times New Roman"/>
          <w:sz w:val="24"/>
          <w:szCs w:val="24"/>
        </w:rPr>
      </w:pPr>
      <w:ins w:id="1852"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853" w:author="Unknown"/>
          <w:rFonts w:ascii="Times New Roman" w:eastAsia="Times New Roman" w:hAnsi="Times New Roman" w:cs="Times New Roman"/>
          <w:sz w:val="24"/>
          <w:szCs w:val="24"/>
        </w:rPr>
      </w:pPr>
      <w:ins w:id="1854" w:author="Unknown">
        <w:r w:rsidRPr="00414614">
          <w:rPr>
            <w:rFonts w:ascii="Times New Roman" w:eastAsia="Times New Roman" w:hAnsi="Times New Roman" w:cs="Times New Roman"/>
            <w:sz w:val="24"/>
            <w:szCs w:val="24"/>
          </w:rPr>
          <w:pict>
            <v:rect id="_x0000_i1117" style="width:0;height:1.5pt" o:hralign="center" o:hrstd="t" o:hr="t" fillcolor="#a0a0a0" stroked="f"/>
          </w:pict>
        </w:r>
      </w:ins>
    </w:p>
    <w:p w:rsidR="00414614" w:rsidRPr="00414614" w:rsidRDefault="00414614" w:rsidP="00414614">
      <w:pPr>
        <w:spacing w:before="100" w:beforeAutospacing="1" w:after="100" w:afterAutospacing="1" w:line="240" w:lineRule="auto"/>
        <w:rPr>
          <w:ins w:id="1855" w:author="Unknown"/>
          <w:rFonts w:ascii="Times New Roman" w:eastAsia="Times New Roman" w:hAnsi="Times New Roman" w:cs="Times New Roman"/>
          <w:sz w:val="24"/>
          <w:szCs w:val="24"/>
        </w:rPr>
      </w:pPr>
      <w:ins w:id="1856" w:author="Unknown">
        <w:r w:rsidRPr="00414614">
          <w:rPr>
            <w:rFonts w:ascii="Times New Roman" w:eastAsia="Times New Roman" w:hAnsi="Times New Roman" w:cs="Times New Roman"/>
            <w:b/>
            <w:bCs/>
            <w:sz w:val="24"/>
            <w:szCs w:val="24"/>
          </w:rPr>
          <w:t>Output</w:t>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7" w:author="Unknown"/>
          <w:rFonts w:ascii="Courier New" w:eastAsia="Times New Roman" w:hAnsi="Courier New" w:cs="Courier New"/>
          <w:sz w:val="20"/>
          <w:szCs w:val="20"/>
        </w:rPr>
      </w:pPr>
      <w:ins w:id="1858" w:author="Unknown">
        <w:r w:rsidRPr="00414614">
          <w:rPr>
            <w:rFonts w:ascii="Courier New" w:eastAsia="Times New Roman" w:hAnsi="Courier New" w:cs="Courier New"/>
            <w:sz w:val="20"/>
            <w:szCs w:val="20"/>
          </w:rPr>
          <w:t>Derived method called ...</w:t>
        </w:r>
      </w:ins>
    </w:p>
    <w:p w:rsidR="00414614" w:rsidRPr="00414614" w:rsidRDefault="00414614" w:rsidP="00414614">
      <w:pPr>
        <w:spacing w:before="100" w:beforeAutospacing="1" w:after="100" w:afterAutospacing="1" w:line="240" w:lineRule="auto"/>
        <w:rPr>
          <w:ins w:id="1859" w:author="Unknown"/>
          <w:rFonts w:ascii="Times New Roman" w:eastAsia="Times New Roman" w:hAnsi="Times New Roman" w:cs="Times New Roman"/>
          <w:sz w:val="24"/>
          <w:szCs w:val="24"/>
        </w:rPr>
      </w:pPr>
      <w:ins w:id="1860"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1861" w:author="Unknown"/>
          <w:rFonts w:ascii="Times New Roman" w:eastAsia="Times New Roman" w:hAnsi="Times New Roman" w:cs="Times New Roman"/>
          <w:sz w:val="24"/>
          <w:szCs w:val="24"/>
        </w:rPr>
      </w:pPr>
      <w:ins w:id="1862" w:author="Unknown">
        <w:r w:rsidRPr="00414614">
          <w:rPr>
            <w:rFonts w:ascii="Times New Roman" w:eastAsia="Times New Roman" w:hAnsi="Times New Roman" w:cs="Times New Roman"/>
            <w:sz w:val="24"/>
            <w:szCs w:val="24"/>
          </w:rPr>
          <w:t>The method of Base class, i.e., baseMethod()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ins>
    </w:p>
    <w:p w:rsidR="00414614" w:rsidRPr="00414614" w:rsidRDefault="00414614" w:rsidP="00414614">
      <w:pPr>
        <w:spacing w:after="0" w:line="240" w:lineRule="auto"/>
        <w:rPr>
          <w:ins w:id="1863" w:author="Unknown"/>
          <w:rFonts w:ascii="Times New Roman" w:eastAsia="Times New Roman" w:hAnsi="Times New Roman" w:cs="Times New Roman"/>
          <w:sz w:val="24"/>
          <w:szCs w:val="24"/>
        </w:rPr>
      </w:pPr>
      <w:ins w:id="1864" w:author="Unknown">
        <w:r w:rsidRPr="00414614">
          <w:rPr>
            <w:rFonts w:ascii="Times New Roman" w:eastAsia="Times New Roman" w:hAnsi="Times New Roman" w:cs="Times New Roman"/>
            <w:sz w:val="24"/>
            <w:szCs w:val="24"/>
          </w:rPr>
          <w:pict>
            <v:rect id="_x0000_i1118"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1865" w:author="Unknown"/>
          <w:rFonts w:ascii="Times New Roman" w:eastAsia="Times New Roman" w:hAnsi="Times New Roman" w:cs="Times New Roman"/>
          <w:b/>
          <w:bCs/>
          <w:sz w:val="36"/>
          <w:szCs w:val="36"/>
        </w:rPr>
      </w:pPr>
      <w:ins w:id="1866" w:author="Unknown">
        <w:r w:rsidRPr="00414614">
          <w:rPr>
            <w:rFonts w:ascii="Times New Roman" w:eastAsia="Times New Roman" w:hAnsi="Times New Roman" w:cs="Times New Roman"/>
            <w:b/>
            <w:bCs/>
            <w:sz w:val="36"/>
            <w:szCs w:val="36"/>
          </w:rPr>
          <w:t>Core Java - OOPs Concepts: final keyword Interview Questions</w:t>
        </w:r>
      </w:ins>
    </w:p>
    <w:p w:rsidR="00414614" w:rsidRPr="00414614" w:rsidRDefault="00414614" w:rsidP="00414614">
      <w:pPr>
        <w:spacing w:after="0" w:line="240" w:lineRule="auto"/>
        <w:rPr>
          <w:ins w:id="1867" w:author="Unknown"/>
          <w:rFonts w:ascii="Times New Roman" w:eastAsia="Times New Roman" w:hAnsi="Times New Roman" w:cs="Times New Roman"/>
          <w:sz w:val="24"/>
          <w:szCs w:val="24"/>
        </w:rPr>
      </w:pPr>
      <w:ins w:id="1868" w:author="Unknown">
        <w:r w:rsidRPr="00414614">
          <w:rPr>
            <w:rFonts w:ascii="Times New Roman" w:eastAsia="Times New Roman" w:hAnsi="Times New Roman" w:cs="Times New Roman"/>
            <w:sz w:val="24"/>
            <w:szCs w:val="24"/>
          </w:rPr>
          <w:pict>
            <v:rect id="_x0000_i111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869" w:author="Unknown"/>
          <w:rFonts w:ascii="Times New Roman" w:eastAsia="Times New Roman" w:hAnsi="Times New Roman" w:cs="Times New Roman"/>
          <w:b/>
          <w:bCs/>
          <w:sz w:val="27"/>
          <w:szCs w:val="27"/>
        </w:rPr>
      </w:pPr>
      <w:ins w:id="1870" w:author="Unknown">
        <w:r w:rsidRPr="00414614">
          <w:rPr>
            <w:rFonts w:ascii="Times New Roman" w:eastAsia="Times New Roman" w:hAnsi="Times New Roman" w:cs="Times New Roman"/>
            <w:b/>
            <w:bCs/>
            <w:sz w:val="27"/>
            <w:szCs w:val="27"/>
          </w:rPr>
          <w:t>90) What is the final variable?</w:t>
        </w:r>
      </w:ins>
    </w:p>
    <w:p w:rsidR="00414614" w:rsidRPr="00414614" w:rsidRDefault="00414614" w:rsidP="00414614">
      <w:pPr>
        <w:spacing w:before="100" w:beforeAutospacing="1" w:after="100" w:afterAutospacing="1" w:line="240" w:lineRule="auto"/>
        <w:rPr>
          <w:ins w:id="1871" w:author="Unknown"/>
          <w:rFonts w:ascii="Times New Roman" w:eastAsia="Times New Roman" w:hAnsi="Times New Roman" w:cs="Times New Roman"/>
          <w:sz w:val="24"/>
          <w:szCs w:val="24"/>
        </w:rPr>
      </w:pPr>
      <w:ins w:id="1872" w:author="Unknown">
        <w:r w:rsidRPr="00414614">
          <w:rPr>
            <w:rFonts w:ascii="Times New Roman" w:eastAsia="Times New Roman" w:hAnsi="Times New Roman" w:cs="Times New Roman"/>
            <w:sz w:val="24"/>
            <w:szCs w:val="24"/>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ins>
    </w:p>
    <w:p w:rsidR="00414614" w:rsidRPr="00414614" w:rsidRDefault="00414614" w:rsidP="00414614">
      <w:pPr>
        <w:spacing w:after="0" w:line="240" w:lineRule="auto"/>
        <w:rPr>
          <w:ins w:id="187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52825" cy="2581275"/>
            <wp:effectExtent l="19050" t="0" r="9525" b="0"/>
            <wp:docPr id="102" name="Picture 10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19"/>
                    <a:srcRect/>
                    <a:stretch>
                      <a:fillRect/>
                    </a:stretch>
                  </pic:blipFill>
                  <pic:spPr bwMode="auto">
                    <a:xfrm>
                      <a:off x="0" y="0"/>
                      <a:ext cx="3552825" cy="2581275"/>
                    </a:xfrm>
                    <a:prstGeom prst="rect">
                      <a:avLst/>
                    </a:prstGeom>
                    <a:noFill/>
                    <a:ln w="9525">
                      <a:noFill/>
                      <a:miter lim="800000"/>
                      <a:headEnd/>
                      <a:tailEnd/>
                    </a:ln>
                  </pic:spPr>
                </pic:pic>
              </a:graphicData>
            </a:graphic>
          </wp:inline>
        </w:drawing>
      </w:r>
    </w:p>
    <w:p w:rsidR="00414614" w:rsidRPr="00414614" w:rsidRDefault="00414614" w:rsidP="00414614">
      <w:pPr>
        <w:numPr>
          <w:ilvl w:val="0"/>
          <w:numId w:val="55"/>
        </w:numPr>
        <w:spacing w:before="100" w:beforeAutospacing="1" w:after="100" w:afterAutospacing="1" w:line="240" w:lineRule="auto"/>
        <w:rPr>
          <w:ins w:id="1874" w:author="Unknown"/>
          <w:rFonts w:ascii="Times New Roman" w:eastAsia="Times New Roman" w:hAnsi="Times New Roman" w:cs="Times New Roman"/>
          <w:sz w:val="24"/>
          <w:szCs w:val="24"/>
        </w:rPr>
      </w:pPr>
      <w:ins w:id="1875" w:author="Unknown">
        <w:r w:rsidRPr="00414614">
          <w:rPr>
            <w:rFonts w:ascii="Times New Roman" w:eastAsia="Times New Roman" w:hAnsi="Times New Roman" w:cs="Times New Roman"/>
            <w:sz w:val="24"/>
            <w:szCs w:val="24"/>
          </w:rPr>
          <w:t>class Bike9{  </w:t>
        </w:r>
      </w:ins>
    </w:p>
    <w:p w:rsidR="00414614" w:rsidRPr="00414614" w:rsidRDefault="00414614" w:rsidP="00414614">
      <w:pPr>
        <w:numPr>
          <w:ilvl w:val="0"/>
          <w:numId w:val="55"/>
        </w:numPr>
        <w:spacing w:before="100" w:beforeAutospacing="1" w:after="100" w:afterAutospacing="1" w:line="240" w:lineRule="auto"/>
        <w:rPr>
          <w:ins w:id="1876" w:author="Unknown"/>
          <w:rFonts w:ascii="Times New Roman" w:eastAsia="Times New Roman" w:hAnsi="Times New Roman" w:cs="Times New Roman"/>
          <w:sz w:val="24"/>
          <w:szCs w:val="24"/>
        </w:rPr>
      </w:pPr>
      <w:ins w:id="1877" w:author="Unknown">
        <w:r w:rsidRPr="00414614">
          <w:rPr>
            <w:rFonts w:ascii="Times New Roman" w:eastAsia="Times New Roman" w:hAnsi="Times New Roman" w:cs="Times New Roman"/>
            <w:sz w:val="24"/>
            <w:szCs w:val="24"/>
          </w:rPr>
          <w:t> final int speedlimit=90;//final variable  </w:t>
        </w:r>
      </w:ins>
    </w:p>
    <w:p w:rsidR="00414614" w:rsidRPr="00414614" w:rsidRDefault="00414614" w:rsidP="00414614">
      <w:pPr>
        <w:numPr>
          <w:ilvl w:val="0"/>
          <w:numId w:val="55"/>
        </w:numPr>
        <w:spacing w:before="100" w:beforeAutospacing="1" w:after="100" w:afterAutospacing="1" w:line="240" w:lineRule="auto"/>
        <w:rPr>
          <w:ins w:id="1878" w:author="Unknown"/>
          <w:rFonts w:ascii="Times New Roman" w:eastAsia="Times New Roman" w:hAnsi="Times New Roman" w:cs="Times New Roman"/>
          <w:sz w:val="24"/>
          <w:szCs w:val="24"/>
        </w:rPr>
      </w:pPr>
      <w:ins w:id="1879" w:author="Unknown">
        <w:r w:rsidRPr="00414614">
          <w:rPr>
            <w:rFonts w:ascii="Times New Roman" w:eastAsia="Times New Roman" w:hAnsi="Times New Roman" w:cs="Times New Roman"/>
            <w:sz w:val="24"/>
            <w:szCs w:val="24"/>
          </w:rPr>
          <w:t> void run(){  </w:t>
        </w:r>
      </w:ins>
    </w:p>
    <w:p w:rsidR="00414614" w:rsidRPr="00414614" w:rsidRDefault="00414614" w:rsidP="00414614">
      <w:pPr>
        <w:numPr>
          <w:ilvl w:val="0"/>
          <w:numId w:val="55"/>
        </w:numPr>
        <w:spacing w:before="100" w:beforeAutospacing="1" w:after="100" w:afterAutospacing="1" w:line="240" w:lineRule="auto"/>
        <w:rPr>
          <w:ins w:id="1880" w:author="Unknown"/>
          <w:rFonts w:ascii="Times New Roman" w:eastAsia="Times New Roman" w:hAnsi="Times New Roman" w:cs="Times New Roman"/>
          <w:sz w:val="24"/>
          <w:szCs w:val="24"/>
        </w:rPr>
      </w:pPr>
      <w:ins w:id="1881" w:author="Unknown">
        <w:r w:rsidRPr="00414614">
          <w:rPr>
            <w:rFonts w:ascii="Times New Roman" w:eastAsia="Times New Roman" w:hAnsi="Times New Roman" w:cs="Times New Roman"/>
            <w:sz w:val="24"/>
            <w:szCs w:val="24"/>
          </w:rPr>
          <w:t>  speedlimit=400;  </w:t>
        </w:r>
      </w:ins>
    </w:p>
    <w:p w:rsidR="00414614" w:rsidRPr="00414614" w:rsidRDefault="00414614" w:rsidP="00414614">
      <w:pPr>
        <w:numPr>
          <w:ilvl w:val="0"/>
          <w:numId w:val="55"/>
        </w:numPr>
        <w:spacing w:before="100" w:beforeAutospacing="1" w:after="100" w:afterAutospacing="1" w:line="240" w:lineRule="auto"/>
        <w:rPr>
          <w:ins w:id="1882" w:author="Unknown"/>
          <w:rFonts w:ascii="Times New Roman" w:eastAsia="Times New Roman" w:hAnsi="Times New Roman" w:cs="Times New Roman"/>
          <w:sz w:val="24"/>
          <w:szCs w:val="24"/>
        </w:rPr>
      </w:pPr>
      <w:ins w:id="188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5"/>
        </w:numPr>
        <w:spacing w:before="100" w:beforeAutospacing="1" w:after="100" w:afterAutospacing="1" w:line="240" w:lineRule="auto"/>
        <w:rPr>
          <w:ins w:id="1884" w:author="Unknown"/>
          <w:rFonts w:ascii="Times New Roman" w:eastAsia="Times New Roman" w:hAnsi="Times New Roman" w:cs="Times New Roman"/>
          <w:sz w:val="24"/>
          <w:szCs w:val="24"/>
        </w:rPr>
      </w:pPr>
      <w:ins w:id="1885"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55"/>
        </w:numPr>
        <w:spacing w:before="100" w:beforeAutospacing="1" w:after="100" w:afterAutospacing="1" w:line="240" w:lineRule="auto"/>
        <w:rPr>
          <w:ins w:id="1886" w:author="Unknown"/>
          <w:rFonts w:ascii="Times New Roman" w:eastAsia="Times New Roman" w:hAnsi="Times New Roman" w:cs="Times New Roman"/>
          <w:sz w:val="24"/>
          <w:szCs w:val="24"/>
        </w:rPr>
      </w:pPr>
      <w:ins w:id="1887" w:author="Unknown">
        <w:r w:rsidRPr="00414614">
          <w:rPr>
            <w:rFonts w:ascii="Times New Roman" w:eastAsia="Times New Roman" w:hAnsi="Times New Roman" w:cs="Times New Roman"/>
            <w:sz w:val="24"/>
            <w:szCs w:val="24"/>
          </w:rPr>
          <w:t> Bike9 obj=new  Bike9();  </w:t>
        </w:r>
      </w:ins>
    </w:p>
    <w:p w:rsidR="00414614" w:rsidRPr="00414614" w:rsidRDefault="00414614" w:rsidP="00414614">
      <w:pPr>
        <w:numPr>
          <w:ilvl w:val="0"/>
          <w:numId w:val="55"/>
        </w:numPr>
        <w:spacing w:before="100" w:beforeAutospacing="1" w:after="100" w:afterAutospacing="1" w:line="240" w:lineRule="auto"/>
        <w:rPr>
          <w:ins w:id="1888" w:author="Unknown"/>
          <w:rFonts w:ascii="Times New Roman" w:eastAsia="Times New Roman" w:hAnsi="Times New Roman" w:cs="Times New Roman"/>
          <w:sz w:val="24"/>
          <w:szCs w:val="24"/>
        </w:rPr>
      </w:pPr>
      <w:ins w:id="1889" w:author="Unknown">
        <w:r w:rsidRPr="00414614">
          <w:rPr>
            <w:rFonts w:ascii="Times New Roman" w:eastAsia="Times New Roman" w:hAnsi="Times New Roman" w:cs="Times New Roman"/>
            <w:sz w:val="24"/>
            <w:szCs w:val="24"/>
          </w:rPr>
          <w:t> obj.run();  </w:t>
        </w:r>
      </w:ins>
    </w:p>
    <w:p w:rsidR="00414614" w:rsidRPr="00414614" w:rsidRDefault="00414614" w:rsidP="00414614">
      <w:pPr>
        <w:numPr>
          <w:ilvl w:val="0"/>
          <w:numId w:val="55"/>
        </w:numPr>
        <w:spacing w:before="100" w:beforeAutospacing="1" w:after="100" w:afterAutospacing="1" w:line="240" w:lineRule="auto"/>
        <w:rPr>
          <w:ins w:id="1890" w:author="Unknown"/>
          <w:rFonts w:ascii="Times New Roman" w:eastAsia="Times New Roman" w:hAnsi="Times New Roman" w:cs="Times New Roman"/>
          <w:sz w:val="24"/>
          <w:szCs w:val="24"/>
        </w:rPr>
      </w:pPr>
      <w:ins w:id="189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5"/>
        </w:numPr>
        <w:spacing w:before="100" w:beforeAutospacing="1" w:after="100" w:afterAutospacing="1" w:line="240" w:lineRule="auto"/>
        <w:rPr>
          <w:ins w:id="1892" w:author="Unknown"/>
          <w:rFonts w:ascii="Times New Roman" w:eastAsia="Times New Roman" w:hAnsi="Times New Roman" w:cs="Times New Roman"/>
          <w:sz w:val="24"/>
          <w:szCs w:val="24"/>
        </w:rPr>
      </w:pPr>
      <w:ins w:id="1893" w:author="Unknown">
        <w:r w:rsidRPr="00414614">
          <w:rPr>
            <w:rFonts w:ascii="Times New Roman" w:eastAsia="Times New Roman" w:hAnsi="Times New Roman" w:cs="Times New Roman"/>
            <w:sz w:val="24"/>
            <w:szCs w:val="24"/>
          </w:rPr>
          <w:t>}//end of class  </w:t>
        </w:r>
      </w:ins>
    </w:p>
    <w:p w:rsidR="00414614" w:rsidRPr="00414614" w:rsidRDefault="00414614" w:rsidP="00414614">
      <w:pPr>
        <w:spacing w:after="0" w:line="240" w:lineRule="auto"/>
        <w:rPr>
          <w:ins w:id="1894" w:author="Unknown"/>
          <w:rFonts w:ascii="Times New Roman" w:eastAsia="Times New Roman" w:hAnsi="Times New Roman" w:cs="Times New Roman"/>
          <w:sz w:val="24"/>
          <w:szCs w:val="24"/>
        </w:rPr>
      </w:pPr>
      <w:ins w:id="189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"http://www.javatpoint.com/opr/test.jsp?filename=Bike9"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6" w:author="Unknown"/>
          <w:rFonts w:ascii="Courier New" w:eastAsia="Times New Roman" w:hAnsi="Courier New" w:cs="Courier New"/>
          <w:sz w:val="20"/>
          <w:szCs w:val="20"/>
        </w:rPr>
      </w:pPr>
      <w:ins w:id="1897" w:author="Unknown">
        <w:r w:rsidRPr="00414614">
          <w:rPr>
            <w:rFonts w:ascii="Courier New" w:eastAsia="Times New Roman" w:hAnsi="Courier New" w:cs="Courier New"/>
            <w:sz w:val="20"/>
            <w:szCs w:val="20"/>
          </w:rPr>
          <w:t>Output:Compile Time Error</w:t>
        </w:r>
      </w:ins>
    </w:p>
    <w:p w:rsidR="00414614" w:rsidRPr="00414614" w:rsidRDefault="00414614" w:rsidP="00414614">
      <w:pPr>
        <w:spacing w:after="0" w:line="240" w:lineRule="auto"/>
        <w:rPr>
          <w:ins w:id="1898" w:author="Unknown"/>
          <w:rFonts w:ascii="Times New Roman" w:eastAsia="Times New Roman" w:hAnsi="Times New Roman" w:cs="Times New Roman"/>
          <w:sz w:val="24"/>
          <w:szCs w:val="24"/>
        </w:rPr>
      </w:pPr>
      <w:ins w:id="1899"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1900" w:author="Unknown"/>
          <w:rFonts w:ascii="Times New Roman" w:eastAsia="Times New Roman" w:hAnsi="Times New Roman" w:cs="Times New Roman"/>
          <w:sz w:val="24"/>
          <w:szCs w:val="24"/>
        </w:rPr>
      </w:pPr>
      <w:ins w:id="1901" w:author="Unknown">
        <w:r w:rsidRPr="00414614">
          <w:rPr>
            <w:rFonts w:ascii="Times New Roman" w:eastAsia="Times New Roman" w:hAnsi="Times New Roman" w:cs="Times New Roman"/>
            <w:sz w:val="24"/>
            <w:szCs w:val="24"/>
          </w:rPr>
          <w:pict>
            <v:rect id="_x0000_i112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902" w:author="Unknown"/>
          <w:rFonts w:ascii="Times New Roman" w:eastAsia="Times New Roman" w:hAnsi="Times New Roman" w:cs="Times New Roman"/>
          <w:b/>
          <w:bCs/>
          <w:sz w:val="27"/>
          <w:szCs w:val="27"/>
        </w:rPr>
      </w:pPr>
      <w:ins w:id="1903" w:author="Unknown">
        <w:r w:rsidRPr="00414614">
          <w:rPr>
            <w:rFonts w:ascii="Times New Roman" w:eastAsia="Times New Roman" w:hAnsi="Times New Roman" w:cs="Times New Roman"/>
            <w:b/>
            <w:bCs/>
            <w:sz w:val="27"/>
            <w:szCs w:val="27"/>
          </w:rPr>
          <w:t>91) What is the final method?</w:t>
        </w:r>
      </w:ins>
    </w:p>
    <w:p w:rsidR="00414614" w:rsidRPr="00414614" w:rsidRDefault="00414614" w:rsidP="00414614">
      <w:pPr>
        <w:spacing w:before="100" w:beforeAutospacing="1" w:after="100" w:afterAutospacing="1" w:line="240" w:lineRule="auto"/>
        <w:rPr>
          <w:ins w:id="1904" w:author="Unknown"/>
          <w:rFonts w:ascii="Times New Roman" w:eastAsia="Times New Roman" w:hAnsi="Times New Roman" w:cs="Times New Roman"/>
          <w:sz w:val="24"/>
          <w:szCs w:val="24"/>
        </w:rPr>
      </w:pPr>
      <w:ins w:id="1905" w:author="Unknown">
        <w:r w:rsidRPr="00414614">
          <w:rPr>
            <w:rFonts w:ascii="Times New Roman" w:eastAsia="Times New Roman" w:hAnsi="Times New Roman" w:cs="Times New Roman"/>
            <w:sz w:val="24"/>
            <w:szCs w:val="24"/>
          </w:rPr>
          <w:t xml:space="preserve">If we change any method to a final method, we can't override it. </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numPr>
          <w:ilvl w:val="0"/>
          <w:numId w:val="56"/>
        </w:numPr>
        <w:spacing w:before="100" w:beforeAutospacing="1" w:after="100" w:afterAutospacing="1" w:line="240" w:lineRule="auto"/>
        <w:rPr>
          <w:ins w:id="1906" w:author="Unknown"/>
          <w:rFonts w:ascii="Times New Roman" w:eastAsia="Times New Roman" w:hAnsi="Times New Roman" w:cs="Times New Roman"/>
          <w:sz w:val="24"/>
          <w:szCs w:val="24"/>
        </w:rPr>
      </w:pPr>
      <w:ins w:id="1907" w:author="Unknown">
        <w:r w:rsidRPr="00414614">
          <w:rPr>
            <w:rFonts w:ascii="Times New Roman" w:eastAsia="Times New Roman" w:hAnsi="Times New Roman" w:cs="Times New Roman"/>
            <w:sz w:val="24"/>
            <w:szCs w:val="24"/>
          </w:rPr>
          <w:t>class Bike{  </w:t>
        </w:r>
      </w:ins>
    </w:p>
    <w:p w:rsidR="00414614" w:rsidRPr="00414614" w:rsidRDefault="00414614" w:rsidP="00414614">
      <w:pPr>
        <w:numPr>
          <w:ilvl w:val="0"/>
          <w:numId w:val="56"/>
        </w:numPr>
        <w:spacing w:before="100" w:beforeAutospacing="1" w:after="100" w:afterAutospacing="1" w:line="240" w:lineRule="auto"/>
        <w:rPr>
          <w:ins w:id="1908" w:author="Unknown"/>
          <w:rFonts w:ascii="Times New Roman" w:eastAsia="Times New Roman" w:hAnsi="Times New Roman" w:cs="Times New Roman"/>
          <w:sz w:val="24"/>
          <w:szCs w:val="24"/>
        </w:rPr>
      </w:pPr>
      <w:ins w:id="1909" w:author="Unknown">
        <w:r w:rsidRPr="00414614">
          <w:rPr>
            <w:rFonts w:ascii="Times New Roman" w:eastAsia="Times New Roman" w:hAnsi="Times New Roman" w:cs="Times New Roman"/>
            <w:sz w:val="24"/>
            <w:szCs w:val="24"/>
          </w:rPr>
          <w:t>  final void run(){System.out.println("running");}  </w:t>
        </w:r>
      </w:ins>
    </w:p>
    <w:p w:rsidR="00414614" w:rsidRPr="00414614" w:rsidRDefault="00414614" w:rsidP="00414614">
      <w:pPr>
        <w:numPr>
          <w:ilvl w:val="0"/>
          <w:numId w:val="56"/>
        </w:numPr>
        <w:spacing w:before="100" w:beforeAutospacing="1" w:after="100" w:afterAutospacing="1" w:line="240" w:lineRule="auto"/>
        <w:rPr>
          <w:ins w:id="1910" w:author="Unknown"/>
          <w:rFonts w:ascii="Times New Roman" w:eastAsia="Times New Roman" w:hAnsi="Times New Roman" w:cs="Times New Roman"/>
          <w:sz w:val="24"/>
          <w:szCs w:val="24"/>
        </w:rPr>
      </w:pPr>
      <w:ins w:id="191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6"/>
        </w:numPr>
        <w:spacing w:before="100" w:beforeAutospacing="1" w:after="100" w:afterAutospacing="1" w:line="240" w:lineRule="auto"/>
        <w:rPr>
          <w:ins w:id="1912" w:author="Unknown"/>
          <w:rFonts w:ascii="Times New Roman" w:eastAsia="Times New Roman" w:hAnsi="Times New Roman" w:cs="Times New Roman"/>
          <w:sz w:val="24"/>
          <w:szCs w:val="24"/>
        </w:rPr>
      </w:pPr>
      <w:ins w:id="191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6"/>
        </w:numPr>
        <w:spacing w:before="100" w:beforeAutospacing="1" w:after="100" w:afterAutospacing="1" w:line="240" w:lineRule="auto"/>
        <w:rPr>
          <w:ins w:id="1914" w:author="Unknown"/>
          <w:rFonts w:ascii="Times New Roman" w:eastAsia="Times New Roman" w:hAnsi="Times New Roman" w:cs="Times New Roman"/>
          <w:sz w:val="24"/>
          <w:szCs w:val="24"/>
        </w:rPr>
      </w:pPr>
      <w:ins w:id="1915" w:author="Unknown">
        <w:r w:rsidRPr="00414614">
          <w:rPr>
            <w:rFonts w:ascii="Times New Roman" w:eastAsia="Times New Roman" w:hAnsi="Times New Roman" w:cs="Times New Roman"/>
            <w:sz w:val="24"/>
            <w:szCs w:val="24"/>
          </w:rPr>
          <w:t>class Honda extends Bike{  </w:t>
        </w:r>
      </w:ins>
    </w:p>
    <w:p w:rsidR="00414614" w:rsidRPr="00414614" w:rsidRDefault="00414614" w:rsidP="00414614">
      <w:pPr>
        <w:numPr>
          <w:ilvl w:val="0"/>
          <w:numId w:val="56"/>
        </w:numPr>
        <w:spacing w:before="100" w:beforeAutospacing="1" w:after="100" w:afterAutospacing="1" w:line="240" w:lineRule="auto"/>
        <w:rPr>
          <w:ins w:id="1916" w:author="Unknown"/>
          <w:rFonts w:ascii="Times New Roman" w:eastAsia="Times New Roman" w:hAnsi="Times New Roman" w:cs="Times New Roman"/>
          <w:sz w:val="24"/>
          <w:szCs w:val="24"/>
        </w:rPr>
      </w:pPr>
      <w:ins w:id="1917" w:author="Unknown">
        <w:r w:rsidRPr="00414614">
          <w:rPr>
            <w:rFonts w:ascii="Times New Roman" w:eastAsia="Times New Roman" w:hAnsi="Times New Roman" w:cs="Times New Roman"/>
            <w:sz w:val="24"/>
            <w:szCs w:val="24"/>
          </w:rPr>
          <w:t>   void run(){System.out.println("running safely with 100kmph");}  </w:t>
        </w:r>
      </w:ins>
    </w:p>
    <w:p w:rsidR="00414614" w:rsidRPr="00414614" w:rsidRDefault="00414614" w:rsidP="00414614">
      <w:pPr>
        <w:numPr>
          <w:ilvl w:val="0"/>
          <w:numId w:val="56"/>
        </w:numPr>
        <w:spacing w:before="100" w:beforeAutospacing="1" w:after="100" w:afterAutospacing="1" w:line="240" w:lineRule="auto"/>
        <w:rPr>
          <w:ins w:id="1918" w:author="Unknown"/>
          <w:rFonts w:ascii="Times New Roman" w:eastAsia="Times New Roman" w:hAnsi="Times New Roman" w:cs="Times New Roman"/>
          <w:sz w:val="24"/>
          <w:szCs w:val="24"/>
        </w:rPr>
      </w:pPr>
      <w:ins w:id="19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6"/>
        </w:numPr>
        <w:spacing w:before="100" w:beforeAutospacing="1" w:after="100" w:afterAutospacing="1" w:line="240" w:lineRule="auto"/>
        <w:rPr>
          <w:ins w:id="1920" w:author="Unknown"/>
          <w:rFonts w:ascii="Times New Roman" w:eastAsia="Times New Roman" w:hAnsi="Times New Roman" w:cs="Times New Roman"/>
          <w:sz w:val="24"/>
          <w:szCs w:val="24"/>
        </w:rPr>
      </w:pPr>
      <w:ins w:id="192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56"/>
        </w:numPr>
        <w:spacing w:before="100" w:beforeAutospacing="1" w:after="100" w:afterAutospacing="1" w:line="240" w:lineRule="auto"/>
        <w:rPr>
          <w:ins w:id="1922" w:author="Unknown"/>
          <w:rFonts w:ascii="Times New Roman" w:eastAsia="Times New Roman" w:hAnsi="Times New Roman" w:cs="Times New Roman"/>
          <w:sz w:val="24"/>
          <w:szCs w:val="24"/>
        </w:rPr>
      </w:pPr>
      <w:ins w:id="1923" w:author="Unknown">
        <w:r w:rsidRPr="00414614">
          <w:rPr>
            <w:rFonts w:ascii="Times New Roman" w:eastAsia="Times New Roman" w:hAnsi="Times New Roman" w:cs="Times New Roman"/>
            <w:sz w:val="24"/>
            <w:szCs w:val="24"/>
          </w:rPr>
          <w:t>   Honda honda= new Honda();  </w:t>
        </w:r>
      </w:ins>
    </w:p>
    <w:p w:rsidR="00414614" w:rsidRPr="00414614" w:rsidRDefault="00414614" w:rsidP="00414614">
      <w:pPr>
        <w:numPr>
          <w:ilvl w:val="0"/>
          <w:numId w:val="56"/>
        </w:numPr>
        <w:spacing w:before="100" w:beforeAutospacing="1" w:after="100" w:afterAutospacing="1" w:line="240" w:lineRule="auto"/>
        <w:rPr>
          <w:ins w:id="1924" w:author="Unknown"/>
          <w:rFonts w:ascii="Times New Roman" w:eastAsia="Times New Roman" w:hAnsi="Times New Roman" w:cs="Times New Roman"/>
          <w:sz w:val="24"/>
          <w:szCs w:val="24"/>
        </w:rPr>
      </w:pPr>
      <w:ins w:id="1925" w:author="Unknown">
        <w:r w:rsidRPr="00414614">
          <w:rPr>
            <w:rFonts w:ascii="Times New Roman" w:eastAsia="Times New Roman" w:hAnsi="Times New Roman" w:cs="Times New Roman"/>
            <w:sz w:val="24"/>
            <w:szCs w:val="24"/>
          </w:rPr>
          <w:t>   honda.run();  </w:t>
        </w:r>
      </w:ins>
    </w:p>
    <w:p w:rsidR="00414614" w:rsidRPr="00414614" w:rsidRDefault="00414614" w:rsidP="00414614">
      <w:pPr>
        <w:numPr>
          <w:ilvl w:val="0"/>
          <w:numId w:val="56"/>
        </w:numPr>
        <w:spacing w:before="100" w:beforeAutospacing="1" w:after="100" w:afterAutospacing="1" w:line="240" w:lineRule="auto"/>
        <w:rPr>
          <w:ins w:id="1926" w:author="Unknown"/>
          <w:rFonts w:ascii="Times New Roman" w:eastAsia="Times New Roman" w:hAnsi="Times New Roman" w:cs="Times New Roman"/>
          <w:sz w:val="24"/>
          <w:szCs w:val="24"/>
        </w:rPr>
      </w:pPr>
      <w:ins w:id="192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6"/>
        </w:numPr>
        <w:spacing w:before="100" w:beforeAutospacing="1" w:after="100" w:afterAutospacing="1" w:line="240" w:lineRule="auto"/>
        <w:rPr>
          <w:ins w:id="1928" w:author="Unknown"/>
          <w:rFonts w:ascii="Times New Roman" w:eastAsia="Times New Roman" w:hAnsi="Times New Roman" w:cs="Times New Roman"/>
          <w:sz w:val="24"/>
          <w:szCs w:val="24"/>
        </w:rPr>
      </w:pPr>
      <w:ins w:id="1929"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spacing w:after="0" w:line="240" w:lineRule="auto"/>
        <w:rPr>
          <w:ins w:id="1930" w:author="Unknown"/>
          <w:rFonts w:ascii="Times New Roman" w:eastAsia="Times New Roman" w:hAnsi="Times New Roman" w:cs="Times New Roman"/>
          <w:sz w:val="24"/>
          <w:szCs w:val="24"/>
        </w:rPr>
      </w:pPr>
      <w:ins w:id="193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"http://www.javatpoint.com/opr/test.jsp?filename=Honda"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2" w:author="Unknown"/>
          <w:rFonts w:ascii="Courier New" w:eastAsia="Times New Roman" w:hAnsi="Courier New" w:cs="Courier New"/>
          <w:sz w:val="20"/>
          <w:szCs w:val="20"/>
        </w:rPr>
      </w:pPr>
      <w:ins w:id="1933" w:author="Unknown">
        <w:r w:rsidRPr="00414614">
          <w:rPr>
            <w:rFonts w:ascii="Courier New" w:eastAsia="Times New Roman" w:hAnsi="Courier New" w:cs="Courier New"/>
            <w:sz w:val="20"/>
            <w:szCs w:val="20"/>
          </w:rPr>
          <w:t>Output:Compile Time Error</w:t>
        </w:r>
      </w:ins>
    </w:p>
    <w:p w:rsidR="00414614" w:rsidRPr="00414614" w:rsidRDefault="00414614" w:rsidP="00414614">
      <w:pPr>
        <w:spacing w:after="0" w:line="240" w:lineRule="auto"/>
        <w:rPr>
          <w:ins w:id="1934" w:author="Unknown"/>
          <w:rFonts w:ascii="Times New Roman" w:eastAsia="Times New Roman" w:hAnsi="Times New Roman" w:cs="Times New Roman"/>
          <w:sz w:val="24"/>
          <w:szCs w:val="24"/>
        </w:rPr>
      </w:pPr>
      <w:ins w:id="1935" w:author="Unknown">
        <w:r w:rsidRPr="00414614">
          <w:rPr>
            <w:rFonts w:ascii="Times New Roman" w:eastAsia="Times New Roman" w:hAnsi="Times New Roman" w:cs="Times New Roman"/>
            <w:sz w:val="24"/>
            <w:szCs w:val="24"/>
          </w:rPr>
          <w:pict>
            <v:rect id="_x0000_i112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936" w:author="Unknown"/>
          <w:rFonts w:ascii="Times New Roman" w:eastAsia="Times New Roman" w:hAnsi="Times New Roman" w:cs="Times New Roman"/>
          <w:b/>
          <w:bCs/>
          <w:sz w:val="27"/>
          <w:szCs w:val="27"/>
        </w:rPr>
      </w:pPr>
      <w:ins w:id="1937" w:author="Unknown">
        <w:r w:rsidRPr="00414614">
          <w:rPr>
            <w:rFonts w:ascii="Times New Roman" w:eastAsia="Times New Roman" w:hAnsi="Times New Roman" w:cs="Times New Roman"/>
            <w:b/>
            <w:bCs/>
            <w:sz w:val="27"/>
            <w:szCs w:val="27"/>
          </w:rPr>
          <w:t>92) What is the final class?</w:t>
        </w:r>
      </w:ins>
    </w:p>
    <w:p w:rsidR="00414614" w:rsidRPr="00414614" w:rsidRDefault="00414614" w:rsidP="00414614">
      <w:pPr>
        <w:spacing w:before="100" w:beforeAutospacing="1" w:after="100" w:afterAutospacing="1" w:line="240" w:lineRule="auto"/>
        <w:rPr>
          <w:ins w:id="1938" w:author="Unknown"/>
          <w:rFonts w:ascii="Times New Roman" w:eastAsia="Times New Roman" w:hAnsi="Times New Roman" w:cs="Times New Roman"/>
          <w:sz w:val="24"/>
          <w:szCs w:val="24"/>
        </w:rPr>
      </w:pPr>
      <w:ins w:id="1939" w:author="Unknown">
        <w:r w:rsidRPr="00414614">
          <w:rPr>
            <w:rFonts w:ascii="Times New Roman" w:eastAsia="Times New Roman" w:hAnsi="Times New Roman" w:cs="Times New Roman"/>
            <w:sz w:val="24"/>
            <w:szCs w:val="24"/>
          </w:rPr>
          <w:t>If we make any class final, we can't inherit it into any of the subclasses.</w:t>
        </w:r>
      </w:ins>
    </w:p>
    <w:p w:rsidR="00414614" w:rsidRPr="00414614" w:rsidRDefault="00414614" w:rsidP="00414614">
      <w:pPr>
        <w:numPr>
          <w:ilvl w:val="0"/>
          <w:numId w:val="57"/>
        </w:numPr>
        <w:spacing w:before="100" w:beforeAutospacing="1" w:after="100" w:afterAutospacing="1" w:line="240" w:lineRule="auto"/>
        <w:rPr>
          <w:ins w:id="1940" w:author="Unknown"/>
          <w:rFonts w:ascii="Times New Roman" w:eastAsia="Times New Roman" w:hAnsi="Times New Roman" w:cs="Times New Roman"/>
          <w:sz w:val="24"/>
          <w:szCs w:val="24"/>
        </w:rPr>
      </w:pPr>
      <w:ins w:id="1941" w:author="Unknown">
        <w:r w:rsidRPr="00414614">
          <w:rPr>
            <w:rFonts w:ascii="Times New Roman" w:eastAsia="Times New Roman" w:hAnsi="Times New Roman" w:cs="Times New Roman"/>
            <w:sz w:val="24"/>
            <w:szCs w:val="24"/>
          </w:rPr>
          <w:t>final class Bike{}  </w:t>
        </w:r>
      </w:ins>
    </w:p>
    <w:p w:rsidR="00414614" w:rsidRPr="00414614" w:rsidRDefault="00414614" w:rsidP="00414614">
      <w:pPr>
        <w:numPr>
          <w:ilvl w:val="0"/>
          <w:numId w:val="57"/>
        </w:numPr>
        <w:spacing w:before="100" w:beforeAutospacing="1" w:after="100" w:afterAutospacing="1" w:line="240" w:lineRule="auto"/>
        <w:rPr>
          <w:ins w:id="1942" w:author="Unknown"/>
          <w:rFonts w:ascii="Times New Roman" w:eastAsia="Times New Roman" w:hAnsi="Times New Roman" w:cs="Times New Roman"/>
          <w:sz w:val="24"/>
          <w:szCs w:val="24"/>
        </w:rPr>
      </w:pPr>
      <w:ins w:id="19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7"/>
        </w:numPr>
        <w:spacing w:before="100" w:beforeAutospacing="1" w:after="100" w:afterAutospacing="1" w:line="240" w:lineRule="auto"/>
        <w:rPr>
          <w:ins w:id="1944" w:author="Unknown"/>
          <w:rFonts w:ascii="Times New Roman" w:eastAsia="Times New Roman" w:hAnsi="Times New Roman" w:cs="Times New Roman"/>
          <w:sz w:val="24"/>
          <w:szCs w:val="24"/>
        </w:rPr>
      </w:pPr>
      <w:ins w:id="1945" w:author="Unknown">
        <w:r w:rsidRPr="00414614">
          <w:rPr>
            <w:rFonts w:ascii="Times New Roman" w:eastAsia="Times New Roman" w:hAnsi="Times New Roman" w:cs="Times New Roman"/>
            <w:sz w:val="24"/>
            <w:szCs w:val="24"/>
          </w:rPr>
          <w:t>class Honda1 extends Bike{  </w:t>
        </w:r>
      </w:ins>
    </w:p>
    <w:p w:rsidR="00414614" w:rsidRPr="00414614" w:rsidRDefault="00414614" w:rsidP="00414614">
      <w:pPr>
        <w:numPr>
          <w:ilvl w:val="0"/>
          <w:numId w:val="57"/>
        </w:numPr>
        <w:spacing w:before="100" w:beforeAutospacing="1" w:after="100" w:afterAutospacing="1" w:line="240" w:lineRule="auto"/>
        <w:rPr>
          <w:ins w:id="1946" w:author="Unknown"/>
          <w:rFonts w:ascii="Times New Roman" w:eastAsia="Times New Roman" w:hAnsi="Times New Roman" w:cs="Times New Roman"/>
          <w:sz w:val="24"/>
          <w:szCs w:val="24"/>
        </w:rPr>
      </w:pPr>
      <w:ins w:id="1947" w:author="Unknown">
        <w:r w:rsidRPr="00414614">
          <w:rPr>
            <w:rFonts w:ascii="Times New Roman" w:eastAsia="Times New Roman" w:hAnsi="Times New Roman" w:cs="Times New Roman"/>
            <w:sz w:val="24"/>
            <w:szCs w:val="24"/>
          </w:rPr>
          <w:t>  void run(){System.out.println("running safely with 100kmph");}  </w:t>
        </w:r>
      </w:ins>
    </w:p>
    <w:p w:rsidR="00414614" w:rsidRPr="00414614" w:rsidRDefault="00414614" w:rsidP="00414614">
      <w:pPr>
        <w:numPr>
          <w:ilvl w:val="0"/>
          <w:numId w:val="57"/>
        </w:numPr>
        <w:spacing w:before="100" w:beforeAutospacing="1" w:after="100" w:afterAutospacing="1" w:line="240" w:lineRule="auto"/>
        <w:rPr>
          <w:ins w:id="1948" w:author="Unknown"/>
          <w:rFonts w:ascii="Times New Roman" w:eastAsia="Times New Roman" w:hAnsi="Times New Roman" w:cs="Times New Roman"/>
          <w:sz w:val="24"/>
          <w:szCs w:val="24"/>
        </w:rPr>
      </w:pPr>
      <w:ins w:id="194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7"/>
        </w:numPr>
        <w:spacing w:before="100" w:beforeAutospacing="1" w:after="100" w:afterAutospacing="1" w:line="240" w:lineRule="auto"/>
        <w:rPr>
          <w:ins w:id="1950" w:author="Unknown"/>
          <w:rFonts w:ascii="Times New Roman" w:eastAsia="Times New Roman" w:hAnsi="Times New Roman" w:cs="Times New Roman"/>
          <w:sz w:val="24"/>
          <w:szCs w:val="24"/>
        </w:rPr>
      </w:pPr>
      <w:ins w:id="195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57"/>
        </w:numPr>
        <w:spacing w:before="100" w:beforeAutospacing="1" w:after="100" w:afterAutospacing="1" w:line="240" w:lineRule="auto"/>
        <w:rPr>
          <w:ins w:id="1952" w:author="Unknown"/>
          <w:rFonts w:ascii="Times New Roman" w:eastAsia="Times New Roman" w:hAnsi="Times New Roman" w:cs="Times New Roman"/>
          <w:sz w:val="24"/>
          <w:szCs w:val="24"/>
        </w:rPr>
      </w:pPr>
      <w:ins w:id="1953" w:author="Unknown">
        <w:r w:rsidRPr="00414614">
          <w:rPr>
            <w:rFonts w:ascii="Times New Roman" w:eastAsia="Times New Roman" w:hAnsi="Times New Roman" w:cs="Times New Roman"/>
            <w:sz w:val="24"/>
            <w:szCs w:val="24"/>
          </w:rPr>
          <w:t>  Honda1 honda= new Honda1();  </w:t>
        </w:r>
      </w:ins>
    </w:p>
    <w:p w:rsidR="00414614" w:rsidRPr="00414614" w:rsidRDefault="00414614" w:rsidP="00414614">
      <w:pPr>
        <w:numPr>
          <w:ilvl w:val="0"/>
          <w:numId w:val="57"/>
        </w:numPr>
        <w:spacing w:before="100" w:beforeAutospacing="1" w:after="100" w:afterAutospacing="1" w:line="240" w:lineRule="auto"/>
        <w:rPr>
          <w:ins w:id="1954" w:author="Unknown"/>
          <w:rFonts w:ascii="Times New Roman" w:eastAsia="Times New Roman" w:hAnsi="Times New Roman" w:cs="Times New Roman"/>
          <w:sz w:val="24"/>
          <w:szCs w:val="24"/>
        </w:rPr>
      </w:pPr>
      <w:ins w:id="1955" w:author="Unknown">
        <w:r w:rsidRPr="00414614">
          <w:rPr>
            <w:rFonts w:ascii="Times New Roman" w:eastAsia="Times New Roman" w:hAnsi="Times New Roman" w:cs="Times New Roman"/>
            <w:sz w:val="24"/>
            <w:szCs w:val="24"/>
          </w:rPr>
          <w:t>  honda.run();  </w:t>
        </w:r>
      </w:ins>
    </w:p>
    <w:p w:rsidR="00414614" w:rsidRPr="00414614" w:rsidRDefault="00414614" w:rsidP="00414614">
      <w:pPr>
        <w:numPr>
          <w:ilvl w:val="0"/>
          <w:numId w:val="57"/>
        </w:numPr>
        <w:spacing w:before="100" w:beforeAutospacing="1" w:after="100" w:afterAutospacing="1" w:line="240" w:lineRule="auto"/>
        <w:rPr>
          <w:ins w:id="1956" w:author="Unknown"/>
          <w:rFonts w:ascii="Times New Roman" w:eastAsia="Times New Roman" w:hAnsi="Times New Roman" w:cs="Times New Roman"/>
          <w:sz w:val="24"/>
          <w:szCs w:val="24"/>
        </w:rPr>
      </w:pPr>
      <w:ins w:id="195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7"/>
        </w:numPr>
        <w:spacing w:before="100" w:beforeAutospacing="1" w:after="100" w:afterAutospacing="1" w:line="240" w:lineRule="auto"/>
        <w:rPr>
          <w:ins w:id="1958" w:author="Unknown"/>
          <w:rFonts w:ascii="Times New Roman" w:eastAsia="Times New Roman" w:hAnsi="Times New Roman" w:cs="Times New Roman"/>
          <w:sz w:val="24"/>
          <w:szCs w:val="24"/>
        </w:rPr>
      </w:pPr>
      <w:ins w:id="1959"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960" w:author="Unknown"/>
          <w:rFonts w:ascii="Times New Roman" w:eastAsia="Times New Roman" w:hAnsi="Times New Roman" w:cs="Times New Roman"/>
          <w:sz w:val="24"/>
          <w:szCs w:val="24"/>
        </w:rPr>
      </w:pPr>
      <w:ins w:id="196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"http://www.javatpoint.com/opr/test.jsp?filename=Honda1"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2" w:author="Unknown"/>
          <w:rFonts w:ascii="Courier New" w:eastAsia="Times New Roman" w:hAnsi="Courier New" w:cs="Courier New"/>
          <w:sz w:val="20"/>
          <w:szCs w:val="20"/>
        </w:rPr>
      </w:pPr>
      <w:ins w:id="1963" w:author="Unknown">
        <w:r w:rsidRPr="00414614">
          <w:rPr>
            <w:rFonts w:ascii="Courier New" w:eastAsia="Times New Roman" w:hAnsi="Courier New" w:cs="Courier New"/>
            <w:sz w:val="20"/>
            <w:szCs w:val="20"/>
          </w:rPr>
          <w:t>Output:Compile Time Error</w:t>
        </w:r>
      </w:ins>
    </w:p>
    <w:p w:rsidR="00414614" w:rsidRPr="00414614" w:rsidRDefault="00414614" w:rsidP="00414614">
      <w:pPr>
        <w:spacing w:after="0" w:line="240" w:lineRule="auto"/>
        <w:rPr>
          <w:ins w:id="1964" w:author="Unknown"/>
          <w:rFonts w:ascii="Times New Roman" w:eastAsia="Times New Roman" w:hAnsi="Times New Roman" w:cs="Times New Roman"/>
          <w:sz w:val="24"/>
          <w:szCs w:val="24"/>
        </w:rPr>
      </w:pPr>
      <w:ins w:id="196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1966" w:author="Unknown"/>
          <w:rFonts w:ascii="Times New Roman" w:eastAsia="Times New Roman" w:hAnsi="Times New Roman" w:cs="Times New Roman"/>
          <w:sz w:val="24"/>
          <w:szCs w:val="24"/>
        </w:rPr>
      </w:pPr>
      <w:ins w:id="1967" w:author="Unknown">
        <w:r w:rsidRPr="00414614">
          <w:rPr>
            <w:rFonts w:ascii="Times New Roman" w:eastAsia="Times New Roman" w:hAnsi="Times New Roman" w:cs="Times New Roman"/>
            <w:sz w:val="24"/>
            <w:szCs w:val="24"/>
          </w:rPr>
          <w:pict>
            <v:rect id="_x0000_i112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968" w:author="Unknown"/>
          <w:rFonts w:ascii="Times New Roman" w:eastAsia="Times New Roman" w:hAnsi="Times New Roman" w:cs="Times New Roman"/>
          <w:b/>
          <w:bCs/>
          <w:sz w:val="27"/>
          <w:szCs w:val="27"/>
        </w:rPr>
      </w:pPr>
      <w:ins w:id="1969" w:author="Unknown">
        <w:r w:rsidRPr="00414614">
          <w:rPr>
            <w:rFonts w:ascii="Times New Roman" w:eastAsia="Times New Roman" w:hAnsi="Times New Roman" w:cs="Times New Roman"/>
            <w:b/>
            <w:bCs/>
            <w:sz w:val="27"/>
            <w:szCs w:val="27"/>
          </w:rPr>
          <w:t>93) What is the final blank variable?</w:t>
        </w:r>
      </w:ins>
    </w:p>
    <w:p w:rsidR="00414614" w:rsidRPr="00414614" w:rsidRDefault="00414614" w:rsidP="00414614">
      <w:pPr>
        <w:spacing w:before="100" w:beforeAutospacing="1" w:after="100" w:afterAutospacing="1" w:line="240" w:lineRule="auto"/>
        <w:rPr>
          <w:ins w:id="1970" w:author="Unknown"/>
          <w:rFonts w:ascii="Times New Roman" w:eastAsia="Times New Roman" w:hAnsi="Times New Roman" w:cs="Times New Roman"/>
          <w:sz w:val="24"/>
          <w:szCs w:val="24"/>
        </w:rPr>
      </w:pPr>
      <w:ins w:id="1971" w:author="Unknown">
        <w:r w:rsidRPr="00414614">
          <w:rPr>
            <w:rFonts w:ascii="Times New Roman" w:eastAsia="Times New Roman" w:hAnsi="Times New Roman" w:cs="Times New Roman"/>
            <w:sz w:val="24"/>
            <w:szCs w:val="24"/>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ins>
    </w:p>
    <w:p w:rsidR="00414614" w:rsidRPr="00414614" w:rsidRDefault="00414614" w:rsidP="00414614">
      <w:pPr>
        <w:numPr>
          <w:ilvl w:val="0"/>
          <w:numId w:val="58"/>
        </w:numPr>
        <w:spacing w:before="100" w:beforeAutospacing="1" w:after="100" w:afterAutospacing="1" w:line="240" w:lineRule="auto"/>
        <w:rPr>
          <w:ins w:id="1972" w:author="Unknown"/>
          <w:rFonts w:ascii="Times New Roman" w:eastAsia="Times New Roman" w:hAnsi="Times New Roman" w:cs="Times New Roman"/>
          <w:sz w:val="24"/>
          <w:szCs w:val="24"/>
        </w:rPr>
      </w:pPr>
      <w:ins w:id="1973" w:author="Unknown">
        <w:r w:rsidRPr="00414614">
          <w:rPr>
            <w:rFonts w:ascii="Times New Roman" w:eastAsia="Times New Roman" w:hAnsi="Times New Roman" w:cs="Times New Roman"/>
            <w:sz w:val="24"/>
            <w:szCs w:val="24"/>
          </w:rPr>
          <w:t>class Student{  </w:t>
        </w:r>
      </w:ins>
    </w:p>
    <w:p w:rsidR="00414614" w:rsidRPr="00414614" w:rsidRDefault="00414614" w:rsidP="00414614">
      <w:pPr>
        <w:numPr>
          <w:ilvl w:val="0"/>
          <w:numId w:val="58"/>
        </w:numPr>
        <w:spacing w:before="100" w:beforeAutospacing="1" w:after="100" w:afterAutospacing="1" w:line="240" w:lineRule="auto"/>
        <w:rPr>
          <w:ins w:id="1974" w:author="Unknown"/>
          <w:rFonts w:ascii="Times New Roman" w:eastAsia="Times New Roman" w:hAnsi="Times New Roman" w:cs="Times New Roman"/>
          <w:sz w:val="24"/>
          <w:szCs w:val="24"/>
        </w:rPr>
      </w:pPr>
      <w:ins w:id="1975" w:author="Unknown">
        <w:r w:rsidRPr="00414614">
          <w:rPr>
            <w:rFonts w:ascii="Times New Roman" w:eastAsia="Times New Roman" w:hAnsi="Times New Roman" w:cs="Times New Roman"/>
            <w:sz w:val="24"/>
            <w:szCs w:val="24"/>
          </w:rPr>
          <w:t>int id;  </w:t>
        </w:r>
      </w:ins>
    </w:p>
    <w:p w:rsidR="00414614" w:rsidRPr="00414614" w:rsidRDefault="00414614" w:rsidP="00414614">
      <w:pPr>
        <w:numPr>
          <w:ilvl w:val="0"/>
          <w:numId w:val="58"/>
        </w:numPr>
        <w:spacing w:before="100" w:beforeAutospacing="1" w:after="100" w:afterAutospacing="1" w:line="240" w:lineRule="auto"/>
        <w:rPr>
          <w:ins w:id="1976" w:author="Unknown"/>
          <w:rFonts w:ascii="Times New Roman" w:eastAsia="Times New Roman" w:hAnsi="Times New Roman" w:cs="Times New Roman"/>
          <w:sz w:val="24"/>
          <w:szCs w:val="24"/>
        </w:rPr>
      </w:pPr>
      <w:ins w:id="1977" w:author="Unknown">
        <w:r w:rsidRPr="00414614">
          <w:rPr>
            <w:rFonts w:ascii="Times New Roman" w:eastAsia="Times New Roman" w:hAnsi="Times New Roman" w:cs="Times New Roman"/>
            <w:sz w:val="24"/>
            <w:szCs w:val="24"/>
          </w:rPr>
          <w:t>String name;  </w:t>
        </w:r>
      </w:ins>
    </w:p>
    <w:p w:rsidR="00414614" w:rsidRPr="00414614" w:rsidRDefault="00414614" w:rsidP="00414614">
      <w:pPr>
        <w:numPr>
          <w:ilvl w:val="0"/>
          <w:numId w:val="58"/>
        </w:numPr>
        <w:spacing w:before="100" w:beforeAutospacing="1" w:after="100" w:afterAutospacing="1" w:line="240" w:lineRule="auto"/>
        <w:rPr>
          <w:ins w:id="1978" w:author="Unknown"/>
          <w:rFonts w:ascii="Times New Roman" w:eastAsia="Times New Roman" w:hAnsi="Times New Roman" w:cs="Times New Roman"/>
          <w:sz w:val="24"/>
          <w:szCs w:val="24"/>
        </w:rPr>
      </w:pPr>
      <w:ins w:id="1979" w:author="Unknown">
        <w:r w:rsidRPr="00414614">
          <w:rPr>
            <w:rFonts w:ascii="Times New Roman" w:eastAsia="Times New Roman" w:hAnsi="Times New Roman" w:cs="Times New Roman"/>
            <w:sz w:val="24"/>
            <w:szCs w:val="24"/>
          </w:rPr>
          <w:t>final String PAN_CARD_NUMBER;  </w:t>
        </w:r>
      </w:ins>
    </w:p>
    <w:p w:rsidR="00414614" w:rsidRPr="00414614" w:rsidRDefault="00414614" w:rsidP="00414614">
      <w:pPr>
        <w:numPr>
          <w:ilvl w:val="0"/>
          <w:numId w:val="58"/>
        </w:numPr>
        <w:spacing w:before="100" w:beforeAutospacing="1" w:after="100" w:afterAutospacing="1" w:line="240" w:lineRule="auto"/>
        <w:rPr>
          <w:ins w:id="1980" w:author="Unknown"/>
          <w:rFonts w:ascii="Times New Roman" w:eastAsia="Times New Roman" w:hAnsi="Times New Roman" w:cs="Times New Roman"/>
          <w:sz w:val="24"/>
          <w:szCs w:val="24"/>
        </w:rPr>
      </w:pPr>
      <w:ins w:id="198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58"/>
        </w:numPr>
        <w:spacing w:before="100" w:beforeAutospacing="1" w:after="100" w:afterAutospacing="1" w:line="240" w:lineRule="auto"/>
        <w:rPr>
          <w:ins w:id="1982" w:author="Unknown"/>
          <w:rFonts w:ascii="Times New Roman" w:eastAsia="Times New Roman" w:hAnsi="Times New Roman" w:cs="Times New Roman"/>
          <w:sz w:val="24"/>
          <w:szCs w:val="24"/>
        </w:rPr>
      </w:pPr>
      <w:ins w:id="198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1984" w:author="Unknown"/>
          <w:rFonts w:ascii="Times New Roman" w:eastAsia="Times New Roman" w:hAnsi="Times New Roman" w:cs="Times New Roman"/>
          <w:sz w:val="24"/>
          <w:szCs w:val="24"/>
        </w:rPr>
      </w:pPr>
      <w:ins w:id="198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1986" w:author="Unknown"/>
          <w:rFonts w:ascii="Times New Roman" w:eastAsia="Times New Roman" w:hAnsi="Times New Roman" w:cs="Times New Roman"/>
          <w:sz w:val="24"/>
          <w:szCs w:val="24"/>
        </w:rPr>
      </w:pPr>
      <w:ins w:id="1987" w:author="Unknown">
        <w:r w:rsidRPr="00414614">
          <w:rPr>
            <w:rFonts w:ascii="Times New Roman" w:eastAsia="Times New Roman" w:hAnsi="Times New Roman" w:cs="Times New Roman"/>
            <w:sz w:val="24"/>
            <w:szCs w:val="24"/>
          </w:rPr>
          <w:pict>
            <v:rect id="_x0000_i112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988" w:author="Unknown"/>
          <w:rFonts w:ascii="Times New Roman" w:eastAsia="Times New Roman" w:hAnsi="Times New Roman" w:cs="Times New Roman"/>
          <w:b/>
          <w:bCs/>
          <w:sz w:val="27"/>
          <w:szCs w:val="27"/>
        </w:rPr>
      </w:pPr>
      <w:ins w:id="1989" w:author="Unknown">
        <w:r w:rsidRPr="00414614">
          <w:rPr>
            <w:rFonts w:ascii="Times New Roman" w:eastAsia="Times New Roman" w:hAnsi="Times New Roman" w:cs="Times New Roman"/>
            <w:b/>
            <w:bCs/>
            <w:sz w:val="27"/>
            <w:szCs w:val="27"/>
          </w:rPr>
          <w:t>94) Can we initialize the final blank variable?</w:t>
        </w:r>
      </w:ins>
    </w:p>
    <w:p w:rsidR="00414614" w:rsidRPr="00414614" w:rsidRDefault="00414614" w:rsidP="00414614">
      <w:pPr>
        <w:spacing w:before="100" w:beforeAutospacing="1" w:after="100" w:afterAutospacing="1" w:line="240" w:lineRule="auto"/>
        <w:rPr>
          <w:ins w:id="1990" w:author="Unknown"/>
          <w:rFonts w:ascii="Times New Roman" w:eastAsia="Times New Roman" w:hAnsi="Times New Roman" w:cs="Times New Roman"/>
          <w:sz w:val="24"/>
          <w:szCs w:val="24"/>
        </w:rPr>
      </w:pPr>
      <w:ins w:id="1991" w:author="Unknown">
        <w:r w:rsidRPr="00414614">
          <w:rPr>
            <w:rFonts w:ascii="Times New Roman" w:eastAsia="Times New Roman" w:hAnsi="Times New Roman" w:cs="Times New Roman"/>
            <w:sz w:val="24"/>
            <w:szCs w:val="24"/>
          </w:rPr>
          <w:lastRenderedPageBreak/>
          <w:t>Yes, if it is not static, we can initialize it in the constructor. If it is static blank final variable, it can be initialized only in the static block.</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"https://www.javatpoint.com/final-keyword"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 xml:space="preserve"> 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1992" w:author="Unknown"/>
          <w:rFonts w:ascii="Times New Roman" w:eastAsia="Times New Roman" w:hAnsi="Times New Roman" w:cs="Times New Roman"/>
          <w:sz w:val="24"/>
          <w:szCs w:val="24"/>
        </w:rPr>
      </w:pPr>
      <w:ins w:id="1993" w:author="Unknown">
        <w:r w:rsidRPr="00414614">
          <w:rPr>
            <w:rFonts w:ascii="Times New Roman" w:eastAsia="Times New Roman" w:hAnsi="Times New Roman" w:cs="Times New Roman"/>
            <w:sz w:val="24"/>
            <w:szCs w:val="24"/>
          </w:rPr>
          <w:pict>
            <v:rect id="_x0000_i112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1994" w:author="Unknown"/>
          <w:rFonts w:ascii="Times New Roman" w:eastAsia="Times New Roman" w:hAnsi="Times New Roman" w:cs="Times New Roman"/>
          <w:b/>
          <w:bCs/>
          <w:sz w:val="27"/>
          <w:szCs w:val="27"/>
        </w:rPr>
      </w:pPr>
      <w:ins w:id="1995" w:author="Unknown">
        <w:r w:rsidRPr="00414614">
          <w:rPr>
            <w:rFonts w:ascii="Times New Roman" w:eastAsia="Times New Roman" w:hAnsi="Times New Roman" w:cs="Times New Roman"/>
            <w:b/>
            <w:bCs/>
            <w:sz w:val="27"/>
            <w:szCs w:val="27"/>
          </w:rPr>
          <w:t xml:space="preserve">95) Can you declare the main method as final? </w:t>
        </w:r>
      </w:ins>
    </w:p>
    <w:p w:rsidR="00414614" w:rsidRPr="00414614" w:rsidRDefault="00414614" w:rsidP="00414614">
      <w:pPr>
        <w:spacing w:before="100" w:beforeAutospacing="1" w:after="100" w:afterAutospacing="1" w:line="240" w:lineRule="auto"/>
        <w:rPr>
          <w:ins w:id="1996" w:author="Unknown"/>
          <w:rFonts w:ascii="Times New Roman" w:eastAsia="Times New Roman" w:hAnsi="Times New Roman" w:cs="Times New Roman"/>
          <w:sz w:val="24"/>
          <w:szCs w:val="24"/>
        </w:rPr>
      </w:pPr>
      <w:ins w:id="1997" w:author="Unknown">
        <w:r w:rsidRPr="00414614">
          <w:rPr>
            <w:rFonts w:ascii="Times New Roman" w:eastAsia="Times New Roman" w:hAnsi="Times New Roman" w:cs="Times New Roman"/>
            <w:sz w:val="24"/>
            <w:szCs w:val="24"/>
          </w:rPr>
          <w:t>Yes, We can declare the main method as public static final void main(String[] args){}.</w:t>
        </w:r>
      </w:ins>
    </w:p>
    <w:p w:rsidR="00414614" w:rsidRPr="00414614" w:rsidRDefault="00414614" w:rsidP="00414614">
      <w:pPr>
        <w:spacing w:after="0" w:line="240" w:lineRule="auto"/>
        <w:rPr>
          <w:ins w:id="1998" w:author="Unknown"/>
          <w:rFonts w:ascii="Times New Roman" w:eastAsia="Times New Roman" w:hAnsi="Times New Roman" w:cs="Times New Roman"/>
          <w:sz w:val="24"/>
          <w:szCs w:val="24"/>
        </w:rPr>
      </w:pPr>
      <w:ins w:id="1999" w:author="Unknown">
        <w:r w:rsidRPr="00414614">
          <w:rPr>
            <w:rFonts w:ascii="Times New Roman" w:eastAsia="Times New Roman" w:hAnsi="Times New Roman" w:cs="Times New Roman"/>
            <w:sz w:val="24"/>
            <w:szCs w:val="24"/>
          </w:rPr>
          <w:pict>
            <v:rect id="_x0000_i112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000" w:author="Unknown"/>
          <w:rFonts w:ascii="Times New Roman" w:eastAsia="Times New Roman" w:hAnsi="Times New Roman" w:cs="Times New Roman"/>
          <w:b/>
          <w:bCs/>
          <w:sz w:val="27"/>
          <w:szCs w:val="27"/>
        </w:rPr>
      </w:pPr>
      <w:ins w:id="2001" w:author="Unknown">
        <w:r w:rsidRPr="00414614">
          <w:rPr>
            <w:rFonts w:ascii="Times New Roman" w:eastAsia="Times New Roman" w:hAnsi="Times New Roman" w:cs="Times New Roman"/>
            <w:b/>
            <w:bCs/>
            <w:sz w:val="27"/>
            <w:szCs w:val="27"/>
          </w:rPr>
          <w:t>96) What is the output of the following Java program?</w:t>
        </w:r>
      </w:ins>
    </w:p>
    <w:p w:rsidR="00414614" w:rsidRPr="00414614" w:rsidRDefault="00414614" w:rsidP="00414614">
      <w:pPr>
        <w:numPr>
          <w:ilvl w:val="0"/>
          <w:numId w:val="59"/>
        </w:numPr>
        <w:spacing w:before="100" w:beforeAutospacing="1" w:after="100" w:afterAutospacing="1" w:line="240" w:lineRule="auto"/>
        <w:rPr>
          <w:ins w:id="2002" w:author="Unknown"/>
          <w:rFonts w:ascii="Times New Roman" w:eastAsia="Times New Roman" w:hAnsi="Times New Roman" w:cs="Times New Roman"/>
          <w:sz w:val="24"/>
          <w:szCs w:val="24"/>
        </w:rPr>
      </w:pPr>
      <w:ins w:id="2003" w:author="Unknown">
        <w:r w:rsidRPr="00414614">
          <w:rPr>
            <w:rFonts w:ascii="Times New Roman" w:eastAsia="Times New Roman" w:hAnsi="Times New Roman" w:cs="Times New Roman"/>
            <w:sz w:val="24"/>
            <w:szCs w:val="24"/>
          </w:rPr>
          <w:t>class Main {  </w:t>
        </w:r>
      </w:ins>
    </w:p>
    <w:p w:rsidR="00414614" w:rsidRPr="00414614" w:rsidRDefault="00414614" w:rsidP="00414614">
      <w:pPr>
        <w:numPr>
          <w:ilvl w:val="0"/>
          <w:numId w:val="59"/>
        </w:numPr>
        <w:spacing w:before="100" w:beforeAutospacing="1" w:after="100" w:afterAutospacing="1" w:line="240" w:lineRule="auto"/>
        <w:rPr>
          <w:ins w:id="2004" w:author="Unknown"/>
          <w:rFonts w:ascii="Times New Roman" w:eastAsia="Times New Roman" w:hAnsi="Times New Roman" w:cs="Times New Roman"/>
          <w:sz w:val="24"/>
          <w:szCs w:val="24"/>
        </w:rPr>
      </w:pPr>
      <w:ins w:id="2005"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59"/>
        </w:numPr>
        <w:spacing w:before="100" w:beforeAutospacing="1" w:after="100" w:afterAutospacing="1" w:line="240" w:lineRule="auto"/>
        <w:rPr>
          <w:ins w:id="2006" w:author="Unknown"/>
          <w:rFonts w:ascii="Times New Roman" w:eastAsia="Times New Roman" w:hAnsi="Times New Roman" w:cs="Times New Roman"/>
          <w:sz w:val="24"/>
          <w:szCs w:val="24"/>
        </w:rPr>
      </w:pPr>
      <w:ins w:id="2007" w:author="Unknown">
        <w:r w:rsidRPr="00414614">
          <w:rPr>
            <w:rFonts w:ascii="Times New Roman" w:eastAsia="Times New Roman" w:hAnsi="Times New Roman" w:cs="Times New Roman"/>
            <w:sz w:val="24"/>
            <w:szCs w:val="24"/>
          </w:rPr>
          <w:t>   final int i;  </w:t>
        </w:r>
      </w:ins>
    </w:p>
    <w:p w:rsidR="00414614" w:rsidRPr="00414614" w:rsidRDefault="00414614" w:rsidP="00414614">
      <w:pPr>
        <w:numPr>
          <w:ilvl w:val="0"/>
          <w:numId w:val="59"/>
        </w:numPr>
        <w:spacing w:before="100" w:beforeAutospacing="1" w:after="100" w:afterAutospacing="1" w:line="240" w:lineRule="auto"/>
        <w:rPr>
          <w:ins w:id="2008" w:author="Unknown"/>
          <w:rFonts w:ascii="Times New Roman" w:eastAsia="Times New Roman" w:hAnsi="Times New Roman" w:cs="Times New Roman"/>
          <w:sz w:val="24"/>
          <w:szCs w:val="24"/>
        </w:rPr>
      </w:pPr>
      <w:ins w:id="2009" w:author="Unknown">
        <w:r w:rsidRPr="00414614">
          <w:rPr>
            <w:rFonts w:ascii="Times New Roman" w:eastAsia="Times New Roman" w:hAnsi="Times New Roman" w:cs="Times New Roman"/>
            <w:sz w:val="24"/>
            <w:szCs w:val="24"/>
          </w:rPr>
          <w:t>   i = 20;  </w:t>
        </w:r>
      </w:ins>
    </w:p>
    <w:p w:rsidR="00414614" w:rsidRPr="00414614" w:rsidRDefault="00414614" w:rsidP="00414614">
      <w:pPr>
        <w:numPr>
          <w:ilvl w:val="0"/>
          <w:numId w:val="59"/>
        </w:numPr>
        <w:spacing w:before="100" w:beforeAutospacing="1" w:after="100" w:afterAutospacing="1" w:line="240" w:lineRule="auto"/>
        <w:rPr>
          <w:ins w:id="2010" w:author="Unknown"/>
          <w:rFonts w:ascii="Times New Roman" w:eastAsia="Times New Roman" w:hAnsi="Times New Roman" w:cs="Times New Roman"/>
          <w:sz w:val="24"/>
          <w:szCs w:val="24"/>
        </w:rPr>
      </w:pPr>
      <w:ins w:id="2011" w:author="Unknown">
        <w:r w:rsidRPr="00414614">
          <w:rPr>
            <w:rFonts w:ascii="Times New Roman" w:eastAsia="Times New Roman" w:hAnsi="Times New Roman" w:cs="Times New Roman"/>
            <w:sz w:val="24"/>
            <w:szCs w:val="24"/>
          </w:rPr>
          <w:t>   System.out.println(i);  </w:t>
        </w:r>
      </w:ins>
    </w:p>
    <w:p w:rsidR="00414614" w:rsidRPr="00414614" w:rsidRDefault="00414614" w:rsidP="00414614">
      <w:pPr>
        <w:numPr>
          <w:ilvl w:val="0"/>
          <w:numId w:val="59"/>
        </w:numPr>
        <w:spacing w:before="100" w:beforeAutospacing="1" w:after="100" w:afterAutospacing="1" w:line="240" w:lineRule="auto"/>
        <w:rPr>
          <w:ins w:id="2012" w:author="Unknown"/>
          <w:rFonts w:ascii="Times New Roman" w:eastAsia="Times New Roman" w:hAnsi="Times New Roman" w:cs="Times New Roman"/>
          <w:sz w:val="24"/>
          <w:szCs w:val="24"/>
        </w:rPr>
      </w:pPr>
      <w:ins w:id="201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59"/>
        </w:numPr>
        <w:spacing w:before="100" w:beforeAutospacing="1" w:after="100" w:afterAutospacing="1" w:line="240" w:lineRule="auto"/>
        <w:rPr>
          <w:ins w:id="2014" w:author="Unknown"/>
          <w:rFonts w:ascii="Times New Roman" w:eastAsia="Times New Roman" w:hAnsi="Times New Roman" w:cs="Times New Roman"/>
          <w:sz w:val="24"/>
          <w:szCs w:val="24"/>
        </w:rPr>
      </w:pPr>
      <w:ins w:id="2015"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016" w:author="Unknown"/>
          <w:rFonts w:ascii="Times New Roman" w:eastAsia="Times New Roman" w:hAnsi="Times New Roman" w:cs="Times New Roman"/>
          <w:sz w:val="24"/>
          <w:szCs w:val="24"/>
        </w:rPr>
      </w:pPr>
      <w:ins w:id="2017" w:author="Unknown">
        <w:r w:rsidRPr="00414614">
          <w:rPr>
            <w:rFonts w:ascii="Times New Roman" w:eastAsia="Times New Roman" w:hAnsi="Times New Roman" w:cs="Times New Roman"/>
            <w:b/>
            <w:bCs/>
            <w:sz w:val="24"/>
            <w:szCs w:val="24"/>
          </w:rPr>
          <w:t>Output</w:t>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8" w:author="Unknown"/>
          <w:rFonts w:ascii="Courier New" w:eastAsia="Times New Roman" w:hAnsi="Courier New" w:cs="Courier New"/>
          <w:sz w:val="20"/>
          <w:szCs w:val="20"/>
        </w:rPr>
      </w:pPr>
      <w:ins w:id="2019" w:author="Unknown">
        <w:r w:rsidRPr="00414614">
          <w:rPr>
            <w:rFonts w:ascii="Courier New" w:eastAsia="Times New Roman" w:hAnsi="Courier New" w:cs="Courier New"/>
            <w:sz w:val="20"/>
            <w:szCs w:val="20"/>
          </w:rPr>
          <w:t>20</w:t>
        </w:r>
      </w:ins>
    </w:p>
    <w:p w:rsidR="00414614" w:rsidRPr="00414614" w:rsidRDefault="00414614" w:rsidP="00414614">
      <w:pPr>
        <w:spacing w:before="100" w:beforeAutospacing="1" w:after="100" w:afterAutospacing="1" w:line="240" w:lineRule="auto"/>
        <w:rPr>
          <w:ins w:id="2020" w:author="Unknown"/>
          <w:rFonts w:ascii="Times New Roman" w:eastAsia="Times New Roman" w:hAnsi="Times New Roman" w:cs="Times New Roman"/>
          <w:sz w:val="24"/>
          <w:szCs w:val="24"/>
        </w:rPr>
      </w:pPr>
      <w:ins w:id="2021"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022" w:author="Unknown"/>
          <w:rFonts w:ascii="Times New Roman" w:eastAsia="Times New Roman" w:hAnsi="Times New Roman" w:cs="Times New Roman"/>
          <w:sz w:val="24"/>
          <w:szCs w:val="24"/>
        </w:rPr>
      </w:pPr>
      <w:ins w:id="2023" w:author="Unknown">
        <w:r w:rsidRPr="00414614">
          <w:rPr>
            <w:rFonts w:ascii="Times New Roman" w:eastAsia="Times New Roman" w:hAnsi="Times New Roman" w:cs="Times New Roman"/>
            <w:sz w:val="24"/>
            <w:szCs w:val="24"/>
          </w:rPr>
          <w:t>Since i is the blank final variable. It can be initialized only once. We have initialized it to 20. Therefore, 20 will be printed.</w:t>
        </w:r>
      </w:ins>
    </w:p>
    <w:p w:rsidR="00414614" w:rsidRPr="00414614" w:rsidRDefault="00414614" w:rsidP="00414614">
      <w:pPr>
        <w:spacing w:after="0" w:line="240" w:lineRule="auto"/>
        <w:rPr>
          <w:ins w:id="2024" w:author="Unknown"/>
          <w:rFonts w:ascii="Times New Roman" w:eastAsia="Times New Roman" w:hAnsi="Times New Roman" w:cs="Times New Roman"/>
          <w:sz w:val="24"/>
          <w:szCs w:val="24"/>
        </w:rPr>
      </w:pPr>
      <w:ins w:id="2025" w:author="Unknown">
        <w:r w:rsidRPr="00414614">
          <w:rPr>
            <w:rFonts w:ascii="Times New Roman" w:eastAsia="Times New Roman" w:hAnsi="Times New Roman" w:cs="Times New Roman"/>
            <w:sz w:val="24"/>
            <w:szCs w:val="24"/>
          </w:rPr>
          <w:pict>
            <v:rect id="_x0000_i112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026" w:author="Unknown"/>
          <w:rFonts w:ascii="Times New Roman" w:eastAsia="Times New Roman" w:hAnsi="Times New Roman" w:cs="Times New Roman"/>
          <w:b/>
          <w:bCs/>
          <w:sz w:val="27"/>
          <w:szCs w:val="27"/>
        </w:rPr>
      </w:pPr>
      <w:ins w:id="2027" w:author="Unknown">
        <w:r w:rsidRPr="00414614">
          <w:rPr>
            <w:rFonts w:ascii="Times New Roman" w:eastAsia="Times New Roman" w:hAnsi="Times New Roman" w:cs="Times New Roman"/>
            <w:b/>
            <w:bCs/>
            <w:sz w:val="27"/>
            <w:szCs w:val="27"/>
          </w:rPr>
          <w:t>97) What is the output of the following Java program?</w:t>
        </w:r>
      </w:ins>
    </w:p>
    <w:p w:rsidR="00414614" w:rsidRPr="00414614" w:rsidRDefault="00414614" w:rsidP="00414614">
      <w:pPr>
        <w:numPr>
          <w:ilvl w:val="0"/>
          <w:numId w:val="60"/>
        </w:numPr>
        <w:spacing w:before="100" w:beforeAutospacing="1" w:after="100" w:afterAutospacing="1" w:line="240" w:lineRule="auto"/>
        <w:rPr>
          <w:ins w:id="2028" w:author="Unknown"/>
          <w:rFonts w:ascii="Times New Roman" w:eastAsia="Times New Roman" w:hAnsi="Times New Roman" w:cs="Times New Roman"/>
          <w:sz w:val="24"/>
          <w:szCs w:val="24"/>
        </w:rPr>
      </w:pPr>
      <w:ins w:id="2029" w:author="Unknown">
        <w:r w:rsidRPr="00414614">
          <w:rPr>
            <w:rFonts w:ascii="Times New Roman" w:eastAsia="Times New Roman" w:hAnsi="Times New Roman" w:cs="Times New Roman"/>
            <w:sz w:val="24"/>
            <w:szCs w:val="24"/>
          </w:rPr>
          <w:t>class Base   </w:t>
        </w:r>
      </w:ins>
    </w:p>
    <w:p w:rsidR="00414614" w:rsidRPr="00414614" w:rsidRDefault="00414614" w:rsidP="00414614">
      <w:pPr>
        <w:numPr>
          <w:ilvl w:val="0"/>
          <w:numId w:val="60"/>
        </w:numPr>
        <w:spacing w:before="100" w:beforeAutospacing="1" w:after="100" w:afterAutospacing="1" w:line="240" w:lineRule="auto"/>
        <w:rPr>
          <w:ins w:id="2030" w:author="Unknown"/>
          <w:rFonts w:ascii="Times New Roman" w:eastAsia="Times New Roman" w:hAnsi="Times New Roman" w:cs="Times New Roman"/>
          <w:sz w:val="24"/>
          <w:szCs w:val="24"/>
        </w:rPr>
      </w:pPr>
      <w:ins w:id="203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0"/>
        </w:numPr>
        <w:spacing w:before="100" w:beforeAutospacing="1" w:after="100" w:afterAutospacing="1" w:line="240" w:lineRule="auto"/>
        <w:rPr>
          <w:ins w:id="2032" w:author="Unknown"/>
          <w:rFonts w:ascii="Times New Roman" w:eastAsia="Times New Roman" w:hAnsi="Times New Roman" w:cs="Times New Roman"/>
          <w:sz w:val="24"/>
          <w:szCs w:val="24"/>
        </w:rPr>
      </w:pPr>
      <w:ins w:id="2033" w:author="Unknown">
        <w:r w:rsidRPr="00414614">
          <w:rPr>
            <w:rFonts w:ascii="Times New Roman" w:eastAsia="Times New Roman" w:hAnsi="Times New Roman" w:cs="Times New Roman"/>
            <w:sz w:val="24"/>
            <w:szCs w:val="24"/>
          </w:rPr>
          <w:t>    protected final void getInfo()  </w:t>
        </w:r>
      </w:ins>
    </w:p>
    <w:p w:rsidR="00414614" w:rsidRPr="00414614" w:rsidRDefault="00414614" w:rsidP="00414614">
      <w:pPr>
        <w:numPr>
          <w:ilvl w:val="0"/>
          <w:numId w:val="60"/>
        </w:numPr>
        <w:spacing w:before="100" w:beforeAutospacing="1" w:after="100" w:afterAutospacing="1" w:line="240" w:lineRule="auto"/>
        <w:rPr>
          <w:ins w:id="2034" w:author="Unknown"/>
          <w:rFonts w:ascii="Times New Roman" w:eastAsia="Times New Roman" w:hAnsi="Times New Roman" w:cs="Times New Roman"/>
          <w:sz w:val="24"/>
          <w:szCs w:val="24"/>
        </w:rPr>
      </w:pPr>
      <w:ins w:id="203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0"/>
        </w:numPr>
        <w:spacing w:before="100" w:beforeAutospacing="1" w:after="100" w:afterAutospacing="1" w:line="240" w:lineRule="auto"/>
        <w:rPr>
          <w:ins w:id="2036" w:author="Unknown"/>
          <w:rFonts w:ascii="Times New Roman" w:eastAsia="Times New Roman" w:hAnsi="Times New Roman" w:cs="Times New Roman"/>
          <w:sz w:val="24"/>
          <w:szCs w:val="24"/>
        </w:rPr>
      </w:pPr>
      <w:ins w:id="2037" w:author="Unknown">
        <w:r w:rsidRPr="00414614">
          <w:rPr>
            <w:rFonts w:ascii="Times New Roman" w:eastAsia="Times New Roman" w:hAnsi="Times New Roman" w:cs="Times New Roman"/>
            <w:sz w:val="24"/>
            <w:szCs w:val="24"/>
          </w:rPr>
          <w:t>        System.out.println("method of Base class");  </w:t>
        </w:r>
      </w:ins>
    </w:p>
    <w:p w:rsidR="00414614" w:rsidRPr="00414614" w:rsidRDefault="00414614" w:rsidP="00414614">
      <w:pPr>
        <w:numPr>
          <w:ilvl w:val="0"/>
          <w:numId w:val="60"/>
        </w:numPr>
        <w:spacing w:before="100" w:beforeAutospacing="1" w:after="100" w:afterAutospacing="1" w:line="240" w:lineRule="auto"/>
        <w:rPr>
          <w:ins w:id="2038" w:author="Unknown"/>
          <w:rFonts w:ascii="Times New Roman" w:eastAsia="Times New Roman" w:hAnsi="Times New Roman" w:cs="Times New Roman"/>
          <w:sz w:val="24"/>
          <w:szCs w:val="24"/>
        </w:rPr>
      </w:pPr>
      <w:ins w:id="203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0"/>
        </w:numPr>
        <w:spacing w:before="100" w:beforeAutospacing="1" w:after="100" w:afterAutospacing="1" w:line="240" w:lineRule="auto"/>
        <w:rPr>
          <w:ins w:id="2040" w:author="Unknown"/>
          <w:rFonts w:ascii="Times New Roman" w:eastAsia="Times New Roman" w:hAnsi="Times New Roman" w:cs="Times New Roman"/>
          <w:sz w:val="24"/>
          <w:szCs w:val="24"/>
        </w:rPr>
      </w:pPr>
      <w:ins w:id="204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0"/>
        </w:numPr>
        <w:spacing w:before="100" w:beforeAutospacing="1" w:after="100" w:afterAutospacing="1" w:line="240" w:lineRule="auto"/>
        <w:rPr>
          <w:ins w:id="2042" w:author="Unknown"/>
          <w:rFonts w:ascii="Times New Roman" w:eastAsia="Times New Roman" w:hAnsi="Times New Roman" w:cs="Times New Roman"/>
          <w:sz w:val="24"/>
          <w:szCs w:val="24"/>
        </w:rPr>
      </w:pPr>
      <w:ins w:id="20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0"/>
        </w:numPr>
        <w:spacing w:before="100" w:beforeAutospacing="1" w:after="100" w:afterAutospacing="1" w:line="240" w:lineRule="auto"/>
        <w:rPr>
          <w:ins w:id="2044" w:author="Unknown"/>
          <w:rFonts w:ascii="Times New Roman" w:eastAsia="Times New Roman" w:hAnsi="Times New Roman" w:cs="Times New Roman"/>
          <w:sz w:val="24"/>
          <w:szCs w:val="24"/>
        </w:rPr>
      </w:pPr>
      <w:ins w:id="2045" w:author="Unknown">
        <w:r w:rsidRPr="00414614">
          <w:rPr>
            <w:rFonts w:ascii="Times New Roman" w:eastAsia="Times New Roman" w:hAnsi="Times New Roman" w:cs="Times New Roman"/>
            <w:sz w:val="24"/>
            <w:szCs w:val="24"/>
          </w:rPr>
          <w:t>public class Derived extends Base  </w:t>
        </w:r>
      </w:ins>
    </w:p>
    <w:p w:rsidR="00414614" w:rsidRPr="00414614" w:rsidRDefault="00414614" w:rsidP="00414614">
      <w:pPr>
        <w:numPr>
          <w:ilvl w:val="0"/>
          <w:numId w:val="60"/>
        </w:numPr>
        <w:spacing w:before="100" w:beforeAutospacing="1" w:after="100" w:afterAutospacing="1" w:line="240" w:lineRule="auto"/>
        <w:rPr>
          <w:ins w:id="2046" w:author="Unknown"/>
          <w:rFonts w:ascii="Times New Roman" w:eastAsia="Times New Roman" w:hAnsi="Times New Roman" w:cs="Times New Roman"/>
          <w:sz w:val="24"/>
          <w:szCs w:val="24"/>
        </w:rPr>
      </w:pPr>
      <w:ins w:id="204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0"/>
        </w:numPr>
        <w:spacing w:before="100" w:beforeAutospacing="1" w:after="100" w:afterAutospacing="1" w:line="240" w:lineRule="auto"/>
        <w:rPr>
          <w:ins w:id="2048" w:author="Unknown"/>
          <w:rFonts w:ascii="Times New Roman" w:eastAsia="Times New Roman" w:hAnsi="Times New Roman" w:cs="Times New Roman"/>
          <w:sz w:val="24"/>
          <w:szCs w:val="24"/>
        </w:rPr>
      </w:pPr>
      <w:ins w:id="2049" w:author="Unknown">
        <w:r w:rsidRPr="00414614">
          <w:rPr>
            <w:rFonts w:ascii="Times New Roman" w:eastAsia="Times New Roman" w:hAnsi="Times New Roman" w:cs="Times New Roman"/>
            <w:sz w:val="24"/>
            <w:szCs w:val="24"/>
          </w:rPr>
          <w:t>    protected final void getInfo()  </w:t>
        </w:r>
      </w:ins>
    </w:p>
    <w:p w:rsidR="00414614" w:rsidRPr="00414614" w:rsidRDefault="00414614" w:rsidP="00414614">
      <w:pPr>
        <w:numPr>
          <w:ilvl w:val="0"/>
          <w:numId w:val="60"/>
        </w:numPr>
        <w:spacing w:before="100" w:beforeAutospacing="1" w:after="100" w:afterAutospacing="1" w:line="240" w:lineRule="auto"/>
        <w:rPr>
          <w:ins w:id="2050" w:author="Unknown"/>
          <w:rFonts w:ascii="Times New Roman" w:eastAsia="Times New Roman" w:hAnsi="Times New Roman" w:cs="Times New Roman"/>
          <w:sz w:val="24"/>
          <w:szCs w:val="24"/>
        </w:rPr>
      </w:pPr>
      <w:ins w:id="205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0"/>
        </w:numPr>
        <w:spacing w:before="100" w:beforeAutospacing="1" w:after="100" w:afterAutospacing="1" w:line="240" w:lineRule="auto"/>
        <w:rPr>
          <w:ins w:id="2052" w:author="Unknown"/>
          <w:rFonts w:ascii="Times New Roman" w:eastAsia="Times New Roman" w:hAnsi="Times New Roman" w:cs="Times New Roman"/>
          <w:sz w:val="24"/>
          <w:szCs w:val="24"/>
        </w:rPr>
      </w:pPr>
      <w:ins w:id="2053" w:author="Unknown">
        <w:r w:rsidRPr="00414614">
          <w:rPr>
            <w:rFonts w:ascii="Times New Roman" w:eastAsia="Times New Roman" w:hAnsi="Times New Roman" w:cs="Times New Roman"/>
            <w:sz w:val="24"/>
            <w:szCs w:val="24"/>
          </w:rPr>
          <w:lastRenderedPageBreak/>
          <w:t>        System.out.println("method of Derived class");  </w:t>
        </w:r>
      </w:ins>
    </w:p>
    <w:p w:rsidR="00414614" w:rsidRPr="00414614" w:rsidRDefault="00414614" w:rsidP="00414614">
      <w:pPr>
        <w:numPr>
          <w:ilvl w:val="0"/>
          <w:numId w:val="60"/>
        </w:numPr>
        <w:spacing w:before="100" w:beforeAutospacing="1" w:after="100" w:afterAutospacing="1" w:line="240" w:lineRule="auto"/>
        <w:rPr>
          <w:ins w:id="2054" w:author="Unknown"/>
          <w:rFonts w:ascii="Times New Roman" w:eastAsia="Times New Roman" w:hAnsi="Times New Roman" w:cs="Times New Roman"/>
          <w:sz w:val="24"/>
          <w:szCs w:val="24"/>
        </w:rPr>
      </w:pPr>
      <w:ins w:id="205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0"/>
        </w:numPr>
        <w:spacing w:before="100" w:beforeAutospacing="1" w:after="100" w:afterAutospacing="1" w:line="240" w:lineRule="auto"/>
        <w:rPr>
          <w:ins w:id="2056" w:author="Unknown"/>
          <w:rFonts w:ascii="Times New Roman" w:eastAsia="Times New Roman" w:hAnsi="Times New Roman" w:cs="Times New Roman"/>
          <w:sz w:val="24"/>
          <w:szCs w:val="24"/>
        </w:rPr>
      </w:pPr>
      <w:ins w:id="2057"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60"/>
        </w:numPr>
        <w:spacing w:before="100" w:beforeAutospacing="1" w:after="100" w:afterAutospacing="1" w:line="240" w:lineRule="auto"/>
        <w:rPr>
          <w:ins w:id="2058" w:author="Unknown"/>
          <w:rFonts w:ascii="Times New Roman" w:eastAsia="Times New Roman" w:hAnsi="Times New Roman" w:cs="Times New Roman"/>
          <w:sz w:val="24"/>
          <w:szCs w:val="24"/>
        </w:rPr>
      </w:pPr>
      <w:ins w:id="20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0"/>
        </w:numPr>
        <w:spacing w:before="100" w:beforeAutospacing="1" w:after="100" w:afterAutospacing="1" w:line="240" w:lineRule="auto"/>
        <w:rPr>
          <w:ins w:id="2060" w:author="Unknown"/>
          <w:rFonts w:ascii="Times New Roman" w:eastAsia="Times New Roman" w:hAnsi="Times New Roman" w:cs="Times New Roman"/>
          <w:sz w:val="24"/>
          <w:szCs w:val="24"/>
        </w:rPr>
      </w:pPr>
      <w:ins w:id="2061" w:author="Unknown">
        <w:r w:rsidRPr="00414614">
          <w:rPr>
            <w:rFonts w:ascii="Times New Roman" w:eastAsia="Times New Roman" w:hAnsi="Times New Roman" w:cs="Times New Roman"/>
            <w:sz w:val="24"/>
            <w:szCs w:val="24"/>
          </w:rPr>
          <w:t>        Base obj = new Base();  </w:t>
        </w:r>
      </w:ins>
    </w:p>
    <w:p w:rsidR="00414614" w:rsidRPr="00414614" w:rsidRDefault="00414614" w:rsidP="00414614">
      <w:pPr>
        <w:numPr>
          <w:ilvl w:val="0"/>
          <w:numId w:val="60"/>
        </w:numPr>
        <w:spacing w:before="100" w:beforeAutospacing="1" w:after="100" w:afterAutospacing="1" w:line="240" w:lineRule="auto"/>
        <w:rPr>
          <w:ins w:id="2062" w:author="Unknown"/>
          <w:rFonts w:ascii="Times New Roman" w:eastAsia="Times New Roman" w:hAnsi="Times New Roman" w:cs="Times New Roman"/>
          <w:sz w:val="24"/>
          <w:szCs w:val="24"/>
        </w:rPr>
      </w:pPr>
      <w:ins w:id="2063" w:author="Unknown">
        <w:r w:rsidRPr="00414614">
          <w:rPr>
            <w:rFonts w:ascii="Times New Roman" w:eastAsia="Times New Roman" w:hAnsi="Times New Roman" w:cs="Times New Roman"/>
            <w:sz w:val="24"/>
            <w:szCs w:val="24"/>
          </w:rPr>
          <w:t>        obj.getInfo();  </w:t>
        </w:r>
      </w:ins>
    </w:p>
    <w:p w:rsidR="00414614" w:rsidRPr="00414614" w:rsidRDefault="00414614" w:rsidP="00414614">
      <w:pPr>
        <w:numPr>
          <w:ilvl w:val="0"/>
          <w:numId w:val="60"/>
        </w:numPr>
        <w:spacing w:before="100" w:beforeAutospacing="1" w:after="100" w:afterAutospacing="1" w:line="240" w:lineRule="auto"/>
        <w:rPr>
          <w:ins w:id="2064" w:author="Unknown"/>
          <w:rFonts w:ascii="Times New Roman" w:eastAsia="Times New Roman" w:hAnsi="Times New Roman" w:cs="Times New Roman"/>
          <w:sz w:val="24"/>
          <w:szCs w:val="24"/>
        </w:rPr>
      </w:pPr>
      <w:ins w:id="206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0"/>
        </w:numPr>
        <w:spacing w:before="100" w:beforeAutospacing="1" w:after="100" w:afterAutospacing="1" w:line="240" w:lineRule="auto"/>
        <w:rPr>
          <w:ins w:id="2066" w:author="Unknown"/>
          <w:rFonts w:ascii="Times New Roman" w:eastAsia="Times New Roman" w:hAnsi="Times New Roman" w:cs="Times New Roman"/>
          <w:sz w:val="24"/>
          <w:szCs w:val="24"/>
        </w:rPr>
      </w:pPr>
      <w:ins w:id="206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068" w:author="Unknown"/>
          <w:rFonts w:ascii="Times New Roman" w:eastAsia="Times New Roman" w:hAnsi="Times New Roman" w:cs="Times New Roman"/>
          <w:sz w:val="24"/>
          <w:szCs w:val="24"/>
        </w:rPr>
      </w:pPr>
      <w:ins w:id="206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0" w:author="Unknown"/>
          <w:rFonts w:ascii="Courier New" w:eastAsia="Times New Roman" w:hAnsi="Courier New" w:cs="Courier New"/>
          <w:sz w:val="20"/>
          <w:szCs w:val="20"/>
        </w:rPr>
      </w:pPr>
      <w:ins w:id="2071" w:author="Unknown">
        <w:r w:rsidRPr="00414614">
          <w:rPr>
            <w:rFonts w:ascii="Courier New" w:eastAsia="Times New Roman" w:hAnsi="Courier New" w:cs="Courier New"/>
            <w:sz w:val="20"/>
            <w:szCs w:val="20"/>
          </w:rPr>
          <w:tab/>
          <w:t>Derived.java:11: error: getInfo() in Derived cannot override getInfo() in Base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2" w:author="Unknown"/>
          <w:rFonts w:ascii="Courier New" w:eastAsia="Times New Roman" w:hAnsi="Courier New" w:cs="Courier New"/>
          <w:sz w:val="20"/>
          <w:szCs w:val="20"/>
        </w:rPr>
      </w:pPr>
      <w:ins w:id="2073" w:author="Unknown">
        <w:r w:rsidRPr="00414614">
          <w:rPr>
            <w:rFonts w:ascii="Courier New" w:eastAsia="Times New Roman" w:hAnsi="Courier New" w:cs="Courier New"/>
            <w:sz w:val="20"/>
            <w:szCs w:val="20"/>
          </w:rPr>
          <w:t xml:space="preserve">    protected final void getInfo()</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4" w:author="Unknown"/>
          <w:rFonts w:ascii="Courier New" w:eastAsia="Times New Roman" w:hAnsi="Courier New" w:cs="Courier New"/>
          <w:sz w:val="20"/>
          <w:szCs w:val="20"/>
        </w:rPr>
      </w:pPr>
      <w:ins w:id="2075" w:author="Unknown">
        <w:r w:rsidRPr="00414614">
          <w:rPr>
            <w:rFonts w:ascii="Courier New" w:eastAsia="Times New Roman" w:hAnsi="Courier New" w:cs="Courier New"/>
            <w:sz w:val="20"/>
            <w:szCs w:val="20"/>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6" w:author="Unknown"/>
          <w:rFonts w:ascii="Courier New" w:eastAsia="Times New Roman" w:hAnsi="Courier New" w:cs="Courier New"/>
          <w:sz w:val="20"/>
          <w:szCs w:val="20"/>
        </w:rPr>
      </w:pPr>
      <w:ins w:id="2077" w:author="Unknown">
        <w:r w:rsidRPr="00414614">
          <w:rPr>
            <w:rFonts w:ascii="Courier New" w:eastAsia="Times New Roman" w:hAnsi="Courier New" w:cs="Courier New"/>
            <w:sz w:val="20"/>
            <w:szCs w:val="20"/>
          </w:rPr>
          <w:t xml:space="preserve">  overridden method is final</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8" w:author="Unknown"/>
          <w:rFonts w:ascii="Courier New" w:eastAsia="Times New Roman" w:hAnsi="Courier New" w:cs="Courier New"/>
          <w:sz w:val="20"/>
          <w:szCs w:val="20"/>
        </w:rPr>
      </w:pPr>
      <w:ins w:id="2079" w:author="Unknown">
        <w:r w:rsidRPr="00414614">
          <w:rPr>
            <w:rFonts w:ascii="Courier New" w:eastAsia="Times New Roman" w:hAnsi="Courier New" w:cs="Courier New"/>
            <w:sz w:val="20"/>
            <w:szCs w:val="20"/>
          </w:rPr>
          <w:t>1 error</w:t>
        </w:r>
      </w:ins>
    </w:p>
    <w:p w:rsidR="00414614" w:rsidRPr="00414614" w:rsidRDefault="00414614" w:rsidP="00414614">
      <w:pPr>
        <w:spacing w:before="100" w:beforeAutospacing="1" w:after="100" w:afterAutospacing="1" w:line="240" w:lineRule="auto"/>
        <w:rPr>
          <w:ins w:id="2080" w:author="Unknown"/>
          <w:rFonts w:ascii="Times New Roman" w:eastAsia="Times New Roman" w:hAnsi="Times New Roman" w:cs="Times New Roman"/>
          <w:sz w:val="24"/>
          <w:szCs w:val="24"/>
        </w:rPr>
      </w:pPr>
      <w:ins w:id="2081" w:author="Unknown">
        <w:r w:rsidRPr="00414614">
          <w:rPr>
            <w:rFonts w:ascii="Times New Roman" w:eastAsia="Times New Roman" w:hAnsi="Times New Roman" w:cs="Times New Roman"/>
            <w:b/>
            <w:bCs/>
            <w:sz w:val="24"/>
            <w:szCs w:val="24"/>
          </w:rPr>
          <w:t>Explanation</w:t>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2082" w:author="Unknown"/>
          <w:rFonts w:ascii="Times New Roman" w:eastAsia="Times New Roman" w:hAnsi="Times New Roman" w:cs="Times New Roman"/>
          <w:sz w:val="24"/>
          <w:szCs w:val="24"/>
        </w:rPr>
      </w:pPr>
      <w:ins w:id="2083" w:author="Unknown">
        <w:r w:rsidRPr="00414614">
          <w:rPr>
            <w:rFonts w:ascii="Times New Roman" w:eastAsia="Times New Roman" w:hAnsi="Times New Roman" w:cs="Times New Roman"/>
            <w:sz w:val="24"/>
            <w:szCs w:val="24"/>
          </w:rPr>
          <w:t>The getDetails() method is final; therefore it can not be overridden in the subclass.</w:t>
        </w:r>
      </w:ins>
    </w:p>
    <w:p w:rsidR="00414614" w:rsidRPr="00414614" w:rsidRDefault="00414614" w:rsidP="00414614">
      <w:pPr>
        <w:spacing w:after="0" w:line="240" w:lineRule="auto"/>
        <w:rPr>
          <w:ins w:id="2084" w:author="Unknown"/>
          <w:rFonts w:ascii="Times New Roman" w:eastAsia="Times New Roman" w:hAnsi="Times New Roman" w:cs="Times New Roman"/>
          <w:sz w:val="24"/>
          <w:szCs w:val="24"/>
        </w:rPr>
      </w:pPr>
      <w:ins w:id="2085" w:author="Unknown">
        <w:r w:rsidRPr="00414614">
          <w:rPr>
            <w:rFonts w:ascii="Times New Roman" w:eastAsia="Times New Roman" w:hAnsi="Times New Roman" w:cs="Times New Roman"/>
            <w:sz w:val="24"/>
            <w:szCs w:val="24"/>
          </w:rPr>
          <w:pict>
            <v:rect id="_x0000_i112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086" w:author="Unknown"/>
          <w:rFonts w:ascii="Times New Roman" w:eastAsia="Times New Roman" w:hAnsi="Times New Roman" w:cs="Times New Roman"/>
          <w:b/>
          <w:bCs/>
          <w:sz w:val="27"/>
          <w:szCs w:val="27"/>
        </w:rPr>
      </w:pPr>
      <w:ins w:id="2087" w:author="Unknown">
        <w:r w:rsidRPr="00414614">
          <w:rPr>
            <w:rFonts w:ascii="Times New Roman" w:eastAsia="Times New Roman" w:hAnsi="Times New Roman" w:cs="Times New Roman"/>
            <w:b/>
            <w:bCs/>
            <w:sz w:val="27"/>
            <w:szCs w:val="27"/>
          </w:rPr>
          <w:t>98) Can we declare a constructor as final?</w:t>
        </w:r>
      </w:ins>
    </w:p>
    <w:p w:rsidR="00414614" w:rsidRPr="00414614" w:rsidRDefault="00414614" w:rsidP="00414614">
      <w:pPr>
        <w:spacing w:before="100" w:beforeAutospacing="1" w:after="100" w:afterAutospacing="1" w:line="240" w:lineRule="auto"/>
        <w:rPr>
          <w:ins w:id="2088" w:author="Unknown"/>
          <w:rFonts w:ascii="Times New Roman" w:eastAsia="Times New Roman" w:hAnsi="Times New Roman" w:cs="Times New Roman"/>
          <w:sz w:val="24"/>
          <w:szCs w:val="24"/>
        </w:rPr>
      </w:pPr>
      <w:ins w:id="2089" w:author="Unknown">
        <w:r w:rsidRPr="00414614">
          <w:rPr>
            <w:rFonts w:ascii="Times New Roman" w:eastAsia="Times New Roman" w:hAnsi="Times New Roman" w:cs="Times New Roman"/>
            <w:sz w:val="24"/>
            <w:szCs w:val="24"/>
          </w:rPr>
          <w:t>The constructor can never be declared as final because it is never inherited. Constructors are not ordinary methods; therefore, there is no sense to declare constructors as final. However, if you try to do so, The compiler will throw an error.</w:t>
        </w:r>
      </w:ins>
    </w:p>
    <w:p w:rsidR="00414614" w:rsidRPr="00414614" w:rsidRDefault="00414614" w:rsidP="00414614">
      <w:pPr>
        <w:spacing w:after="0" w:line="240" w:lineRule="auto"/>
        <w:rPr>
          <w:ins w:id="2090" w:author="Unknown"/>
          <w:rFonts w:ascii="Times New Roman" w:eastAsia="Times New Roman" w:hAnsi="Times New Roman" w:cs="Times New Roman"/>
          <w:sz w:val="24"/>
          <w:szCs w:val="24"/>
        </w:rPr>
      </w:pPr>
      <w:ins w:id="2091" w:author="Unknown">
        <w:r w:rsidRPr="00414614">
          <w:rPr>
            <w:rFonts w:ascii="Times New Roman" w:eastAsia="Times New Roman" w:hAnsi="Times New Roman" w:cs="Times New Roman"/>
            <w:sz w:val="24"/>
            <w:szCs w:val="24"/>
          </w:rPr>
          <w:pict>
            <v:rect id="_x0000_i112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092" w:author="Unknown"/>
          <w:rFonts w:ascii="Times New Roman" w:eastAsia="Times New Roman" w:hAnsi="Times New Roman" w:cs="Times New Roman"/>
          <w:b/>
          <w:bCs/>
          <w:sz w:val="27"/>
          <w:szCs w:val="27"/>
        </w:rPr>
      </w:pPr>
      <w:ins w:id="2093" w:author="Unknown">
        <w:r w:rsidRPr="00414614">
          <w:rPr>
            <w:rFonts w:ascii="Times New Roman" w:eastAsia="Times New Roman" w:hAnsi="Times New Roman" w:cs="Times New Roman"/>
            <w:b/>
            <w:bCs/>
            <w:sz w:val="27"/>
            <w:szCs w:val="27"/>
          </w:rPr>
          <w:t>99) Can we declare an interface as final?</w:t>
        </w:r>
      </w:ins>
    </w:p>
    <w:p w:rsidR="00414614" w:rsidRPr="00414614" w:rsidRDefault="00414614" w:rsidP="00414614">
      <w:pPr>
        <w:spacing w:before="100" w:beforeAutospacing="1" w:after="100" w:afterAutospacing="1" w:line="240" w:lineRule="auto"/>
        <w:rPr>
          <w:ins w:id="2094" w:author="Unknown"/>
          <w:rFonts w:ascii="Times New Roman" w:eastAsia="Times New Roman" w:hAnsi="Times New Roman" w:cs="Times New Roman"/>
          <w:sz w:val="24"/>
          <w:szCs w:val="24"/>
        </w:rPr>
      </w:pPr>
      <w:ins w:id="2095" w:author="Unknown">
        <w:r w:rsidRPr="00414614">
          <w:rPr>
            <w:rFonts w:ascii="Times New Roman" w:eastAsia="Times New Roman" w:hAnsi="Times New Roman" w:cs="Times New Roman"/>
            <w:sz w:val="24"/>
            <w:szCs w:val="24"/>
          </w:rPr>
          <w:t>No, we cannot declare an interface as final because the interface must be implemented by some class to provide its definition. Therefore, there is no sense to make an interface final. However, if you try to do so, the compiler will show an error.</w:t>
        </w:r>
      </w:ins>
    </w:p>
    <w:p w:rsidR="00414614" w:rsidRPr="00414614" w:rsidRDefault="00414614" w:rsidP="00414614">
      <w:pPr>
        <w:spacing w:after="0" w:line="240" w:lineRule="auto"/>
        <w:rPr>
          <w:ins w:id="2096" w:author="Unknown"/>
          <w:rFonts w:ascii="Times New Roman" w:eastAsia="Times New Roman" w:hAnsi="Times New Roman" w:cs="Times New Roman"/>
          <w:sz w:val="24"/>
          <w:szCs w:val="24"/>
        </w:rPr>
      </w:pPr>
      <w:ins w:id="2097" w:author="Unknown">
        <w:r w:rsidRPr="00414614">
          <w:rPr>
            <w:rFonts w:ascii="Times New Roman" w:eastAsia="Times New Roman" w:hAnsi="Times New Roman" w:cs="Times New Roman"/>
            <w:sz w:val="24"/>
            <w:szCs w:val="24"/>
          </w:rPr>
          <w:pict>
            <v:rect id="_x0000_i112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098" w:author="Unknown"/>
          <w:rFonts w:ascii="Times New Roman" w:eastAsia="Times New Roman" w:hAnsi="Times New Roman" w:cs="Times New Roman"/>
          <w:b/>
          <w:bCs/>
          <w:sz w:val="27"/>
          <w:szCs w:val="27"/>
        </w:rPr>
      </w:pPr>
      <w:ins w:id="2099" w:author="Unknown">
        <w:r w:rsidRPr="00414614">
          <w:rPr>
            <w:rFonts w:ascii="Times New Roman" w:eastAsia="Times New Roman" w:hAnsi="Times New Roman" w:cs="Times New Roman"/>
            <w:b/>
            <w:bCs/>
            <w:sz w:val="27"/>
            <w:szCs w:val="27"/>
          </w:rPr>
          <w:t>100) What is the difference between the final method and abstract method?</w:t>
        </w:r>
      </w:ins>
    </w:p>
    <w:p w:rsidR="00414614" w:rsidRPr="00414614" w:rsidRDefault="00414614" w:rsidP="00414614">
      <w:pPr>
        <w:spacing w:before="100" w:beforeAutospacing="1" w:after="100" w:afterAutospacing="1" w:line="240" w:lineRule="auto"/>
        <w:rPr>
          <w:ins w:id="2100" w:author="Unknown"/>
          <w:rFonts w:ascii="Times New Roman" w:eastAsia="Times New Roman" w:hAnsi="Times New Roman" w:cs="Times New Roman"/>
          <w:sz w:val="24"/>
          <w:szCs w:val="24"/>
        </w:rPr>
      </w:pPr>
      <w:ins w:id="2101" w:author="Unknown">
        <w:r w:rsidRPr="00414614">
          <w:rPr>
            <w:rFonts w:ascii="Times New Roman" w:eastAsia="Times New Roman" w:hAnsi="Times New Roman" w:cs="Times New Roman"/>
            <w:sz w:val="24"/>
            <w:szCs w:val="24"/>
          </w:rPr>
          <w:t>The main difference between the final method and abstract method is that the abstract method cannot be final as we need to override them in the subclass to give its definition.</w:t>
        </w:r>
      </w:ins>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101) What is the difference between compile-time polymorphism and runtime polymorphism?</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There are the following differences between compile-time polymorphism and runtime polymorphism.</w:t>
      </w:r>
    </w:p>
    <w:tbl>
      <w:tblPr>
        <w:tblW w:w="0" w:type="auto"/>
        <w:tblCellSpacing w:w="15" w:type="dxa"/>
        <w:tblCellMar>
          <w:top w:w="15" w:type="dxa"/>
          <w:left w:w="15" w:type="dxa"/>
          <w:bottom w:w="15" w:type="dxa"/>
          <w:right w:w="15" w:type="dxa"/>
        </w:tblCellMar>
        <w:tblLook w:val="04A0"/>
      </w:tblPr>
      <w:tblGrid>
        <w:gridCol w:w="382"/>
        <w:gridCol w:w="3671"/>
        <w:gridCol w:w="5397"/>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SN</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compile-time polymorphism</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Runtime polymorphism</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 compile-time polymorphism, call to a method is resolved at compile-time.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 runtime polymorphism, call to an overridden method is resolved at runtime.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is also known as static binding, early binding, or overloading.</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is also known as dynamic binding, late binding, overriding, or dynamic method dispatch.</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3</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Overloading is a way to achieve compile-time polymorphism in which, we can define multiple methods or constructors with different signatures.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4</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provides fast execution because the type of an object is determined at compile-time.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provides slower execution as compare to compile-time because the type of an object is determined at run-time.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5</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Compile-time polymorphism provides less flexibility because all the things are resolved at compile-time.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Run-time polymorphism provides more flexibility because all the things are resolved at runtime.</w:t>
            </w:r>
          </w:p>
        </w:tc>
      </w:tr>
    </w:tbl>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0"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102) What is Runtime Polymorphism?</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Bike{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void run(){System.out.println("running");}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Splendor extends Bike{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void run(){System.out.println("running safely with 60km");}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public static void main(String args[]){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Bike b = new Splendor();//upcasting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b.run();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spacing w:after="0" w:line="240" w:lineRule="auto"/>
        <w:rPr>
          <w:rFonts w:ascii="Times New Roman" w:eastAsia="Times New Roman" w:hAnsi="Times New Roman" w:cs="Times New Roman"/>
          <w:sz w:val="24"/>
          <w:szCs w:val="24"/>
        </w:rPr>
      </w:pPr>
      <w:hyperlink r:id="rId20" w:tgtFrame="_blank" w:history="1">
        <w:r w:rsidRPr="00414614">
          <w:rPr>
            <w:rFonts w:ascii="Times New Roman" w:eastAsia="Times New Roman" w:hAnsi="Times New Roman" w:cs="Times New Roman"/>
            <w:color w:val="0000FF"/>
            <w:sz w:val="24"/>
            <w:szCs w:val="24"/>
            <w:u w:val="single"/>
          </w:rPr>
          <w:t>Test it Now</w:t>
        </w:r>
      </w:hyperlink>
      <w:r w:rsidRPr="00414614">
        <w:rPr>
          <w:rFonts w:ascii="Times New Roman" w:eastAsia="Times New Roman" w:hAnsi="Times New Roman" w:cs="Times New Roman"/>
          <w:sz w:val="24"/>
          <w:szCs w:val="24"/>
        </w:rPr>
        <w:t xml:space="preserve"> </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Output:</w:t>
      </w:r>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614">
        <w:rPr>
          <w:rFonts w:ascii="Courier New" w:eastAsia="Times New Roman" w:hAnsi="Courier New" w:cs="Courier New"/>
          <w:sz w:val="20"/>
          <w:szCs w:val="20"/>
        </w:rPr>
        <w:lastRenderedPageBreak/>
        <w:t>running safely with 60km.</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 this process, an overridden method is called through the reference variable of a superclass. The determination of the method to be called is based on the object being referred to by the reference variable.</w:t>
      </w:r>
    </w:p>
    <w:p w:rsidR="00414614" w:rsidRPr="00414614" w:rsidRDefault="00414614" w:rsidP="00414614">
      <w:pPr>
        <w:spacing w:after="0" w:line="240" w:lineRule="auto"/>
        <w:rPr>
          <w:rFonts w:ascii="Times New Roman" w:eastAsia="Times New Roman" w:hAnsi="Times New Roman" w:cs="Times New Roman"/>
          <w:sz w:val="24"/>
          <w:szCs w:val="24"/>
        </w:rPr>
      </w:pPr>
      <w:hyperlink r:id="rId21" w:history="1">
        <w:r w:rsidRPr="00414614">
          <w:rPr>
            <w:rFonts w:ascii="Times New Roman" w:eastAsia="Times New Roman" w:hAnsi="Times New Roman" w:cs="Times New Roman"/>
            <w:color w:val="0000FF"/>
            <w:sz w:val="24"/>
            <w:szCs w:val="24"/>
            <w:u w:val="single"/>
          </w:rPr>
          <w:t>More details.</w:t>
        </w:r>
      </w:hyperlink>
      <w:r w:rsidRPr="00414614">
        <w:rPr>
          <w:rFonts w:ascii="Times New Roman" w:eastAsia="Times New Roman" w:hAnsi="Times New Roman" w:cs="Times New Roman"/>
          <w:sz w:val="24"/>
          <w:szCs w:val="24"/>
        </w:rPr>
        <w:t xml:space="preserve"> </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1"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103) Can you achieve Runtime Polymorphism by data members?</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No, because method overriding is used to achieve runtime polymorphism and data members cannot be overridden. We can override the member functions but not the data members. Consider the example given below.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Bike{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int speedlimit=90;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Honda3 extends Bike{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int speedlimit=150;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public static void main(String args[]){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Bike obj=new Honda3();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System.out.println(obj.speedlimit);//90  </w:t>
      </w:r>
    </w:p>
    <w:p w:rsidR="00414614" w:rsidRPr="00414614" w:rsidRDefault="00414614" w:rsidP="0041461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spacing w:after="0" w:line="240" w:lineRule="auto"/>
        <w:rPr>
          <w:rFonts w:ascii="Times New Roman" w:eastAsia="Times New Roman" w:hAnsi="Times New Roman" w:cs="Times New Roman"/>
          <w:sz w:val="24"/>
          <w:szCs w:val="24"/>
        </w:rPr>
      </w:pPr>
      <w:hyperlink r:id="rId22" w:tgtFrame="_blank" w:history="1">
        <w:r w:rsidRPr="00414614">
          <w:rPr>
            <w:rFonts w:ascii="Times New Roman" w:eastAsia="Times New Roman" w:hAnsi="Times New Roman" w:cs="Times New Roman"/>
            <w:color w:val="0000FF"/>
            <w:sz w:val="24"/>
            <w:szCs w:val="24"/>
            <w:u w:val="single"/>
          </w:rPr>
          <w:t>Test it Now</w:t>
        </w:r>
      </w:hyperlink>
      <w:r w:rsidRPr="00414614">
        <w:rPr>
          <w:rFonts w:ascii="Times New Roman" w:eastAsia="Times New Roman" w:hAnsi="Times New Roman" w:cs="Times New Roman"/>
          <w:sz w:val="24"/>
          <w:szCs w:val="24"/>
        </w:rPr>
        <w:t xml:space="preserve"> </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Output:</w:t>
      </w:r>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614">
        <w:rPr>
          <w:rFonts w:ascii="Courier New" w:eastAsia="Times New Roman" w:hAnsi="Courier New" w:cs="Courier New"/>
          <w:sz w:val="20"/>
          <w:szCs w:val="20"/>
        </w:rPr>
        <w:t>90</w:t>
      </w:r>
    </w:p>
    <w:p w:rsidR="00414614" w:rsidRPr="00414614" w:rsidRDefault="00414614" w:rsidP="00414614">
      <w:pPr>
        <w:spacing w:after="0" w:line="240" w:lineRule="auto"/>
        <w:rPr>
          <w:rFonts w:ascii="Times New Roman" w:eastAsia="Times New Roman" w:hAnsi="Times New Roman" w:cs="Times New Roman"/>
          <w:sz w:val="24"/>
          <w:szCs w:val="24"/>
        </w:rPr>
      </w:pPr>
      <w:hyperlink r:id="rId23" w:history="1">
        <w:r w:rsidRPr="00414614">
          <w:rPr>
            <w:rFonts w:ascii="Times New Roman" w:eastAsia="Times New Roman" w:hAnsi="Times New Roman" w:cs="Times New Roman"/>
            <w:color w:val="0000FF"/>
            <w:sz w:val="24"/>
            <w:szCs w:val="24"/>
            <w:u w:val="single"/>
          </w:rPr>
          <w:t>More details.</w:t>
        </w:r>
      </w:hyperlink>
      <w:r w:rsidRPr="00414614">
        <w:rPr>
          <w:rFonts w:ascii="Times New Roman" w:eastAsia="Times New Roman" w:hAnsi="Times New Roman" w:cs="Times New Roman"/>
          <w:sz w:val="24"/>
          <w:szCs w:val="24"/>
        </w:rPr>
        <w:t xml:space="preserve"> </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2"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104) What is the difference between static binding and dynamic binding?</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 case of the static binding, the type of the object is determined at compile-time whereas, in the dynamic binding, the type of the object is determined at runtime.</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Static Binding</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Dog{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private void eat(){System.out.println("dog is eating...");}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public static void main(String args[]){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Dog d1=new Dog();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d1.eat();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 }  </w:t>
      </w:r>
    </w:p>
    <w:p w:rsidR="00414614" w:rsidRPr="00414614" w:rsidRDefault="00414614" w:rsidP="0041461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Dynamic Binding</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Animal{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void eat(){System.out.println("animal is eating...");}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Dog extends Animal{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void eat(){System.out.println("dog is eating...");}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public static void main(String args[]){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Animal a=new Dog();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a.eat();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spacing w:after="0" w:line="240" w:lineRule="auto"/>
        <w:rPr>
          <w:rFonts w:ascii="Times New Roman" w:eastAsia="Times New Roman" w:hAnsi="Times New Roman" w:cs="Times New Roman"/>
          <w:sz w:val="24"/>
          <w:szCs w:val="24"/>
        </w:rPr>
      </w:pPr>
      <w:hyperlink r:id="rId24" w:history="1">
        <w:r w:rsidRPr="00414614">
          <w:rPr>
            <w:rFonts w:ascii="Times New Roman" w:eastAsia="Times New Roman" w:hAnsi="Times New Roman" w:cs="Times New Roman"/>
            <w:color w:val="0000FF"/>
            <w:sz w:val="24"/>
            <w:szCs w:val="24"/>
            <w:u w:val="single"/>
          </w:rPr>
          <w:t>More details.</w:t>
        </w:r>
      </w:hyperlink>
      <w:r w:rsidRPr="00414614">
        <w:rPr>
          <w:rFonts w:ascii="Times New Roman" w:eastAsia="Times New Roman" w:hAnsi="Times New Roman" w:cs="Times New Roman"/>
          <w:sz w:val="24"/>
          <w:szCs w:val="24"/>
        </w:rPr>
        <w:t xml:space="preserve"> </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3"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105) What is the output of the following Java program?</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BaseTest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void print()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System.out.println("BaseTest:print() called");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public class Test extends BaseTest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void print()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System.out.println("Test:print() called");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public static void main (String args[])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BaseTest b = new Test();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b.print();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Output</w:t>
      </w:r>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614">
        <w:rPr>
          <w:rFonts w:ascii="Courier New" w:eastAsia="Times New Roman" w:hAnsi="Courier New" w:cs="Courier New"/>
          <w:sz w:val="20"/>
          <w:szCs w:val="20"/>
        </w:rPr>
        <w:t xml:space="preserve">  Test:print() called</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lastRenderedPageBreak/>
        <w:t>Explanation</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4"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rFonts w:ascii="Times New Roman" w:eastAsia="Times New Roman" w:hAnsi="Times New Roman" w:cs="Times New Roman"/>
          <w:b/>
          <w:bCs/>
          <w:sz w:val="27"/>
          <w:szCs w:val="27"/>
        </w:rPr>
      </w:pPr>
      <w:r w:rsidRPr="00414614">
        <w:rPr>
          <w:rFonts w:ascii="Times New Roman" w:eastAsia="Times New Roman" w:hAnsi="Times New Roman" w:cs="Times New Roman"/>
          <w:b/>
          <w:bCs/>
          <w:sz w:val="27"/>
          <w:szCs w:val="27"/>
        </w:rPr>
        <w:t>106) What is Java instanceOf operator?</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rsidR="00414614" w:rsidRPr="00414614" w:rsidRDefault="00414614" w:rsidP="0041461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class Simple1{  </w:t>
      </w:r>
    </w:p>
    <w:p w:rsidR="00414614" w:rsidRPr="00414614" w:rsidRDefault="00414614" w:rsidP="0041461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public static void main(String args[]){  </w:t>
      </w:r>
    </w:p>
    <w:p w:rsidR="00414614" w:rsidRPr="00414614" w:rsidRDefault="00414614" w:rsidP="0041461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Simple1 s=new Simple1();  </w:t>
      </w:r>
    </w:p>
    <w:p w:rsidR="00414614" w:rsidRPr="00414614" w:rsidRDefault="00414614" w:rsidP="0041461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System.out.println(s instanceof Simple1);//true  </w:t>
      </w:r>
    </w:p>
    <w:p w:rsidR="00414614" w:rsidRPr="00414614" w:rsidRDefault="00414614" w:rsidP="0041461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  </w:t>
      </w:r>
    </w:p>
    <w:p w:rsidR="00414614" w:rsidRPr="00414614" w:rsidRDefault="00414614" w:rsidP="0041461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w:t>
      </w:r>
    </w:p>
    <w:p w:rsidR="00414614" w:rsidRPr="00414614" w:rsidRDefault="00414614" w:rsidP="00414614">
      <w:pPr>
        <w:spacing w:after="0" w:line="240" w:lineRule="auto"/>
        <w:rPr>
          <w:rFonts w:ascii="Times New Roman" w:eastAsia="Times New Roman" w:hAnsi="Times New Roman" w:cs="Times New Roman"/>
          <w:sz w:val="24"/>
          <w:szCs w:val="24"/>
        </w:rPr>
      </w:pPr>
      <w:hyperlink r:id="rId25" w:tgtFrame="_blank" w:history="1">
        <w:r w:rsidRPr="00414614">
          <w:rPr>
            <w:rFonts w:ascii="Times New Roman" w:eastAsia="Times New Roman" w:hAnsi="Times New Roman" w:cs="Times New Roman"/>
            <w:color w:val="0000FF"/>
            <w:sz w:val="24"/>
            <w:szCs w:val="24"/>
            <w:u w:val="single"/>
          </w:rPr>
          <w:t>Test it Now</w:t>
        </w:r>
      </w:hyperlink>
      <w:r w:rsidRPr="00414614">
        <w:rPr>
          <w:rFonts w:ascii="Times New Roman" w:eastAsia="Times New Roman" w:hAnsi="Times New Roman" w:cs="Times New Roman"/>
          <w:sz w:val="24"/>
          <w:szCs w:val="24"/>
        </w:rPr>
        <w:t xml:space="preserve"> </w: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Output</w:t>
      </w:r>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614">
        <w:rPr>
          <w:rFonts w:ascii="Courier New" w:eastAsia="Times New Roman" w:hAnsi="Courier New" w:cs="Courier New"/>
          <w:sz w:val="20"/>
          <w:szCs w:val="20"/>
        </w:rPr>
        <w:t>true</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5" style="width:0;height:1.5pt" o:hralign="center" o:hrstd="t" o:hr="t" fillcolor="#a0a0a0" stroked="f"/>
        </w:pict>
      </w:r>
    </w:p>
    <w:p w:rsidR="00414614" w:rsidRPr="00414614" w:rsidRDefault="00414614" w:rsidP="00414614">
      <w:pPr>
        <w:spacing w:before="100" w:beforeAutospacing="1" w:after="100" w:afterAutospacing="1"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An object of subclass type is also a type of parent class. For example, if Dog extends Animal then object of Dog can be referred by either Dog or Animal class.</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6" style="width:0;height:1.5pt" o:hralign="center" o:hrstd="t" o:hr="t" fillcolor="#a0a0a0" stroked="f"/>
        </w:pict>
      </w:r>
    </w:p>
    <w:p w:rsidR="00414614" w:rsidRPr="00414614" w:rsidRDefault="00414614" w:rsidP="00414614">
      <w:pPr>
        <w:spacing w:before="100" w:beforeAutospacing="1" w:after="100" w:afterAutospacing="1" w:line="240" w:lineRule="auto"/>
        <w:outlineLvl w:val="1"/>
        <w:rPr>
          <w:rFonts w:ascii="Times New Roman" w:eastAsia="Times New Roman" w:hAnsi="Times New Roman" w:cs="Times New Roman"/>
          <w:b/>
          <w:bCs/>
          <w:sz w:val="36"/>
          <w:szCs w:val="36"/>
        </w:rPr>
      </w:pPr>
      <w:r w:rsidRPr="00414614">
        <w:rPr>
          <w:rFonts w:ascii="Times New Roman" w:eastAsia="Times New Roman" w:hAnsi="Times New Roman" w:cs="Times New Roman"/>
          <w:b/>
          <w:bCs/>
          <w:sz w:val="36"/>
          <w:szCs w:val="36"/>
        </w:rPr>
        <w:t>Core Java - OOPs Concepts: Abstraction Interview Questions</w:t>
      </w:r>
    </w:p>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pict>
          <v:rect id="_x0000_i1137" style="width:0;height:1.5pt" o:hralign="center" o:hrstd="t" o:hr="t" fillcolor="#a0a0a0" stroked="f"/>
        </w:pict>
      </w:r>
    </w:p>
    <w:p w:rsidR="00414614" w:rsidRPr="00414614" w:rsidRDefault="00414614" w:rsidP="00414614">
      <w:pPr>
        <w:spacing w:before="100" w:beforeAutospacing="1" w:after="100" w:afterAutospacing="1" w:line="240" w:lineRule="auto"/>
        <w:outlineLvl w:val="2"/>
        <w:rPr>
          <w:ins w:id="2102" w:author="Unknown"/>
          <w:rFonts w:ascii="Times New Roman" w:eastAsia="Times New Roman" w:hAnsi="Times New Roman" w:cs="Times New Roman"/>
          <w:b/>
          <w:bCs/>
          <w:sz w:val="27"/>
          <w:szCs w:val="27"/>
        </w:rPr>
      </w:pPr>
      <w:ins w:id="2103" w:author="Unknown">
        <w:r w:rsidRPr="00414614">
          <w:rPr>
            <w:rFonts w:ascii="Times New Roman" w:eastAsia="Times New Roman" w:hAnsi="Times New Roman" w:cs="Times New Roman"/>
            <w:b/>
            <w:bCs/>
            <w:sz w:val="27"/>
            <w:szCs w:val="27"/>
          </w:rPr>
          <w:t>107) What is the abstraction?</w:t>
        </w:r>
      </w:ins>
    </w:p>
    <w:p w:rsidR="00414614" w:rsidRPr="00414614" w:rsidRDefault="00414614" w:rsidP="00414614">
      <w:pPr>
        <w:spacing w:before="100" w:beforeAutospacing="1" w:after="100" w:afterAutospacing="1" w:line="240" w:lineRule="auto"/>
        <w:rPr>
          <w:ins w:id="2104" w:author="Unknown"/>
          <w:rFonts w:ascii="Times New Roman" w:eastAsia="Times New Roman" w:hAnsi="Times New Roman" w:cs="Times New Roman"/>
          <w:sz w:val="24"/>
          <w:szCs w:val="24"/>
        </w:rPr>
      </w:pPr>
      <w:ins w:id="2105" w:author="Unknown">
        <w:r w:rsidRPr="00414614">
          <w:rPr>
            <w:rFonts w:ascii="Times New Roman" w:eastAsia="Times New Roman" w:hAnsi="Times New Roman" w:cs="Times New Roman"/>
            <w:sz w:val="24"/>
            <w:szCs w:val="24"/>
          </w:rPr>
          <w:t xml:space="preserve">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w:t>
        </w:r>
        <w:r w:rsidRPr="00414614">
          <w:rPr>
            <w:rFonts w:ascii="Times New Roman" w:eastAsia="Times New Roman" w:hAnsi="Times New Roman" w:cs="Times New Roman"/>
            <w:sz w:val="24"/>
            <w:szCs w:val="24"/>
          </w:rPr>
          <w:lastRenderedPageBreak/>
          <w:t>object does instead of how it does it. Abstraction lets you focus on what the object does instead of how it does it.</w:t>
        </w:r>
      </w:ins>
    </w:p>
    <w:p w:rsidR="00414614" w:rsidRPr="00414614" w:rsidRDefault="00414614" w:rsidP="00414614">
      <w:pPr>
        <w:spacing w:before="100" w:beforeAutospacing="1" w:after="100" w:afterAutospacing="1" w:line="240" w:lineRule="auto"/>
        <w:rPr>
          <w:ins w:id="2106" w:author="Unknown"/>
          <w:rFonts w:ascii="Times New Roman" w:eastAsia="Times New Roman" w:hAnsi="Times New Roman" w:cs="Times New Roman"/>
          <w:sz w:val="24"/>
          <w:szCs w:val="24"/>
        </w:rPr>
      </w:pPr>
      <w:ins w:id="2107" w:author="Unknown">
        <w:r w:rsidRPr="00414614">
          <w:rPr>
            <w:rFonts w:ascii="Times New Roman" w:eastAsia="Times New Roman" w:hAnsi="Times New Roman" w:cs="Times New Roman"/>
            <w:sz w:val="24"/>
            <w:szCs w:val="24"/>
          </w:rPr>
          <w:t>In Java, there are two ways to achieve the abstraction.</w:t>
        </w:r>
      </w:ins>
    </w:p>
    <w:p w:rsidR="00414614" w:rsidRPr="00414614" w:rsidRDefault="00414614" w:rsidP="00414614">
      <w:pPr>
        <w:numPr>
          <w:ilvl w:val="0"/>
          <w:numId w:val="67"/>
        </w:numPr>
        <w:spacing w:before="100" w:beforeAutospacing="1" w:after="100" w:afterAutospacing="1" w:line="240" w:lineRule="auto"/>
        <w:rPr>
          <w:ins w:id="2108" w:author="Unknown"/>
          <w:rFonts w:ascii="Times New Roman" w:eastAsia="Times New Roman" w:hAnsi="Times New Roman" w:cs="Times New Roman"/>
          <w:sz w:val="24"/>
          <w:szCs w:val="24"/>
        </w:rPr>
      </w:pPr>
      <w:ins w:id="2109" w:author="Unknown">
        <w:r w:rsidRPr="00414614">
          <w:rPr>
            <w:rFonts w:ascii="Times New Roman" w:eastAsia="Times New Roman" w:hAnsi="Times New Roman" w:cs="Times New Roman"/>
            <w:sz w:val="24"/>
            <w:szCs w:val="24"/>
          </w:rPr>
          <w:t>Abstract Class</w:t>
        </w:r>
      </w:ins>
    </w:p>
    <w:p w:rsidR="00414614" w:rsidRPr="00414614" w:rsidRDefault="00414614" w:rsidP="00414614">
      <w:pPr>
        <w:numPr>
          <w:ilvl w:val="0"/>
          <w:numId w:val="67"/>
        </w:numPr>
        <w:spacing w:before="100" w:beforeAutospacing="1" w:after="100" w:afterAutospacing="1" w:line="240" w:lineRule="auto"/>
        <w:rPr>
          <w:ins w:id="2110" w:author="Unknown"/>
          <w:rFonts w:ascii="Times New Roman" w:eastAsia="Times New Roman" w:hAnsi="Times New Roman" w:cs="Times New Roman"/>
          <w:sz w:val="24"/>
          <w:szCs w:val="24"/>
        </w:rPr>
      </w:pPr>
      <w:ins w:id="2111" w:author="Unknown">
        <w:r w:rsidRPr="00414614">
          <w:rPr>
            <w:rFonts w:ascii="Times New Roman" w:eastAsia="Times New Roman" w:hAnsi="Times New Roman" w:cs="Times New Roman"/>
            <w:sz w:val="24"/>
            <w:szCs w:val="24"/>
          </w:rPr>
          <w:t>Interface</w:t>
        </w:r>
      </w:ins>
    </w:p>
    <w:p w:rsidR="00414614" w:rsidRPr="00414614" w:rsidRDefault="00414614" w:rsidP="00414614">
      <w:pPr>
        <w:spacing w:after="0" w:line="240" w:lineRule="auto"/>
        <w:rPr>
          <w:ins w:id="2112" w:author="Unknown"/>
          <w:rFonts w:ascii="Times New Roman" w:eastAsia="Times New Roman" w:hAnsi="Times New Roman" w:cs="Times New Roman"/>
          <w:sz w:val="24"/>
          <w:szCs w:val="24"/>
        </w:rPr>
      </w:pPr>
      <w:ins w:id="2113"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"https://www.javatpoint.com/abstract-class-in-java"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114" w:author="Unknown"/>
          <w:rFonts w:ascii="Times New Roman" w:eastAsia="Times New Roman" w:hAnsi="Times New Roman" w:cs="Times New Roman"/>
          <w:sz w:val="24"/>
          <w:szCs w:val="24"/>
        </w:rPr>
      </w:pPr>
      <w:ins w:id="2115" w:author="Unknown">
        <w:r w:rsidRPr="00414614">
          <w:rPr>
            <w:rFonts w:ascii="Times New Roman" w:eastAsia="Times New Roman" w:hAnsi="Times New Roman" w:cs="Times New Roman"/>
            <w:sz w:val="24"/>
            <w:szCs w:val="24"/>
          </w:rPr>
          <w:pict>
            <v:rect id="_x0000_i113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116" w:author="Unknown"/>
          <w:rFonts w:ascii="Times New Roman" w:eastAsia="Times New Roman" w:hAnsi="Times New Roman" w:cs="Times New Roman"/>
          <w:b/>
          <w:bCs/>
          <w:sz w:val="27"/>
          <w:szCs w:val="27"/>
        </w:rPr>
      </w:pPr>
      <w:ins w:id="2117" w:author="Unknown">
        <w:r w:rsidRPr="00414614">
          <w:rPr>
            <w:rFonts w:ascii="Times New Roman" w:eastAsia="Times New Roman" w:hAnsi="Times New Roman" w:cs="Times New Roman"/>
            <w:b/>
            <w:bCs/>
            <w:sz w:val="27"/>
            <w:szCs w:val="27"/>
          </w:rPr>
          <w:t>108) What is the difference between abstraction and encapsulation?</w:t>
        </w:r>
      </w:ins>
    </w:p>
    <w:p w:rsidR="00414614" w:rsidRPr="00414614" w:rsidRDefault="00414614" w:rsidP="00414614">
      <w:pPr>
        <w:spacing w:before="100" w:beforeAutospacing="1" w:after="100" w:afterAutospacing="1" w:line="240" w:lineRule="auto"/>
        <w:rPr>
          <w:ins w:id="2118" w:author="Unknown"/>
          <w:rFonts w:ascii="Times New Roman" w:eastAsia="Times New Roman" w:hAnsi="Times New Roman" w:cs="Times New Roman"/>
          <w:sz w:val="24"/>
          <w:szCs w:val="24"/>
        </w:rPr>
      </w:pPr>
      <w:ins w:id="2119" w:author="Unknown">
        <w:r w:rsidRPr="00414614">
          <w:rPr>
            <w:rFonts w:ascii="Times New Roman" w:eastAsia="Times New Roman" w:hAnsi="Times New Roman" w:cs="Times New Roman"/>
            <w:sz w:val="24"/>
            <w:szCs w:val="24"/>
          </w:rPr>
          <w:t>Abstraction hides the implementation details whereas encapsulation wraps code and data into a single unit.</w:t>
        </w:r>
      </w:ins>
    </w:p>
    <w:p w:rsidR="00414614" w:rsidRPr="00414614" w:rsidRDefault="00414614" w:rsidP="00414614">
      <w:pPr>
        <w:spacing w:after="0" w:line="240" w:lineRule="auto"/>
        <w:rPr>
          <w:ins w:id="2120" w:author="Unknown"/>
          <w:rFonts w:ascii="Times New Roman" w:eastAsia="Times New Roman" w:hAnsi="Times New Roman" w:cs="Times New Roman"/>
          <w:sz w:val="24"/>
          <w:szCs w:val="24"/>
        </w:rPr>
      </w:pPr>
      <w:ins w:id="212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"https://www.javatpoint.com/abstract-class-in-java"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122" w:author="Unknown"/>
          <w:rFonts w:ascii="Times New Roman" w:eastAsia="Times New Roman" w:hAnsi="Times New Roman" w:cs="Times New Roman"/>
          <w:sz w:val="24"/>
          <w:szCs w:val="24"/>
        </w:rPr>
      </w:pPr>
      <w:ins w:id="2123" w:author="Unknown">
        <w:r w:rsidRPr="00414614">
          <w:rPr>
            <w:rFonts w:ascii="Times New Roman" w:eastAsia="Times New Roman" w:hAnsi="Times New Roman" w:cs="Times New Roman"/>
            <w:sz w:val="24"/>
            <w:szCs w:val="24"/>
          </w:rPr>
          <w:pict>
            <v:rect id="_x0000_i113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124" w:author="Unknown"/>
          <w:rFonts w:ascii="Times New Roman" w:eastAsia="Times New Roman" w:hAnsi="Times New Roman" w:cs="Times New Roman"/>
          <w:b/>
          <w:bCs/>
          <w:sz w:val="27"/>
          <w:szCs w:val="27"/>
        </w:rPr>
      </w:pPr>
      <w:ins w:id="2125" w:author="Unknown">
        <w:r w:rsidRPr="00414614">
          <w:rPr>
            <w:rFonts w:ascii="Times New Roman" w:eastAsia="Times New Roman" w:hAnsi="Times New Roman" w:cs="Times New Roman"/>
            <w:b/>
            <w:bCs/>
            <w:sz w:val="27"/>
            <w:szCs w:val="27"/>
          </w:rPr>
          <w:t>109) What is the abstract class?</w:t>
        </w:r>
      </w:ins>
    </w:p>
    <w:p w:rsidR="00414614" w:rsidRPr="00414614" w:rsidRDefault="00414614" w:rsidP="00414614">
      <w:pPr>
        <w:spacing w:before="100" w:beforeAutospacing="1" w:after="100" w:afterAutospacing="1" w:line="240" w:lineRule="auto"/>
        <w:rPr>
          <w:ins w:id="2126" w:author="Unknown"/>
          <w:rFonts w:ascii="Times New Roman" w:eastAsia="Times New Roman" w:hAnsi="Times New Roman" w:cs="Times New Roman"/>
          <w:sz w:val="24"/>
          <w:szCs w:val="24"/>
        </w:rPr>
      </w:pPr>
      <w:ins w:id="2127" w:author="Unknown">
        <w:r w:rsidRPr="00414614">
          <w:rPr>
            <w:rFonts w:ascii="Times New Roman" w:eastAsia="Times New Roman" w:hAnsi="Times New Roman" w:cs="Times New Roman"/>
            <w:sz w:val="24"/>
            <w:szCs w:val="24"/>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ins>
    </w:p>
    <w:p w:rsidR="00414614" w:rsidRPr="00414614" w:rsidRDefault="00414614" w:rsidP="00414614">
      <w:pPr>
        <w:numPr>
          <w:ilvl w:val="0"/>
          <w:numId w:val="68"/>
        </w:numPr>
        <w:spacing w:before="100" w:beforeAutospacing="1" w:after="100" w:afterAutospacing="1" w:line="240" w:lineRule="auto"/>
        <w:rPr>
          <w:ins w:id="2128" w:author="Unknown"/>
          <w:rFonts w:ascii="Times New Roman" w:eastAsia="Times New Roman" w:hAnsi="Times New Roman" w:cs="Times New Roman"/>
          <w:sz w:val="24"/>
          <w:szCs w:val="24"/>
        </w:rPr>
      </w:pPr>
      <w:ins w:id="2129" w:author="Unknown">
        <w:r w:rsidRPr="00414614">
          <w:rPr>
            <w:rFonts w:ascii="Times New Roman" w:eastAsia="Times New Roman" w:hAnsi="Times New Roman" w:cs="Times New Roman"/>
            <w:sz w:val="24"/>
            <w:szCs w:val="24"/>
          </w:rPr>
          <w:t>abstract class Bike{  </w:t>
        </w:r>
      </w:ins>
    </w:p>
    <w:p w:rsidR="00414614" w:rsidRPr="00414614" w:rsidRDefault="00414614" w:rsidP="00414614">
      <w:pPr>
        <w:numPr>
          <w:ilvl w:val="0"/>
          <w:numId w:val="68"/>
        </w:numPr>
        <w:spacing w:before="100" w:beforeAutospacing="1" w:after="100" w:afterAutospacing="1" w:line="240" w:lineRule="auto"/>
        <w:rPr>
          <w:ins w:id="2130" w:author="Unknown"/>
          <w:rFonts w:ascii="Times New Roman" w:eastAsia="Times New Roman" w:hAnsi="Times New Roman" w:cs="Times New Roman"/>
          <w:sz w:val="24"/>
          <w:szCs w:val="24"/>
        </w:rPr>
      </w:pPr>
      <w:ins w:id="2131" w:author="Unknown">
        <w:r w:rsidRPr="00414614">
          <w:rPr>
            <w:rFonts w:ascii="Times New Roman" w:eastAsia="Times New Roman" w:hAnsi="Times New Roman" w:cs="Times New Roman"/>
            <w:sz w:val="24"/>
            <w:szCs w:val="24"/>
          </w:rPr>
          <w:t>  abstract void run();  </w:t>
        </w:r>
      </w:ins>
    </w:p>
    <w:p w:rsidR="00414614" w:rsidRPr="00414614" w:rsidRDefault="00414614" w:rsidP="00414614">
      <w:pPr>
        <w:numPr>
          <w:ilvl w:val="0"/>
          <w:numId w:val="68"/>
        </w:numPr>
        <w:spacing w:before="100" w:beforeAutospacing="1" w:after="100" w:afterAutospacing="1" w:line="240" w:lineRule="auto"/>
        <w:rPr>
          <w:ins w:id="2132" w:author="Unknown"/>
          <w:rFonts w:ascii="Times New Roman" w:eastAsia="Times New Roman" w:hAnsi="Times New Roman" w:cs="Times New Roman"/>
          <w:sz w:val="24"/>
          <w:szCs w:val="24"/>
        </w:rPr>
      </w:pPr>
      <w:ins w:id="213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8"/>
        </w:numPr>
        <w:spacing w:before="100" w:beforeAutospacing="1" w:after="100" w:afterAutospacing="1" w:line="240" w:lineRule="auto"/>
        <w:rPr>
          <w:ins w:id="2134" w:author="Unknown"/>
          <w:rFonts w:ascii="Times New Roman" w:eastAsia="Times New Roman" w:hAnsi="Times New Roman" w:cs="Times New Roman"/>
          <w:sz w:val="24"/>
          <w:szCs w:val="24"/>
        </w:rPr>
      </w:pPr>
      <w:ins w:id="2135" w:author="Unknown">
        <w:r w:rsidRPr="00414614">
          <w:rPr>
            <w:rFonts w:ascii="Times New Roman" w:eastAsia="Times New Roman" w:hAnsi="Times New Roman" w:cs="Times New Roman"/>
            <w:sz w:val="24"/>
            <w:szCs w:val="24"/>
          </w:rPr>
          <w:t>class Honda4 extends Bike{  </w:t>
        </w:r>
      </w:ins>
    </w:p>
    <w:p w:rsidR="00414614" w:rsidRPr="00414614" w:rsidRDefault="00414614" w:rsidP="00414614">
      <w:pPr>
        <w:numPr>
          <w:ilvl w:val="0"/>
          <w:numId w:val="68"/>
        </w:numPr>
        <w:spacing w:before="100" w:beforeAutospacing="1" w:after="100" w:afterAutospacing="1" w:line="240" w:lineRule="auto"/>
        <w:rPr>
          <w:ins w:id="2136" w:author="Unknown"/>
          <w:rFonts w:ascii="Times New Roman" w:eastAsia="Times New Roman" w:hAnsi="Times New Roman" w:cs="Times New Roman"/>
          <w:sz w:val="24"/>
          <w:szCs w:val="24"/>
        </w:rPr>
      </w:pPr>
      <w:ins w:id="2137" w:author="Unknown">
        <w:r w:rsidRPr="00414614">
          <w:rPr>
            <w:rFonts w:ascii="Times New Roman" w:eastAsia="Times New Roman" w:hAnsi="Times New Roman" w:cs="Times New Roman"/>
            <w:sz w:val="24"/>
            <w:szCs w:val="24"/>
          </w:rPr>
          <w:t>void run(){System.out.println("running safely");}  </w:t>
        </w:r>
      </w:ins>
    </w:p>
    <w:p w:rsidR="00414614" w:rsidRPr="00414614" w:rsidRDefault="00414614" w:rsidP="00414614">
      <w:pPr>
        <w:numPr>
          <w:ilvl w:val="0"/>
          <w:numId w:val="68"/>
        </w:numPr>
        <w:spacing w:before="100" w:beforeAutospacing="1" w:after="100" w:afterAutospacing="1" w:line="240" w:lineRule="auto"/>
        <w:rPr>
          <w:ins w:id="2138" w:author="Unknown"/>
          <w:rFonts w:ascii="Times New Roman" w:eastAsia="Times New Roman" w:hAnsi="Times New Roman" w:cs="Times New Roman"/>
          <w:sz w:val="24"/>
          <w:szCs w:val="24"/>
        </w:rPr>
      </w:pPr>
      <w:ins w:id="2139"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68"/>
        </w:numPr>
        <w:spacing w:before="100" w:beforeAutospacing="1" w:after="100" w:afterAutospacing="1" w:line="240" w:lineRule="auto"/>
        <w:rPr>
          <w:ins w:id="2140" w:author="Unknown"/>
          <w:rFonts w:ascii="Times New Roman" w:eastAsia="Times New Roman" w:hAnsi="Times New Roman" w:cs="Times New Roman"/>
          <w:sz w:val="24"/>
          <w:szCs w:val="24"/>
        </w:rPr>
      </w:pPr>
      <w:ins w:id="2141" w:author="Unknown">
        <w:r w:rsidRPr="00414614">
          <w:rPr>
            <w:rFonts w:ascii="Times New Roman" w:eastAsia="Times New Roman" w:hAnsi="Times New Roman" w:cs="Times New Roman"/>
            <w:sz w:val="24"/>
            <w:szCs w:val="24"/>
          </w:rPr>
          <w:t> Bike obj = new Honda4();  </w:t>
        </w:r>
      </w:ins>
    </w:p>
    <w:p w:rsidR="00414614" w:rsidRPr="00414614" w:rsidRDefault="00414614" w:rsidP="00414614">
      <w:pPr>
        <w:numPr>
          <w:ilvl w:val="0"/>
          <w:numId w:val="68"/>
        </w:numPr>
        <w:spacing w:before="100" w:beforeAutospacing="1" w:after="100" w:afterAutospacing="1" w:line="240" w:lineRule="auto"/>
        <w:rPr>
          <w:ins w:id="2142" w:author="Unknown"/>
          <w:rFonts w:ascii="Times New Roman" w:eastAsia="Times New Roman" w:hAnsi="Times New Roman" w:cs="Times New Roman"/>
          <w:sz w:val="24"/>
          <w:szCs w:val="24"/>
        </w:rPr>
      </w:pPr>
      <w:ins w:id="2143" w:author="Unknown">
        <w:r w:rsidRPr="00414614">
          <w:rPr>
            <w:rFonts w:ascii="Times New Roman" w:eastAsia="Times New Roman" w:hAnsi="Times New Roman" w:cs="Times New Roman"/>
            <w:sz w:val="24"/>
            <w:szCs w:val="24"/>
          </w:rPr>
          <w:t> obj.run();  </w:t>
        </w:r>
      </w:ins>
    </w:p>
    <w:p w:rsidR="00414614" w:rsidRPr="00414614" w:rsidRDefault="00414614" w:rsidP="00414614">
      <w:pPr>
        <w:numPr>
          <w:ilvl w:val="0"/>
          <w:numId w:val="68"/>
        </w:numPr>
        <w:spacing w:before="100" w:beforeAutospacing="1" w:after="100" w:afterAutospacing="1" w:line="240" w:lineRule="auto"/>
        <w:rPr>
          <w:ins w:id="2144" w:author="Unknown"/>
          <w:rFonts w:ascii="Times New Roman" w:eastAsia="Times New Roman" w:hAnsi="Times New Roman" w:cs="Times New Roman"/>
          <w:sz w:val="24"/>
          <w:szCs w:val="24"/>
        </w:rPr>
      </w:pPr>
      <w:ins w:id="21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8"/>
        </w:numPr>
        <w:spacing w:before="100" w:beforeAutospacing="1" w:after="100" w:afterAutospacing="1" w:line="240" w:lineRule="auto"/>
        <w:rPr>
          <w:ins w:id="2146" w:author="Unknown"/>
          <w:rFonts w:ascii="Times New Roman" w:eastAsia="Times New Roman" w:hAnsi="Times New Roman" w:cs="Times New Roman"/>
          <w:sz w:val="24"/>
          <w:szCs w:val="24"/>
        </w:rPr>
      </w:pPr>
      <w:ins w:id="2147"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148" w:author="Unknown"/>
          <w:rFonts w:ascii="Times New Roman" w:eastAsia="Times New Roman" w:hAnsi="Times New Roman" w:cs="Times New Roman"/>
          <w:sz w:val="24"/>
          <w:szCs w:val="24"/>
        </w:rPr>
      </w:pPr>
      <w:ins w:id="2149"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"http://www.javatpoint.com/opr/test.jsp?filename=Honda4"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2150" w:author="Unknown"/>
          <w:rFonts w:ascii="Times New Roman" w:eastAsia="Times New Roman" w:hAnsi="Times New Roman" w:cs="Times New Roman"/>
          <w:sz w:val="24"/>
          <w:szCs w:val="24"/>
        </w:rPr>
      </w:pPr>
      <w:ins w:id="215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2" w:author="Unknown"/>
          <w:rFonts w:ascii="Courier New" w:eastAsia="Times New Roman" w:hAnsi="Courier New" w:cs="Courier New"/>
          <w:sz w:val="20"/>
          <w:szCs w:val="20"/>
        </w:rPr>
      </w:pPr>
      <w:ins w:id="2153" w:author="Unknown">
        <w:r w:rsidRPr="00414614">
          <w:rPr>
            <w:rFonts w:ascii="Courier New" w:eastAsia="Times New Roman" w:hAnsi="Courier New" w:cs="Courier New"/>
            <w:sz w:val="20"/>
            <w:szCs w:val="20"/>
          </w:rPr>
          <w:t>running safely</w:t>
        </w:r>
      </w:ins>
    </w:p>
    <w:p w:rsidR="00414614" w:rsidRPr="00414614" w:rsidRDefault="00414614" w:rsidP="00414614">
      <w:pPr>
        <w:spacing w:after="0" w:line="240" w:lineRule="auto"/>
        <w:rPr>
          <w:ins w:id="2154" w:author="Unknown"/>
          <w:rFonts w:ascii="Times New Roman" w:eastAsia="Times New Roman" w:hAnsi="Times New Roman" w:cs="Times New Roman"/>
          <w:sz w:val="24"/>
          <w:szCs w:val="24"/>
        </w:rPr>
      </w:pPr>
      <w:ins w:id="215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"https://www.javatpoint.com/abstract-class-in-java"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156" w:author="Unknown"/>
          <w:rFonts w:ascii="Times New Roman" w:eastAsia="Times New Roman" w:hAnsi="Times New Roman" w:cs="Times New Roman"/>
          <w:sz w:val="24"/>
          <w:szCs w:val="24"/>
        </w:rPr>
      </w:pPr>
      <w:ins w:id="2157" w:author="Unknown">
        <w:r w:rsidRPr="00414614">
          <w:rPr>
            <w:rFonts w:ascii="Times New Roman" w:eastAsia="Times New Roman" w:hAnsi="Times New Roman" w:cs="Times New Roman"/>
            <w:sz w:val="24"/>
            <w:szCs w:val="24"/>
          </w:rPr>
          <w:pict>
            <v:rect id="_x0000_i114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158" w:author="Unknown"/>
          <w:rFonts w:ascii="Times New Roman" w:eastAsia="Times New Roman" w:hAnsi="Times New Roman" w:cs="Times New Roman"/>
          <w:b/>
          <w:bCs/>
          <w:sz w:val="27"/>
          <w:szCs w:val="27"/>
        </w:rPr>
      </w:pPr>
      <w:ins w:id="2159" w:author="Unknown">
        <w:r w:rsidRPr="00414614">
          <w:rPr>
            <w:rFonts w:ascii="Times New Roman" w:eastAsia="Times New Roman" w:hAnsi="Times New Roman" w:cs="Times New Roman"/>
            <w:b/>
            <w:bCs/>
            <w:sz w:val="27"/>
            <w:szCs w:val="27"/>
          </w:rPr>
          <w:t>110) Can there be an abstract method without an abstract class?</w:t>
        </w:r>
      </w:ins>
    </w:p>
    <w:p w:rsidR="00414614" w:rsidRPr="00414614" w:rsidRDefault="00414614" w:rsidP="00414614">
      <w:pPr>
        <w:spacing w:before="100" w:beforeAutospacing="1" w:after="100" w:afterAutospacing="1" w:line="240" w:lineRule="auto"/>
        <w:rPr>
          <w:ins w:id="2160" w:author="Unknown"/>
          <w:rFonts w:ascii="Times New Roman" w:eastAsia="Times New Roman" w:hAnsi="Times New Roman" w:cs="Times New Roman"/>
          <w:sz w:val="24"/>
          <w:szCs w:val="24"/>
        </w:rPr>
      </w:pPr>
      <w:ins w:id="2161" w:author="Unknown">
        <w:r w:rsidRPr="00414614">
          <w:rPr>
            <w:rFonts w:ascii="Times New Roman" w:eastAsia="Times New Roman" w:hAnsi="Times New Roman" w:cs="Times New Roman"/>
            <w:sz w:val="24"/>
            <w:szCs w:val="24"/>
          </w:rPr>
          <w:lastRenderedPageBreak/>
          <w:t>No, if there is an abstract method in a class, that class must be abstract.</w:t>
        </w:r>
      </w:ins>
    </w:p>
    <w:p w:rsidR="00414614" w:rsidRPr="00414614" w:rsidRDefault="00414614" w:rsidP="00414614">
      <w:pPr>
        <w:spacing w:after="0" w:line="240" w:lineRule="auto"/>
        <w:rPr>
          <w:ins w:id="2162" w:author="Unknown"/>
          <w:rFonts w:ascii="Times New Roman" w:eastAsia="Times New Roman" w:hAnsi="Times New Roman" w:cs="Times New Roman"/>
          <w:sz w:val="24"/>
          <w:szCs w:val="24"/>
        </w:rPr>
      </w:pPr>
      <w:ins w:id="2163" w:author="Unknown">
        <w:r w:rsidRPr="00414614">
          <w:rPr>
            <w:rFonts w:ascii="Times New Roman" w:eastAsia="Times New Roman" w:hAnsi="Times New Roman" w:cs="Times New Roman"/>
            <w:sz w:val="24"/>
            <w:szCs w:val="24"/>
          </w:rPr>
          <w:pict>
            <v:rect id="_x0000_i114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164" w:author="Unknown"/>
          <w:rFonts w:ascii="Times New Roman" w:eastAsia="Times New Roman" w:hAnsi="Times New Roman" w:cs="Times New Roman"/>
          <w:b/>
          <w:bCs/>
          <w:sz w:val="27"/>
          <w:szCs w:val="27"/>
        </w:rPr>
      </w:pPr>
      <w:ins w:id="2165" w:author="Unknown">
        <w:r w:rsidRPr="00414614">
          <w:rPr>
            <w:rFonts w:ascii="Times New Roman" w:eastAsia="Times New Roman" w:hAnsi="Times New Roman" w:cs="Times New Roman"/>
            <w:b/>
            <w:bCs/>
            <w:sz w:val="27"/>
            <w:szCs w:val="27"/>
          </w:rPr>
          <w:t>111) Is the following program written correctly? If yes then what will be the output of the program?</w:t>
        </w:r>
      </w:ins>
    </w:p>
    <w:p w:rsidR="00414614" w:rsidRPr="00414614" w:rsidRDefault="00414614" w:rsidP="00414614">
      <w:pPr>
        <w:numPr>
          <w:ilvl w:val="0"/>
          <w:numId w:val="69"/>
        </w:numPr>
        <w:spacing w:before="100" w:beforeAutospacing="1" w:after="100" w:afterAutospacing="1" w:line="240" w:lineRule="auto"/>
        <w:rPr>
          <w:ins w:id="2166" w:author="Unknown"/>
          <w:rFonts w:ascii="Times New Roman" w:eastAsia="Times New Roman" w:hAnsi="Times New Roman" w:cs="Times New Roman"/>
          <w:sz w:val="24"/>
          <w:szCs w:val="24"/>
        </w:rPr>
      </w:pPr>
      <w:ins w:id="2167" w:author="Unknown">
        <w:r w:rsidRPr="00414614">
          <w:rPr>
            <w:rFonts w:ascii="Times New Roman" w:eastAsia="Times New Roman" w:hAnsi="Times New Roman" w:cs="Times New Roman"/>
            <w:sz w:val="24"/>
            <w:szCs w:val="24"/>
          </w:rPr>
          <w:t>abstract class Calculate  </w:t>
        </w:r>
      </w:ins>
    </w:p>
    <w:p w:rsidR="00414614" w:rsidRPr="00414614" w:rsidRDefault="00414614" w:rsidP="00414614">
      <w:pPr>
        <w:numPr>
          <w:ilvl w:val="0"/>
          <w:numId w:val="69"/>
        </w:numPr>
        <w:spacing w:before="100" w:beforeAutospacing="1" w:after="100" w:afterAutospacing="1" w:line="240" w:lineRule="auto"/>
        <w:rPr>
          <w:ins w:id="2168" w:author="Unknown"/>
          <w:rFonts w:ascii="Times New Roman" w:eastAsia="Times New Roman" w:hAnsi="Times New Roman" w:cs="Times New Roman"/>
          <w:sz w:val="24"/>
          <w:szCs w:val="24"/>
        </w:rPr>
      </w:pPr>
      <w:ins w:id="216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9"/>
        </w:numPr>
        <w:spacing w:before="100" w:beforeAutospacing="1" w:after="100" w:afterAutospacing="1" w:line="240" w:lineRule="auto"/>
        <w:rPr>
          <w:ins w:id="2170" w:author="Unknown"/>
          <w:rFonts w:ascii="Times New Roman" w:eastAsia="Times New Roman" w:hAnsi="Times New Roman" w:cs="Times New Roman"/>
          <w:sz w:val="24"/>
          <w:szCs w:val="24"/>
        </w:rPr>
      </w:pPr>
      <w:ins w:id="2171" w:author="Unknown">
        <w:r w:rsidRPr="00414614">
          <w:rPr>
            <w:rFonts w:ascii="Times New Roman" w:eastAsia="Times New Roman" w:hAnsi="Times New Roman" w:cs="Times New Roman"/>
            <w:sz w:val="24"/>
            <w:szCs w:val="24"/>
          </w:rPr>
          <w:t>    abstract int multiply(int a, int b);  </w:t>
        </w:r>
      </w:ins>
    </w:p>
    <w:p w:rsidR="00414614" w:rsidRPr="00414614" w:rsidRDefault="00414614" w:rsidP="00414614">
      <w:pPr>
        <w:numPr>
          <w:ilvl w:val="0"/>
          <w:numId w:val="69"/>
        </w:numPr>
        <w:spacing w:before="100" w:beforeAutospacing="1" w:after="100" w:afterAutospacing="1" w:line="240" w:lineRule="auto"/>
        <w:rPr>
          <w:ins w:id="2172" w:author="Unknown"/>
          <w:rFonts w:ascii="Times New Roman" w:eastAsia="Times New Roman" w:hAnsi="Times New Roman" w:cs="Times New Roman"/>
          <w:sz w:val="24"/>
          <w:szCs w:val="24"/>
        </w:rPr>
      </w:pPr>
      <w:ins w:id="217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9"/>
        </w:numPr>
        <w:spacing w:before="100" w:beforeAutospacing="1" w:after="100" w:afterAutospacing="1" w:line="240" w:lineRule="auto"/>
        <w:rPr>
          <w:ins w:id="2174" w:author="Unknown"/>
          <w:rFonts w:ascii="Times New Roman" w:eastAsia="Times New Roman" w:hAnsi="Times New Roman" w:cs="Times New Roman"/>
          <w:sz w:val="24"/>
          <w:szCs w:val="24"/>
        </w:rPr>
      </w:pPr>
      <w:ins w:id="21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9"/>
        </w:numPr>
        <w:spacing w:before="100" w:beforeAutospacing="1" w:after="100" w:afterAutospacing="1" w:line="240" w:lineRule="auto"/>
        <w:rPr>
          <w:ins w:id="2176" w:author="Unknown"/>
          <w:rFonts w:ascii="Times New Roman" w:eastAsia="Times New Roman" w:hAnsi="Times New Roman" w:cs="Times New Roman"/>
          <w:sz w:val="24"/>
          <w:szCs w:val="24"/>
        </w:rPr>
      </w:pPr>
      <w:ins w:id="2177"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69"/>
        </w:numPr>
        <w:spacing w:before="100" w:beforeAutospacing="1" w:after="100" w:afterAutospacing="1" w:line="240" w:lineRule="auto"/>
        <w:rPr>
          <w:ins w:id="2178" w:author="Unknown"/>
          <w:rFonts w:ascii="Times New Roman" w:eastAsia="Times New Roman" w:hAnsi="Times New Roman" w:cs="Times New Roman"/>
          <w:sz w:val="24"/>
          <w:szCs w:val="24"/>
        </w:rPr>
      </w:pPr>
      <w:ins w:id="217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69"/>
        </w:numPr>
        <w:spacing w:before="100" w:beforeAutospacing="1" w:after="100" w:afterAutospacing="1" w:line="240" w:lineRule="auto"/>
        <w:rPr>
          <w:ins w:id="2180" w:author="Unknown"/>
          <w:rFonts w:ascii="Times New Roman" w:eastAsia="Times New Roman" w:hAnsi="Times New Roman" w:cs="Times New Roman"/>
          <w:sz w:val="24"/>
          <w:szCs w:val="24"/>
        </w:rPr>
      </w:pPr>
      <w:ins w:id="218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69"/>
        </w:numPr>
        <w:spacing w:before="100" w:beforeAutospacing="1" w:after="100" w:afterAutospacing="1" w:line="240" w:lineRule="auto"/>
        <w:rPr>
          <w:ins w:id="2182" w:author="Unknown"/>
          <w:rFonts w:ascii="Times New Roman" w:eastAsia="Times New Roman" w:hAnsi="Times New Roman" w:cs="Times New Roman"/>
          <w:sz w:val="24"/>
          <w:szCs w:val="24"/>
        </w:rPr>
      </w:pPr>
      <w:ins w:id="218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9"/>
        </w:numPr>
        <w:spacing w:before="100" w:beforeAutospacing="1" w:after="100" w:afterAutospacing="1" w:line="240" w:lineRule="auto"/>
        <w:rPr>
          <w:ins w:id="2184" w:author="Unknown"/>
          <w:rFonts w:ascii="Times New Roman" w:eastAsia="Times New Roman" w:hAnsi="Times New Roman" w:cs="Times New Roman"/>
          <w:sz w:val="24"/>
          <w:szCs w:val="24"/>
        </w:rPr>
      </w:pPr>
      <w:ins w:id="2185" w:author="Unknown">
        <w:r w:rsidRPr="00414614">
          <w:rPr>
            <w:rFonts w:ascii="Times New Roman" w:eastAsia="Times New Roman" w:hAnsi="Times New Roman" w:cs="Times New Roman"/>
            <w:sz w:val="24"/>
            <w:szCs w:val="24"/>
          </w:rPr>
          <w:t>        int result = new Calculate()  </w:t>
        </w:r>
      </w:ins>
    </w:p>
    <w:p w:rsidR="00414614" w:rsidRPr="00414614" w:rsidRDefault="00414614" w:rsidP="00414614">
      <w:pPr>
        <w:numPr>
          <w:ilvl w:val="0"/>
          <w:numId w:val="69"/>
        </w:numPr>
        <w:spacing w:before="100" w:beforeAutospacing="1" w:after="100" w:afterAutospacing="1" w:line="240" w:lineRule="auto"/>
        <w:rPr>
          <w:ins w:id="2186" w:author="Unknown"/>
          <w:rFonts w:ascii="Times New Roman" w:eastAsia="Times New Roman" w:hAnsi="Times New Roman" w:cs="Times New Roman"/>
          <w:sz w:val="24"/>
          <w:szCs w:val="24"/>
        </w:rPr>
      </w:pPr>
      <w:ins w:id="218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9"/>
        </w:numPr>
        <w:spacing w:before="100" w:beforeAutospacing="1" w:after="100" w:afterAutospacing="1" w:line="240" w:lineRule="auto"/>
        <w:rPr>
          <w:ins w:id="2188" w:author="Unknown"/>
          <w:rFonts w:ascii="Times New Roman" w:eastAsia="Times New Roman" w:hAnsi="Times New Roman" w:cs="Times New Roman"/>
          <w:sz w:val="24"/>
          <w:szCs w:val="24"/>
        </w:rPr>
      </w:pPr>
      <w:ins w:id="2189" w:author="Unknown">
        <w:r w:rsidRPr="00414614">
          <w:rPr>
            <w:rFonts w:ascii="Times New Roman" w:eastAsia="Times New Roman" w:hAnsi="Times New Roman" w:cs="Times New Roman"/>
            <w:sz w:val="24"/>
            <w:szCs w:val="24"/>
          </w:rPr>
          <w:t>            @Override  </w:t>
        </w:r>
      </w:ins>
    </w:p>
    <w:p w:rsidR="00414614" w:rsidRPr="00414614" w:rsidRDefault="00414614" w:rsidP="00414614">
      <w:pPr>
        <w:numPr>
          <w:ilvl w:val="0"/>
          <w:numId w:val="69"/>
        </w:numPr>
        <w:spacing w:before="100" w:beforeAutospacing="1" w:after="100" w:afterAutospacing="1" w:line="240" w:lineRule="auto"/>
        <w:rPr>
          <w:ins w:id="2190" w:author="Unknown"/>
          <w:rFonts w:ascii="Times New Roman" w:eastAsia="Times New Roman" w:hAnsi="Times New Roman" w:cs="Times New Roman"/>
          <w:sz w:val="24"/>
          <w:szCs w:val="24"/>
        </w:rPr>
      </w:pPr>
      <w:ins w:id="2191" w:author="Unknown">
        <w:r w:rsidRPr="00414614">
          <w:rPr>
            <w:rFonts w:ascii="Times New Roman" w:eastAsia="Times New Roman" w:hAnsi="Times New Roman" w:cs="Times New Roman"/>
            <w:sz w:val="24"/>
            <w:szCs w:val="24"/>
          </w:rPr>
          <w:t>            int multiply(int a, int b)  </w:t>
        </w:r>
      </w:ins>
    </w:p>
    <w:p w:rsidR="00414614" w:rsidRPr="00414614" w:rsidRDefault="00414614" w:rsidP="00414614">
      <w:pPr>
        <w:numPr>
          <w:ilvl w:val="0"/>
          <w:numId w:val="69"/>
        </w:numPr>
        <w:spacing w:before="100" w:beforeAutospacing="1" w:after="100" w:afterAutospacing="1" w:line="240" w:lineRule="auto"/>
        <w:rPr>
          <w:ins w:id="2192" w:author="Unknown"/>
          <w:rFonts w:ascii="Times New Roman" w:eastAsia="Times New Roman" w:hAnsi="Times New Roman" w:cs="Times New Roman"/>
          <w:sz w:val="24"/>
          <w:szCs w:val="24"/>
        </w:rPr>
      </w:pPr>
      <w:ins w:id="219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9"/>
        </w:numPr>
        <w:spacing w:before="100" w:beforeAutospacing="1" w:after="100" w:afterAutospacing="1" w:line="240" w:lineRule="auto"/>
        <w:rPr>
          <w:ins w:id="2194" w:author="Unknown"/>
          <w:rFonts w:ascii="Times New Roman" w:eastAsia="Times New Roman" w:hAnsi="Times New Roman" w:cs="Times New Roman"/>
          <w:sz w:val="24"/>
          <w:szCs w:val="24"/>
        </w:rPr>
      </w:pPr>
      <w:ins w:id="2195" w:author="Unknown">
        <w:r w:rsidRPr="00414614">
          <w:rPr>
            <w:rFonts w:ascii="Times New Roman" w:eastAsia="Times New Roman" w:hAnsi="Times New Roman" w:cs="Times New Roman"/>
            <w:sz w:val="24"/>
            <w:szCs w:val="24"/>
          </w:rPr>
          <w:t>                return a*b;  </w:t>
        </w:r>
      </w:ins>
    </w:p>
    <w:p w:rsidR="00414614" w:rsidRPr="00414614" w:rsidRDefault="00414614" w:rsidP="00414614">
      <w:pPr>
        <w:numPr>
          <w:ilvl w:val="0"/>
          <w:numId w:val="69"/>
        </w:numPr>
        <w:spacing w:before="100" w:beforeAutospacing="1" w:after="100" w:afterAutospacing="1" w:line="240" w:lineRule="auto"/>
        <w:rPr>
          <w:ins w:id="2196" w:author="Unknown"/>
          <w:rFonts w:ascii="Times New Roman" w:eastAsia="Times New Roman" w:hAnsi="Times New Roman" w:cs="Times New Roman"/>
          <w:sz w:val="24"/>
          <w:szCs w:val="24"/>
        </w:rPr>
      </w:pPr>
      <w:ins w:id="219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9"/>
        </w:numPr>
        <w:spacing w:before="100" w:beforeAutospacing="1" w:after="100" w:afterAutospacing="1" w:line="240" w:lineRule="auto"/>
        <w:rPr>
          <w:ins w:id="2198" w:author="Unknown"/>
          <w:rFonts w:ascii="Times New Roman" w:eastAsia="Times New Roman" w:hAnsi="Times New Roman" w:cs="Times New Roman"/>
          <w:sz w:val="24"/>
          <w:szCs w:val="24"/>
        </w:rPr>
      </w:pPr>
      <w:ins w:id="2199" w:author="Unknown">
        <w:r w:rsidRPr="00414614">
          <w:rPr>
            <w:rFonts w:ascii="Times New Roman" w:eastAsia="Times New Roman" w:hAnsi="Times New Roman" w:cs="Times New Roman"/>
            <w:sz w:val="24"/>
            <w:szCs w:val="24"/>
          </w:rPr>
          <w:t>        }.multiply(12,32);  </w:t>
        </w:r>
      </w:ins>
    </w:p>
    <w:p w:rsidR="00414614" w:rsidRPr="00414614" w:rsidRDefault="00414614" w:rsidP="00414614">
      <w:pPr>
        <w:numPr>
          <w:ilvl w:val="0"/>
          <w:numId w:val="69"/>
        </w:numPr>
        <w:spacing w:before="100" w:beforeAutospacing="1" w:after="100" w:afterAutospacing="1" w:line="240" w:lineRule="auto"/>
        <w:rPr>
          <w:ins w:id="2200" w:author="Unknown"/>
          <w:rFonts w:ascii="Times New Roman" w:eastAsia="Times New Roman" w:hAnsi="Times New Roman" w:cs="Times New Roman"/>
          <w:sz w:val="24"/>
          <w:szCs w:val="24"/>
        </w:rPr>
      </w:pPr>
      <w:ins w:id="2201" w:author="Unknown">
        <w:r w:rsidRPr="00414614">
          <w:rPr>
            <w:rFonts w:ascii="Times New Roman" w:eastAsia="Times New Roman" w:hAnsi="Times New Roman" w:cs="Times New Roman"/>
            <w:sz w:val="24"/>
            <w:szCs w:val="24"/>
          </w:rPr>
          <w:t>        System.out.println("result = "+result);  </w:t>
        </w:r>
      </w:ins>
    </w:p>
    <w:p w:rsidR="00414614" w:rsidRPr="00414614" w:rsidRDefault="00414614" w:rsidP="00414614">
      <w:pPr>
        <w:numPr>
          <w:ilvl w:val="0"/>
          <w:numId w:val="69"/>
        </w:numPr>
        <w:spacing w:before="100" w:beforeAutospacing="1" w:after="100" w:afterAutospacing="1" w:line="240" w:lineRule="auto"/>
        <w:rPr>
          <w:ins w:id="2202" w:author="Unknown"/>
          <w:rFonts w:ascii="Times New Roman" w:eastAsia="Times New Roman" w:hAnsi="Times New Roman" w:cs="Times New Roman"/>
          <w:sz w:val="24"/>
          <w:szCs w:val="24"/>
        </w:rPr>
      </w:pPr>
      <w:ins w:id="220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69"/>
        </w:numPr>
        <w:spacing w:before="100" w:beforeAutospacing="1" w:after="100" w:afterAutospacing="1" w:line="240" w:lineRule="auto"/>
        <w:rPr>
          <w:ins w:id="2204" w:author="Unknown"/>
          <w:rFonts w:ascii="Times New Roman" w:eastAsia="Times New Roman" w:hAnsi="Times New Roman" w:cs="Times New Roman"/>
          <w:sz w:val="24"/>
          <w:szCs w:val="24"/>
        </w:rPr>
      </w:pPr>
      <w:ins w:id="2205"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206" w:author="Unknown"/>
          <w:rFonts w:ascii="Times New Roman" w:eastAsia="Times New Roman" w:hAnsi="Times New Roman" w:cs="Times New Roman"/>
          <w:sz w:val="24"/>
          <w:szCs w:val="24"/>
        </w:rPr>
      </w:pPr>
      <w:ins w:id="2207" w:author="Unknown">
        <w:r w:rsidRPr="00414614">
          <w:rPr>
            <w:rFonts w:ascii="Times New Roman" w:eastAsia="Times New Roman" w:hAnsi="Times New Roman" w:cs="Times New Roman"/>
            <w:sz w:val="24"/>
            <w:szCs w:val="24"/>
          </w:rPr>
          <w:t>Yes, the program is written correctly. The Main class provides the definition of abstract method multiply declared in abstract class Calculation. The output of the program will be:</w:t>
        </w:r>
      </w:ins>
    </w:p>
    <w:p w:rsidR="00414614" w:rsidRPr="00414614" w:rsidRDefault="00414614" w:rsidP="00414614">
      <w:pPr>
        <w:spacing w:before="100" w:beforeAutospacing="1" w:after="100" w:afterAutospacing="1" w:line="240" w:lineRule="auto"/>
        <w:rPr>
          <w:ins w:id="2208" w:author="Unknown"/>
          <w:rFonts w:ascii="Times New Roman" w:eastAsia="Times New Roman" w:hAnsi="Times New Roman" w:cs="Times New Roman"/>
          <w:sz w:val="24"/>
          <w:szCs w:val="24"/>
        </w:rPr>
      </w:pPr>
      <w:ins w:id="220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0" w:author="Unknown"/>
          <w:rFonts w:ascii="Courier New" w:eastAsia="Times New Roman" w:hAnsi="Courier New" w:cs="Courier New"/>
          <w:sz w:val="20"/>
          <w:szCs w:val="20"/>
        </w:rPr>
      </w:pPr>
      <w:ins w:id="2211" w:author="Unknown">
        <w:r w:rsidRPr="00414614">
          <w:rPr>
            <w:rFonts w:ascii="Courier New" w:eastAsia="Times New Roman" w:hAnsi="Courier New" w:cs="Courier New"/>
            <w:sz w:val="20"/>
            <w:szCs w:val="20"/>
          </w:rPr>
          <w:t>384</w:t>
        </w:r>
      </w:ins>
    </w:p>
    <w:p w:rsidR="00414614" w:rsidRPr="00414614" w:rsidRDefault="00414614" w:rsidP="00414614">
      <w:pPr>
        <w:spacing w:after="0" w:line="240" w:lineRule="auto"/>
        <w:rPr>
          <w:ins w:id="2212" w:author="Unknown"/>
          <w:rFonts w:ascii="Times New Roman" w:eastAsia="Times New Roman" w:hAnsi="Times New Roman" w:cs="Times New Roman"/>
          <w:sz w:val="24"/>
          <w:szCs w:val="24"/>
        </w:rPr>
      </w:pPr>
      <w:ins w:id="2213" w:author="Unknown">
        <w:r w:rsidRPr="00414614">
          <w:rPr>
            <w:rFonts w:ascii="Times New Roman" w:eastAsia="Times New Roman" w:hAnsi="Times New Roman" w:cs="Times New Roman"/>
            <w:sz w:val="24"/>
            <w:szCs w:val="24"/>
          </w:rPr>
          <w:pict>
            <v:rect id="_x0000_i114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14" w:author="Unknown"/>
          <w:rFonts w:ascii="Times New Roman" w:eastAsia="Times New Roman" w:hAnsi="Times New Roman" w:cs="Times New Roman"/>
          <w:b/>
          <w:bCs/>
          <w:sz w:val="27"/>
          <w:szCs w:val="27"/>
        </w:rPr>
      </w:pPr>
      <w:ins w:id="2215" w:author="Unknown">
        <w:r w:rsidRPr="00414614">
          <w:rPr>
            <w:rFonts w:ascii="Times New Roman" w:eastAsia="Times New Roman" w:hAnsi="Times New Roman" w:cs="Times New Roman"/>
            <w:b/>
            <w:bCs/>
            <w:sz w:val="27"/>
            <w:szCs w:val="27"/>
          </w:rPr>
          <w:t>112) Can you use abstract and final both with a method?</w:t>
        </w:r>
      </w:ins>
    </w:p>
    <w:p w:rsidR="00414614" w:rsidRPr="00414614" w:rsidRDefault="00414614" w:rsidP="00414614">
      <w:pPr>
        <w:spacing w:before="100" w:beforeAutospacing="1" w:after="100" w:afterAutospacing="1" w:line="240" w:lineRule="auto"/>
        <w:rPr>
          <w:ins w:id="2216" w:author="Unknown"/>
          <w:rFonts w:ascii="Times New Roman" w:eastAsia="Times New Roman" w:hAnsi="Times New Roman" w:cs="Times New Roman"/>
          <w:sz w:val="24"/>
          <w:szCs w:val="24"/>
        </w:rPr>
      </w:pPr>
      <w:ins w:id="2217" w:author="Unknown">
        <w:r w:rsidRPr="00414614">
          <w:rPr>
            <w:rFonts w:ascii="Times New Roman" w:eastAsia="Times New Roman" w:hAnsi="Times New Roman" w:cs="Times New Roman"/>
            <w:sz w:val="24"/>
            <w:szCs w:val="24"/>
          </w:rPr>
          <w:t>No, because we need to override the abstract method to provide its implementation, whereas we can't override the final method.</w:t>
        </w:r>
      </w:ins>
    </w:p>
    <w:p w:rsidR="00414614" w:rsidRPr="00414614" w:rsidRDefault="00414614" w:rsidP="00414614">
      <w:pPr>
        <w:spacing w:after="0" w:line="240" w:lineRule="auto"/>
        <w:rPr>
          <w:ins w:id="2218" w:author="Unknown"/>
          <w:rFonts w:ascii="Times New Roman" w:eastAsia="Times New Roman" w:hAnsi="Times New Roman" w:cs="Times New Roman"/>
          <w:sz w:val="24"/>
          <w:szCs w:val="24"/>
        </w:rPr>
      </w:pPr>
      <w:ins w:id="2219" w:author="Unknown">
        <w:r w:rsidRPr="00414614">
          <w:rPr>
            <w:rFonts w:ascii="Times New Roman" w:eastAsia="Times New Roman" w:hAnsi="Times New Roman" w:cs="Times New Roman"/>
            <w:sz w:val="24"/>
            <w:szCs w:val="24"/>
          </w:rPr>
          <w:pict>
            <v:rect id="_x0000_i114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20" w:author="Unknown"/>
          <w:rFonts w:ascii="Times New Roman" w:eastAsia="Times New Roman" w:hAnsi="Times New Roman" w:cs="Times New Roman"/>
          <w:b/>
          <w:bCs/>
          <w:sz w:val="27"/>
          <w:szCs w:val="27"/>
        </w:rPr>
      </w:pPr>
      <w:ins w:id="2221" w:author="Unknown">
        <w:r w:rsidRPr="00414614">
          <w:rPr>
            <w:rFonts w:ascii="Times New Roman" w:eastAsia="Times New Roman" w:hAnsi="Times New Roman" w:cs="Times New Roman"/>
            <w:b/>
            <w:bCs/>
            <w:sz w:val="27"/>
            <w:szCs w:val="27"/>
          </w:rPr>
          <w:t>113) Is it possible to instantiate the abstract class?</w:t>
        </w:r>
      </w:ins>
    </w:p>
    <w:p w:rsidR="00414614" w:rsidRPr="00414614" w:rsidRDefault="00414614" w:rsidP="00414614">
      <w:pPr>
        <w:spacing w:before="100" w:beforeAutospacing="1" w:after="100" w:afterAutospacing="1" w:line="240" w:lineRule="auto"/>
        <w:rPr>
          <w:ins w:id="2222" w:author="Unknown"/>
          <w:rFonts w:ascii="Times New Roman" w:eastAsia="Times New Roman" w:hAnsi="Times New Roman" w:cs="Times New Roman"/>
          <w:sz w:val="24"/>
          <w:szCs w:val="24"/>
        </w:rPr>
      </w:pPr>
      <w:ins w:id="2223" w:author="Unknown">
        <w:r w:rsidRPr="00414614">
          <w:rPr>
            <w:rFonts w:ascii="Times New Roman" w:eastAsia="Times New Roman" w:hAnsi="Times New Roman" w:cs="Times New Roman"/>
            <w:sz w:val="24"/>
            <w:szCs w:val="24"/>
          </w:rPr>
          <w:lastRenderedPageBreak/>
          <w:t>No, the abstract class can never be instantiated even if it contains a constructor and all of its methods are implemented.</w:t>
        </w:r>
      </w:ins>
    </w:p>
    <w:p w:rsidR="00414614" w:rsidRPr="00414614" w:rsidRDefault="00414614" w:rsidP="00414614">
      <w:pPr>
        <w:spacing w:after="0" w:line="240" w:lineRule="auto"/>
        <w:rPr>
          <w:ins w:id="2224" w:author="Unknown"/>
          <w:rFonts w:ascii="Times New Roman" w:eastAsia="Times New Roman" w:hAnsi="Times New Roman" w:cs="Times New Roman"/>
          <w:sz w:val="24"/>
          <w:szCs w:val="24"/>
        </w:rPr>
      </w:pPr>
      <w:ins w:id="2225" w:author="Unknown">
        <w:r w:rsidRPr="00414614">
          <w:rPr>
            <w:rFonts w:ascii="Times New Roman" w:eastAsia="Times New Roman" w:hAnsi="Times New Roman" w:cs="Times New Roman"/>
            <w:sz w:val="24"/>
            <w:szCs w:val="24"/>
          </w:rPr>
          <w:pict>
            <v:rect id="_x0000_i114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26" w:author="Unknown"/>
          <w:rFonts w:ascii="Times New Roman" w:eastAsia="Times New Roman" w:hAnsi="Times New Roman" w:cs="Times New Roman"/>
          <w:b/>
          <w:bCs/>
          <w:sz w:val="27"/>
          <w:szCs w:val="27"/>
        </w:rPr>
      </w:pPr>
      <w:ins w:id="2227" w:author="Unknown">
        <w:r w:rsidRPr="00414614">
          <w:rPr>
            <w:rFonts w:ascii="Times New Roman" w:eastAsia="Times New Roman" w:hAnsi="Times New Roman" w:cs="Times New Roman"/>
            <w:b/>
            <w:bCs/>
            <w:sz w:val="27"/>
            <w:szCs w:val="27"/>
          </w:rPr>
          <w:t>114) What is the interface?</w:t>
        </w:r>
      </w:ins>
    </w:p>
    <w:p w:rsidR="00414614" w:rsidRPr="00414614" w:rsidRDefault="00414614" w:rsidP="00414614">
      <w:pPr>
        <w:spacing w:before="100" w:beforeAutospacing="1" w:after="100" w:afterAutospacing="1" w:line="240" w:lineRule="auto"/>
        <w:rPr>
          <w:ins w:id="2228" w:author="Unknown"/>
          <w:rFonts w:ascii="Times New Roman" w:eastAsia="Times New Roman" w:hAnsi="Times New Roman" w:cs="Times New Roman"/>
          <w:sz w:val="24"/>
          <w:szCs w:val="24"/>
        </w:rPr>
      </w:pPr>
      <w:ins w:id="2229" w:author="Unknown">
        <w:r w:rsidRPr="00414614">
          <w:rPr>
            <w:rFonts w:ascii="Times New Roman" w:eastAsia="Times New Roman" w:hAnsi="Times New Roman" w:cs="Times New Roman"/>
            <w:sz w:val="24"/>
            <w:szCs w:val="24"/>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ins>
    </w:p>
    <w:p w:rsidR="00414614" w:rsidRPr="00414614" w:rsidRDefault="00414614" w:rsidP="00414614">
      <w:pPr>
        <w:spacing w:after="0" w:line="240" w:lineRule="auto"/>
        <w:rPr>
          <w:ins w:id="2230" w:author="Unknown"/>
          <w:rFonts w:ascii="Times New Roman" w:eastAsia="Times New Roman" w:hAnsi="Times New Roman" w:cs="Times New Roman"/>
          <w:sz w:val="24"/>
          <w:szCs w:val="24"/>
        </w:rPr>
      </w:pPr>
      <w:ins w:id="223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"https://www.javatpoint.com/interface-in-java"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232" w:author="Unknown"/>
          <w:rFonts w:ascii="Times New Roman" w:eastAsia="Times New Roman" w:hAnsi="Times New Roman" w:cs="Times New Roman"/>
          <w:sz w:val="24"/>
          <w:szCs w:val="24"/>
        </w:rPr>
      </w:pPr>
      <w:ins w:id="2233" w:author="Unknown">
        <w:r w:rsidRPr="00414614">
          <w:rPr>
            <w:rFonts w:ascii="Times New Roman" w:eastAsia="Times New Roman" w:hAnsi="Times New Roman" w:cs="Times New Roman"/>
            <w:sz w:val="24"/>
            <w:szCs w:val="24"/>
          </w:rPr>
          <w:pict>
            <v:rect id="_x0000_i114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34" w:author="Unknown"/>
          <w:rFonts w:ascii="Times New Roman" w:eastAsia="Times New Roman" w:hAnsi="Times New Roman" w:cs="Times New Roman"/>
          <w:b/>
          <w:bCs/>
          <w:sz w:val="27"/>
          <w:szCs w:val="27"/>
        </w:rPr>
      </w:pPr>
      <w:ins w:id="2235" w:author="Unknown">
        <w:r w:rsidRPr="00414614">
          <w:rPr>
            <w:rFonts w:ascii="Times New Roman" w:eastAsia="Times New Roman" w:hAnsi="Times New Roman" w:cs="Times New Roman"/>
            <w:b/>
            <w:bCs/>
            <w:sz w:val="27"/>
            <w:szCs w:val="27"/>
          </w:rPr>
          <w:t>115) Can you declare an interface method static?</w:t>
        </w:r>
      </w:ins>
    </w:p>
    <w:p w:rsidR="00414614" w:rsidRPr="00414614" w:rsidRDefault="00414614" w:rsidP="00414614">
      <w:pPr>
        <w:spacing w:before="100" w:beforeAutospacing="1" w:after="100" w:afterAutospacing="1" w:line="240" w:lineRule="auto"/>
        <w:rPr>
          <w:ins w:id="2236" w:author="Unknown"/>
          <w:rFonts w:ascii="Times New Roman" w:eastAsia="Times New Roman" w:hAnsi="Times New Roman" w:cs="Times New Roman"/>
          <w:sz w:val="24"/>
          <w:szCs w:val="24"/>
        </w:rPr>
      </w:pPr>
      <w:ins w:id="2237" w:author="Unknown">
        <w:r w:rsidRPr="00414614">
          <w:rPr>
            <w:rFonts w:ascii="Times New Roman" w:eastAsia="Times New Roman" w:hAnsi="Times New Roman" w:cs="Times New Roman"/>
            <w:sz w:val="24"/>
            <w:szCs w:val="24"/>
          </w:rPr>
          <w:t xml:space="preserve">No, because methods of an interface are abstract by default, and we can not use static and abstract together. </w:t>
        </w:r>
      </w:ins>
    </w:p>
    <w:p w:rsidR="00414614" w:rsidRPr="00414614" w:rsidRDefault="00414614" w:rsidP="00414614">
      <w:pPr>
        <w:spacing w:after="0" w:line="240" w:lineRule="auto"/>
        <w:rPr>
          <w:ins w:id="2238" w:author="Unknown"/>
          <w:rFonts w:ascii="Times New Roman" w:eastAsia="Times New Roman" w:hAnsi="Times New Roman" w:cs="Times New Roman"/>
          <w:sz w:val="24"/>
          <w:szCs w:val="24"/>
        </w:rPr>
      </w:pPr>
      <w:ins w:id="2239" w:author="Unknown">
        <w:r w:rsidRPr="00414614">
          <w:rPr>
            <w:rFonts w:ascii="Times New Roman" w:eastAsia="Times New Roman" w:hAnsi="Times New Roman" w:cs="Times New Roman"/>
            <w:sz w:val="24"/>
            <w:szCs w:val="24"/>
          </w:rPr>
          <w:pict>
            <v:rect id="_x0000_i114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40" w:author="Unknown"/>
          <w:rFonts w:ascii="Times New Roman" w:eastAsia="Times New Roman" w:hAnsi="Times New Roman" w:cs="Times New Roman"/>
          <w:b/>
          <w:bCs/>
          <w:sz w:val="27"/>
          <w:szCs w:val="27"/>
        </w:rPr>
      </w:pPr>
      <w:ins w:id="2241" w:author="Unknown">
        <w:r w:rsidRPr="00414614">
          <w:rPr>
            <w:rFonts w:ascii="Times New Roman" w:eastAsia="Times New Roman" w:hAnsi="Times New Roman" w:cs="Times New Roman"/>
            <w:b/>
            <w:bCs/>
            <w:sz w:val="27"/>
            <w:szCs w:val="27"/>
          </w:rPr>
          <w:t>116) Can the Interface be final?</w:t>
        </w:r>
      </w:ins>
    </w:p>
    <w:p w:rsidR="00414614" w:rsidRPr="00414614" w:rsidRDefault="00414614" w:rsidP="00414614">
      <w:pPr>
        <w:spacing w:before="100" w:beforeAutospacing="1" w:after="100" w:afterAutospacing="1" w:line="240" w:lineRule="auto"/>
        <w:rPr>
          <w:ins w:id="2242" w:author="Unknown"/>
          <w:rFonts w:ascii="Times New Roman" w:eastAsia="Times New Roman" w:hAnsi="Times New Roman" w:cs="Times New Roman"/>
          <w:sz w:val="24"/>
          <w:szCs w:val="24"/>
        </w:rPr>
      </w:pPr>
      <w:ins w:id="2243" w:author="Unknown">
        <w:r w:rsidRPr="00414614">
          <w:rPr>
            <w:rFonts w:ascii="Times New Roman" w:eastAsia="Times New Roman" w:hAnsi="Times New Roman" w:cs="Times New Roman"/>
            <w:sz w:val="24"/>
            <w:szCs w:val="24"/>
          </w:rPr>
          <w:t>No, because an interface needs to be implemented by the other class and if it is final, it can't be implemented by any class.</w:t>
        </w:r>
      </w:ins>
    </w:p>
    <w:p w:rsidR="00414614" w:rsidRPr="00414614" w:rsidRDefault="00414614" w:rsidP="00414614">
      <w:pPr>
        <w:spacing w:after="0" w:line="240" w:lineRule="auto"/>
        <w:rPr>
          <w:ins w:id="2244" w:author="Unknown"/>
          <w:rFonts w:ascii="Times New Roman" w:eastAsia="Times New Roman" w:hAnsi="Times New Roman" w:cs="Times New Roman"/>
          <w:sz w:val="24"/>
          <w:szCs w:val="24"/>
        </w:rPr>
      </w:pPr>
      <w:ins w:id="2245" w:author="Unknown">
        <w:r w:rsidRPr="00414614">
          <w:rPr>
            <w:rFonts w:ascii="Times New Roman" w:eastAsia="Times New Roman" w:hAnsi="Times New Roman" w:cs="Times New Roman"/>
            <w:sz w:val="24"/>
            <w:szCs w:val="24"/>
          </w:rPr>
          <w:pict>
            <v:rect id="_x0000_i114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46" w:author="Unknown"/>
          <w:rFonts w:ascii="Times New Roman" w:eastAsia="Times New Roman" w:hAnsi="Times New Roman" w:cs="Times New Roman"/>
          <w:b/>
          <w:bCs/>
          <w:sz w:val="27"/>
          <w:szCs w:val="27"/>
        </w:rPr>
      </w:pPr>
      <w:ins w:id="2247" w:author="Unknown">
        <w:r w:rsidRPr="00414614">
          <w:rPr>
            <w:rFonts w:ascii="Times New Roman" w:eastAsia="Times New Roman" w:hAnsi="Times New Roman" w:cs="Times New Roman"/>
            <w:b/>
            <w:bCs/>
            <w:sz w:val="27"/>
            <w:szCs w:val="27"/>
          </w:rPr>
          <w:t>117) What is a marker interface?</w:t>
        </w:r>
      </w:ins>
    </w:p>
    <w:p w:rsidR="00414614" w:rsidRPr="00414614" w:rsidRDefault="00414614" w:rsidP="00414614">
      <w:pPr>
        <w:spacing w:before="100" w:beforeAutospacing="1" w:after="100" w:afterAutospacing="1" w:line="240" w:lineRule="auto"/>
        <w:rPr>
          <w:ins w:id="2248" w:author="Unknown"/>
          <w:rFonts w:ascii="Times New Roman" w:eastAsia="Times New Roman" w:hAnsi="Times New Roman" w:cs="Times New Roman"/>
          <w:sz w:val="24"/>
          <w:szCs w:val="24"/>
        </w:rPr>
      </w:pPr>
      <w:ins w:id="2249" w:author="Unknown">
        <w:r w:rsidRPr="00414614">
          <w:rPr>
            <w:rFonts w:ascii="Times New Roman" w:eastAsia="Times New Roman" w:hAnsi="Times New Roman" w:cs="Times New Roman"/>
            <w:sz w:val="24"/>
            <w:szCs w:val="24"/>
          </w:rPr>
          <w:t>A Marker interface can be defined as the interface which has no data member and member functions. For example, Serializable, Cloneable are marker interfaces. The marker interface can be declared as follows.</w:t>
        </w:r>
      </w:ins>
    </w:p>
    <w:p w:rsidR="00414614" w:rsidRPr="00414614" w:rsidRDefault="00414614" w:rsidP="00414614">
      <w:pPr>
        <w:numPr>
          <w:ilvl w:val="0"/>
          <w:numId w:val="70"/>
        </w:numPr>
        <w:spacing w:before="100" w:beforeAutospacing="1" w:after="100" w:afterAutospacing="1" w:line="240" w:lineRule="auto"/>
        <w:rPr>
          <w:ins w:id="2250" w:author="Unknown"/>
          <w:rFonts w:ascii="Times New Roman" w:eastAsia="Times New Roman" w:hAnsi="Times New Roman" w:cs="Times New Roman"/>
          <w:sz w:val="24"/>
          <w:szCs w:val="24"/>
        </w:rPr>
      </w:pPr>
      <w:ins w:id="2251" w:author="Unknown">
        <w:r w:rsidRPr="00414614">
          <w:rPr>
            <w:rFonts w:ascii="Times New Roman" w:eastAsia="Times New Roman" w:hAnsi="Times New Roman" w:cs="Times New Roman"/>
            <w:sz w:val="24"/>
            <w:szCs w:val="24"/>
          </w:rPr>
          <w:t>public interface Serializable{    </w:t>
        </w:r>
      </w:ins>
    </w:p>
    <w:p w:rsidR="00414614" w:rsidRPr="00414614" w:rsidRDefault="00414614" w:rsidP="00414614">
      <w:pPr>
        <w:numPr>
          <w:ilvl w:val="0"/>
          <w:numId w:val="70"/>
        </w:numPr>
        <w:spacing w:before="100" w:beforeAutospacing="1" w:after="100" w:afterAutospacing="1" w:line="240" w:lineRule="auto"/>
        <w:rPr>
          <w:ins w:id="2252" w:author="Unknown"/>
          <w:rFonts w:ascii="Times New Roman" w:eastAsia="Times New Roman" w:hAnsi="Times New Roman" w:cs="Times New Roman"/>
          <w:sz w:val="24"/>
          <w:szCs w:val="24"/>
        </w:rPr>
      </w:pPr>
      <w:ins w:id="225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254" w:author="Unknown"/>
          <w:rFonts w:ascii="Times New Roman" w:eastAsia="Times New Roman" w:hAnsi="Times New Roman" w:cs="Times New Roman"/>
          <w:sz w:val="24"/>
          <w:szCs w:val="24"/>
        </w:rPr>
      </w:pPr>
      <w:ins w:id="2255" w:author="Unknown">
        <w:r w:rsidRPr="00414614">
          <w:rPr>
            <w:rFonts w:ascii="Times New Roman" w:eastAsia="Times New Roman" w:hAnsi="Times New Roman" w:cs="Times New Roman"/>
            <w:sz w:val="24"/>
            <w:szCs w:val="24"/>
          </w:rPr>
          <w:pict>
            <v:rect id="_x0000_i114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56" w:author="Unknown"/>
          <w:rFonts w:ascii="Times New Roman" w:eastAsia="Times New Roman" w:hAnsi="Times New Roman" w:cs="Times New Roman"/>
          <w:b/>
          <w:bCs/>
          <w:sz w:val="27"/>
          <w:szCs w:val="27"/>
        </w:rPr>
      </w:pPr>
      <w:ins w:id="2257" w:author="Unknown">
        <w:r w:rsidRPr="00414614">
          <w:rPr>
            <w:rFonts w:ascii="Times New Roman" w:eastAsia="Times New Roman" w:hAnsi="Times New Roman" w:cs="Times New Roman"/>
            <w:b/>
            <w:bCs/>
            <w:sz w:val="27"/>
            <w:szCs w:val="27"/>
          </w:rPr>
          <w:t>118) What are the differences between abstract class and interface?</w:t>
        </w:r>
      </w:ins>
    </w:p>
    <w:tbl>
      <w:tblPr>
        <w:tblW w:w="0" w:type="auto"/>
        <w:tblCellSpacing w:w="15" w:type="dxa"/>
        <w:tblCellMar>
          <w:top w:w="15" w:type="dxa"/>
          <w:left w:w="15" w:type="dxa"/>
          <w:bottom w:w="15" w:type="dxa"/>
          <w:right w:w="15" w:type="dxa"/>
        </w:tblCellMar>
        <w:tblLook w:val="04A0"/>
      </w:tblPr>
      <w:tblGrid>
        <w:gridCol w:w="5129"/>
        <w:gridCol w:w="4321"/>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lastRenderedPageBreak/>
              <w:t>Abstract class</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Interface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An abstract class can have a method body (non-abstract methods).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interface has only abstract methods.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An abstract class can have instance variables.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An interface cannot have instance variables.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An abstract class can have the constructor.</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interface cannot have the constructor.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An abstract class can have static methods.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interface cannot have static methods.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You can extend one abstract class.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You can implement multiple interfaces.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abstract class </w:t>
            </w:r>
            <w:r w:rsidRPr="00414614">
              <w:rPr>
                <w:rFonts w:ascii="Times New Roman" w:eastAsia="Times New Roman" w:hAnsi="Times New Roman" w:cs="Times New Roman"/>
                <w:b/>
                <w:bCs/>
                <w:sz w:val="24"/>
                <w:szCs w:val="24"/>
              </w:rPr>
              <w:t>can provide the implementation of the interface</w:t>
            </w:r>
            <w:r w:rsidRPr="00414614">
              <w:rPr>
                <w:rFonts w:ascii="Times New Roman" w:eastAsia="Times New Roman" w:hAnsi="Times New Roman" w:cs="Times New Roman"/>
                <w:sz w:val="24"/>
                <w:szCs w:val="24"/>
              </w:rPr>
              <w: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Interface </w:t>
            </w:r>
            <w:r w:rsidRPr="00414614">
              <w:rPr>
                <w:rFonts w:ascii="Times New Roman" w:eastAsia="Times New Roman" w:hAnsi="Times New Roman" w:cs="Times New Roman"/>
                <w:b/>
                <w:bCs/>
                <w:sz w:val="24"/>
                <w:szCs w:val="24"/>
              </w:rPr>
              <w:t>can't provide the implementation of the abstract class</w:t>
            </w:r>
            <w:r w:rsidRPr="00414614">
              <w:rPr>
                <w:rFonts w:ascii="Times New Roman" w:eastAsia="Times New Roman" w:hAnsi="Times New Roman" w:cs="Times New Roman"/>
                <w:sz w:val="24"/>
                <w:szCs w:val="24"/>
              </w:rPr>
              <w: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abstract keyword</w:t>
            </w:r>
            <w:r w:rsidRPr="00414614">
              <w:rPr>
                <w:rFonts w:ascii="Times New Roman" w:eastAsia="Times New Roman" w:hAnsi="Times New Roman" w:cs="Times New Roman"/>
                <w:sz w:val="24"/>
                <w:szCs w:val="24"/>
              </w:rPr>
              <w:t xml:space="preserve"> is used to declare an abstract class.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interface keyword</w:t>
            </w:r>
            <w:r w:rsidRPr="00414614">
              <w:rPr>
                <w:rFonts w:ascii="Times New Roman" w:eastAsia="Times New Roman" w:hAnsi="Times New Roman" w:cs="Times New Roman"/>
                <w:sz w:val="24"/>
                <w:szCs w:val="24"/>
              </w:rPr>
              <w:t xml:space="preserve"> is used to declare an interface.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An </w:t>
            </w:r>
            <w:r w:rsidRPr="00414614">
              <w:rPr>
                <w:rFonts w:ascii="Times New Roman" w:eastAsia="Times New Roman" w:hAnsi="Times New Roman" w:cs="Times New Roman"/>
                <w:b/>
                <w:bCs/>
                <w:sz w:val="24"/>
                <w:szCs w:val="24"/>
              </w:rPr>
              <w:t>abstract class</w:t>
            </w:r>
            <w:r w:rsidRPr="00414614">
              <w:rPr>
                <w:rFonts w:ascii="Times New Roman" w:eastAsia="Times New Roman" w:hAnsi="Times New Roman" w:cs="Times New Roman"/>
                <w:sz w:val="24"/>
                <w:szCs w:val="24"/>
              </w:rPr>
              <w:t xml:space="preserve"> can extend another Java class and implement multiple Java interfaces.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An </w:t>
            </w:r>
            <w:r w:rsidRPr="00414614">
              <w:rPr>
                <w:rFonts w:ascii="Times New Roman" w:eastAsia="Times New Roman" w:hAnsi="Times New Roman" w:cs="Times New Roman"/>
                <w:b/>
                <w:bCs/>
                <w:sz w:val="24"/>
                <w:szCs w:val="24"/>
              </w:rPr>
              <w:t>interface</w:t>
            </w:r>
            <w:r w:rsidRPr="00414614">
              <w:rPr>
                <w:rFonts w:ascii="Times New Roman" w:eastAsia="Times New Roman" w:hAnsi="Times New Roman" w:cs="Times New Roman"/>
                <w:sz w:val="24"/>
                <w:szCs w:val="24"/>
              </w:rPr>
              <w:t xml:space="preserve"> can extend another Java interface only.</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An </w:t>
            </w:r>
            <w:r w:rsidRPr="00414614">
              <w:rPr>
                <w:rFonts w:ascii="Times New Roman" w:eastAsia="Times New Roman" w:hAnsi="Times New Roman" w:cs="Times New Roman"/>
                <w:b/>
                <w:bCs/>
                <w:sz w:val="24"/>
                <w:szCs w:val="24"/>
              </w:rPr>
              <w:t>abstract class</w:t>
            </w:r>
            <w:r w:rsidRPr="00414614">
              <w:rPr>
                <w:rFonts w:ascii="Times New Roman" w:eastAsia="Times New Roman" w:hAnsi="Times New Roman" w:cs="Times New Roman"/>
                <w:sz w:val="24"/>
                <w:szCs w:val="24"/>
              </w:rPr>
              <w:t xml:space="preserve"> can be extended using keyword </w:t>
            </w:r>
            <w:r w:rsidRPr="00414614">
              <w:rPr>
                <w:rFonts w:ascii="Times New Roman" w:eastAsia="Times New Roman" w:hAnsi="Times New Roman" w:cs="Times New Roman"/>
                <w:b/>
                <w:bCs/>
                <w:sz w:val="24"/>
                <w:szCs w:val="24"/>
              </w:rPr>
              <w:t>extends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An </w:t>
            </w:r>
            <w:r w:rsidRPr="00414614">
              <w:rPr>
                <w:rFonts w:ascii="Times New Roman" w:eastAsia="Times New Roman" w:hAnsi="Times New Roman" w:cs="Times New Roman"/>
                <w:b/>
                <w:bCs/>
                <w:sz w:val="24"/>
                <w:szCs w:val="24"/>
              </w:rPr>
              <w:t>interface class</w:t>
            </w:r>
            <w:r w:rsidRPr="00414614">
              <w:rPr>
                <w:rFonts w:ascii="Times New Roman" w:eastAsia="Times New Roman" w:hAnsi="Times New Roman" w:cs="Times New Roman"/>
                <w:sz w:val="24"/>
                <w:szCs w:val="24"/>
              </w:rPr>
              <w:t xml:space="preserve"> can be implemented using keyword </w:t>
            </w:r>
            <w:r w:rsidRPr="00414614">
              <w:rPr>
                <w:rFonts w:ascii="Times New Roman" w:eastAsia="Times New Roman" w:hAnsi="Times New Roman" w:cs="Times New Roman"/>
                <w:b/>
                <w:bCs/>
                <w:sz w:val="24"/>
                <w:szCs w:val="24"/>
              </w:rPr>
              <w:t>implements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Java</w:t>
            </w:r>
            <w:r w:rsidRPr="00414614">
              <w:rPr>
                <w:rFonts w:ascii="Times New Roman" w:eastAsia="Times New Roman" w:hAnsi="Times New Roman" w:cs="Times New Roman"/>
                <w:b/>
                <w:bCs/>
                <w:sz w:val="24"/>
                <w:szCs w:val="24"/>
              </w:rPr>
              <w:t xml:space="preserve"> abstract class</w:t>
            </w:r>
            <w:r w:rsidRPr="00414614">
              <w:rPr>
                <w:rFonts w:ascii="Times New Roman" w:eastAsia="Times New Roman" w:hAnsi="Times New Roman" w:cs="Times New Roman"/>
                <w:sz w:val="24"/>
                <w:szCs w:val="24"/>
              </w:rPr>
              <w:t xml:space="preserve"> can have class members like private, protected, etc.</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Members of a Java interface are public by default. </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Example:</w:t>
            </w:r>
            <w:r w:rsidRPr="00414614">
              <w:rPr>
                <w:rFonts w:ascii="Times New Roman" w:eastAsia="Times New Roman" w:hAnsi="Times New Roman" w:cs="Times New Roman"/>
                <w:sz w:val="24"/>
                <w:szCs w:val="24"/>
              </w:rPr>
              <w:br/>
              <w:t>public abstract class Shape{</w:t>
            </w:r>
            <w:r w:rsidRPr="00414614">
              <w:rPr>
                <w:rFonts w:ascii="Times New Roman" w:eastAsia="Times New Roman" w:hAnsi="Times New Roman" w:cs="Times New Roman"/>
                <w:sz w:val="24"/>
                <w:szCs w:val="24"/>
              </w:rPr>
              <w:br/>
              <w:t>public abstract void draw();</w:t>
            </w:r>
            <w:r w:rsidRPr="00414614">
              <w:rPr>
                <w:rFonts w:ascii="Times New Roman" w:eastAsia="Times New Roman" w:hAnsi="Times New Roman" w:cs="Times New Roman"/>
                <w:sz w:val="24"/>
                <w:szCs w:val="24"/>
              </w:rPr>
              <w:br/>
              <w: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b/>
                <w:bCs/>
                <w:sz w:val="24"/>
                <w:szCs w:val="24"/>
              </w:rPr>
              <w:t>Example:</w:t>
            </w:r>
            <w:r w:rsidRPr="00414614">
              <w:rPr>
                <w:rFonts w:ascii="Times New Roman" w:eastAsia="Times New Roman" w:hAnsi="Times New Roman" w:cs="Times New Roman"/>
                <w:sz w:val="24"/>
                <w:szCs w:val="24"/>
              </w:rPr>
              <w:br/>
              <w:t>public interface Drawable{</w:t>
            </w:r>
            <w:r w:rsidRPr="00414614">
              <w:rPr>
                <w:rFonts w:ascii="Times New Roman" w:eastAsia="Times New Roman" w:hAnsi="Times New Roman" w:cs="Times New Roman"/>
                <w:sz w:val="24"/>
                <w:szCs w:val="24"/>
              </w:rPr>
              <w:br/>
              <w:t>void draw();</w:t>
            </w:r>
            <w:r w:rsidRPr="00414614">
              <w:rPr>
                <w:rFonts w:ascii="Times New Roman" w:eastAsia="Times New Roman" w:hAnsi="Times New Roman" w:cs="Times New Roman"/>
                <w:sz w:val="24"/>
                <w:szCs w:val="24"/>
              </w:rPr>
              <w:br/>
              <w:t>}</w:t>
            </w:r>
          </w:p>
        </w:tc>
      </w:tr>
    </w:tbl>
    <w:p w:rsidR="00414614" w:rsidRPr="00414614" w:rsidRDefault="00414614" w:rsidP="00414614">
      <w:pPr>
        <w:spacing w:after="0" w:line="240" w:lineRule="auto"/>
        <w:rPr>
          <w:ins w:id="2258" w:author="Unknown"/>
          <w:rFonts w:ascii="Times New Roman" w:eastAsia="Times New Roman" w:hAnsi="Times New Roman" w:cs="Times New Roman"/>
          <w:sz w:val="24"/>
          <w:szCs w:val="24"/>
        </w:rPr>
      </w:pPr>
      <w:ins w:id="2259" w:author="Unknown">
        <w:r w:rsidRPr="00414614">
          <w:rPr>
            <w:rFonts w:ascii="Times New Roman" w:eastAsia="Times New Roman" w:hAnsi="Times New Roman" w:cs="Times New Roman"/>
            <w:sz w:val="24"/>
            <w:szCs w:val="24"/>
          </w:rPr>
          <w:pict>
            <v:rect id="_x0000_i114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60" w:author="Unknown"/>
          <w:rFonts w:ascii="Times New Roman" w:eastAsia="Times New Roman" w:hAnsi="Times New Roman" w:cs="Times New Roman"/>
          <w:b/>
          <w:bCs/>
          <w:sz w:val="27"/>
          <w:szCs w:val="27"/>
        </w:rPr>
      </w:pPr>
      <w:ins w:id="2261" w:author="Unknown">
        <w:r w:rsidRPr="00414614">
          <w:rPr>
            <w:rFonts w:ascii="Times New Roman" w:eastAsia="Times New Roman" w:hAnsi="Times New Roman" w:cs="Times New Roman"/>
            <w:b/>
            <w:bCs/>
            <w:sz w:val="27"/>
            <w:szCs w:val="27"/>
          </w:rPr>
          <w:t>119) Can we define private and protected modifiers for the members in interfaces?</w:t>
        </w:r>
      </w:ins>
    </w:p>
    <w:p w:rsidR="00414614" w:rsidRPr="00414614" w:rsidRDefault="00414614" w:rsidP="00414614">
      <w:pPr>
        <w:spacing w:before="100" w:beforeAutospacing="1" w:after="100" w:afterAutospacing="1" w:line="240" w:lineRule="auto"/>
        <w:rPr>
          <w:ins w:id="2262" w:author="Unknown"/>
          <w:rFonts w:ascii="Times New Roman" w:eastAsia="Times New Roman" w:hAnsi="Times New Roman" w:cs="Times New Roman"/>
          <w:sz w:val="24"/>
          <w:szCs w:val="24"/>
        </w:rPr>
      </w:pPr>
      <w:ins w:id="2263" w:author="Unknown">
        <w:r w:rsidRPr="00414614">
          <w:rPr>
            <w:rFonts w:ascii="Times New Roman" w:eastAsia="Times New Roman" w:hAnsi="Times New Roman" w:cs="Times New Roman"/>
            <w:sz w:val="24"/>
            <w:szCs w:val="24"/>
          </w:rPr>
          <w:t>No, they are implicitly public.</w:t>
        </w:r>
      </w:ins>
    </w:p>
    <w:p w:rsidR="00414614" w:rsidRPr="00414614" w:rsidRDefault="00414614" w:rsidP="00414614">
      <w:pPr>
        <w:spacing w:after="0" w:line="240" w:lineRule="auto"/>
        <w:rPr>
          <w:ins w:id="2264" w:author="Unknown"/>
          <w:rFonts w:ascii="Times New Roman" w:eastAsia="Times New Roman" w:hAnsi="Times New Roman" w:cs="Times New Roman"/>
          <w:sz w:val="24"/>
          <w:szCs w:val="24"/>
        </w:rPr>
      </w:pPr>
      <w:ins w:id="2265" w:author="Unknown">
        <w:r w:rsidRPr="00414614">
          <w:rPr>
            <w:rFonts w:ascii="Times New Roman" w:eastAsia="Times New Roman" w:hAnsi="Times New Roman" w:cs="Times New Roman"/>
            <w:sz w:val="24"/>
            <w:szCs w:val="24"/>
          </w:rPr>
          <w:pict>
            <v:rect id="_x0000_i115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66" w:author="Unknown"/>
          <w:rFonts w:ascii="Times New Roman" w:eastAsia="Times New Roman" w:hAnsi="Times New Roman" w:cs="Times New Roman"/>
          <w:b/>
          <w:bCs/>
          <w:sz w:val="27"/>
          <w:szCs w:val="27"/>
        </w:rPr>
      </w:pPr>
      <w:ins w:id="2267" w:author="Unknown">
        <w:r w:rsidRPr="00414614">
          <w:rPr>
            <w:rFonts w:ascii="Times New Roman" w:eastAsia="Times New Roman" w:hAnsi="Times New Roman" w:cs="Times New Roman"/>
            <w:b/>
            <w:bCs/>
            <w:sz w:val="27"/>
            <w:szCs w:val="27"/>
          </w:rPr>
          <w:t xml:space="preserve">120) When can an object reference be cast to an interface reference? </w:t>
        </w:r>
      </w:ins>
    </w:p>
    <w:p w:rsidR="00414614" w:rsidRPr="00414614" w:rsidRDefault="00414614" w:rsidP="00414614">
      <w:pPr>
        <w:spacing w:before="100" w:beforeAutospacing="1" w:after="100" w:afterAutospacing="1" w:line="240" w:lineRule="auto"/>
        <w:rPr>
          <w:ins w:id="2268" w:author="Unknown"/>
          <w:rFonts w:ascii="Times New Roman" w:eastAsia="Times New Roman" w:hAnsi="Times New Roman" w:cs="Times New Roman"/>
          <w:sz w:val="24"/>
          <w:szCs w:val="24"/>
        </w:rPr>
      </w:pPr>
      <w:ins w:id="2269" w:author="Unknown">
        <w:r w:rsidRPr="00414614">
          <w:rPr>
            <w:rFonts w:ascii="Times New Roman" w:eastAsia="Times New Roman" w:hAnsi="Times New Roman" w:cs="Times New Roman"/>
            <w:sz w:val="24"/>
            <w:szCs w:val="24"/>
          </w:rPr>
          <w:t>An object reference can be cast to an interface reference when the object implements the referenced interface.</w:t>
        </w:r>
      </w:ins>
    </w:p>
    <w:p w:rsidR="00414614" w:rsidRPr="00414614" w:rsidRDefault="00414614" w:rsidP="00414614">
      <w:pPr>
        <w:spacing w:after="0" w:line="240" w:lineRule="auto"/>
        <w:rPr>
          <w:ins w:id="2270" w:author="Unknown"/>
          <w:rFonts w:ascii="Times New Roman" w:eastAsia="Times New Roman" w:hAnsi="Times New Roman" w:cs="Times New Roman"/>
          <w:sz w:val="24"/>
          <w:szCs w:val="24"/>
        </w:rPr>
      </w:pPr>
      <w:ins w:id="2271" w:author="Unknown">
        <w:r w:rsidRPr="00414614">
          <w:rPr>
            <w:rFonts w:ascii="Times New Roman" w:eastAsia="Times New Roman" w:hAnsi="Times New Roman" w:cs="Times New Roman"/>
            <w:sz w:val="24"/>
            <w:szCs w:val="24"/>
          </w:rPr>
          <w:pict>
            <v:rect id="_x0000_i115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72" w:author="Unknown"/>
          <w:rFonts w:ascii="Times New Roman" w:eastAsia="Times New Roman" w:hAnsi="Times New Roman" w:cs="Times New Roman"/>
          <w:b/>
          <w:bCs/>
          <w:sz w:val="27"/>
          <w:szCs w:val="27"/>
        </w:rPr>
      </w:pPr>
      <w:ins w:id="2273" w:author="Unknown">
        <w:r w:rsidRPr="00414614">
          <w:rPr>
            <w:rFonts w:ascii="Times New Roman" w:eastAsia="Times New Roman" w:hAnsi="Times New Roman" w:cs="Times New Roman"/>
            <w:b/>
            <w:bCs/>
            <w:sz w:val="27"/>
            <w:szCs w:val="27"/>
          </w:rPr>
          <w:t xml:space="preserve">121) How to make a read-only class in Java? </w:t>
        </w:r>
      </w:ins>
    </w:p>
    <w:p w:rsidR="00414614" w:rsidRPr="00414614" w:rsidRDefault="00414614" w:rsidP="00414614">
      <w:pPr>
        <w:spacing w:before="100" w:beforeAutospacing="1" w:after="100" w:afterAutospacing="1" w:line="240" w:lineRule="auto"/>
        <w:rPr>
          <w:ins w:id="2274" w:author="Unknown"/>
          <w:rFonts w:ascii="Times New Roman" w:eastAsia="Times New Roman" w:hAnsi="Times New Roman" w:cs="Times New Roman"/>
          <w:sz w:val="24"/>
          <w:szCs w:val="24"/>
        </w:rPr>
      </w:pPr>
      <w:ins w:id="2275" w:author="Unknown">
        <w:r w:rsidRPr="00414614">
          <w:rPr>
            <w:rFonts w:ascii="Times New Roman" w:eastAsia="Times New Roman" w:hAnsi="Times New Roman" w:cs="Times New Roman"/>
            <w:sz w:val="24"/>
            <w:szCs w:val="24"/>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ins>
    </w:p>
    <w:p w:rsidR="00414614" w:rsidRPr="00414614" w:rsidRDefault="00414614" w:rsidP="00414614">
      <w:pPr>
        <w:numPr>
          <w:ilvl w:val="0"/>
          <w:numId w:val="71"/>
        </w:numPr>
        <w:spacing w:before="100" w:beforeAutospacing="1" w:after="100" w:afterAutospacing="1" w:line="240" w:lineRule="auto"/>
        <w:rPr>
          <w:ins w:id="2276" w:author="Unknown"/>
          <w:rFonts w:ascii="Times New Roman" w:eastAsia="Times New Roman" w:hAnsi="Times New Roman" w:cs="Times New Roman"/>
          <w:sz w:val="24"/>
          <w:szCs w:val="24"/>
        </w:rPr>
      </w:pPr>
      <w:ins w:id="2277" w:author="Unknown">
        <w:r w:rsidRPr="00414614">
          <w:rPr>
            <w:rFonts w:ascii="Times New Roman" w:eastAsia="Times New Roman" w:hAnsi="Times New Roman" w:cs="Times New Roman"/>
            <w:sz w:val="24"/>
            <w:szCs w:val="24"/>
          </w:rPr>
          <w:lastRenderedPageBreak/>
          <w:t>  //A Java class which has only getter methods.    </w:t>
        </w:r>
      </w:ins>
    </w:p>
    <w:p w:rsidR="00414614" w:rsidRPr="00414614" w:rsidRDefault="00414614" w:rsidP="00414614">
      <w:pPr>
        <w:numPr>
          <w:ilvl w:val="0"/>
          <w:numId w:val="71"/>
        </w:numPr>
        <w:spacing w:before="100" w:beforeAutospacing="1" w:after="100" w:afterAutospacing="1" w:line="240" w:lineRule="auto"/>
        <w:rPr>
          <w:ins w:id="2278" w:author="Unknown"/>
          <w:rFonts w:ascii="Times New Roman" w:eastAsia="Times New Roman" w:hAnsi="Times New Roman" w:cs="Times New Roman"/>
          <w:sz w:val="24"/>
          <w:szCs w:val="24"/>
        </w:rPr>
      </w:pPr>
      <w:ins w:id="2279" w:author="Unknown">
        <w:r w:rsidRPr="00414614">
          <w:rPr>
            <w:rFonts w:ascii="Times New Roman" w:eastAsia="Times New Roman" w:hAnsi="Times New Roman" w:cs="Times New Roman"/>
            <w:sz w:val="24"/>
            <w:szCs w:val="24"/>
          </w:rPr>
          <w:t>public class Student{    </w:t>
        </w:r>
      </w:ins>
    </w:p>
    <w:p w:rsidR="00414614" w:rsidRPr="00414614" w:rsidRDefault="00414614" w:rsidP="00414614">
      <w:pPr>
        <w:numPr>
          <w:ilvl w:val="0"/>
          <w:numId w:val="71"/>
        </w:numPr>
        <w:spacing w:before="100" w:beforeAutospacing="1" w:after="100" w:afterAutospacing="1" w:line="240" w:lineRule="auto"/>
        <w:rPr>
          <w:ins w:id="2280" w:author="Unknown"/>
          <w:rFonts w:ascii="Times New Roman" w:eastAsia="Times New Roman" w:hAnsi="Times New Roman" w:cs="Times New Roman"/>
          <w:sz w:val="24"/>
          <w:szCs w:val="24"/>
        </w:rPr>
      </w:pPr>
      <w:ins w:id="2281" w:author="Unknown">
        <w:r w:rsidRPr="00414614">
          <w:rPr>
            <w:rFonts w:ascii="Times New Roman" w:eastAsia="Times New Roman" w:hAnsi="Times New Roman" w:cs="Times New Roman"/>
            <w:sz w:val="24"/>
            <w:szCs w:val="24"/>
          </w:rPr>
          <w:t>//private data member    </w:t>
        </w:r>
      </w:ins>
    </w:p>
    <w:p w:rsidR="00414614" w:rsidRPr="00414614" w:rsidRDefault="00414614" w:rsidP="00414614">
      <w:pPr>
        <w:numPr>
          <w:ilvl w:val="0"/>
          <w:numId w:val="71"/>
        </w:numPr>
        <w:spacing w:before="100" w:beforeAutospacing="1" w:after="100" w:afterAutospacing="1" w:line="240" w:lineRule="auto"/>
        <w:rPr>
          <w:ins w:id="2282" w:author="Unknown"/>
          <w:rFonts w:ascii="Times New Roman" w:eastAsia="Times New Roman" w:hAnsi="Times New Roman" w:cs="Times New Roman"/>
          <w:sz w:val="24"/>
          <w:szCs w:val="24"/>
        </w:rPr>
      </w:pPr>
      <w:ins w:id="2283" w:author="Unknown">
        <w:r w:rsidRPr="00414614">
          <w:rPr>
            <w:rFonts w:ascii="Times New Roman" w:eastAsia="Times New Roman" w:hAnsi="Times New Roman" w:cs="Times New Roman"/>
            <w:sz w:val="24"/>
            <w:szCs w:val="24"/>
          </w:rPr>
          <w:t>private String college="AKG";    </w:t>
        </w:r>
      </w:ins>
    </w:p>
    <w:p w:rsidR="00414614" w:rsidRPr="00414614" w:rsidRDefault="00414614" w:rsidP="00414614">
      <w:pPr>
        <w:numPr>
          <w:ilvl w:val="0"/>
          <w:numId w:val="71"/>
        </w:numPr>
        <w:spacing w:before="100" w:beforeAutospacing="1" w:after="100" w:afterAutospacing="1" w:line="240" w:lineRule="auto"/>
        <w:rPr>
          <w:ins w:id="2284" w:author="Unknown"/>
          <w:rFonts w:ascii="Times New Roman" w:eastAsia="Times New Roman" w:hAnsi="Times New Roman" w:cs="Times New Roman"/>
          <w:sz w:val="24"/>
          <w:szCs w:val="24"/>
        </w:rPr>
      </w:pPr>
      <w:ins w:id="2285" w:author="Unknown">
        <w:r w:rsidRPr="00414614">
          <w:rPr>
            <w:rFonts w:ascii="Times New Roman" w:eastAsia="Times New Roman" w:hAnsi="Times New Roman" w:cs="Times New Roman"/>
            <w:sz w:val="24"/>
            <w:szCs w:val="24"/>
          </w:rPr>
          <w:t>//getter method for college    </w:t>
        </w:r>
      </w:ins>
    </w:p>
    <w:p w:rsidR="00414614" w:rsidRPr="00414614" w:rsidRDefault="00414614" w:rsidP="00414614">
      <w:pPr>
        <w:numPr>
          <w:ilvl w:val="0"/>
          <w:numId w:val="71"/>
        </w:numPr>
        <w:spacing w:before="100" w:beforeAutospacing="1" w:after="100" w:afterAutospacing="1" w:line="240" w:lineRule="auto"/>
        <w:rPr>
          <w:ins w:id="2286" w:author="Unknown"/>
          <w:rFonts w:ascii="Times New Roman" w:eastAsia="Times New Roman" w:hAnsi="Times New Roman" w:cs="Times New Roman"/>
          <w:sz w:val="24"/>
          <w:szCs w:val="24"/>
        </w:rPr>
      </w:pPr>
      <w:ins w:id="2287" w:author="Unknown">
        <w:r w:rsidRPr="00414614">
          <w:rPr>
            <w:rFonts w:ascii="Times New Roman" w:eastAsia="Times New Roman" w:hAnsi="Times New Roman" w:cs="Times New Roman"/>
            <w:sz w:val="24"/>
            <w:szCs w:val="24"/>
          </w:rPr>
          <w:t>public String getCollege(){    </w:t>
        </w:r>
      </w:ins>
    </w:p>
    <w:p w:rsidR="00414614" w:rsidRPr="00414614" w:rsidRDefault="00414614" w:rsidP="00414614">
      <w:pPr>
        <w:numPr>
          <w:ilvl w:val="0"/>
          <w:numId w:val="71"/>
        </w:numPr>
        <w:spacing w:before="100" w:beforeAutospacing="1" w:after="100" w:afterAutospacing="1" w:line="240" w:lineRule="auto"/>
        <w:rPr>
          <w:ins w:id="2288" w:author="Unknown"/>
          <w:rFonts w:ascii="Times New Roman" w:eastAsia="Times New Roman" w:hAnsi="Times New Roman" w:cs="Times New Roman"/>
          <w:sz w:val="24"/>
          <w:szCs w:val="24"/>
        </w:rPr>
      </w:pPr>
      <w:ins w:id="2289" w:author="Unknown">
        <w:r w:rsidRPr="00414614">
          <w:rPr>
            <w:rFonts w:ascii="Times New Roman" w:eastAsia="Times New Roman" w:hAnsi="Times New Roman" w:cs="Times New Roman"/>
            <w:sz w:val="24"/>
            <w:szCs w:val="24"/>
          </w:rPr>
          <w:t>return college;    </w:t>
        </w:r>
      </w:ins>
    </w:p>
    <w:p w:rsidR="00414614" w:rsidRPr="00414614" w:rsidRDefault="00414614" w:rsidP="00414614">
      <w:pPr>
        <w:numPr>
          <w:ilvl w:val="0"/>
          <w:numId w:val="71"/>
        </w:numPr>
        <w:spacing w:before="100" w:beforeAutospacing="1" w:after="100" w:afterAutospacing="1" w:line="240" w:lineRule="auto"/>
        <w:rPr>
          <w:ins w:id="2290" w:author="Unknown"/>
          <w:rFonts w:ascii="Times New Roman" w:eastAsia="Times New Roman" w:hAnsi="Times New Roman" w:cs="Times New Roman"/>
          <w:sz w:val="24"/>
          <w:szCs w:val="24"/>
        </w:rPr>
      </w:pPr>
      <w:ins w:id="229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71"/>
        </w:numPr>
        <w:spacing w:before="100" w:beforeAutospacing="1" w:after="100" w:afterAutospacing="1" w:line="240" w:lineRule="auto"/>
        <w:rPr>
          <w:ins w:id="2292" w:author="Unknown"/>
          <w:rFonts w:ascii="Times New Roman" w:eastAsia="Times New Roman" w:hAnsi="Times New Roman" w:cs="Times New Roman"/>
          <w:sz w:val="24"/>
          <w:szCs w:val="24"/>
        </w:rPr>
      </w:pPr>
      <w:ins w:id="229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294" w:author="Unknown"/>
          <w:rFonts w:ascii="Times New Roman" w:eastAsia="Times New Roman" w:hAnsi="Times New Roman" w:cs="Times New Roman"/>
          <w:sz w:val="24"/>
          <w:szCs w:val="24"/>
        </w:rPr>
      </w:pPr>
      <w:ins w:id="2295" w:author="Unknown">
        <w:r w:rsidRPr="00414614">
          <w:rPr>
            <w:rFonts w:ascii="Times New Roman" w:eastAsia="Times New Roman" w:hAnsi="Times New Roman" w:cs="Times New Roman"/>
            <w:sz w:val="24"/>
            <w:szCs w:val="24"/>
          </w:rPr>
          <w:pict>
            <v:rect id="_x0000_i115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296" w:author="Unknown"/>
          <w:rFonts w:ascii="Times New Roman" w:eastAsia="Times New Roman" w:hAnsi="Times New Roman" w:cs="Times New Roman"/>
          <w:b/>
          <w:bCs/>
          <w:sz w:val="27"/>
          <w:szCs w:val="27"/>
        </w:rPr>
      </w:pPr>
      <w:ins w:id="2297" w:author="Unknown">
        <w:r w:rsidRPr="00414614">
          <w:rPr>
            <w:rFonts w:ascii="Times New Roman" w:eastAsia="Times New Roman" w:hAnsi="Times New Roman" w:cs="Times New Roman"/>
            <w:b/>
            <w:bCs/>
            <w:sz w:val="27"/>
            <w:szCs w:val="27"/>
          </w:rPr>
          <w:t xml:space="preserve">122) How to make a write-only class in Java? </w:t>
        </w:r>
      </w:ins>
    </w:p>
    <w:p w:rsidR="00414614" w:rsidRPr="00414614" w:rsidRDefault="00414614" w:rsidP="00414614">
      <w:pPr>
        <w:spacing w:before="100" w:beforeAutospacing="1" w:after="100" w:afterAutospacing="1" w:line="240" w:lineRule="auto"/>
        <w:rPr>
          <w:ins w:id="2298" w:author="Unknown"/>
          <w:rFonts w:ascii="Times New Roman" w:eastAsia="Times New Roman" w:hAnsi="Times New Roman" w:cs="Times New Roman"/>
          <w:sz w:val="24"/>
          <w:szCs w:val="24"/>
        </w:rPr>
      </w:pPr>
      <w:ins w:id="2299" w:author="Unknown">
        <w:r w:rsidRPr="00414614">
          <w:rPr>
            <w:rFonts w:ascii="Times New Roman" w:eastAsia="Times New Roman" w:hAnsi="Times New Roman" w:cs="Times New Roman"/>
            <w:sz w:val="24"/>
            <w:szCs w:val="24"/>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ins>
    </w:p>
    <w:p w:rsidR="00414614" w:rsidRPr="00414614" w:rsidRDefault="00414614" w:rsidP="00414614">
      <w:pPr>
        <w:numPr>
          <w:ilvl w:val="0"/>
          <w:numId w:val="72"/>
        </w:numPr>
        <w:spacing w:before="100" w:beforeAutospacing="1" w:after="100" w:afterAutospacing="1" w:line="240" w:lineRule="auto"/>
        <w:rPr>
          <w:ins w:id="2300" w:author="Unknown"/>
          <w:rFonts w:ascii="Times New Roman" w:eastAsia="Times New Roman" w:hAnsi="Times New Roman" w:cs="Times New Roman"/>
          <w:sz w:val="24"/>
          <w:szCs w:val="24"/>
        </w:rPr>
      </w:pPr>
      <w:ins w:id="2301" w:author="Unknown">
        <w:r w:rsidRPr="00414614">
          <w:rPr>
            <w:rFonts w:ascii="Times New Roman" w:eastAsia="Times New Roman" w:hAnsi="Times New Roman" w:cs="Times New Roman"/>
            <w:sz w:val="24"/>
            <w:szCs w:val="24"/>
          </w:rPr>
          <w:t>  //A Java class which has only setter methods.    </w:t>
        </w:r>
      </w:ins>
    </w:p>
    <w:p w:rsidR="00414614" w:rsidRPr="00414614" w:rsidRDefault="00414614" w:rsidP="00414614">
      <w:pPr>
        <w:numPr>
          <w:ilvl w:val="0"/>
          <w:numId w:val="72"/>
        </w:numPr>
        <w:spacing w:before="100" w:beforeAutospacing="1" w:after="100" w:afterAutospacing="1" w:line="240" w:lineRule="auto"/>
        <w:rPr>
          <w:ins w:id="2302" w:author="Unknown"/>
          <w:rFonts w:ascii="Times New Roman" w:eastAsia="Times New Roman" w:hAnsi="Times New Roman" w:cs="Times New Roman"/>
          <w:sz w:val="24"/>
          <w:szCs w:val="24"/>
        </w:rPr>
      </w:pPr>
      <w:ins w:id="2303" w:author="Unknown">
        <w:r w:rsidRPr="00414614">
          <w:rPr>
            <w:rFonts w:ascii="Times New Roman" w:eastAsia="Times New Roman" w:hAnsi="Times New Roman" w:cs="Times New Roman"/>
            <w:sz w:val="24"/>
            <w:szCs w:val="24"/>
          </w:rPr>
          <w:t>public class Student{    </w:t>
        </w:r>
      </w:ins>
    </w:p>
    <w:p w:rsidR="00414614" w:rsidRPr="00414614" w:rsidRDefault="00414614" w:rsidP="00414614">
      <w:pPr>
        <w:numPr>
          <w:ilvl w:val="0"/>
          <w:numId w:val="72"/>
        </w:numPr>
        <w:spacing w:before="100" w:beforeAutospacing="1" w:after="100" w:afterAutospacing="1" w:line="240" w:lineRule="auto"/>
        <w:rPr>
          <w:ins w:id="2304" w:author="Unknown"/>
          <w:rFonts w:ascii="Times New Roman" w:eastAsia="Times New Roman" w:hAnsi="Times New Roman" w:cs="Times New Roman"/>
          <w:sz w:val="24"/>
          <w:szCs w:val="24"/>
        </w:rPr>
      </w:pPr>
      <w:ins w:id="2305" w:author="Unknown">
        <w:r w:rsidRPr="00414614">
          <w:rPr>
            <w:rFonts w:ascii="Times New Roman" w:eastAsia="Times New Roman" w:hAnsi="Times New Roman" w:cs="Times New Roman"/>
            <w:sz w:val="24"/>
            <w:szCs w:val="24"/>
          </w:rPr>
          <w:t>//private data member    </w:t>
        </w:r>
      </w:ins>
    </w:p>
    <w:p w:rsidR="00414614" w:rsidRPr="00414614" w:rsidRDefault="00414614" w:rsidP="00414614">
      <w:pPr>
        <w:numPr>
          <w:ilvl w:val="0"/>
          <w:numId w:val="72"/>
        </w:numPr>
        <w:spacing w:before="100" w:beforeAutospacing="1" w:after="100" w:afterAutospacing="1" w:line="240" w:lineRule="auto"/>
        <w:rPr>
          <w:ins w:id="2306" w:author="Unknown"/>
          <w:rFonts w:ascii="Times New Roman" w:eastAsia="Times New Roman" w:hAnsi="Times New Roman" w:cs="Times New Roman"/>
          <w:sz w:val="24"/>
          <w:szCs w:val="24"/>
        </w:rPr>
      </w:pPr>
      <w:ins w:id="2307" w:author="Unknown">
        <w:r w:rsidRPr="00414614">
          <w:rPr>
            <w:rFonts w:ascii="Times New Roman" w:eastAsia="Times New Roman" w:hAnsi="Times New Roman" w:cs="Times New Roman"/>
            <w:sz w:val="24"/>
            <w:szCs w:val="24"/>
          </w:rPr>
          <w:t>private String college;    </w:t>
        </w:r>
      </w:ins>
    </w:p>
    <w:p w:rsidR="00414614" w:rsidRPr="00414614" w:rsidRDefault="00414614" w:rsidP="00414614">
      <w:pPr>
        <w:numPr>
          <w:ilvl w:val="0"/>
          <w:numId w:val="72"/>
        </w:numPr>
        <w:spacing w:before="100" w:beforeAutospacing="1" w:after="100" w:afterAutospacing="1" w:line="240" w:lineRule="auto"/>
        <w:rPr>
          <w:ins w:id="2308" w:author="Unknown"/>
          <w:rFonts w:ascii="Times New Roman" w:eastAsia="Times New Roman" w:hAnsi="Times New Roman" w:cs="Times New Roman"/>
          <w:sz w:val="24"/>
          <w:szCs w:val="24"/>
        </w:rPr>
      </w:pPr>
      <w:ins w:id="2309" w:author="Unknown">
        <w:r w:rsidRPr="00414614">
          <w:rPr>
            <w:rFonts w:ascii="Times New Roman" w:eastAsia="Times New Roman" w:hAnsi="Times New Roman" w:cs="Times New Roman"/>
            <w:sz w:val="24"/>
            <w:szCs w:val="24"/>
          </w:rPr>
          <w:t>//getter method for college    </w:t>
        </w:r>
      </w:ins>
    </w:p>
    <w:p w:rsidR="00414614" w:rsidRPr="00414614" w:rsidRDefault="00414614" w:rsidP="00414614">
      <w:pPr>
        <w:numPr>
          <w:ilvl w:val="0"/>
          <w:numId w:val="72"/>
        </w:numPr>
        <w:spacing w:before="100" w:beforeAutospacing="1" w:after="100" w:afterAutospacing="1" w:line="240" w:lineRule="auto"/>
        <w:rPr>
          <w:ins w:id="2310" w:author="Unknown"/>
          <w:rFonts w:ascii="Times New Roman" w:eastAsia="Times New Roman" w:hAnsi="Times New Roman" w:cs="Times New Roman"/>
          <w:sz w:val="24"/>
          <w:szCs w:val="24"/>
        </w:rPr>
      </w:pPr>
      <w:ins w:id="2311" w:author="Unknown">
        <w:r w:rsidRPr="00414614">
          <w:rPr>
            <w:rFonts w:ascii="Times New Roman" w:eastAsia="Times New Roman" w:hAnsi="Times New Roman" w:cs="Times New Roman"/>
            <w:sz w:val="24"/>
            <w:szCs w:val="24"/>
          </w:rPr>
          <w:t>public void setCollege(String college){    </w:t>
        </w:r>
      </w:ins>
    </w:p>
    <w:p w:rsidR="00414614" w:rsidRPr="00414614" w:rsidRDefault="00414614" w:rsidP="00414614">
      <w:pPr>
        <w:numPr>
          <w:ilvl w:val="0"/>
          <w:numId w:val="72"/>
        </w:numPr>
        <w:spacing w:before="100" w:beforeAutospacing="1" w:after="100" w:afterAutospacing="1" w:line="240" w:lineRule="auto"/>
        <w:rPr>
          <w:ins w:id="2312" w:author="Unknown"/>
          <w:rFonts w:ascii="Times New Roman" w:eastAsia="Times New Roman" w:hAnsi="Times New Roman" w:cs="Times New Roman"/>
          <w:sz w:val="24"/>
          <w:szCs w:val="24"/>
        </w:rPr>
      </w:pPr>
      <w:ins w:id="2313" w:author="Unknown">
        <w:r w:rsidRPr="00414614">
          <w:rPr>
            <w:rFonts w:ascii="Times New Roman" w:eastAsia="Times New Roman" w:hAnsi="Times New Roman" w:cs="Times New Roman"/>
            <w:sz w:val="24"/>
            <w:szCs w:val="24"/>
          </w:rPr>
          <w:t>this.college=college;    </w:t>
        </w:r>
      </w:ins>
    </w:p>
    <w:p w:rsidR="00414614" w:rsidRPr="00414614" w:rsidRDefault="00414614" w:rsidP="00414614">
      <w:pPr>
        <w:numPr>
          <w:ilvl w:val="0"/>
          <w:numId w:val="72"/>
        </w:numPr>
        <w:spacing w:before="100" w:beforeAutospacing="1" w:after="100" w:afterAutospacing="1" w:line="240" w:lineRule="auto"/>
        <w:rPr>
          <w:ins w:id="2314" w:author="Unknown"/>
          <w:rFonts w:ascii="Times New Roman" w:eastAsia="Times New Roman" w:hAnsi="Times New Roman" w:cs="Times New Roman"/>
          <w:sz w:val="24"/>
          <w:szCs w:val="24"/>
        </w:rPr>
      </w:pPr>
      <w:ins w:id="231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72"/>
        </w:numPr>
        <w:spacing w:before="100" w:beforeAutospacing="1" w:after="100" w:afterAutospacing="1" w:line="240" w:lineRule="auto"/>
        <w:rPr>
          <w:ins w:id="2316" w:author="Unknown"/>
          <w:rFonts w:ascii="Times New Roman" w:eastAsia="Times New Roman" w:hAnsi="Times New Roman" w:cs="Times New Roman"/>
          <w:sz w:val="24"/>
          <w:szCs w:val="24"/>
        </w:rPr>
      </w:pPr>
      <w:ins w:id="2317"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318" w:author="Unknown"/>
          <w:rFonts w:ascii="Times New Roman" w:eastAsia="Times New Roman" w:hAnsi="Times New Roman" w:cs="Times New Roman"/>
          <w:sz w:val="24"/>
          <w:szCs w:val="24"/>
        </w:rPr>
      </w:pPr>
      <w:ins w:id="2319" w:author="Unknown">
        <w:r w:rsidRPr="00414614">
          <w:rPr>
            <w:rFonts w:ascii="Times New Roman" w:eastAsia="Times New Roman" w:hAnsi="Times New Roman" w:cs="Times New Roman"/>
            <w:sz w:val="24"/>
            <w:szCs w:val="24"/>
          </w:rPr>
          <w:pict>
            <v:rect id="_x0000_i115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20" w:author="Unknown"/>
          <w:rFonts w:ascii="Times New Roman" w:eastAsia="Times New Roman" w:hAnsi="Times New Roman" w:cs="Times New Roman"/>
          <w:b/>
          <w:bCs/>
          <w:sz w:val="27"/>
          <w:szCs w:val="27"/>
        </w:rPr>
      </w:pPr>
      <w:ins w:id="2321" w:author="Unknown">
        <w:r w:rsidRPr="00414614">
          <w:rPr>
            <w:rFonts w:ascii="Times New Roman" w:eastAsia="Times New Roman" w:hAnsi="Times New Roman" w:cs="Times New Roman"/>
            <w:b/>
            <w:bCs/>
            <w:sz w:val="27"/>
            <w:szCs w:val="27"/>
          </w:rPr>
          <w:t>123) What are the advantages of Encapsulation in Java?</w:t>
        </w:r>
      </w:ins>
    </w:p>
    <w:p w:rsidR="00414614" w:rsidRPr="00414614" w:rsidRDefault="00414614" w:rsidP="00414614">
      <w:pPr>
        <w:spacing w:before="100" w:beforeAutospacing="1" w:after="100" w:afterAutospacing="1" w:line="240" w:lineRule="auto"/>
        <w:rPr>
          <w:ins w:id="2322" w:author="Unknown"/>
          <w:rFonts w:ascii="Times New Roman" w:eastAsia="Times New Roman" w:hAnsi="Times New Roman" w:cs="Times New Roman"/>
          <w:sz w:val="24"/>
          <w:szCs w:val="24"/>
        </w:rPr>
      </w:pPr>
      <w:ins w:id="2323" w:author="Unknown">
        <w:r w:rsidRPr="00414614">
          <w:rPr>
            <w:rFonts w:ascii="Times New Roman" w:eastAsia="Times New Roman" w:hAnsi="Times New Roman" w:cs="Times New Roman"/>
            <w:sz w:val="24"/>
            <w:szCs w:val="24"/>
          </w:rPr>
          <w:t>There are the following advantages of Encapsulation in Java?</w:t>
        </w:r>
      </w:ins>
    </w:p>
    <w:p w:rsidR="00414614" w:rsidRPr="00414614" w:rsidRDefault="00414614" w:rsidP="00414614">
      <w:pPr>
        <w:numPr>
          <w:ilvl w:val="0"/>
          <w:numId w:val="73"/>
        </w:numPr>
        <w:spacing w:before="100" w:beforeAutospacing="1" w:after="100" w:afterAutospacing="1" w:line="240" w:lineRule="auto"/>
        <w:rPr>
          <w:ins w:id="2324" w:author="Unknown"/>
          <w:rFonts w:ascii="Times New Roman" w:eastAsia="Times New Roman" w:hAnsi="Times New Roman" w:cs="Times New Roman"/>
          <w:sz w:val="24"/>
          <w:szCs w:val="24"/>
        </w:rPr>
      </w:pPr>
      <w:ins w:id="2325" w:author="Unknown">
        <w:r w:rsidRPr="00414614">
          <w:rPr>
            <w:rFonts w:ascii="Times New Roman" w:eastAsia="Times New Roman" w:hAnsi="Times New Roman" w:cs="Times New Roman"/>
            <w:sz w:val="24"/>
            <w:szCs w:val="24"/>
          </w:rPr>
          <w:t>By providing only the setter or getter method, you can make the class read-only or write-only. In other words, you can skip the getter or setter methods.</w:t>
        </w:r>
      </w:ins>
    </w:p>
    <w:p w:rsidR="00414614" w:rsidRPr="00414614" w:rsidRDefault="00414614" w:rsidP="00414614">
      <w:pPr>
        <w:numPr>
          <w:ilvl w:val="0"/>
          <w:numId w:val="73"/>
        </w:numPr>
        <w:spacing w:before="100" w:beforeAutospacing="1" w:after="100" w:afterAutospacing="1" w:line="240" w:lineRule="auto"/>
        <w:rPr>
          <w:ins w:id="2326" w:author="Unknown"/>
          <w:rFonts w:ascii="Times New Roman" w:eastAsia="Times New Roman" w:hAnsi="Times New Roman" w:cs="Times New Roman"/>
          <w:sz w:val="24"/>
          <w:szCs w:val="24"/>
        </w:rPr>
      </w:pPr>
      <w:ins w:id="2327" w:author="Unknown">
        <w:r w:rsidRPr="00414614">
          <w:rPr>
            <w:rFonts w:ascii="Times New Roman" w:eastAsia="Times New Roman" w:hAnsi="Times New Roman" w:cs="Times New Roman"/>
            <w:sz w:val="24"/>
            <w:szCs w:val="24"/>
          </w:rPr>
          <w:t>It provides you the control over the data. Suppose you want to set the value of id which should be greater than 100 only, you can write the logic inside the setter method. You can write the logic not to store the negative numbers in the setter methods.</w:t>
        </w:r>
      </w:ins>
    </w:p>
    <w:p w:rsidR="00414614" w:rsidRPr="00414614" w:rsidRDefault="00414614" w:rsidP="00414614">
      <w:pPr>
        <w:numPr>
          <w:ilvl w:val="0"/>
          <w:numId w:val="73"/>
        </w:numPr>
        <w:spacing w:before="100" w:beforeAutospacing="1" w:after="100" w:afterAutospacing="1" w:line="240" w:lineRule="auto"/>
        <w:rPr>
          <w:ins w:id="2328" w:author="Unknown"/>
          <w:rFonts w:ascii="Times New Roman" w:eastAsia="Times New Roman" w:hAnsi="Times New Roman" w:cs="Times New Roman"/>
          <w:sz w:val="24"/>
          <w:szCs w:val="24"/>
        </w:rPr>
      </w:pPr>
      <w:ins w:id="2329" w:author="Unknown">
        <w:r w:rsidRPr="00414614">
          <w:rPr>
            <w:rFonts w:ascii="Times New Roman" w:eastAsia="Times New Roman" w:hAnsi="Times New Roman" w:cs="Times New Roman"/>
            <w:sz w:val="24"/>
            <w:szCs w:val="24"/>
          </w:rPr>
          <w:t>It is a way to achieve data hiding in Java because other class will not be able to access the data through the private data members.</w:t>
        </w:r>
      </w:ins>
    </w:p>
    <w:p w:rsidR="00414614" w:rsidRPr="00414614" w:rsidRDefault="00414614" w:rsidP="00414614">
      <w:pPr>
        <w:numPr>
          <w:ilvl w:val="0"/>
          <w:numId w:val="73"/>
        </w:numPr>
        <w:spacing w:before="100" w:beforeAutospacing="1" w:after="100" w:afterAutospacing="1" w:line="240" w:lineRule="auto"/>
        <w:rPr>
          <w:ins w:id="2330" w:author="Unknown"/>
          <w:rFonts w:ascii="Times New Roman" w:eastAsia="Times New Roman" w:hAnsi="Times New Roman" w:cs="Times New Roman"/>
          <w:sz w:val="24"/>
          <w:szCs w:val="24"/>
        </w:rPr>
      </w:pPr>
      <w:ins w:id="2331" w:author="Unknown">
        <w:r w:rsidRPr="00414614">
          <w:rPr>
            <w:rFonts w:ascii="Times New Roman" w:eastAsia="Times New Roman" w:hAnsi="Times New Roman" w:cs="Times New Roman"/>
            <w:sz w:val="24"/>
            <w:szCs w:val="24"/>
          </w:rPr>
          <w:t>The encapsulate class is easy to test. So, it is better for unit testing.</w:t>
        </w:r>
      </w:ins>
    </w:p>
    <w:p w:rsidR="00414614" w:rsidRPr="00414614" w:rsidRDefault="00414614" w:rsidP="00414614">
      <w:pPr>
        <w:numPr>
          <w:ilvl w:val="0"/>
          <w:numId w:val="73"/>
        </w:numPr>
        <w:spacing w:before="100" w:beforeAutospacing="1" w:after="100" w:afterAutospacing="1" w:line="240" w:lineRule="auto"/>
        <w:rPr>
          <w:ins w:id="2332" w:author="Unknown"/>
          <w:rFonts w:ascii="Times New Roman" w:eastAsia="Times New Roman" w:hAnsi="Times New Roman" w:cs="Times New Roman"/>
          <w:sz w:val="24"/>
          <w:szCs w:val="24"/>
        </w:rPr>
      </w:pPr>
      <w:ins w:id="2333" w:author="Unknown">
        <w:r w:rsidRPr="00414614">
          <w:rPr>
            <w:rFonts w:ascii="Times New Roman" w:eastAsia="Times New Roman" w:hAnsi="Times New Roman" w:cs="Times New Roman"/>
            <w:sz w:val="24"/>
            <w:szCs w:val="24"/>
          </w:rPr>
          <w:t>The standard IDE's are providing the facility to generate the getters and setters. So, it is easy and fast to create an encapsulated class in Java.</w:t>
        </w:r>
      </w:ins>
    </w:p>
    <w:p w:rsidR="00414614" w:rsidRPr="00414614" w:rsidRDefault="00414614" w:rsidP="00414614">
      <w:pPr>
        <w:spacing w:after="0" w:line="240" w:lineRule="auto"/>
        <w:rPr>
          <w:ins w:id="2334" w:author="Unknown"/>
          <w:rFonts w:ascii="Times New Roman" w:eastAsia="Times New Roman" w:hAnsi="Times New Roman" w:cs="Times New Roman"/>
          <w:sz w:val="24"/>
          <w:szCs w:val="24"/>
        </w:rPr>
      </w:pPr>
      <w:ins w:id="2335" w:author="Unknown">
        <w:r w:rsidRPr="00414614">
          <w:rPr>
            <w:rFonts w:ascii="Times New Roman" w:eastAsia="Times New Roman" w:hAnsi="Times New Roman" w:cs="Times New Roman"/>
            <w:sz w:val="24"/>
            <w:szCs w:val="24"/>
          </w:rPr>
          <w:lastRenderedPageBreak/>
          <w:pict>
            <v:rect id="_x0000_i1154"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2336" w:author="Unknown"/>
          <w:rFonts w:ascii="Times New Roman" w:eastAsia="Times New Roman" w:hAnsi="Times New Roman" w:cs="Times New Roman"/>
          <w:b/>
          <w:bCs/>
          <w:sz w:val="36"/>
          <w:szCs w:val="36"/>
        </w:rPr>
      </w:pPr>
      <w:ins w:id="2337" w:author="Unknown">
        <w:r w:rsidRPr="00414614">
          <w:rPr>
            <w:rFonts w:ascii="Times New Roman" w:eastAsia="Times New Roman" w:hAnsi="Times New Roman" w:cs="Times New Roman"/>
            <w:b/>
            <w:bCs/>
            <w:sz w:val="36"/>
            <w:szCs w:val="36"/>
          </w:rPr>
          <w:t>Core Java - OOPs Concepts: Package Interview Questions</w:t>
        </w:r>
      </w:ins>
    </w:p>
    <w:p w:rsidR="00414614" w:rsidRPr="00414614" w:rsidRDefault="00414614" w:rsidP="00414614">
      <w:pPr>
        <w:spacing w:after="0" w:line="240" w:lineRule="auto"/>
        <w:rPr>
          <w:ins w:id="2338" w:author="Unknown"/>
          <w:rFonts w:ascii="Times New Roman" w:eastAsia="Times New Roman" w:hAnsi="Times New Roman" w:cs="Times New Roman"/>
          <w:sz w:val="24"/>
          <w:szCs w:val="24"/>
        </w:rPr>
      </w:pPr>
      <w:ins w:id="2339" w:author="Unknown">
        <w:r w:rsidRPr="00414614">
          <w:rPr>
            <w:rFonts w:ascii="Times New Roman" w:eastAsia="Times New Roman" w:hAnsi="Times New Roman" w:cs="Times New Roman"/>
            <w:sz w:val="24"/>
            <w:szCs w:val="24"/>
          </w:rPr>
          <w:pict>
            <v:rect id="_x0000_i115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40" w:author="Unknown"/>
          <w:rFonts w:ascii="Times New Roman" w:eastAsia="Times New Roman" w:hAnsi="Times New Roman" w:cs="Times New Roman"/>
          <w:b/>
          <w:bCs/>
          <w:sz w:val="27"/>
          <w:szCs w:val="27"/>
        </w:rPr>
      </w:pPr>
      <w:ins w:id="2341" w:author="Unknown">
        <w:r w:rsidRPr="00414614">
          <w:rPr>
            <w:rFonts w:ascii="Times New Roman" w:eastAsia="Times New Roman" w:hAnsi="Times New Roman" w:cs="Times New Roman"/>
            <w:b/>
            <w:bCs/>
            <w:sz w:val="27"/>
            <w:szCs w:val="27"/>
          </w:rPr>
          <w:t>124) What is the package?</w:t>
        </w:r>
      </w:ins>
    </w:p>
    <w:p w:rsidR="00414614" w:rsidRPr="00414614" w:rsidRDefault="00414614" w:rsidP="00414614">
      <w:pPr>
        <w:spacing w:before="100" w:beforeAutospacing="1" w:after="100" w:afterAutospacing="1" w:line="240" w:lineRule="auto"/>
        <w:rPr>
          <w:ins w:id="2342" w:author="Unknown"/>
          <w:rFonts w:ascii="Times New Roman" w:eastAsia="Times New Roman" w:hAnsi="Times New Roman" w:cs="Times New Roman"/>
          <w:sz w:val="24"/>
          <w:szCs w:val="24"/>
        </w:rPr>
      </w:pPr>
      <w:ins w:id="2343" w:author="Unknown">
        <w:r w:rsidRPr="00414614">
          <w:rPr>
            <w:rFonts w:ascii="Times New Roman" w:eastAsia="Times New Roman" w:hAnsi="Times New Roman" w:cs="Times New Roman"/>
            <w:sz w:val="24"/>
            <w:szCs w:val="24"/>
          </w:rP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lang, awt, javax, swing, net, io, util, sql, etc. Consider the following example to create a package in Java. </w:t>
        </w:r>
      </w:ins>
    </w:p>
    <w:p w:rsidR="00414614" w:rsidRPr="00414614" w:rsidRDefault="00414614" w:rsidP="00414614">
      <w:pPr>
        <w:numPr>
          <w:ilvl w:val="0"/>
          <w:numId w:val="74"/>
        </w:numPr>
        <w:spacing w:before="100" w:beforeAutospacing="1" w:after="100" w:afterAutospacing="1" w:line="240" w:lineRule="auto"/>
        <w:rPr>
          <w:ins w:id="2344" w:author="Unknown"/>
          <w:rFonts w:ascii="Times New Roman" w:eastAsia="Times New Roman" w:hAnsi="Times New Roman" w:cs="Times New Roman"/>
          <w:sz w:val="24"/>
          <w:szCs w:val="24"/>
        </w:rPr>
      </w:pPr>
      <w:ins w:id="2345" w:author="Unknown">
        <w:r w:rsidRPr="00414614">
          <w:rPr>
            <w:rFonts w:ascii="Times New Roman" w:eastAsia="Times New Roman" w:hAnsi="Times New Roman" w:cs="Times New Roman"/>
            <w:sz w:val="24"/>
            <w:szCs w:val="24"/>
          </w:rPr>
          <w:t>//save as Simple.java  </w:t>
        </w:r>
      </w:ins>
    </w:p>
    <w:p w:rsidR="00414614" w:rsidRPr="00414614" w:rsidRDefault="00414614" w:rsidP="00414614">
      <w:pPr>
        <w:numPr>
          <w:ilvl w:val="0"/>
          <w:numId w:val="74"/>
        </w:numPr>
        <w:spacing w:before="100" w:beforeAutospacing="1" w:after="100" w:afterAutospacing="1" w:line="240" w:lineRule="auto"/>
        <w:rPr>
          <w:ins w:id="2346" w:author="Unknown"/>
          <w:rFonts w:ascii="Times New Roman" w:eastAsia="Times New Roman" w:hAnsi="Times New Roman" w:cs="Times New Roman"/>
          <w:sz w:val="24"/>
          <w:szCs w:val="24"/>
        </w:rPr>
      </w:pPr>
      <w:ins w:id="2347" w:author="Unknown">
        <w:r w:rsidRPr="00414614">
          <w:rPr>
            <w:rFonts w:ascii="Times New Roman" w:eastAsia="Times New Roman" w:hAnsi="Times New Roman" w:cs="Times New Roman"/>
            <w:sz w:val="24"/>
            <w:szCs w:val="24"/>
          </w:rPr>
          <w:t>package mypack;  </w:t>
        </w:r>
      </w:ins>
    </w:p>
    <w:p w:rsidR="00414614" w:rsidRPr="00414614" w:rsidRDefault="00414614" w:rsidP="00414614">
      <w:pPr>
        <w:numPr>
          <w:ilvl w:val="0"/>
          <w:numId w:val="74"/>
        </w:numPr>
        <w:spacing w:before="100" w:beforeAutospacing="1" w:after="100" w:afterAutospacing="1" w:line="240" w:lineRule="auto"/>
        <w:rPr>
          <w:ins w:id="2348" w:author="Unknown"/>
          <w:rFonts w:ascii="Times New Roman" w:eastAsia="Times New Roman" w:hAnsi="Times New Roman" w:cs="Times New Roman"/>
          <w:sz w:val="24"/>
          <w:szCs w:val="24"/>
        </w:rPr>
      </w:pPr>
      <w:ins w:id="2349" w:author="Unknown">
        <w:r w:rsidRPr="00414614">
          <w:rPr>
            <w:rFonts w:ascii="Times New Roman" w:eastAsia="Times New Roman" w:hAnsi="Times New Roman" w:cs="Times New Roman"/>
            <w:sz w:val="24"/>
            <w:szCs w:val="24"/>
          </w:rPr>
          <w:t>public class Simple{  </w:t>
        </w:r>
      </w:ins>
    </w:p>
    <w:p w:rsidR="00414614" w:rsidRPr="00414614" w:rsidRDefault="00414614" w:rsidP="00414614">
      <w:pPr>
        <w:numPr>
          <w:ilvl w:val="0"/>
          <w:numId w:val="74"/>
        </w:numPr>
        <w:spacing w:before="100" w:beforeAutospacing="1" w:after="100" w:afterAutospacing="1" w:line="240" w:lineRule="auto"/>
        <w:rPr>
          <w:ins w:id="2350" w:author="Unknown"/>
          <w:rFonts w:ascii="Times New Roman" w:eastAsia="Times New Roman" w:hAnsi="Times New Roman" w:cs="Times New Roman"/>
          <w:sz w:val="24"/>
          <w:szCs w:val="24"/>
        </w:rPr>
      </w:pPr>
      <w:ins w:id="235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74"/>
        </w:numPr>
        <w:spacing w:before="100" w:beforeAutospacing="1" w:after="100" w:afterAutospacing="1" w:line="240" w:lineRule="auto"/>
        <w:rPr>
          <w:ins w:id="2352" w:author="Unknown"/>
          <w:rFonts w:ascii="Times New Roman" w:eastAsia="Times New Roman" w:hAnsi="Times New Roman" w:cs="Times New Roman"/>
          <w:sz w:val="24"/>
          <w:szCs w:val="24"/>
        </w:rPr>
      </w:pPr>
      <w:ins w:id="2353" w:author="Unknown">
        <w:r w:rsidRPr="00414614">
          <w:rPr>
            <w:rFonts w:ascii="Times New Roman" w:eastAsia="Times New Roman" w:hAnsi="Times New Roman" w:cs="Times New Roman"/>
            <w:sz w:val="24"/>
            <w:szCs w:val="24"/>
          </w:rPr>
          <w:t>    System.out.println("Welcome to package");  </w:t>
        </w:r>
      </w:ins>
    </w:p>
    <w:p w:rsidR="00414614" w:rsidRPr="00414614" w:rsidRDefault="00414614" w:rsidP="00414614">
      <w:pPr>
        <w:numPr>
          <w:ilvl w:val="0"/>
          <w:numId w:val="74"/>
        </w:numPr>
        <w:spacing w:before="100" w:beforeAutospacing="1" w:after="100" w:afterAutospacing="1" w:line="240" w:lineRule="auto"/>
        <w:rPr>
          <w:ins w:id="2354" w:author="Unknown"/>
          <w:rFonts w:ascii="Times New Roman" w:eastAsia="Times New Roman" w:hAnsi="Times New Roman" w:cs="Times New Roman"/>
          <w:sz w:val="24"/>
          <w:szCs w:val="24"/>
        </w:rPr>
      </w:pPr>
      <w:ins w:id="235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74"/>
        </w:numPr>
        <w:spacing w:before="100" w:beforeAutospacing="1" w:after="100" w:afterAutospacing="1" w:line="240" w:lineRule="auto"/>
        <w:rPr>
          <w:ins w:id="2356" w:author="Unknown"/>
          <w:rFonts w:ascii="Times New Roman" w:eastAsia="Times New Roman" w:hAnsi="Times New Roman" w:cs="Times New Roman"/>
          <w:sz w:val="24"/>
          <w:szCs w:val="24"/>
        </w:rPr>
      </w:pPr>
      <w:ins w:id="2357"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358" w:author="Unknown"/>
          <w:rFonts w:ascii="Times New Roman" w:eastAsia="Times New Roman" w:hAnsi="Times New Roman" w:cs="Times New Roman"/>
          <w:sz w:val="24"/>
          <w:szCs w:val="24"/>
        </w:rPr>
      </w:pPr>
      <w:ins w:id="2359" w:author="Unknown">
        <w:r w:rsidRPr="00414614">
          <w:rPr>
            <w:rFonts w:ascii="Times New Roman" w:eastAsia="Times New Roman" w:hAnsi="Times New Roman" w:cs="Times New Roman"/>
            <w:sz w:val="24"/>
            <w:szCs w:val="24"/>
          </w:rPr>
          <w:lastRenderedPageBreak/>
          <w:br/>
        </w:r>
      </w:ins>
      <w:r>
        <w:rPr>
          <w:rFonts w:ascii="Times New Roman" w:eastAsia="Times New Roman" w:hAnsi="Times New Roman" w:cs="Times New Roman"/>
          <w:noProof/>
          <w:sz w:val="24"/>
          <w:szCs w:val="24"/>
        </w:rPr>
        <w:drawing>
          <wp:inline distT="0" distB="0" distL="0" distR="0">
            <wp:extent cx="6867525" cy="4143375"/>
            <wp:effectExtent l="19050" t="0" r="9525" b="0"/>
            <wp:docPr id="251" name="Picture 25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ckage in java"/>
                    <pic:cNvPicPr>
                      <a:picLocks noChangeAspect="1" noChangeArrowheads="1"/>
                    </pic:cNvPicPr>
                  </pic:nvPicPr>
                  <pic:blipFill>
                    <a:blip r:embed="rId26"/>
                    <a:srcRect/>
                    <a:stretch>
                      <a:fillRect/>
                    </a:stretch>
                  </pic:blipFill>
                  <pic:spPr bwMode="auto">
                    <a:xfrm>
                      <a:off x="0" y="0"/>
                      <a:ext cx="6867525" cy="4143375"/>
                    </a:xfrm>
                    <a:prstGeom prst="rect">
                      <a:avLst/>
                    </a:prstGeom>
                    <a:noFill/>
                    <a:ln w="9525">
                      <a:noFill/>
                      <a:miter lim="800000"/>
                      <a:headEnd/>
                      <a:tailEnd/>
                    </a:ln>
                  </pic:spPr>
                </pic:pic>
              </a:graphicData>
            </a:graphic>
          </wp:inline>
        </w:drawing>
      </w:r>
      <w:ins w:id="2360"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"https://www.javatpoint.com/package"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361" w:author="Unknown"/>
          <w:rFonts w:ascii="Times New Roman" w:eastAsia="Times New Roman" w:hAnsi="Times New Roman" w:cs="Times New Roman"/>
          <w:sz w:val="24"/>
          <w:szCs w:val="24"/>
        </w:rPr>
      </w:pPr>
      <w:ins w:id="2362" w:author="Unknown">
        <w:r w:rsidRPr="00414614">
          <w:rPr>
            <w:rFonts w:ascii="Times New Roman" w:eastAsia="Times New Roman" w:hAnsi="Times New Roman" w:cs="Times New Roman"/>
            <w:sz w:val="24"/>
            <w:szCs w:val="24"/>
          </w:rPr>
          <w:pict>
            <v:rect id="_x0000_i115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63" w:author="Unknown"/>
          <w:rFonts w:ascii="Times New Roman" w:eastAsia="Times New Roman" w:hAnsi="Times New Roman" w:cs="Times New Roman"/>
          <w:b/>
          <w:bCs/>
          <w:sz w:val="27"/>
          <w:szCs w:val="27"/>
        </w:rPr>
      </w:pPr>
      <w:ins w:id="2364" w:author="Unknown">
        <w:r w:rsidRPr="00414614">
          <w:rPr>
            <w:rFonts w:ascii="Times New Roman" w:eastAsia="Times New Roman" w:hAnsi="Times New Roman" w:cs="Times New Roman"/>
            <w:b/>
            <w:bCs/>
            <w:sz w:val="27"/>
            <w:szCs w:val="27"/>
          </w:rPr>
          <w:t>125) What are the advantages of defining packages in Java?</w:t>
        </w:r>
      </w:ins>
    </w:p>
    <w:p w:rsidR="00414614" w:rsidRPr="00414614" w:rsidRDefault="00414614" w:rsidP="00414614">
      <w:pPr>
        <w:spacing w:before="100" w:beforeAutospacing="1" w:after="100" w:afterAutospacing="1" w:line="240" w:lineRule="auto"/>
        <w:rPr>
          <w:ins w:id="2365" w:author="Unknown"/>
          <w:rFonts w:ascii="Times New Roman" w:eastAsia="Times New Roman" w:hAnsi="Times New Roman" w:cs="Times New Roman"/>
          <w:sz w:val="24"/>
          <w:szCs w:val="24"/>
        </w:rPr>
      </w:pPr>
      <w:ins w:id="2366" w:author="Unknown">
        <w:r w:rsidRPr="00414614">
          <w:rPr>
            <w:rFonts w:ascii="Times New Roman" w:eastAsia="Times New Roman" w:hAnsi="Times New Roman" w:cs="Times New Roman"/>
            <w:sz w:val="24"/>
            <w:szCs w:val="24"/>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ins>
    </w:p>
    <w:p w:rsidR="00414614" w:rsidRPr="00414614" w:rsidRDefault="00414614" w:rsidP="00414614">
      <w:pPr>
        <w:spacing w:after="0" w:line="240" w:lineRule="auto"/>
        <w:rPr>
          <w:ins w:id="2367" w:author="Unknown"/>
          <w:rFonts w:ascii="Times New Roman" w:eastAsia="Times New Roman" w:hAnsi="Times New Roman" w:cs="Times New Roman"/>
          <w:sz w:val="24"/>
          <w:szCs w:val="24"/>
        </w:rPr>
      </w:pPr>
      <w:ins w:id="2368" w:author="Unknown">
        <w:r w:rsidRPr="00414614">
          <w:rPr>
            <w:rFonts w:ascii="Times New Roman" w:eastAsia="Times New Roman" w:hAnsi="Times New Roman" w:cs="Times New Roman"/>
            <w:sz w:val="24"/>
            <w:szCs w:val="24"/>
          </w:rPr>
          <w:pict>
            <v:rect id="_x0000_i115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69" w:author="Unknown"/>
          <w:rFonts w:ascii="Times New Roman" w:eastAsia="Times New Roman" w:hAnsi="Times New Roman" w:cs="Times New Roman"/>
          <w:b/>
          <w:bCs/>
          <w:sz w:val="27"/>
          <w:szCs w:val="27"/>
        </w:rPr>
      </w:pPr>
      <w:ins w:id="2370" w:author="Unknown">
        <w:r w:rsidRPr="00414614">
          <w:rPr>
            <w:rFonts w:ascii="Times New Roman" w:eastAsia="Times New Roman" w:hAnsi="Times New Roman" w:cs="Times New Roman"/>
            <w:b/>
            <w:bCs/>
            <w:sz w:val="27"/>
            <w:szCs w:val="27"/>
          </w:rPr>
          <w:t>126) How to create packages in Java?</w:t>
        </w:r>
      </w:ins>
    </w:p>
    <w:p w:rsidR="00414614" w:rsidRPr="00414614" w:rsidRDefault="00414614" w:rsidP="00414614">
      <w:pPr>
        <w:spacing w:before="100" w:beforeAutospacing="1" w:after="100" w:afterAutospacing="1" w:line="240" w:lineRule="auto"/>
        <w:rPr>
          <w:ins w:id="2371" w:author="Unknown"/>
          <w:rFonts w:ascii="Times New Roman" w:eastAsia="Times New Roman" w:hAnsi="Times New Roman" w:cs="Times New Roman"/>
          <w:sz w:val="24"/>
          <w:szCs w:val="24"/>
        </w:rPr>
      </w:pPr>
      <w:ins w:id="2372" w:author="Unknown">
        <w:r w:rsidRPr="00414614">
          <w:rPr>
            <w:rFonts w:ascii="Times New Roman" w:eastAsia="Times New Roman" w:hAnsi="Times New Roman" w:cs="Times New Roman"/>
            <w:sz w:val="24"/>
            <w:szCs w:val="24"/>
          </w:rPr>
          <w:t xml:space="preserve">If you are using the programming IDEs like Eclipse, NetBeans, MyEclipse, etc. click on </w:t>
        </w:r>
        <w:r w:rsidRPr="00414614">
          <w:rPr>
            <w:rFonts w:ascii="Times New Roman" w:eastAsia="Times New Roman" w:hAnsi="Times New Roman" w:cs="Times New Roman"/>
            <w:b/>
            <w:bCs/>
            <w:sz w:val="24"/>
            <w:szCs w:val="24"/>
          </w:rPr>
          <w:t>file-&gt;new-&gt;project</w:t>
        </w:r>
        <w:r w:rsidRPr="00414614">
          <w:rPr>
            <w:rFonts w:ascii="Times New Roman" w:eastAsia="Times New Roman" w:hAnsi="Times New Roman" w:cs="Times New Roman"/>
            <w:sz w:val="24"/>
            <w:szCs w:val="24"/>
          </w:rPr>
          <w:t xml:space="preserve"> and eclipse will ask you to enter the name of the package. It will create the project package containing various directories such as src, etc. If you are using an editor like notepad for java programming, use the following steps to create the package. </w:t>
        </w:r>
      </w:ins>
    </w:p>
    <w:p w:rsidR="00414614" w:rsidRPr="00414614" w:rsidRDefault="00414614" w:rsidP="00414614">
      <w:pPr>
        <w:numPr>
          <w:ilvl w:val="0"/>
          <w:numId w:val="75"/>
        </w:numPr>
        <w:spacing w:before="100" w:beforeAutospacing="1" w:after="100" w:afterAutospacing="1" w:line="240" w:lineRule="auto"/>
        <w:rPr>
          <w:ins w:id="2373" w:author="Unknown"/>
          <w:rFonts w:ascii="Times New Roman" w:eastAsia="Times New Roman" w:hAnsi="Times New Roman" w:cs="Times New Roman"/>
          <w:sz w:val="24"/>
          <w:szCs w:val="24"/>
        </w:rPr>
      </w:pPr>
      <w:ins w:id="2374" w:author="Unknown">
        <w:r w:rsidRPr="00414614">
          <w:rPr>
            <w:rFonts w:ascii="Times New Roman" w:eastAsia="Times New Roman" w:hAnsi="Times New Roman" w:cs="Times New Roman"/>
            <w:sz w:val="24"/>
            <w:szCs w:val="24"/>
          </w:rPr>
          <w:lastRenderedPageBreak/>
          <w:t xml:space="preserve">Define a package </w:t>
        </w:r>
        <w:r w:rsidRPr="00414614">
          <w:rPr>
            <w:rFonts w:ascii="Times New Roman" w:eastAsia="Times New Roman" w:hAnsi="Times New Roman" w:cs="Times New Roman"/>
            <w:b/>
            <w:bCs/>
            <w:sz w:val="24"/>
            <w:szCs w:val="24"/>
          </w:rPr>
          <w:t>package_name</w:t>
        </w:r>
        <w:r w:rsidRPr="00414614">
          <w:rPr>
            <w:rFonts w:ascii="Times New Roman" w:eastAsia="Times New Roman" w:hAnsi="Times New Roman" w:cs="Times New Roman"/>
            <w:sz w:val="24"/>
            <w:szCs w:val="24"/>
          </w:rPr>
          <w:t xml:space="preserve">. Create the class with the name </w:t>
        </w:r>
        <w:r w:rsidRPr="00414614">
          <w:rPr>
            <w:rFonts w:ascii="Times New Roman" w:eastAsia="Times New Roman" w:hAnsi="Times New Roman" w:cs="Times New Roman"/>
            <w:b/>
            <w:bCs/>
            <w:sz w:val="24"/>
            <w:szCs w:val="24"/>
          </w:rPr>
          <w:t>class_name</w:t>
        </w:r>
        <w:r w:rsidRPr="00414614">
          <w:rPr>
            <w:rFonts w:ascii="Times New Roman" w:eastAsia="Times New Roman" w:hAnsi="Times New Roman" w:cs="Times New Roman"/>
            <w:sz w:val="24"/>
            <w:szCs w:val="24"/>
          </w:rPr>
          <w:t xml:space="preserve"> and save this file with </w:t>
        </w:r>
        <w:r w:rsidRPr="00414614">
          <w:rPr>
            <w:rFonts w:ascii="Times New Roman" w:eastAsia="Times New Roman" w:hAnsi="Times New Roman" w:cs="Times New Roman"/>
            <w:b/>
            <w:bCs/>
            <w:sz w:val="24"/>
            <w:szCs w:val="24"/>
          </w:rPr>
          <w:t>your_class_name.java</w:t>
        </w:r>
        <w:r w:rsidRPr="00414614">
          <w:rPr>
            <w:rFonts w:ascii="Times New Roman" w:eastAsia="Times New Roman" w:hAnsi="Times New Roman" w:cs="Times New Roman"/>
            <w:sz w:val="24"/>
            <w:szCs w:val="24"/>
          </w:rPr>
          <w:t>.</w:t>
        </w:r>
      </w:ins>
    </w:p>
    <w:p w:rsidR="00414614" w:rsidRPr="00414614" w:rsidRDefault="00414614" w:rsidP="00414614">
      <w:pPr>
        <w:spacing w:after="0" w:line="240" w:lineRule="auto"/>
        <w:ind w:left="720"/>
        <w:rPr>
          <w:ins w:id="2375" w:author="Unknown"/>
          <w:rFonts w:ascii="Times New Roman" w:eastAsia="Times New Roman" w:hAnsi="Times New Roman" w:cs="Times New Roman"/>
          <w:sz w:val="24"/>
          <w:szCs w:val="24"/>
        </w:rPr>
      </w:pPr>
    </w:p>
    <w:p w:rsidR="00414614" w:rsidRPr="00414614" w:rsidRDefault="00414614" w:rsidP="00414614">
      <w:pPr>
        <w:numPr>
          <w:ilvl w:val="0"/>
          <w:numId w:val="75"/>
        </w:numPr>
        <w:spacing w:before="100" w:beforeAutospacing="1" w:after="100" w:afterAutospacing="1" w:line="240" w:lineRule="auto"/>
        <w:rPr>
          <w:ins w:id="2376" w:author="Unknown"/>
          <w:rFonts w:ascii="Times New Roman" w:eastAsia="Times New Roman" w:hAnsi="Times New Roman" w:cs="Times New Roman"/>
          <w:sz w:val="24"/>
          <w:szCs w:val="24"/>
        </w:rPr>
      </w:pPr>
      <w:ins w:id="2377" w:author="Unknown">
        <w:r w:rsidRPr="00414614">
          <w:rPr>
            <w:rFonts w:ascii="Times New Roman" w:eastAsia="Times New Roman" w:hAnsi="Times New Roman" w:cs="Times New Roman"/>
            <w:sz w:val="24"/>
            <w:szCs w:val="24"/>
          </w:rPr>
          <w:t>Now compile the file by running the following command on the terminal.</w:t>
        </w:r>
      </w:ins>
    </w:p>
    <w:p w:rsidR="00414614" w:rsidRPr="00414614" w:rsidRDefault="00414614" w:rsidP="00414614">
      <w:pPr>
        <w:numPr>
          <w:ilvl w:val="1"/>
          <w:numId w:val="75"/>
        </w:numPr>
        <w:spacing w:before="100" w:beforeAutospacing="1" w:after="100" w:afterAutospacing="1" w:line="240" w:lineRule="auto"/>
        <w:rPr>
          <w:ins w:id="2378" w:author="Unknown"/>
          <w:rFonts w:ascii="Times New Roman" w:eastAsia="Times New Roman" w:hAnsi="Times New Roman" w:cs="Times New Roman"/>
          <w:sz w:val="24"/>
          <w:szCs w:val="24"/>
        </w:rPr>
      </w:pPr>
      <w:ins w:id="2379" w:author="Unknown">
        <w:r w:rsidRPr="00414614">
          <w:rPr>
            <w:rFonts w:ascii="Times New Roman" w:eastAsia="Times New Roman" w:hAnsi="Times New Roman" w:cs="Times New Roman"/>
            <w:sz w:val="24"/>
            <w:szCs w:val="24"/>
          </w:rPr>
          <w:t>javac -d . your_class_name.java  </w:t>
        </w:r>
      </w:ins>
    </w:p>
    <w:p w:rsidR="00414614" w:rsidRPr="00414614" w:rsidRDefault="00414614" w:rsidP="00414614">
      <w:pPr>
        <w:spacing w:before="100" w:beforeAutospacing="1" w:after="100" w:afterAutospacing="1" w:line="240" w:lineRule="auto"/>
        <w:ind w:left="720"/>
        <w:rPr>
          <w:ins w:id="2380" w:author="Unknown"/>
          <w:rFonts w:ascii="Times New Roman" w:eastAsia="Times New Roman" w:hAnsi="Times New Roman" w:cs="Times New Roman"/>
          <w:sz w:val="24"/>
          <w:szCs w:val="24"/>
        </w:rPr>
      </w:pPr>
      <w:ins w:id="2381" w:author="Unknown">
        <w:r w:rsidRPr="00414614">
          <w:rPr>
            <w:rFonts w:ascii="Times New Roman" w:eastAsia="Times New Roman" w:hAnsi="Times New Roman" w:cs="Times New Roman"/>
            <w:sz w:val="24"/>
            <w:szCs w:val="24"/>
          </w:rPr>
          <w:t xml:space="preserve">The above command creates the package with the name </w:t>
        </w:r>
        <w:r w:rsidRPr="00414614">
          <w:rPr>
            <w:rFonts w:ascii="Times New Roman" w:eastAsia="Times New Roman" w:hAnsi="Times New Roman" w:cs="Times New Roman"/>
            <w:b/>
            <w:bCs/>
            <w:sz w:val="24"/>
            <w:szCs w:val="24"/>
          </w:rPr>
          <w:t>package_name</w:t>
        </w:r>
        <w:r w:rsidRPr="00414614">
          <w:rPr>
            <w:rFonts w:ascii="Times New Roman" w:eastAsia="Times New Roman" w:hAnsi="Times New Roman" w:cs="Times New Roman"/>
            <w:sz w:val="24"/>
            <w:szCs w:val="24"/>
          </w:rPr>
          <w:t xml:space="preserve"> in the present working directory.</w:t>
        </w:r>
      </w:ins>
    </w:p>
    <w:p w:rsidR="00414614" w:rsidRPr="00414614" w:rsidRDefault="00414614" w:rsidP="00414614">
      <w:pPr>
        <w:numPr>
          <w:ilvl w:val="0"/>
          <w:numId w:val="75"/>
        </w:numPr>
        <w:spacing w:before="100" w:beforeAutospacing="1" w:after="100" w:afterAutospacing="1" w:line="240" w:lineRule="auto"/>
        <w:rPr>
          <w:ins w:id="2382" w:author="Unknown"/>
          <w:rFonts w:ascii="Times New Roman" w:eastAsia="Times New Roman" w:hAnsi="Times New Roman" w:cs="Times New Roman"/>
          <w:sz w:val="24"/>
          <w:szCs w:val="24"/>
        </w:rPr>
      </w:pPr>
      <w:ins w:id="2383" w:author="Unknown">
        <w:r w:rsidRPr="00414614">
          <w:rPr>
            <w:rFonts w:ascii="Times New Roman" w:eastAsia="Times New Roman" w:hAnsi="Times New Roman" w:cs="Times New Roman"/>
            <w:sz w:val="24"/>
            <w:szCs w:val="24"/>
          </w:rPr>
          <w:t>Now, run the class file by using the absolute class file name, like following.</w:t>
        </w:r>
      </w:ins>
    </w:p>
    <w:p w:rsidR="00414614" w:rsidRPr="00414614" w:rsidRDefault="00414614" w:rsidP="00414614">
      <w:pPr>
        <w:numPr>
          <w:ilvl w:val="1"/>
          <w:numId w:val="76"/>
        </w:numPr>
        <w:spacing w:before="100" w:beforeAutospacing="1" w:after="100" w:afterAutospacing="1" w:line="240" w:lineRule="auto"/>
        <w:rPr>
          <w:ins w:id="2384" w:author="Unknown"/>
          <w:rFonts w:ascii="Times New Roman" w:eastAsia="Times New Roman" w:hAnsi="Times New Roman" w:cs="Times New Roman"/>
          <w:sz w:val="24"/>
          <w:szCs w:val="24"/>
        </w:rPr>
      </w:pPr>
      <w:ins w:id="2385" w:author="Unknown">
        <w:r w:rsidRPr="00414614">
          <w:rPr>
            <w:rFonts w:ascii="Times New Roman" w:eastAsia="Times New Roman" w:hAnsi="Times New Roman" w:cs="Times New Roman"/>
            <w:sz w:val="24"/>
            <w:szCs w:val="24"/>
          </w:rPr>
          <w:t>java package_name.class_name  </w:t>
        </w:r>
      </w:ins>
    </w:p>
    <w:p w:rsidR="00414614" w:rsidRPr="00414614" w:rsidRDefault="00414614" w:rsidP="00414614">
      <w:pPr>
        <w:spacing w:after="0" w:line="240" w:lineRule="auto"/>
        <w:rPr>
          <w:ins w:id="2386" w:author="Unknown"/>
          <w:rFonts w:ascii="Times New Roman" w:eastAsia="Times New Roman" w:hAnsi="Times New Roman" w:cs="Times New Roman"/>
          <w:sz w:val="24"/>
          <w:szCs w:val="24"/>
        </w:rPr>
      </w:pPr>
      <w:ins w:id="2387" w:author="Unknown">
        <w:r w:rsidRPr="00414614">
          <w:rPr>
            <w:rFonts w:ascii="Times New Roman" w:eastAsia="Times New Roman" w:hAnsi="Times New Roman" w:cs="Times New Roman"/>
            <w:sz w:val="24"/>
            <w:szCs w:val="24"/>
          </w:rPr>
          <w:pict>
            <v:rect id="_x0000_i115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88" w:author="Unknown"/>
          <w:rFonts w:ascii="Times New Roman" w:eastAsia="Times New Roman" w:hAnsi="Times New Roman" w:cs="Times New Roman"/>
          <w:b/>
          <w:bCs/>
          <w:sz w:val="27"/>
          <w:szCs w:val="27"/>
        </w:rPr>
      </w:pPr>
      <w:ins w:id="2389" w:author="Unknown">
        <w:r w:rsidRPr="00414614">
          <w:rPr>
            <w:rFonts w:ascii="Times New Roman" w:eastAsia="Times New Roman" w:hAnsi="Times New Roman" w:cs="Times New Roman"/>
            <w:b/>
            <w:bCs/>
            <w:sz w:val="27"/>
            <w:szCs w:val="27"/>
          </w:rPr>
          <w:t>127) How can we access some class in another class in Java?</w:t>
        </w:r>
      </w:ins>
    </w:p>
    <w:p w:rsidR="00414614" w:rsidRPr="00414614" w:rsidRDefault="00414614" w:rsidP="00414614">
      <w:pPr>
        <w:spacing w:before="100" w:beforeAutospacing="1" w:after="100" w:afterAutospacing="1" w:line="240" w:lineRule="auto"/>
        <w:rPr>
          <w:ins w:id="2390" w:author="Unknown"/>
          <w:rFonts w:ascii="Times New Roman" w:eastAsia="Times New Roman" w:hAnsi="Times New Roman" w:cs="Times New Roman"/>
          <w:sz w:val="24"/>
          <w:szCs w:val="24"/>
        </w:rPr>
      </w:pPr>
      <w:ins w:id="2391" w:author="Unknown">
        <w:r w:rsidRPr="00414614">
          <w:rPr>
            <w:rFonts w:ascii="Times New Roman" w:eastAsia="Times New Roman" w:hAnsi="Times New Roman" w:cs="Times New Roman"/>
            <w:sz w:val="24"/>
            <w:szCs w:val="24"/>
          </w:rPr>
          <w:t>There are two ways to access a class in another class.</w:t>
        </w:r>
      </w:ins>
    </w:p>
    <w:p w:rsidR="00414614" w:rsidRPr="00414614" w:rsidRDefault="00414614" w:rsidP="00414614">
      <w:pPr>
        <w:numPr>
          <w:ilvl w:val="0"/>
          <w:numId w:val="77"/>
        </w:numPr>
        <w:spacing w:before="100" w:beforeAutospacing="1" w:after="100" w:afterAutospacing="1" w:line="240" w:lineRule="auto"/>
        <w:rPr>
          <w:ins w:id="2392" w:author="Unknown"/>
          <w:rFonts w:ascii="Times New Roman" w:eastAsia="Times New Roman" w:hAnsi="Times New Roman" w:cs="Times New Roman"/>
          <w:sz w:val="24"/>
          <w:szCs w:val="24"/>
        </w:rPr>
      </w:pPr>
      <w:ins w:id="2393" w:author="Unknown">
        <w:r w:rsidRPr="00414614">
          <w:rPr>
            <w:rFonts w:ascii="Times New Roman" w:eastAsia="Times New Roman" w:hAnsi="Times New Roman" w:cs="Times New Roman"/>
            <w:b/>
            <w:bCs/>
            <w:sz w:val="24"/>
            <w:szCs w:val="24"/>
          </w:rPr>
          <w:t>By using the fully qualified name:</w:t>
        </w:r>
        <w:r w:rsidRPr="00414614">
          <w:rPr>
            <w:rFonts w:ascii="Times New Roman" w:eastAsia="Times New Roman" w:hAnsi="Times New Roman" w:cs="Times New Roman"/>
            <w:sz w:val="24"/>
            <w:szCs w:val="24"/>
          </w:rPr>
          <w:t xml:space="preserve"> To access a class in a different package, either we must use the fully qualified name of that class, or we must import the package containing that class.</w:t>
        </w:r>
      </w:ins>
    </w:p>
    <w:p w:rsidR="00414614" w:rsidRPr="00414614" w:rsidRDefault="00414614" w:rsidP="00414614">
      <w:pPr>
        <w:numPr>
          <w:ilvl w:val="0"/>
          <w:numId w:val="77"/>
        </w:numPr>
        <w:spacing w:before="100" w:beforeAutospacing="1" w:after="100" w:afterAutospacing="1" w:line="240" w:lineRule="auto"/>
        <w:rPr>
          <w:ins w:id="2394" w:author="Unknown"/>
          <w:rFonts w:ascii="Times New Roman" w:eastAsia="Times New Roman" w:hAnsi="Times New Roman" w:cs="Times New Roman"/>
          <w:sz w:val="24"/>
          <w:szCs w:val="24"/>
        </w:rPr>
      </w:pPr>
      <w:ins w:id="2395" w:author="Unknown">
        <w:r w:rsidRPr="00414614">
          <w:rPr>
            <w:rFonts w:ascii="Times New Roman" w:eastAsia="Times New Roman" w:hAnsi="Times New Roman" w:cs="Times New Roman"/>
            <w:b/>
            <w:bCs/>
            <w:sz w:val="24"/>
            <w:szCs w:val="24"/>
          </w:rPr>
          <w:t>By using the relative path</w:t>
        </w:r>
        <w:r w:rsidRPr="00414614">
          <w:rPr>
            <w:rFonts w:ascii="Times New Roman" w:eastAsia="Times New Roman" w:hAnsi="Times New Roman" w:cs="Times New Roman"/>
            <w:sz w:val="24"/>
            <w:szCs w:val="24"/>
          </w:rPr>
          <w:t>, We can use the path of the class that is related to the package that contains our class. It can be the same or subpackage.</w:t>
        </w:r>
      </w:ins>
    </w:p>
    <w:p w:rsidR="00414614" w:rsidRPr="00414614" w:rsidRDefault="00414614" w:rsidP="00414614">
      <w:pPr>
        <w:spacing w:after="0" w:line="240" w:lineRule="auto"/>
        <w:rPr>
          <w:ins w:id="2396" w:author="Unknown"/>
          <w:rFonts w:ascii="Times New Roman" w:eastAsia="Times New Roman" w:hAnsi="Times New Roman" w:cs="Times New Roman"/>
          <w:sz w:val="24"/>
          <w:szCs w:val="24"/>
        </w:rPr>
      </w:pPr>
      <w:ins w:id="2397" w:author="Unknown">
        <w:r w:rsidRPr="00414614">
          <w:rPr>
            <w:rFonts w:ascii="Times New Roman" w:eastAsia="Times New Roman" w:hAnsi="Times New Roman" w:cs="Times New Roman"/>
            <w:sz w:val="24"/>
            <w:szCs w:val="24"/>
          </w:rPr>
          <w:pict>
            <v:rect id="_x0000_i115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398" w:author="Unknown"/>
          <w:rFonts w:ascii="Times New Roman" w:eastAsia="Times New Roman" w:hAnsi="Times New Roman" w:cs="Times New Roman"/>
          <w:b/>
          <w:bCs/>
          <w:sz w:val="27"/>
          <w:szCs w:val="27"/>
        </w:rPr>
      </w:pPr>
      <w:ins w:id="2399" w:author="Unknown">
        <w:r w:rsidRPr="00414614">
          <w:rPr>
            <w:rFonts w:ascii="Times New Roman" w:eastAsia="Times New Roman" w:hAnsi="Times New Roman" w:cs="Times New Roman"/>
            <w:b/>
            <w:bCs/>
            <w:sz w:val="27"/>
            <w:szCs w:val="27"/>
          </w:rPr>
          <w:t>128) Do I need to import java.lang package any time? Why?</w:t>
        </w:r>
      </w:ins>
    </w:p>
    <w:p w:rsidR="00414614" w:rsidRPr="00414614" w:rsidRDefault="00414614" w:rsidP="00414614">
      <w:pPr>
        <w:spacing w:before="100" w:beforeAutospacing="1" w:after="100" w:afterAutospacing="1" w:line="240" w:lineRule="auto"/>
        <w:rPr>
          <w:ins w:id="2400" w:author="Unknown"/>
          <w:rFonts w:ascii="Times New Roman" w:eastAsia="Times New Roman" w:hAnsi="Times New Roman" w:cs="Times New Roman"/>
          <w:sz w:val="24"/>
          <w:szCs w:val="24"/>
        </w:rPr>
      </w:pPr>
      <w:ins w:id="2401" w:author="Unknown">
        <w:r w:rsidRPr="00414614">
          <w:rPr>
            <w:rFonts w:ascii="Times New Roman" w:eastAsia="Times New Roman" w:hAnsi="Times New Roman" w:cs="Times New Roman"/>
            <w:sz w:val="24"/>
            <w:szCs w:val="24"/>
          </w:rPr>
          <w:t>No. It is by default loaded internally by the JVM.</w:t>
        </w:r>
      </w:ins>
    </w:p>
    <w:p w:rsidR="00414614" w:rsidRPr="00414614" w:rsidRDefault="00414614" w:rsidP="00414614">
      <w:pPr>
        <w:spacing w:after="0" w:line="240" w:lineRule="auto"/>
        <w:rPr>
          <w:ins w:id="2402" w:author="Unknown"/>
          <w:rFonts w:ascii="Times New Roman" w:eastAsia="Times New Roman" w:hAnsi="Times New Roman" w:cs="Times New Roman"/>
          <w:sz w:val="24"/>
          <w:szCs w:val="24"/>
        </w:rPr>
      </w:pPr>
      <w:ins w:id="2403" w:author="Unknown">
        <w:r w:rsidRPr="00414614">
          <w:rPr>
            <w:rFonts w:ascii="Times New Roman" w:eastAsia="Times New Roman" w:hAnsi="Times New Roman" w:cs="Times New Roman"/>
            <w:sz w:val="24"/>
            <w:szCs w:val="24"/>
          </w:rPr>
          <w:pict>
            <v:rect id="_x0000_i116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04" w:author="Unknown"/>
          <w:rFonts w:ascii="Times New Roman" w:eastAsia="Times New Roman" w:hAnsi="Times New Roman" w:cs="Times New Roman"/>
          <w:b/>
          <w:bCs/>
          <w:sz w:val="27"/>
          <w:szCs w:val="27"/>
        </w:rPr>
      </w:pPr>
      <w:ins w:id="2405" w:author="Unknown">
        <w:r w:rsidRPr="00414614">
          <w:rPr>
            <w:rFonts w:ascii="Times New Roman" w:eastAsia="Times New Roman" w:hAnsi="Times New Roman" w:cs="Times New Roman"/>
            <w:b/>
            <w:bCs/>
            <w:sz w:val="27"/>
            <w:szCs w:val="27"/>
          </w:rPr>
          <w:t>129) Can I import same package/class twice? Will the JVM load the package twice at runtime?</w:t>
        </w:r>
      </w:ins>
    </w:p>
    <w:p w:rsidR="00414614" w:rsidRPr="00414614" w:rsidRDefault="00414614" w:rsidP="00414614">
      <w:pPr>
        <w:spacing w:before="100" w:beforeAutospacing="1" w:after="100" w:afterAutospacing="1" w:line="240" w:lineRule="auto"/>
        <w:rPr>
          <w:ins w:id="2406" w:author="Unknown"/>
          <w:rFonts w:ascii="Times New Roman" w:eastAsia="Times New Roman" w:hAnsi="Times New Roman" w:cs="Times New Roman"/>
          <w:sz w:val="24"/>
          <w:szCs w:val="24"/>
        </w:rPr>
      </w:pPr>
      <w:ins w:id="2407" w:author="Unknown">
        <w:r w:rsidRPr="00414614">
          <w:rPr>
            <w:rFonts w:ascii="Times New Roman" w:eastAsia="Times New Roman" w:hAnsi="Times New Roman" w:cs="Times New Roman"/>
            <w:sz w:val="24"/>
            <w:szCs w:val="24"/>
          </w:rPr>
          <w:t>One can import the same package or the same class multiple times. Neither compiler nor JVM complains about it. However, the JVM will internally load the class only once no matter how many times you import the same class.</w:t>
        </w:r>
      </w:ins>
    </w:p>
    <w:p w:rsidR="00414614" w:rsidRPr="00414614" w:rsidRDefault="00414614" w:rsidP="00414614">
      <w:pPr>
        <w:spacing w:after="0" w:line="240" w:lineRule="auto"/>
        <w:rPr>
          <w:ins w:id="2408" w:author="Unknown"/>
          <w:rFonts w:ascii="Times New Roman" w:eastAsia="Times New Roman" w:hAnsi="Times New Roman" w:cs="Times New Roman"/>
          <w:sz w:val="24"/>
          <w:szCs w:val="24"/>
        </w:rPr>
      </w:pPr>
      <w:ins w:id="2409" w:author="Unknown">
        <w:r w:rsidRPr="00414614">
          <w:rPr>
            <w:rFonts w:ascii="Times New Roman" w:eastAsia="Times New Roman" w:hAnsi="Times New Roman" w:cs="Times New Roman"/>
            <w:sz w:val="24"/>
            <w:szCs w:val="24"/>
          </w:rPr>
          <w:pict>
            <v:rect id="_x0000_i116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10" w:author="Unknown"/>
          <w:rFonts w:ascii="Times New Roman" w:eastAsia="Times New Roman" w:hAnsi="Times New Roman" w:cs="Times New Roman"/>
          <w:b/>
          <w:bCs/>
          <w:sz w:val="27"/>
          <w:szCs w:val="27"/>
        </w:rPr>
      </w:pPr>
      <w:ins w:id="2411" w:author="Unknown">
        <w:r w:rsidRPr="00414614">
          <w:rPr>
            <w:rFonts w:ascii="Times New Roman" w:eastAsia="Times New Roman" w:hAnsi="Times New Roman" w:cs="Times New Roman"/>
            <w:b/>
            <w:bCs/>
            <w:sz w:val="27"/>
            <w:szCs w:val="27"/>
          </w:rPr>
          <w:t>130) What is the static import?</w:t>
        </w:r>
      </w:ins>
    </w:p>
    <w:p w:rsidR="00414614" w:rsidRPr="00414614" w:rsidRDefault="00414614" w:rsidP="00414614">
      <w:pPr>
        <w:spacing w:before="100" w:beforeAutospacing="1" w:after="100" w:afterAutospacing="1" w:line="240" w:lineRule="auto"/>
        <w:rPr>
          <w:ins w:id="2412" w:author="Unknown"/>
          <w:rFonts w:ascii="Times New Roman" w:eastAsia="Times New Roman" w:hAnsi="Times New Roman" w:cs="Times New Roman"/>
          <w:sz w:val="24"/>
          <w:szCs w:val="24"/>
        </w:rPr>
      </w:pPr>
      <w:ins w:id="2413" w:author="Unknown">
        <w:r w:rsidRPr="00414614">
          <w:rPr>
            <w:rFonts w:ascii="Times New Roman" w:eastAsia="Times New Roman" w:hAnsi="Times New Roman" w:cs="Times New Roman"/>
            <w:sz w:val="24"/>
            <w:szCs w:val="24"/>
          </w:rPr>
          <w:lastRenderedPageBreak/>
          <w:t>By static import, we can access the static members of a class directly, and there is no to qualify it with the class name.</w:t>
        </w:r>
      </w:ins>
    </w:p>
    <w:p w:rsidR="00414614" w:rsidRPr="00414614" w:rsidRDefault="00414614" w:rsidP="00414614">
      <w:pPr>
        <w:spacing w:after="0" w:line="240" w:lineRule="auto"/>
        <w:rPr>
          <w:ins w:id="2414" w:author="Unknown"/>
          <w:rFonts w:ascii="Times New Roman" w:eastAsia="Times New Roman" w:hAnsi="Times New Roman" w:cs="Times New Roman"/>
          <w:sz w:val="24"/>
          <w:szCs w:val="24"/>
        </w:rPr>
      </w:pPr>
      <w:ins w:id="241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"https://www.javatpoint.com/static-import-in-java"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416" w:author="Unknown"/>
          <w:rFonts w:ascii="Times New Roman" w:eastAsia="Times New Roman" w:hAnsi="Times New Roman" w:cs="Times New Roman"/>
          <w:sz w:val="24"/>
          <w:szCs w:val="24"/>
        </w:rPr>
      </w:pPr>
      <w:ins w:id="2417" w:author="Unknown">
        <w:r w:rsidRPr="00414614">
          <w:rPr>
            <w:rFonts w:ascii="Times New Roman" w:eastAsia="Times New Roman" w:hAnsi="Times New Roman" w:cs="Times New Roman"/>
            <w:sz w:val="24"/>
            <w:szCs w:val="24"/>
          </w:rPr>
          <w:pict>
            <v:rect id="_x0000_i1162"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2418" w:author="Unknown"/>
          <w:rFonts w:ascii="Times New Roman" w:eastAsia="Times New Roman" w:hAnsi="Times New Roman" w:cs="Times New Roman"/>
          <w:b/>
          <w:bCs/>
          <w:sz w:val="36"/>
          <w:szCs w:val="36"/>
        </w:rPr>
      </w:pPr>
      <w:bookmarkStart w:id="2419" w:name="exceptioninterview"/>
      <w:bookmarkEnd w:id="2419"/>
      <w:ins w:id="2420" w:author="Unknown">
        <w:r w:rsidRPr="00414614">
          <w:rPr>
            <w:rFonts w:ascii="Times New Roman" w:eastAsia="Times New Roman" w:hAnsi="Times New Roman" w:cs="Times New Roman"/>
            <w:b/>
            <w:bCs/>
            <w:sz w:val="36"/>
            <w:szCs w:val="36"/>
          </w:rPr>
          <w:t>Java: Exception Handling Interview Questions</w:t>
        </w:r>
      </w:ins>
    </w:p>
    <w:p w:rsidR="00414614" w:rsidRPr="00414614" w:rsidRDefault="00414614" w:rsidP="00414614">
      <w:pPr>
        <w:spacing w:before="100" w:beforeAutospacing="1" w:after="100" w:afterAutospacing="1" w:line="240" w:lineRule="auto"/>
        <w:rPr>
          <w:ins w:id="2421" w:author="Unknown"/>
          <w:rFonts w:ascii="Times New Roman" w:eastAsia="Times New Roman" w:hAnsi="Times New Roman" w:cs="Times New Roman"/>
          <w:sz w:val="24"/>
          <w:szCs w:val="24"/>
        </w:rPr>
      </w:pPr>
      <w:ins w:id="2422" w:author="Unknown">
        <w:r w:rsidRPr="00414614">
          <w:rPr>
            <w:rFonts w:ascii="Times New Roman" w:eastAsia="Times New Roman" w:hAnsi="Times New Roman" w:cs="Times New Roman"/>
            <w:sz w:val="24"/>
            <w:szCs w:val="24"/>
          </w:rPr>
          <w:t>There is given a list of exception handling interview questions with answers. If you know any exception handling interview question, kindly post it in the comment section.</w:t>
        </w:r>
      </w:ins>
    </w:p>
    <w:p w:rsidR="00414614" w:rsidRPr="00414614" w:rsidRDefault="00414614" w:rsidP="00414614">
      <w:pPr>
        <w:spacing w:after="0" w:line="240" w:lineRule="auto"/>
        <w:rPr>
          <w:ins w:id="2423" w:author="Unknown"/>
          <w:rFonts w:ascii="Times New Roman" w:eastAsia="Times New Roman" w:hAnsi="Times New Roman" w:cs="Times New Roman"/>
          <w:sz w:val="24"/>
          <w:szCs w:val="24"/>
        </w:rPr>
      </w:pPr>
      <w:ins w:id="2424" w:author="Unknown">
        <w:r w:rsidRPr="00414614">
          <w:rPr>
            <w:rFonts w:ascii="Times New Roman" w:eastAsia="Times New Roman" w:hAnsi="Times New Roman" w:cs="Times New Roman"/>
            <w:sz w:val="24"/>
            <w:szCs w:val="24"/>
          </w:rPr>
          <w:pict>
            <v:rect id="_x0000_i116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25" w:author="Unknown"/>
          <w:rFonts w:ascii="Times New Roman" w:eastAsia="Times New Roman" w:hAnsi="Times New Roman" w:cs="Times New Roman"/>
          <w:b/>
          <w:bCs/>
          <w:sz w:val="27"/>
          <w:szCs w:val="27"/>
        </w:rPr>
      </w:pPr>
      <w:ins w:id="2426" w:author="Unknown">
        <w:r w:rsidRPr="00414614">
          <w:rPr>
            <w:rFonts w:ascii="Times New Roman" w:eastAsia="Times New Roman" w:hAnsi="Times New Roman" w:cs="Times New Roman"/>
            <w:b/>
            <w:bCs/>
            <w:sz w:val="27"/>
            <w:szCs w:val="27"/>
          </w:rPr>
          <w:t>131) How many types of exception can occur in a Java program?</w:t>
        </w:r>
      </w:ins>
    </w:p>
    <w:p w:rsidR="00414614" w:rsidRPr="00414614" w:rsidRDefault="00414614" w:rsidP="00414614">
      <w:pPr>
        <w:spacing w:before="100" w:beforeAutospacing="1" w:after="100" w:afterAutospacing="1" w:line="240" w:lineRule="auto"/>
        <w:rPr>
          <w:ins w:id="2427" w:author="Unknown"/>
          <w:rFonts w:ascii="Times New Roman" w:eastAsia="Times New Roman" w:hAnsi="Times New Roman" w:cs="Times New Roman"/>
          <w:sz w:val="24"/>
          <w:szCs w:val="24"/>
        </w:rPr>
      </w:pPr>
      <w:ins w:id="2428" w:author="Unknown">
        <w:r w:rsidRPr="00414614">
          <w:rPr>
            <w:rFonts w:ascii="Times New Roman" w:eastAsia="Times New Roman" w:hAnsi="Times New Roman" w:cs="Times New Roman"/>
            <w:sz w:val="24"/>
            <w:szCs w:val="24"/>
          </w:rPr>
          <w:t>There are mainly two types of exceptions: checked and unchecked. Here, an error is considered as the unchecked exception. According to Oracle, there are three types of exceptions:</w:t>
        </w:r>
      </w:ins>
    </w:p>
    <w:p w:rsidR="00414614" w:rsidRPr="00414614" w:rsidRDefault="00414614" w:rsidP="00414614">
      <w:pPr>
        <w:numPr>
          <w:ilvl w:val="0"/>
          <w:numId w:val="78"/>
        </w:numPr>
        <w:spacing w:before="100" w:beforeAutospacing="1" w:after="100" w:afterAutospacing="1" w:line="240" w:lineRule="auto"/>
        <w:rPr>
          <w:ins w:id="2429" w:author="Unknown"/>
          <w:rFonts w:ascii="Times New Roman" w:eastAsia="Times New Roman" w:hAnsi="Times New Roman" w:cs="Times New Roman"/>
          <w:sz w:val="24"/>
          <w:szCs w:val="24"/>
        </w:rPr>
      </w:pPr>
      <w:ins w:id="2430" w:author="Unknown">
        <w:r w:rsidRPr="00414614">
          <w:rPr>
            <w:rFonts w:ascii="Times New Roman" w:eastAsia="Times New Roman" w:hAnsi="Times New Roman" w:cs="Times New Roman"/>
            <w:b/>
            <w:bCs/>
            <w:sz w:val="24"/>
            <w:szCs w:val="24"/>
          </w:rPr>
          <w:t>Checked Exception:</w:t>
        </w:r>
        <w:r w:rsidRPr="00414614">
          <w:rPr>
            <w:rFonts w:ascii="Times New Roman" w:eastAsia="Times New Roman" w:hAnsi="Times New Roman" w:cs="Times New Roman"/>
            <w:sz w:val="24"/>
            <w:szCs w:val="24"/>
          </w:rPr>
          <w:t xml:space="preserve"> Checked exceptions are the one which are checked at compile-time. For example, SQLException, ClassNotFoundException, etc.</w:t>
        </w:r>
      </w:ins>
    </w:p>
    <w:p w:rsidR="00414614" w:rsidRPr="00414614" w:rsidRDefault="00414614" w:rsidP="00414614">
      <w:pPr>
        <w:spacing w:after="0" w:line="240" w:lineRule="auto"/>
        <w:ind w:left="720"/>
        <w:rPr>
          <w:ins w:id="2431" w:author="Unknown"/>
          <w:rFonts w:ascii="Times New Roman" w:eastAsia="Times New Roman" w:hAnsi="Times New Roman" w:cs="Times New Roman"/>
          <w:sz w:val="24"/>
          <w:szCs w:val="24"/>
        </w:rPr>
      </w:pPr>
    </w:p>
    <w:p w:rsidR="00414614" w:rsidRPr="00414614" w:rsidRDefault="00414614" w:rsidP="00414614">
      <w:pPr>
        <w:numPr>
          <w:ilvl w:val="0"/>
          <w:numId w:val="78"/>
        </w:numPr>
        <w:spacing w:before="100" w:beforeAutospacing="1" w:after="100" w:afterAutospacing="1" w:line="240" w:lineRule="auto"/>
        <w:rPr>
          <w:ins w:id="2432" w:author="Unknown"/>
          <w:rFonts w:ascii="Times New Roman" w:eastAsia="Times New Roman" w:hAnsi="Times New Roman" w:cs="Times New Roman"/>
          <w:sz w:val="24"/>
          <w:szCs w:val="24"/>
        </w:rPr>
      </w:pPr>
      <w:ins w:id="2433" w:author="Unknown">
        <w:r w:rsidRPr="00414614">
          <w:rPr>
            <w:rFonts w:ascii="Times New Roman" w:eastAsia="Times New Roman" w:hAnsi="Times New Roman" w:cs="Times New Roman"/>
            <w:b/>
            <w:bCs/>
            <w:sz w:val="24"/>
            <w:szCs w:val="24"/>
          </w:rPr>
          <w:t>Unchecked Exception:</w:t>
        </w:r>
        <w:r w:rsidRPr="00414614">
          <w:rPr>
            <w:rFonts w:ascii="Times New Roman" w:eastAsia="Times New Roman" w:hAnsi="Times New Roman" w:cs="Times New Roman"/>
            <w:sz w:val="24"/>
            <w:szCs w:val="24"/>
          </w:rPr>
          <w:t xml:space="preserve"> Unchecked exceptions are the one which are handled at runtime because they can not be checked at compile-time. For example, ArithmaticException, NullPointerException, ArrayIndexOutOfBoundsException, etc.</w:t>
        </w:r>
      </w:ins>
    </w:p>
    <w:p w:rsidR="00414614" w:rsidRPr="00414614" w:rsidRDefault="00414614" w:rsidP="00414614">
      <w:pPr>
        <w:spacing w:after="0" w:line="240" w:lineRule="auto"/>
        <w:ind w:left="720"/>
        <w:rPr>
          <w:ins w:id="2434" w:author="Unknown"/>
          <w:rFonts w:ascii="Times New Roman" w:eastAsia="Times New Roman" w:hAnsi="Times New Roman" w:cs="Times New Roman"/>
          <w:sz w:val="24"/>
          <w:szCs w:val="24"/>
        </w:rPr>
      </w:pPr>
    </w:p>
    <w:p w:rsidR="00414614" w:rsidRPr="00414614" w:rsidRDefault="00414614" w:rsidP="00414614">
      <w:pPr>
        <w:numPr>
          <w:ilvl w:val="0"/>
          <w:numId w:val="78"/>
        </w:numPr>
        <w:spacing w:before="100" w:beforeAutospacing="1" w:after="100" w:afterAutospacing="1" w:line="240" w:lineRule="auto"/>
        <w:rPr>
          <w:ins w:id="2435" w:author="Unknown"/>
          <w:rFonts w:ascii="Times New Roman" w:eastAsia="Times New Roman" w:hAnsi="Times New Roman" w:cs="Times New Roman"/>
          <w:sz w:val="24"/>
          <w:szCs w:val="24"/>
        </w:rPr>
      </w:pPr>
      <w:ins w:id="2436" w:author="Unknown">
        <w:r w:rsidRPr="00414614">
          <w:rPr>
            <w:rFonts w:ascii="Times New Roman" w:eastAsia="Times New Roman" w:hAnsi="Times New Roman" w:cs="Times New Roman"/>
            <w:b/>
            <w:bCs/>
            <w:sz w:val="24"/>
            <w:szCs w:val="24"/>
          </w:rPr>
          <w:t>Error:</w:t>
        </w:r>
        <w:r w:rsidRPr="00414614">
          <w:rPr>
            <w:rFonts w:ascii="Times New Roman" w:eastAsia="Times New Roman" w:hAnsi="Times New Roman" w:cs="Times New Roman"/>
            <w:sz w:val="24"/>
            <w:szCs w:val="24"/>
          </w:rPr>
          <w:t xml:space="preserve"> Error cause the program to exit since they are not recoverable. For Example, OutOfMemoryError, AssertionError, etc.</w:t>
        </w:r>
      </w:ins>
    </w:p>
    <w:p w:rsidR="00414614" w:rsidRPr="00414614" w:rsidRDefault="00414614" w:rsidP="00414614">
      <w:pPr>
        <w:spacing w:after="0" w:line="240" w:lineRule="auto"/>
        <w:rPr>
          <w:ins w:id="2437" w:author="Unknown"/>
          <w:rFonts w:ascii="Times New Roman" w:eastAsia="Times New Roman" w:hAnsi="Times New Roman" w:cs="Times New Roman"/>
          <w:sz w:val="24"/>
          <w:szCs w:val="24"/>
        </w:rPr>
      </w:pPr>
      <w:ins w:id="2438" w:author="Unknown">
        <w:r w:rsidRPr="00414614">
          <w:rPr>
            <w:rFonts w:ascii="Times New Roman" w:eastAsia="Times New Roman" w:hAnsi="Times New Roman" w:cs="Times New Roman"/>
            <w:sz w:val="24"/>
            <w:szCs w:val="24"/>
          </w:rPr>
          <w:pict>
            <v:rect id="_x0000_i116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39" w:author="Unknown"/>
          <w:rFonts w:ascii="Times New Roman" w:eastAsia="Times New Roman" w:hAnsi="Times New Roman" w:cs="Times New Roman"/>
          <w:b/>
          <w:bCs/>
          <w:sz w:val="27"/>
          <w:szCs w:val="27"/>
        </w:rPr>
      </w:pPr>
      <w:ins w:id="2440" w:author="Unknown">
        <w:r w:rsidRPr="00414614">
          <w:rPr>
            <w:rFonts w:ascii="Times New Roman" w:eastAsia="Times New Roman" w:hAnsi="Times New Roman" w:cs="Times New Roman"/>
            <w:b/>
            <w:bCs/>
            <w:sz w:val="27"/>
            <w:szCs w:val="27"/>
          </w:rPr>
          <w:t>132) What is Exception Handling?</w:t>
        </w:r>
      </w:ins>
    </w:p>
    <w:p w:rsidR="00414614" w:rsidRPr="00414614" w:rsidRDefault="00414614" w:rsidP="00414614">
      <w:pPr>
        <w:spacing w:before="100" w:beforeAutospacing="1" w:after="100" w:afterAutospacing="1" w:line="240" w:lineRule="auto"/>
        <w:rPr>
          <w:ins w:id="2441" w:author="Unknown"/>
          <w:rFonts w:ascii="Times New Roman" w:eastAsia="Times New Roman" w:hAnsi="Times New Roman" w:cs="Times New Roman"/>
          <w:sz w:val="24"/>
          <w:szCs w:val="24"/>
        </w:rPr>
      </w:pPr>
      <w:ins w:id="2442" w:author="Unknown">
        <w:r w:rsidRPr="00414614">
          <w:rPr>
            <w:rFonts w:ascii="Times New Roman" w:eastAsia="Times New Roman" w:hAnsi="Times New Roman" w:cs="Times New Roman"/>
            <w:sz w:val="24"/>
            <w:szCs w:val="24"/>
          </w:rPr>
          <w:t xml:space="preserve">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 </w:t>
        </w:r>
      </w:ins>
    </w:p>
    <w:p w:rsidR="00414614" w:rsidRPr="00414614" w:rsidRDefault="00414614" w:rsidP="00414614">
      <w:pPr>
        <w:spacing w:after="0" w:line="240" w:lineRule="auto"/>
        <w:rPr>
          <w:ins w:id="2443" w:author="Unknown"/>
          <w:rFonts w:ascii="Times New Roman" w:eastAsia="Times New Roman" w:hAnsi="Times New Roman" w:cs="Times New Roman"/>
          <w:sz w:val="24"/>
          <w:szCs w:val="24"/>
        </w:rPr>
      </w:pPr>
      <w:ins w:id="2444"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"https://www.javatpoint.com/exception-handling-and-checked-and-unchecked-exception"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445" w:author="Unknown"/>
          <w:rFonts w:ascii="Times New Roman" w:eastAsia="Times New Roman" w:hAnsi="Times New Roman" w:cs="Times New Roman"/>
          <w:sz w:val="24"/>
          <w:szCs w:val="24"/>
        </w:rPr>
      </w:pPr>
      <w:ins w:id="2446" w:author="Unknown">
        <w:r w:rsidRPr="00414614">
          <w:rPr>
            <w:rFonts w:ascii="Times New Roman" w:eastAsia="Times New Roman" w:hAnsi="Times New Roman" w:cs="Times New Roman"/>
            <w:sz w:val="24"/>
            <w:szCs w:val="24"/>
          </w:rPr>
          <w:pict>
            <v:rect id="_x0000_i116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47" w:author="Unknown"/>
          <w:rFonts w:ascii="Times New Roman" w:eastAsia="Times New Roman" w:hAnsi="Times New Roman" w:cs="Times New Roman"/>
          <w:b/>
          <w:bCs/>
          <w:sz w:val="27"/>
          <w:szCs w:val="27"/>
        </w:rPr>
      </w:pPr>
      <w:ins w:id="2448" w:author="Unknown">
        <w:r w:rsidRPr="00414614">
          <w:rPr>
            <w:rFonts w:ascii="Times New Roman" w:eastAsia="Times New Roman" w:hAnsi="Times New Roman" w:cs="Times New Roman"/>
            <w:b/>
            <w:bCs/>
            <w:sz w:val="27"/>
            <w:szCs w:val="27"/>
          </w:rPr>
          <w:t xml:space="preserve">133) Explain the hierarchy of Java Exception classes? </w:t>
        </w:r>
      </w:ins>
    </w:p>
    <w:p w:rsidR="00414614" w:rsidRPr="00414614" w:rsidRDefault="00414614" w:rsidP="00414614">
      <w:pPr>
        <w:spacing w:before="100" w:beforeAutospacing="1" w:after="100" w:afterAutospacing="1" w:line="240" w:lineRule="auto"/>
        <w:rPr>
          <w:ins w:id="2449" w:author="Unknown"/>
          <w:rFonts w:ascii="Times New Roman" w:eastAsia="Times New Roman" w:hAnsi="Times New Roman" w:cs="Times New Roman"/>
          <w:sz w:val="24"/>
          <w:szCs w:val="24"/>
        </w:rPr>
      </w:pPr>
      <w:ins w:id="2450" w:author="Unknown">
        <w:r w:rsidRPr="00414614">
          <w:rPr>
            <w:rFonts w:ascii="Times New Roman" w:eastAsia="Times New Roman" w:hAnsi="Times New Roman" w:cs="Times New Roman"/>
            <w:sz w:val="24"/>
            <w:szCs w:val="24"/>
          </w:rPr>
          <w:lastRenderedPageBreak/>
          <w:t>The java.lang.Throwable class is the root class of Java Exception hierarchy which is inherited by two subclasses: Exception and Error. A hierarchy of Java Exception classes are given below:</w:t>
        </w:r>
      </w:ins>
    </w:p>
    <w:p w:rsidR="00414614" w:rsidRPr="00414614" w:rsidRDefault="00414614" w:rsidP="00414614">
      <w:pPr>
        <w:spacing w:after="0" w:line="240" w:lineRule="auto"/>
        <w:rPr>
          <w:ins w:id="2451"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53275" cy="9086850"/>
            <wp:effectExtent l="19050" t="0" r="9525" b="0"/>
            <wp:docPr id="262" name="Picture 26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ierarchy of exception handling"/>
                    <pic:cNvPicPr>
                      <a:picLocks noChangeAspect="1" noChangeArrowheads="1"/>
                    </pic:cNvPicPr>
                  </pic:nvPicPr>
                  <pic:blipFill>
                    <a:blip r:embed="rId27"/>
                    <a:srcRect/>
                    <a:stretch>
                      <a:fillRect/>
                    </a:stretch>
                  </pic:blipFill>
                  <pic:spPr bwMode="auto">
                    <a:xfrm>
                      <a:off x="0" y="0"/>
                      <a:ext cx="7153275" cy="9086850"/>
                    </a:xfrm>
                    <a:prstGeom prst="rect">
                      <a:avLst/>
                    </a:prstGeom>
                    <a:noFill/>
                    <a:ln w="9525">
                      <a:noFill/>
                      <a:miter lim="800000"/>
                      <a:headEnd/>
                      <a:tailEnd/>
                    </a:ln>
                  </pic:spPr>
                </pic:pic>
              </a:graphicData>
            </a:graphic>
          </wp:inline>
        </w:drawing>
      </w:r>
    </w:p>
    <w:p w:rsidR="00414614" w:rsidRPr="00414614" w:rsidRDefault="00414614" w:rsidP="00414614">
      <w:pPr>
        <w:spacing w:after="0" w:line="240" w:lineRule="auto"/>
        <w:rPr>
          <w:ins w:id="2452" w:author="Unknown"/>
          <w:rFonts w:ascii="Times New Roman" w:eastAsia="Times New Roman" w:hAnsi="Times New Roman" w:cs="Times New Roman"/>
          <w:sz w:val="24"/>
          <w:szCs w:val="24"/>
        </w:rPr>
      </w:pPr>
      <w:ins w:id="2453" w:author="Unknown">
        <w:r w:rsidRPr="00414614">
          <w:rPr>
            <w:rFonts w:ascii="Times New Roman" w:eastAsia="Times New Roman" w:hAnsi="Times New Roman" w:cs="Times New Roman"/>
            <w:sz w:val="24"/>
            <w:szCs w:val="24"/>
          </w:rPr>
          <w:lastRenderedPageBreak/>
          <w:pict>
            <v:rect id="_x0000_i116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54" w:author="Unknown"/>
          <w:rFonts w:ascii="Times New Roman" w:eastAsia="Times New Roman" w:hAnsi="Times New Roman" w:cs="Times New Roman"/>
          <w:b/>
          <w:bCs/>
          <w:sz w:val="27"/>
          <w:szCs w:val="27"/>
        </w:rPr>
      </w:pPr>
      <w:ins w:id="2455" w:author="Unknown">
        <w:r w:rsidRPr="00414614">
          <w:rPr>
            <w:rFonts w:ascii="Times New Roman" w:eastAsia="Times New Roman" w:hAnsi="Times New Roman" w:cs="Times New Roman"/>
            <w:b/>
            <w:bCs/>
            <w:sz w:val="27"/>
            <w:szCs w:val="27"/>
          </w:rPr>
          <w:t>134) What is the difference between Checked Exception and Unchecked Exception?</w:t>
        </w:r>
      </w:ins>
    </w:p>
    <w:p w:rsidR="00414614" w:rsidRPr="00414614" w:rsidRDefault="00414614" w:rsidP="00414614">
      <w:pPr>
        <w:spacing w:before="100" w:beforeAutospacing="1" w:after="100" w:afterAutospacing="1" w:line="240" w:lineRule="auto"/>
        <w:outlineLvl w:val="2"/>
        <w:rPr>
          <w:ins w:id="2456" w:author="Unknown"/>
          <w:rFonts w:ascii="Times New Roman" w:eastAsia="Times New Roman" w:hAnsi="Times New Roman" w:cs="Times New Roman"/>
          <w:b/>
          <w:bCs/>
          <w:sz w:val="27"/>
          <w:szCs w:val="27"/>
        </w:rPr>
      </w:pPr>
      <w:ins w:id="2457" w:author="Unknown">
        <w:r w:rsidRPr="00414614">
          <w:rPr>
            <w:rFonts w:ascii="Times New Roman" w:eastAsia="Times New Roman" w:hAnsi="Times New Roman" w:cs="Times New Roman"/>
            <w:b/>
            <w:bCs/>
            <w:sz w:val="27"/>
            <w:szCs w:val="27"/>
          </w:rPr>
          <w:t>1) Checked Exception</w:t>
        </w:r>
      </w:ins>
    </w:p>
    <w:p w:rsidR="00414614" w:rsidRPr="00414614" w:rsidRDefault="00414614" w:rsidP="00414614">
      <w:pPr>
        <w:spacing w:before="100" w:beforeAutospacing="1" w:after="100" w:afterAutospacing="1" w:line="240" w:lineRule="auto"/>
        <w:rPr>
          <w:ins w:id="2458" w:author="Unknown"/>
          <w:rFonts w:ascii="Times New Roman" w:eastAsia="Times New Roman" w:hAnsi="Times New Roman" w:cs="Times New Roman"/>
          <w:sz w:val="24"/>
          <w:szCs w:val="24"/>
        </w:rPr>
      </w:pPr>
      <w:ins w:id="2459" w:author="Unknown">
        <w:r w:rsidRPr="00414614">
          <w:rPr>
            <w:rFonts w:ascii="Times New Roman" w:eastAsia="Times New Roman" w:hAnsi="Times New Roman" w:cs="Times New Roman"/>
            <w:sz w:val="24"/>
            <w:szCs w:val="24"/>
          </w:rPr>
          <w:t xml:space="preserve">The classes that extend Throwable class except RuntimeException and Error are known as checked exceptions, e.g., IOException, SQLException, etc. Checked exceptions are checked at compile-time. </w:t>
        </w:r>
      </w:ins>
    </w:p>
    <w:p w:rsidR="00414614" w:rsidRPr="00414614" w:rsidRDefault="00414614" w:rsidP="00414614">
      <w:pPr>
        <w:spacing w:before="100" w:beforeAutospacing="1" w:after="100" w:afterAutospacing="1" w:line="240" w:lineRule="auto"/>
        <w:outlineLvl w:val="2"/>
        <w:rPr>
          <w:ins w:id="2460" w:author="Unknown"/>
          <w:rFonts w:ascii="Times New Roman" w:eastAsia="Times New Roman" w:hAnsi="Times New Roman" w:cs="Times New Roman"/>
          <w:b/>
          <w:bCs/>
          <w:sz w:val="27"/>
          <w:szCs w:val="27"/>
        </w:rPr>
      </w:pPr>
      <w:ins w:id="2461" w:author="Unknown">
        <w:r w:rsidRPr="00414614">
          <w:rPr>
            <w:rFonts w:ascii="Times New Roman" w:eastAsia="Times New Roman" w:hAnsi="Times New Roman" w:cs="Times New Roman"/>
            <w:b/>
            <w:bCs/>
            <w:sz w:val="27"/>
            <w:szCs w:val="27"/>
          </w:rPr>
          <w:t>2) Unchecked Exception</w:t>
        </w:r>
      </w:ins>
    </w:p>
    <w:p w:rsidR="00414614" w:rsidRPr="00414614" w:rsidRDefault="00414614" w:rsidP="00414614">
      <w:pPr>
        <w:spacing w:before="100" w:beforeAutospacing="1" w:after="100" w:afterAutospacing="1" w:line="240" w:lineRule="auto"/>
        <w:rPr>
          <w:ins w:id="2462" w:author="Unknown"/>
          <w:rFonts w:ascii="Times New Roman" w:eastAsia="Times New Roman" w:hAnsi="Times New Roman" w:cs="Times New Roman"/>
          <w:sz w:val="24"/>
          <w:szCs w:val="24"/>
        </w:rPr>
      </w:pPr>
      <w:ins w:id="2463" w:author="Unknown">
        <w:r w:rsidRPr="00414614">
          <w:rPr>
            <w:rFonts w:ascii="Times New Roman" w:eastAsia="Times New Roman" w:hAnsi="Times New Roman" w:cs="Times New Roman"/>
            <w:sz w:val="24"/>
            <w:szCs w:val="24"/>
          </w:rPr>
          <w:t xml:space="preserve">The classes that extend RuntimeException are known as unchecked exceptions, e.g., ArithmeticException, NullPointerException, etc. Unchecked exceptions are not checked at compile-time. </w:t>
        </w:r>
      </w:ins>
    </w:p>
    <w:p w:rsidR="00414614" w:rsidRPr="00414614" w:rsidRDefault="00414614" w:rsidP="00414614">
      <w:pPr>
        <w:spacing w:after="0" w:line="240" w:lineRule="auto"/>
        <w:rPr>
          <w:ins w:id="2464" w:author="Unknown"/>
          <w:rFonts w:ascii="Times New Roman" w:eastAsia="Times New Roman" w:hAnsi="Times New Roman" w:cs="Times New Roman"/>
          <w:sz w:val="24"/>
          <w:szCs w:val="24"/>
        </w:rPr>
      </w:pPr>
      <w:ins w:id="246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"https://www.javatpoint.com/exception-handling-and-checked-and-unchecked-exception"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466" w:author="Unknown"/>
          <w:rFonts w:ascii="Times New Roman" w:eastAsia="Times New Roman" w:hAnsi="Times New Roman" w:cs="Times New Roman"/>
          <w:sz w:val="24"/>
          <w:szCs w:val="24"/>
        </w:rPr>
      </w:pPr>
      <w:ins w:id="2467" w:author="Unknown">
        <w:r w:rsidRPr="00414614">
          <w:rPr>
            <w:rFonts w:ascii="Times New Roman" w:eastAsia="Times New Roman" w:hAnsi="Times New Roman" w:cs="Times New Roman"/>
            <w:sz w:val="24"/>
            <w:szCs w:val="24"/>
          </w:rPr>
          <w:pict>
            <v:rect id="_x0000_i116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68" w:author="Unknown"/>
          <w:rFonts w:ascii="Times New Roman" w:eastAsia="Times New Roman" w:hAnsi="Times New Roman" w:cs="Times New Roman"/>
          <w:b/>
          <w:bCs/>
          <w:sz w:val="27"/>
          <w:szCs w:val="27"/>
        </w:rPr>
      </w:pPr>
      <w:ins w:id="2469" w:author="Unknown">
        <w:r w:rsidRPr="00414614">
          <w:rPr>
            <w:rFonts w:ascii="Times New Roman" w:eastAsia="Times New Roman" w:hAnsi="Times New Roman" w:cs="Times New Roman"/>
            <w:b/>
            <w:bCs/>
            <w:sz w:val="27"/>
            <w:szCs w:val="27"/>
          </w:rPr>
          <w:t xml:space="preserve">135) What is the base class for Error and Exception? </w:t>
        </w:r>
      </w:ins>
    </w:p>
    <w:p w:rsidR="00414614" w:rsidRPr="00414614" w:rsidRDefault="00414614" w:rsidP="00414614">
      <w:pPr>
        <w:spacing w:before="100" w:beforeAutospacing="1" w:after="100" w:afterAutospacing="1" w:line="240" w:lineRule="auto"/>
        <w:rPr>
          <w:ins w:id="2470" w:author="Unknown"/>
          <w:rFonts w:ascii="Times New Roman" w:eastAsia="Times New Roman" w:hAnsi="Times New Roman" w:cs="Times New Roman"/>
          <w:sz w:val="24"/>
          <w:szCs w:val="24"/>
        </w:rPr>
      </w:pPr>
      <w:ins w:id="2471" w:author="Unknown">
        <w:r w:rsidRPr="00414614">
          <w:rPr>
            <w:rFonts w:ascii="Times New Roman" w:eastAsia="Times New Roman" w:hAnsi="Times New Roman" w:cs="Times New Roman"/>
            <w:sz w:val="24"/>
            <w:szCs w:val="24"/>
          </w:rPr>
          <w:t>The Throwable class is the base class for Error and Exception.</w:t>
        </w:r>
      </w:ins>
    </w:p>
    <w:p w:rsidR="00414614" w:rsidRPr="00414614" w:rsidRDefault="00414614" w:rsidP="00414614">
      <w:pPr>
        <w:spacing w:after="0" w:line="240" w:lineRule="auto"/>
        <w:rPr>
          <w:ins w:id="2472" w:author="Unknown"/>
          <w:rFonts w:ascii="Times New Roman" w:eastAsia="Times New Roman" w:hAnsi="Times New Roman" w:cs="Times New Roman"/>
          <w:sz w:val="24"/>
          <w:szCs w:val="24"/>
        </w:rPr>
      </w:pPr>
      <w:ins w:id="2473" w:author="Unknown">
        <w:r w:rsidRPr="00414614">
          <w:rPr>
            <w:rFonts w:ascii="Times New Roman" w:eastAsia="Times New Roman" w:hAnsi="Times New Roman" w:cs="Times New Roman"/>
            <w:sz w:val="24"/>
            <w:szCs w:val="24"/>
          </w:rPr>
          <w:pict>
            <v:rect id="_x0000_i116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474" w:author="Unknown"/>
          <w:rFonts w:ascii="Times New Roman" w:eastAsia="Times New Roman" w:hAnsi="Times New Roman" w:cs="Times New Roman"/>
          <w:b/>
          <w:bCs/>
          <w:sz w:val="27"/>
          <w:szCs w:val="27"/>
        </w:rPr>
      </w:pPr>
      <w:ins w:id="2475" w:author="Unknown">
        <w:r w:rsidRPr="00414614">
          <w:rPr>
            <w:rFonts w:ascii="Times New Roman" w:eastAsia="Times New Roman" w:hAnsi="Times New Roman" w:cs="Times New Roman"/>
            <w:b/>
            <w:bCs/>
            <w:sz w:val="27"/>
            <w:szCs w:val="27"/>
          </w:rPr>
          <w:t>136) Is it necessary that each try block must be followed by a catch block?</w:t>
        </w:r>
      </w:ins>
    </w:p>
    <w:p w:rsidR="00414614" w:rsidRPr="00414614" w:rsidRDefault="00414614" w:rsidP="00414614">
      <w:pPr>
        <w:spacing w:before="100" w:beforeAutospacing="1" w:after="100" w:afterAutospacing="1" w:line="240" w:lineRule="auto"/>
        <w:rPr>
          <w:ins w:id="2476" w:author="Unknown"/>
          <w:rFonts w:ascii="Times New Roman" w:eastAsia="Times New Roman" w:hAnsi="Times New Roman" w:cs="Times New Roman"/>
          <w:sz w:val="24"/>
          <w:szCs w:val="24"/>
        </w:rPr>
      </w:pPr>
      <w:ins w:id="2477" w:author="Unknown">
        <w:r w:rsidRPr="00414614">
          <w:rPr>
            <w:rFonts w:ascii="Times New Roman" w:eastAsia="Times New Roman" w:hAnsi="Times New Roman" w:cs="Times New Roman"/>
            <w:sz w:val="24"/>
            <w:szCs w:val="24"/>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ins>
    </w:p>
    <w:p w:rsidR="00414614" w:rsidRPr="00414614" w:rsidRDefault="00414614" w:rsidP="00414614">
      <w:pPr>
        <w:numPr>
          <w:ilvl w:val="0"/>
          <w:numId w:val="79"/>
        </w:numPr>
        <w:spacing w:before="100" w:beforeAutospacing="1" w:after="100" w:afterAutospacing="1" w:line="240" w:lineRule="auto"/>
        <w:rPr>
          <w:ins w:id="2478" w:author="Unknown"/>
          <w:rFonts w:ascii="Times New Roman" w:eastAsia="Times New Roman" w:hAnsi="Times New Roman" w:cs="Times New Roman"/>
          <w:sz w:val="24"/>
          <w:szCs w:val="24"/>
        </w:rPr>
      </w:pPr>
      <w:ins w:id="2479"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79"/>
        </w:numPr>
        <w:spacing w:before="100" w:beforeAutospacing="1" w:after="100" w:afterAutospacing="1" w:line="240" w:lineRule="auto"/>
        <w:rPr>
          <w:ins w:id="2480" w:author="Unknown"/>
          <w:rFonts w:ascii="Times New Roman" w:eastAsia="Times New Roman" w:hAnsi="Times New Roman" w:cs="Times New Roman"/>
          <w:sz w:val="24"/>
          <w:szCs w:val="24"/>
        </w:rPr>
      </w:pPr>
      <w:ins w:id="248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79"/>
        </w:numPr>
        <w:spacing w:before="100" w:beforeAutospacing="1" w:after="100" w:afterAutospacing="1" w:line="240" w:lineRule="auto"/>
        <w:rPr>
          <w:ins w:id="2482" w:author="Unknown"/>
          <w:rFonts w:ascii="Times New Roman" w:eastAsia="Times New Roman" w:hAnsi="Times New Roman" w:cs="Times New Roman"/>
          <w:sz w:val="24"/>
          <w:szCs w:val="24"/>
        </w:rPr>
      </w:pPr>
      <w:ins w:id="2483"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79"/>
        </w:numPr>
        <w:spacing w:before="100" w:beforeAutospacing="1" w:after="100" w:afterAutospacing="1" w:line="240" w:lineRule="auto"/>
        <w:rPr>
          <w:ins w:id="2484" w:author="Unknown"/>
          <w:rFonts w:ascii="Times New Roman" w:eastAsia="Times New Roman" w:hAnsi="Times New Roman" w:cs="Times New Roman"/>
          <w:sz w:val="24"/>
          <w:szCs w:val="24"/>
        </w:rPr>
      </w:pPr>
      <w:ins w:id="2485" w:author="Unknown">
        <w:r w:rsidRPr="00414614">
          <w:rPr>
            <w:rFonts w:ascii="Times New Roman" w:eastAsia="Times New Roman" w:hAnsi="Times New Roman" w:cs="Times New Roman"/>
            <w:sz w:val="24"/>
            <w:szCs w:val="24"/>
          </w:rPr>
          <w:t>            int a = 1;   </w:t>
        </w:r>
      </w:ins>
    </w:p>
    <w:p w:rsidR="00414614" w:rsidRPr="00414614" w:rsidRDefault="00414614" w:rsidP="00414614">
      <w:pPr>
        <w:numPr>
          <w:ilvl w:val="0"/>
          <w:numId w:val="79"/>
        </w:numPr>
        <w:spacing w:before="100" w:beforeAutospacing="1" w:after="100" w:afterAutospacing="1" w:line="240" w:lineRule="auto"/>
        <w:rPr>
          <w:ins w:id="2486" w:author="Unknown"/>
          <w:rFonts w:ascii="Times New Roman" w:eastAsia="Times New Roman" w:hAnsi="Times New Roman" w:cs="Times New Roman"/>
          <w:sz w:val="24"/>
          <w:szCs w:val="24"/>
        </w:rPr>
      </w:pPr>
      <w:ins w:id="2487" w:author="Unknown">
        <w:r w:rsidRPr="00414614">
          <w:rPr>
            <w:rFonts w:ascii="Times New Roman" w:eastAsia="Times New Roman" w:hAnsi="Times New Roman" w:cs="Times New Roman"/>
            <w:sz w:val="24"/>
            <w:szCs w:val="24"/>
          </w:rPr>
          <w:t>            System.out.println(a/0);  </w:t>
        </w:r>
      </w:ins>
    </w:p>
    <w:p w:rsidR="00414614" w:rsidRPr="00414614" w:rsidRDefault="00414614" w:rsidP="00414614">
      <w:pPr>
        <w:numPr>
          <w:ilvl w:val="0"/>
          <w:numId w:val="79"/>
        </w:numPr>
        <w:spacing w:before="100" w:beforeAutospacing="1" w:after="100" w:afterAutospacing="1" w:line="240" w:lineRule="auto"/>
        <w:rPr>
          <w:ins w:id="2488" w:author="Unknown"/>
          <w:rFonts w:ascii="Times New Roman" w:eastAsia="Times New Roman" w:hAnsi="Times New Roman" w:cs="Times New Roman"/>
          <w:sz w:val="24"/>
          <w:szCs w:val="24"/>
        </w:rPr>
      </w:pPr>
      <w:ins w:id="248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79"/>
        </w:numPr>
        <w:spacing w:before="100" w:beforeAutospacing="1" w:after="100" w:afterAutospacing="1" w:line="240" w:lineRule="auto"/>
        <w:rPr>
          <w:ins w:id="2490" w:author="Unknown"/>
          <w:rFonts w:ascii="Times New Roman" w:eastAsia="Times New Roman" w:hAnsi="Times New Roman" w:cs="Times New Roman"/>
          <w:sz w:val="24"/>
          <w:szCs w:val="24"/>
        </w:rPr>
      </w:pPr>
      <w:ins w:id="2491" w:author="Unknown">
        <w:r w:rsidRPr="00414614">
          <w:rPr>
            <w:rFonts w:ascii="Times New Roman" w:eastAsia="Times New Roman" w:hAnsi="Times New Roman" w:cs="Times New Roman"/>
            <w:sz w:val="24"/>
            <w:szCs w:val="24"/>
          </w:rPr>
          <w:t>        finally  </w:t>
        </w:r>
      </w:ins>
    </w:p>
    <w:p w:rsidR="00414614" w:rsidRPr="00414614" w:rsidRDefault="00414614" w:rsidP="00414614">
      <w:pPr>
        <w:numPr>
          <w:ilvl w:val="0"/>
          <w:numId w:val="79"/>
        </w:numPr>
        <w:spacing w:before="100" w:beforeAutospacing="1" w:after="100" w:afterAutospacing="1" w:line="240" w:lineRule="auto"/>
        <w:rPr>
          <w:ins w:id="2492" w:author="Unknown"/>
          <w:rFonts w:ascii="Times New Roman" w:eastAsia="Times New Roman" w:hAnsi="Times New Roman" w:cs="Times New Roman"/>
          <w:sz w:val="24"/>
          <w:szCs w:val="24"/>
        </w:rPr>
      </w:pPr>
      <w:ins w:id="249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79"/>
        </w:numPr>
        <w:spacing w:before="100" w:beforeAutospacing="1" w:after="100" w:afterAutospacing="1" w:line="240" w:lineRule="auto"/>
        <w:rPr>
          <w:ins w:id="2494" w:author="Unknown"/>
          <w:rFonts w:ascii="Times New Roman" w:eastAsia="Times New Roman" w:hAnsi="Times New Roman" w:cs="Times New Roman"/>
          <w:sz w:val="24"/>
          <w:szCs w:val="24"/>
        </w:rPr>
      </w:pPr>
      <w:ins w:id="2495" w:author="Unknown">
        <w:r w:rsidRPr="00414614">
          <w:rPr>
            <w:rFonts w:ascii="Times New Roman" w:eastAsia="Times New Roman" w:hAnsi="Times New Roman" w:cs="Times New Roman"/>
            <w:sz w:val="24"/>
            <w:szCs w:val="24"/>
          </w:rPr>
          <w:t>            System.out.println("rest of the code...");  </w:t>
        </w:r>
      </w:ins>
    </w:p>
    <w:p w:rsidR="00414614" w:rsidRPr="00414614" w:rsidRDefault="00414614" w:rsidP="00414614">
      <w:pPr>
        <w:numPr>
          <w:ilvl w:val="0"/>
          <w:numId w:val="79"/>
        </w:numPr>
        <w:spacing w:before="100" w:beforeAutospacing="1" w:after="100" w:afterAutospacing="1" w:line="240" w:lineRule="auto"/>
        <w:rPr>
          <w:ins w:id="2496" w:author="Unknown"/>
          <w:rFonts w:ascii="Times New Roman" w:eastAsia="Times New Roman" w:hAnsi="Times New Roman" w:cs="Times New Roman"/>
          <w:sz w:val="24"/>
          <w:szCs w:val="24"/>
        </w:rPr>
      </w:pPr>
      <w:ins w:id="249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79"/>
        </w:numPr>
        <w:spacing w:before="100" w:beforeAutospacing="1" w:after="100" w:afterAutospacing="1" w:line="240" w:lineRule="auto"/>
        <w:rPr>
          <w:ins w:id="2498" w:author="Unknown"/>
          <w:rFonts w:ascii="Times New Roman" w:eastAsia="Times New Roman" w:hAnsi="Times New Roman" w:cs="Times New Roman"/>
          <w:sz w:val="24"/>
          <w:szCs w:val="24"/>
        </w:rPr>
      </w:pPr>
      <w:ins w:id="249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79"/>
        </w:numPr>
        <w:spacing w:before="100" w:beforeAutospacing="1" w:after="100" w:afterAutospacing="1" w:line="240" w:lineRule="auto"/>
        <w:rPr>
          <w:ins w:id="2500" w:author="Unknown"/>
          <w:rFonts w:ascii="Times New Roman" w:eastAsia="Times New Roman" w:hAnsi="Times New Roman" w:cs="Times New Roman"/>
          <w:sz w:val="24"/>
          <w:szCs w:val="24"/>
        </w:rPr>
      </w:pPr>
      <w:ins w:id="250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79"/>
        </w:numPr>
        <w:spacing w:before="100" w:beforeAutospacing="1" w:after="100" w:afterAutospacing="1" w:line="240" w:lineRule="auto"/>
        <w:rPr>
          <w:ins w:id="2502" w:author="Unknown"/>
          <w:rFonts w:ascii="Times New Roman" w:eastAsia="Times New Roman" w:hAnsi="Times New Roman" w:cs="Times New Roman"/>
          <w:sz w:val="24"/>
          <w:szCs w:val="24"/>
        </w:rPr>
      </w:pPr>
      <w:ins w:id="2503"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504" w:author="Unknown"/>
          <w:rFonts w:ascii="Times New Roman" w:eastAsia="Times New Roman" w:hAnsi="Times New Roman" w:cs="Times New Roman"/>
          <w:sz w:val="24"/>
          <w:szCs w:val="24"/>
        </w:rPr>
      </w:pPr>
      <w:ins w:id="2505" w:author="Unknown">
        <w:r w:rsidRPr="00414614">
          <w:rPr>
            <w:rFonts w:ascii="Times New Roman" w:eastAsia="Times New Roman" w:hAnsi="Times New Roman" w:cs="Times New Roman"/>
            <w:b/>
            <w:bCs/>
            <w:sz w:val="24"/>
            <w:szCs w:val="24"/>
          </w:rPr>
          <w:lastRenderedPageBreak/>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6" w:author="Unknown"/>
          <w:rFonts w:ascii="Courier New" w:eastAsia="Times New Roman" w:hAnsi="Courier New" w:cs="Courier New"/>
          <w:sz w:val="20"/>
          <w:szCs w:val="20"/>
        </w:rPr>
      </w:pPr>
      <w:ins w:id="2507" w:author="Unknown">
        <w:r w:rsidRPr="00414614">
          <w:rPr>
            <w:rFonts w:ascii="Courier New" w:eastAsia="Times New Roman" w:hAnsi="Courier New" w:cs="Courier New"/>
            <w:sz w:val="20"/>
            <w:szCs w:val="20"/>
          </w:rPr>
          <w:t>Exception in thread main java.lang.ArithmeticException:/ by zero</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8" w:author="Unknown"/>
          <w:rFonts w:ascii="Courier New" w:eastAsia="Times New Roman" w:hAnsi="Courier New" w:cs="Courier New"/>
          <w:sz w:val="20"/>
          <w:szCs w:val="20"/>
        </w:rPr>
      </w:pPr>
      <w:ins w:id="2509" w:author="Unknown">
        <w:r w:rsidRPr="00414614">
          <w:rPr>
            <w:rFonts w:ascii="Courier New" w:eastAsia="Times New Roman" w:hAnsi="Courier New" w:cs="Courier New"/>
            <w:sz w:val="20"/>
            <w:szCs w:val="20"/>
          </w:rPr>
          <w:t>rest of the code...</w:t>
        </w:r>
      </w:ins>
    </w:p>
    <w:p w:rsidR="00414614" w:rsidRPr="00414614" w:rsidRDefault="00414614" w:rsidP="00414614">
      <w:pPr>
        <w:spacing w:after="0" w:line="240" w:lineRule="auto"/>
        <w:rPr>
          <w:ins w:id="2510" w:author="Unknown"/>
          <w:rFonts w:ascii="Times New Roman" w:eastAsia="Times New Roman" w:hAnsi="Times New Roman" w:cs="Times New Roman"/>
          <w:sz w:val="24"/>
          <w:szCs w:val="24"/>
        </w:rPr>
      </w:pPr>
      <w:ins w:id="2511" w:author="Unknown">
        <w:r w:rsidRPr="00414614">
          <w:rPr>
            <w:rFonts w:ascii="Times New Roman" w:eastAsia="Times New Roman" w:hAnsi="Times New Roman" w:cs="Times New Roman"/>
            <w:sz w:val="24"/>
            <w:szCs w:val="24"/>
          </w:rPr>
          <w:pict>
            <v:rect id="_x0000_i116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512" w:author="Unknown"/>
          <w:rFonts w:ascii="Times New Roman" w:eastAsia="Times New Roman" w:hAnsi="Times New Roman" w:cs="Times New Roman"/>
          <w:b/>
          <w:bCs/>
          <w:sz w:val="27"/>
          <w:szCs w:val="27"/>
        </w:rPr>
      </w:pPr>
      <w:ins w:id="2513" w:author="Unknown">
        <w:r w:rsidRPr="00414614">
          <w:rPr>
            <w:rFonts w:ascii="Times New Roman" w:eastAsia="Times New Roman" w:hAnsi="Times New Roman" w:cs="Times New Roman"/>
            <w:b/>
            <w:bCs/>
            <w:sz w:val="27"/>
            <w:szCs w:val="27"/>
          </w:rPr>
          <w:t>137) What is the output of the following Java program?</w:t>
        </w:r>
      </w:ins>
    </w:p>
    <w:p w:rsidR="00414614" w:rsidRPr="00414614" w:rsidRDefault="00414614" w:rsidP="00414614">
      <w:pPr>
        <w:numPr>
          <w:ilvl w:val="0"/>
          <w:numId w:val="80"/>
        </w:numPr>
        <w:spacing w:before="100" w:beforeAutospacing="1" w:after="100" w:afterAutospacing="1" w:line="240" w:lineRule="auto"/>
        <w:rPr>
          <w:ins w:id="2514" w:author="Unknown"/>
          <w:rFonts w:ascii="Times New Roman" w:eastAsia="Times New Roman" w:hAnsi="Times New Roman" w:cs="Times New Roman"/>
          <w:sz w:val="24"/>
          <w:szCs w:val="24"/>
        </w:rPr>
      </w:pPr>
      <w:ins w:id="2515" w:author="Unknown">
        <w:r w:rsidRPr="00414614">
          <w:rPr>
            <w:rFonts w:ascii="Times New Roman" w:eastAsia="Times New Roman" w:hAnsi="Times New Roman" w:cs="Times New Roman"/>
            <w:sz w:val="24"/>
            <w:szCs w:val="24"/>
          </w:rPr>
          <w:t>public class ExceptionHandlingExample {  </w:t>
        </w:r>
      </w:ins>
    </w:p>
    <w:p w:rsidR="00414614" w:rsidRPr="00414614" w:rsidRDefault="00414614" w:rsidP="00414614">
      <w:pPr>
        <w:numPr>
          <w:ilvl w:val="0"/>
          <w:numId w:val="80"/>
        </w:numPr>
        <w:spacing w:before="100" w:beforeAutospacing="1" w:after="100" w:afterAutospacing="1" w:line="240" w:lineRule="auto"/>
        <w:rPr>
          <w:ins w:id="2516" w:author="Unknown"/>
          <w:rFonts w:ascii="Times New Roman" w:eastAsia="Times New Roman" w:hAnsi="Times New Roman" w:cs="Times New Roman"/>
          <w:sz w:val="24"/>
          <w:szCs w:val="24"/>
        </w:rPr>
      </w:pPr>
      <w:ins w:id="2517"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80"/>
        </w:numPr>
        <w:spacing w:before="100" w:beforeAutospacing="1" w:after="100" w:afterAutospacing="1" w:line="240" w:lineRule="auto"/>
        <w:rPr>
          <w:ins w:id="2518" w:author="Unknown"/>
          <w:rFonts w:ascii="Times New Roman" w:eastAsia="Times New Roman" w:hAnsi="Times New Roman" w:cs="Times New Roman"/>
          <w:sz w:val="24"/>
          <w:szCs w:val="24"/>
        </w:rPr>
      </w:pPr>
      <w:ins w:id="25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0"/>
        </w:numPr>
        <w:spacing w:before="100" w:beforeAutospacing="1" w:after="100" w:afterAutospacing="1" w:line="240" w:lineRule="auto"/>
        <w:rPr>
          <w:ins w:id="2520" w:author="Unknown"/>
          <w:rFonts w:ascii="Times New Roman" w:eastAsia="Times New Roman" w:hAnsi="Times New Roman" w:cs="Times New Roman"/>
          <w:sz w:val="24"/>
          <w:szCs w:val="24"/>
        </w:rPr>
      </w:pPr>
      <w:ins w:id="2521"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0"/>
        </w:numPr>
        <w:spacing w:before="100" w:beforeAutospacing="1" w:after="100" w:afterAutospacing="1" w:line="240" w:lineRule="auto"/>
        <w:rPr>
          <w:ins w:id="2522" w:author="Unknown"/>
          <w:rFonts w:ascii="Times New Roman" w:eastAsia="Times New Roman" w:hAnsi="Times New Roman" w:cs="Times New Roman"/>
          <w:sz w:val="24"/>
          <w:szCs w:val="24"/>
        </w:rPr>
      </w:pPr>
      <w:ins w:id="252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0"/>
        </w:numPr>
        <w:spacing w:before="100" w:beforeAutospacing="1" w:after="100" w:afterAutospacing="1" w:line="240" w:lineRule="auto"/>
        <w:rPr>
          <w:ins w:id="2524" w:author="Unknown"/>
          <w:rFonts w:ascii="Times New Roman" w:eastAsia="Times New Roman" w:hAnsi="Times New Roman" w:cs="Times New Roman"/>
          <w:sz w:val="24"/>
          <w:szCs w:val="24"/>
        </w:rPr>
      </w:pPr>
      <w:ins w:id="2525" w:author="Unknown">
        <w:r w:rsidRPr="00414614">
          <w:rPr>
            <w:rFonts w:ascii="Times New Roman" w:eastAsia="Times New Roman" w:hAnsi="Times New Roman" w:cs="Times New Roman"/>
            <w:sz w:val="24"/>
            <w:szCs w:val="24"/>
          </w:rPr>
          <w:t>        int a = 1/0;  </w:t>
        </w:r>
      </w:ins>
    </w:p>
    <w:p w:rsidR="00414614" w:rsidRPr="00414614" w:rsidRDefault="00414614" w:rsidP="00414614">
      <w:pPr>
        <w:numPr>
          <w:ilvl w:val="0"/>
          <w:numId w:val="80"/>
        </w:numPr>
        <w:spacing w:before="100" w:beforeAutospacing="1" w:after="100" w:afterAutospacing="1" w:line="240" w:lineRule="auto"/>
        <w:rPr>
          <w:ins w:id="2526" w:author="Unknown"/>
          <w:rFonts w:ascii="Times New Roman" w:eastAsia="Times New Roman" w:hAnsi="Times New Roman" w:cs="Times New Roman"/>
          <w:sz w:val="24"/>
          <w:szCs w:val="24"/>
        </w:rPr>
      </w:pPr>
      <w:ins w:id="2527" w:author="Unknown">
        <w:r w:rsidRPr="00414614">
          <w:rPr>
            <w:rFonts w:ascii="Times New Roman" w:eastAsia="Times New Roman" w:hAnsi="Times New Roman" w:cs="Times New Roman"/>
            <w:sz w:val="24"/>
            <w:szCs w:val="24"/>
          </w:rPr>
          <w:t>        System.out.println("a = "+a);  </w:t>
        </w:r>
      </w:ins>
    </w:p>
    <w:p w:rsidR="00414614" w:rsidRPr="00414614" w:rsidRDefault="00414614" w:rsidP="00414614">
      <w:pPr>
        <w:numPr>
          <w:ilvl w:val="0"/>
          <w:numId w:val="80"/>
        </w:numPr>
        <w:spacing w:before="100" w:beforeAutospacing="1" w:after="100" w:afterAutospacing="1" w:line="240" w:lineRule="auto"/>
        <w:rPr>
          <w:ins w:id="2528" w:author="Unknown"/>
          <w:rFonts w:ascii="Times New Roman" w:eastAsia="Times New Roman" w:hAnsi="Times New Roman" w:cs="Times New Roman"/>
          <w:sz w:val="24"/>
          <w:szCs w:val="24"/>
        </w:rPr>
      </w:pPr>
      <w:ins w:id="252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0"/>
        </w:numPr>
        <w:spacing w:before="100" w:beforeAutospacing="1" w:after="100" w:afterAutospacing="1" w:line="240" w:lineRule="auto"/>
        <w:rPr>
          <w:ins w:id="2530" w:author="Unknown"/>
          <w:rFonts w:ascii="Times New Roman" w:eastAsia="Times New Roman" w:hAnsi="Times New Roman" w:cs="Times New Roman"/>
          <w:sz w:val="24"/>
          <w:szCs w:val="24"/>
        </w:rPr>
      </w:pPr>
      <w:ins w:id="2531" w:author="Unknown">
        <w:r w:rsidRPr="00414614">
          <w:rPr>
            <w:rFonts w:ascii="Times New Roman" w:eastAsia="Times New Roman" w:hAnsi="Times New Roman" w:cs="Times New Roman"/>
            <w:sz w:val="24"/>
            <w:szCs w:val="24"/>
          </w:rPr>
          <w:t>    catch(Exception e){System.out.println(e);}  </w:t>
        </w:r>
      </w:ins>
    </w:p>
    <w:p w:rsidR="00414614" w:rsidRPr="00414614" w:rsidRDefault="00414614" w:rsidP="00414614">
      <w:pPr>
        <w:numPr>
          <w:ilvl w:val="0"/>
          <w:numId w:val="80"/>
        </w:numPr>
        <w:spacing w:before="100" w:beforeAutospacing="1" w:after="100" w:afterAutospacing="1" w:line="240" w:lineRule="auto"/>
        <w:rPr>
          <w:ins w:id="2532" w:author="Unknown"/>
          <w:rFonts w:ascii="Times New Roman" w:eastAsia="Times New Roman" w:hAnsi="Times New Roman" w:cs="Times New Roman"/>
          <w:sz w:val="24"/>
          <w:szCs w:val="24"/>
        </w:rPr>
      </w:pPr>
      <w:ins w:id="2533" w:author="Unknown">
        <w:r w:rsidRPr="00414614">
          <w:rPr>
            <w:rFonts w:ascii="Times New Roman" w:eastAsia="Times New Roman" w:hAnsi="Times New Roman" w:cs="Times New Roman"/>
            <w:sz w:val="24"/>
            <w:szCs w:val="24"/>
          </w:rPr>
          <w:t>    catch(ArithmeticException ex){System.out.println(ex);}    </w:t>
        </w:r>
      </w:ins>
    </w:p>
    <w:p w:rsidR="00414614" w:rsidRPr="00414614" w:rsidRDefault="00414614" w:rsidP="00414614">
      <w:pPr>
        <w:numPr>
          <w:ilvl w:val="0"/>
          <w:numId w:val="80"/>
        </w:numPr>
        <w:spacing w:before="100" w:beforeAutospacing="1" w:after="100" w:afterAutospacing="1" w:line="240" w:lineRule="auto"/>
        <w:rPr>
          <w:ins w:id="2534" w:author="Unknown"/>
          <w:rFonts w:ascii="Times New Roman" w:eastAsia="Times New Roman" w:hAnsi="Times New Roman" w:cs="Times New Roman"/>
          <w:sz w:val="24"/>
          <w:szCs w:val="24"/>
        </w:rPr>
      </w:pPr>
      <w:ins w:id="253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0"/>
        </w:numPr>
        <w:spacing w:before="100" w:beforeAutospacing="1" w:after="100" w:afterAutospacing="1" w:line="240" w:lineRule="auto"/>
        <w:rPr>
          <w:ins w:id="2536" w:author="Unknown"/>
          <w:rFonts w:ascii="Times New Roman" w:eastAsia="Times New Roman" w:hAnsi="Times New Roman" w:cs="Times New Roman"/>
          <w:sz w:val="24"/>
          <w:szCs w:val="24"/>
        </w:rPr>
      </w:pPr>
      <w:ins w:id="253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538" w:author="Unknown"/>
          <w:rFonts w:ascii="Times New Roman" w:eastAsia="Times New Roman" w:hAnsi="Times New Roman" w:cs="Times New Roman"/>
          <w:sz w:val="24"/>
          <w:szCs w:val="24"/>
        </w:rPr>
      </w:pPr>
      <w:ins w:id="253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0" w:author="Unknown"/>
          <w:rFonts w:ascii="Courier New" w:eastAsia="Times New Roman" w:hAnsi="Courier New" w:cs="Courier New"/>
          <w:sz w:val="20"/>
          <w:szCs w:val="20"/>
        </w:rPr>
      </w:pPr>
      <w:ins w:id="2541" w:author="Unknown">
        <w:r w:rsidRPr="00414614">
          <w:rPr>
            <w:rFonts w:ascii="Courier New" w:eastAsia="Times New Roman" w:hAnsi="Courier New" w:cs="Courier New"/>
            <w:sz w:val="20"/>
            <w:szCs w:val="20"/>
          </w:rPr>
          <w:t>ExceptionHandlingExample.java:10: error: exception ArithmeticException has already been caught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2" w:author="Unknown"/>
          <w:rFonts w:ascii="Courier New" w:eastAsia="Times New Roman" w:hAnsi="Courier New" w:cs="Courier New"/>
          <w:sz w:val="20"/>
          <w:szCs w:val="20"/>
        </w:rPr>
      </w:pPr>
      <w:ins w:id="2543" w:author="Unknown">
        <w:r w:rsidRPr="00414614">
          <w:rPr>
            <w:rFonts w:ascii="Courier New" w:eastAsia="Times New Roman" w:hAnsi="Courier New" w:cs="Courier New"/>
            <w:sz w:val="20"/>
            <w:szCs w:val="20"/>
          </w:rPr>
          <w:tab/>
          <w:t>catch(ArithmeticException ex){System.out.println(ex);}</w:t>
        </w:r>
        <w:r w:rsidRPr="00414614">
          <w:rPr>
            <w:rFonts w:ascii="Courier New" w:eastAsia="Times New Roman" w:hAnsi="Courier New" w:cs="Courier New"/>
            <w:sz w:val="20"/>
            <w:szCs w:val="20"/>
          </w:rPr>
          <w:tab/>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4" w:author="Unknown"/>
          <w:rFonts w:ascii="Courier New" w:eastAsia="Times New Roman" w:hAnsi="Courier New" w:cs="Courier New"/>
          <w:sz w:val="20"/>
          <w:szCs w:val="20"/>
        </w:rPr>
      </w:pPr>
      <w:ins w:id="2545" w:author="Unknown">
        <w:r w:rsidRPr="00414614">
          <w:rPr>
            <w:rFonts w:ascii="Courier New" w:eastAsia="Times New Roman" w:hAnsi="Courier New" w:cs="Courier New"/>
            <w:sz w:val="20"/>
            <w:szCs w:val="20"/>
          </w:rPr>
          <w:tab/>
          <w: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6" w:author="Unknown"/>
          <w:rFonts w:ascii="Courier New" w:eastAsia="Times New Roman" w:hAnsi="Courier New" w:cs="Courier New"/>
          <w:sz w:val="20"/>
          <w:szCs w:val="20"/>
        </w:rPr>
      </w:pPr>
      <w:ins w:id="2547" w:author="Unknown">
        <w:r w:rsidRPr="00414614">
          <w:rPr>
            <w:rFonts w:ascii="Courier New" w:eastAsia="Times New Roman" w:hAnsi="Courier New" w:cs="Courier New"/>
            <w:sz w:val="20"/>
            <w:szCs w:val="20"/>
          </w:rPr>
          <w:t>1 error</w:t>
        </w:r>
      </w:ins>
    </w:p>
    <w:p w:rsidR="00414614" w:rsidRPr="00414614" w:rsidRDefault="00414614" w:rsidP="00414614">
      <w:pPr>
        <w:spacing w:before="100" w:beforeAutospacing="1" w:after="100" w:afterAutospacing="1" w:line="240" w:lineRule="auto"/>
        <w:rPr>
          <w:ins w:id="2548" w:author="Unknown"/>
          <w:rFonts w:ascii="Times New Roman" w:eastAsia="Times New Roman" w:hAnsi="Times New Roman" w:cs="Times New Roman"/>
          <w:sz w:val="24"/>
          <w:szCs w:val="24"/>
        </w:rPr>
      </w:pPr>
      <w:ins w:id="2549"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550" w:author="Unknown"/>
          <w:rFonts w:ascii="Times New Roman" w:eastAsia="Times New Roman" w:hAnsi="Times New Roman" w:cs="Times New Roman"/>
          <w:sz w:val="24"/>
          <w:szCs w:val="24"/>
        </w:rPr>
      </w:pPr>
      <w:ins w:id="2551" w:author="Unknown">
        <w:r w:rsidRPr="00414614">
          <w:rPr>
            <w:rFonts w:ascii="Times New Roman" w:eastAsia="Times New Roman" w:hAnsi="Times New Roman" w:cs="Times New Roman"/>
            <w:sz w:val="24"/>
            <w:szCs w:val="24"/>
          </w:rPr>
          <w:t>ArithmaticException is the subclass of Exception. Therefore, it can not be used after Exception. Since Exception is the base class for all the exceptions, therefore, it must be used at last to handle the exception. No class can be used after this.</w:t>
        </w:r>
      </w:ins>
    </w:p>
    <w:p w:rsidR="00414614" w:rsidRPr="00414614" w:rsidRDefault="00414614" w:rsidP="00414614">
      <w:pPr>
        <w:spacing w:after="0" w:line="240" w:lineRule="auto"/>
        <w:rPr>
          <w:ins w:id="2552" w:author="Unknown"/>
          <w:rFonts w:ascii="Times New Roman" w:eastAsia="Times New Roman" w:hAnsi="Times New Roman" w:cs="Times New Roman"/>
          <w:sz w:val="24"/>
          <w:szCs w:val="24"/>
        </w:rPr>
      </w:pPr>
      <w:ins w:id="2553" w:author="Unknown">
        <w:r w:rsidRPr="00414614">
          <w:rPr>
            <w:rFonts w:ascii="Times New Roman" w:eastAsia="Times New Roman" w:hAnsi="Times New Roman" w:cs="Times New Roman"/>
            <w:sz w:val="24"/>
            <w:szCs w:val="24"/>
          </w:rPr>
          <w:pict>
            <v:rect id="_x0000_i117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554" w:author="Unknown"/>
          <w:rFonts w:ascii="Times New Roman" w:eastAsia="Times New Roman" w:hAnsi="Times New Roman" w:cs="Times New Roman"/>
          <w:b/>
          <w:bCs/>
          <w:sz w:val="27"/>
          <w:szCs w:val="27"/>
        </w:rPr>
      </w:pPr>
      <w:ins w:id="2555" w:author="Unknown">
        <w:r w:rsidRPr="00414614">
          <w:rPr>
            <w:rFonts w:ascii="Times New Roman" w:eastAsia="Times New Roman" w:hAnsi="Times New Roman" w:cs="Times New Roman"/>
            <w:b/>
            <w:bCs/>
            <w:sz w:val="27"/>
            <w:szCs w:val="27"/>
          </w:rPr>
          <w:t>138) What is finally block?</w:t>
        </w:r>
      </w:ins>
    </w:p>
    <w:p w:rsidR="00414614" w:rsidRPr="00414614" w:rsidRDefault="00414614" w:rsidP="00414614">
      <w:pPr>
        <w:spacing w:before="100" w:beforeAutospacing="1" w:after="100" w:afterAutospacing="1" w:line="240" w:lineRule="auto"/>
        <w:rPr>
          <w:ins w:id="2556" w:author="Unknown"/>
          <w:rFonts w:ascii="Times New Roman" w:eastAsia="Times New Roman" w:hAnsi="Times New Roman" w:cs="Times New Roman"/>
          <w:sz w:val="24"/>
          <w:szCs w:val="24"/>
        </w:rPr>
      </w:pPr>
      <w:ins w:id="2557" w:author="Unknown">
        <w:r w:rsidRPr="00414614">
          <w:rPr>
            <w:rFonts w:ascii="Times New Roman" w:eastAsia="Times New Roman" w:hAnsi="Times New Roman" w:cs="Times New Roman"/>
            <w:sz w:val="24"/>
            <w:szCs w:val="24"/>
          </w:rPr>
          <w:t>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ins>
    </w:p>
    <w:p w:rsidR="00414614" w:rsidRPr="00414614" w:rsidRDefault="00414614" w:rsidP="00414614">
      <w:pPr>
        <w:spacing w:after="0" w:line="240" w:lineRule="auto"/>
        <w:rPr>
          <w:ins w:id="255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48175" cy="5305425"/>
            <wp:effectExtent l="19050" t="0" r="9525" b="0"/>
            <wp:docPr id="268" name="Picture 268"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java finally"/>
                    <pic:cNvPicPr>
                      <a:picLocks noChangeAspect="1" noChangeArrowheads="1"/>
                    </pic:cNvPicPr>
                  </pic:nvPicPr>
                  <pic:blipFill>
                    <a:blip r:embed="rId28"/>
                    <a:srcRect/>
                    <a:stretch>
                      <a:fillRect/>
                    </a:stretch>
                  </pic:blipFill>
                  <pic:spPr bwMode="auto">
                    <a:xfrm>
                      <a:off x="0" y="0"/>
                      <a:ext cx="4448175" cy="5305425"/>
                    </a:xfrm>
                    <a:prstGeom prst="rect">
                      <a:avLst/>
                    </a:prstGeom>
                    <a:noFill/>
                    <a:ln w="9525">
                      <a:noFill/>
                      <a:miter lim="800000"/>
                      <a:headEnd/>
                      <a:tailEnd/>
                    </a:ln>
                  </pic:spPr>
                </pic:pic>
              </a:graphicData>
            </a:graphic>
          </wp:inline>
        </w:drawing>
      </w:r>
      <w:ins w:id="2559"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"https://www.javatpoint.com/finally-block-in-exception-handling"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560" w:author="Unknown"/>
          <w:rFonts w:ascii="Times New Roman" w:eastAsia="Times New Roman" w:hAnsi="Times New Roman" w:cs="Times New Roman"/>
          <w:sz w:val="24"/>
          <w:szCs w:val="24"/>
        </w:rPr>
      </w:pPr>
      <w:ins w:id="2561" w:author="Unknown">
        <w:r w:rsidRPr="00414614">
          <w:rPr>
            <w:rFonts w:ascii="Times New Roman" w:eastAsia="Times New Roman" w:hAnsi="Times New Roman" w:cs="Times New Roman"/>
            <w:sz w:val="24"/>
            <w:szCs w:val="24"/>
          </w:rPr>
          <w:pict>
            <v:rect id="_x0000_i117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562" w:author="Unknown"/>
          <w:rFonts w:ascii="Times New Roman" w:eastAsia="Times New Roman" w:hAnsi="Times New Roman" w:cs="Times New Roman"/>
          <w:b/>
          <w:bCs/>
          <w:sz w:val="27"/>
          <w:szCs w:val="27"/>
        </w:rPr>
      </w:pPr>
      <w:ins w:id="2563" w:author="Unknown">
        <w:r w:rsidRPr="00414614">
          <w:rPr>
            <w:rFonts w:ascii="Times New Roman" w:eastAsia="Times New Roman" w:hAnsi="Times New Roman" w:cs="Times New Roman"/>
            <w:b/>
            <w:bCs/>
            <w:sz w:val="27"/>
            <w:szCs w:val="27"/>
          </w:rPr>
          <w:t>139) Can finally block be used without a catch?</w:t>
        </w:r>
      </w:ins>
    </w:p>
    <w:p w:rsidR="00414614" w:rsidRPr="00414614" w:rsidRDefault="00414614" w:rsidP="00414614">
      <w:pPr>
        <w:spacing w:before="100" w:beforeAutospacing="1" w:after="100" w:afterAutospacing="1" w:line="240" w:lineRule="auto"/>
        <w:rPr>
          <w:ins w:id="2564" w:author="Unknown"/>
          <w:rFonts w:ascii="Times New Roman" w:eastAsia="Times New Roman" w:hAnsi="Times New Roman" w:cs="Times New Roman"/>
          <w:sz w:val="24"/>
          <w:szCs w:val="24"/>
        </w:rPr>
      </w:pPr>
      <w:ins w:id="2565" w:author="Unknown">
        <w:r w:rsidRPr="00414614">
          <w:rPr>
            <w:rFonts w:ascii="Times New Roman" w:eastAsia="Times New Roman" w:hAnsi="Times New Roman" w:cs="Times New Roman"/>
            <w:sz w:val="24"/>
            <w:szCs w:val="24"/>
          </w:rPr>
          <w:t>Yes, According to the definition of finally block, it must be followed by a try or catch block, therefore, we can use try block instead of catch.</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"https://www.javatpoint.com/finally-block-in-exception-handling"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 xml:space="preserve"> 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566" w:author="Unknown"/>
          <w:rFonts w:ascii="Times New Roman" w:eastAsia="Times New Roman" w:hAnsi="Times New Roman" w:cs="Times New Roman"/>
          <w:sz w:val="24"/>
          <w:szCs w:val="24"/>
        </w:rPr>
      </w:pPr>
      <w:ins w:id="2567" w:author="Unknown">
        <w:r w:rsidRPr="00414614">
          <w:rPr>
            <w:rFonts w:ascii="Times New Roman" w:eastAsia="Times New Roman" w:hAnsi="Times New Roman" w:cs="Times New Roman"/>
            <w:sz w:val="24"/>
            <w:szCs w:val="24"/>
          </w:rPr>
          <w:pict>
            <v:rect id="_x0000_i117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568" w:author="Unknown"/>
          <w:rFonts w:ascii="Times New Roman" w:eastAsia="Times New Roman" w:hAnsi="Times New Roman" w:cs="Times New Roman"/>
          <w:b/>
          <w:bCs/>
          <w:sz w:val="27"/>
          <w:szCs w:val="27"/>
        </w:rPr>
      </w:pPr>
      <w:ins w:id="2569" w:author="Unknown">
        <w:r w:rsidRPr="00414614">
          <w:rPr>
            <w:rFonts w:ascii="Times New Roman" w:eastAsia="Times New Roman" w:hAnsi="Times New Roman" w:cs="Times New Roman"/>
            <w:b/>
            <w:bCs/>
            <w:sz w:val="27"/>
            <w:szCs w:val="27"/>
          </w:rPr>
          <w:t>140) Is there any case when finally will not be executed?</w:t>
        </w:r>
      </w:ins>
    </w:p>
    <w:p w:rsidR="00414614" w:rsidRPr="00414614" w:rsidRDefault="00414614" w:rsidP="00414614">
      <w:pPr>
        <w:spacing w:before="100" w:beforeAutospacing="1" w:after="100" w:afterAutospacing="1" w:line="240" w:lineRule="auto"/>
        <w:rPr>
          <w:ins w:id="2570" w:author="Unknown"/>
          <w:rFonts w:ascii="Times New Roman" w:eastAsia="Times New Roman" w:hAnsi="Times New Roman" w:cs="Times New Roman"/>
          <w:sz w:val="24"/>
          <w:szCs w:val="24"/>
        </w:rPr>
      </w:pPr>
      <w:ins w:id="2571" w:author="Unknown">
        <w:r w:rsidRPr="00414614">
          <w:rPr>
            <w:rFonts w:ascii="Times New Roman" w:eastAsia="Times New Roman" w:hAnsi="Times New Roman" w:cs="Times New Roman"/>
            <w:sz w:val="24"/>
            <w:szCs w:val="24"/>
          </w:rPr>
          <w:t>Finally block will not be executed if program exits(either by calling System.exit() or by causing a fatal error that causes the process to abort).</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"https://www.javatpoint.com/finally-block-in-exception-handling"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2572" w:author="Unknown"/>
          <w:rFonts w:ascii="Times New Roman" w:eastAsia="Times New Roman" w:hAnsi="Times New Roman" w:cs="Times New Roman"/>
          <w:sz w:val="24"/>
          <w:szCs w:val="24"/>
        </w:rPr>
      </w:pPr>
      <w:ins w:id="2573" w:author="Unknown">
        <w:r w:rsidRPr="00414614">
          <w:rPr>
            <w:rFonts w:ascii="Times New Roman" w:eastAsia="Times New Roman" w:hAnsi="Times New Roman" w:cs="Times New Roman"/>
            <w:sz w:val="24"/>
            <w:szCs w:val="24"/>
          </w:rPr>
          <w:pict>
            <v:rect id="_x0000_i117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574" w:author="Unknown"/>
          <w:rFonts w:ascii="Times New Roman" w:eastAsia="Times New Roman" w:hAnsi="Times New Roman" w:cs="Times New Roman"/>
          <w:b/>
          <w:bCs/>
          <w:sz w:val="27"/>
          <w:szCs w:val="27"/>
        </w:rPr>
      </w:pPr>
      <w:ins w:id="2575" w:author="Unknown">
        <w:r w:rsidRPr="00414614">
          <w:rPr>
            <w:rFonts w:ascii="Times New Roman" w:eastAsia="Times New Roman" w:hAnsi="Times New Roman" w:cs="Times New Roman"/>
            <w:b/>
            <w:bCs/>
            <w:sz w:val="27"/>
            <w:szCs w:val="27"/>
          </w:rPr>
          <w:lastRenderedPageBreak/>
          <w:t>141) What is the difference between throw and throws?</w:t>
        </w:r>
      </w:ins>
    </w:p>
    <w:tbl>
      <w:tblPr>
        <w:tblW w:w="0" w:type="auto"/>
        <w:tblCellSpacing w:w="15" w:type="dxa"/>
        <w:tblCellMar>
          <w:top w:w="15" w:type="dxa"/>
          <w:left w:w="15" w:type="dxa"/>
          <w:bottom w:w="15" w:type="dxa"/>
          <w:right w:w="15" w:type="dxa"/>
        </w:tblCellMar>
        <w:tblLook w:val="04A0"/>
      </w:tblPr>
      <w:tblGrid>
        <w:gridCol w:w="3781"/>
        <w:gridCol w:w="5669"/>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throw keyword</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throws keyword</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1) The </w:t>
            </w:r>
            <w:r w:rsidRPr="00414614">
              <w:rPr>
                <w:rFonts w:ascii="Times New Roman" w:eastAsia="Times New Roman" w:hAnsi="Times New Roman" w:cs="Times New Roman"/>
                <w:b/>
                <w:bCs/>
                <w:sz w:val="24"/>
                <w:szCs w:val="24"/>
              </w:rPr>
              <w:t>throw</w:t>
            </w:r>
            <w:r w:rsidRPr="00414614">
              <w:rPr>
                <w:rFonts w:ascii="Times New Roman" w:eastAsia="Times New Roman" w:hAnsi="Times New Roman" w:cs="Times New Roman"/>
                <w:sz w:val="24"/>
                <w:szCs w:val="24"/>
              </w:rPr>
              <w:t xml:space="preserve"> keyword is used to throw an exception explicitly.</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throws</w:t>
            </w:r>
            <w:r w:rsidRPr="00414614">
              <w:rPr>
                <w:rFonts w:ascii="Times New Roman" w:eastAsia="Times New Roman" w:hAnsi="Times New Roman" w:cs="Times New Roman"/>
                <w:sz w:val="24"/>
                <w:szCs w:val="24"/>
              </w:rPr>
              <w:t xml:space="preserve"> keyword is used to declare an exception.</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 The checked exceptions cannot be propagated with throw only.</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checked exception can be propagated with throws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3) The </w:t>
            </w:r>
            <w:r w:rsidRPr="00414614">
              <w:rPr>
                <w:rFonts w:ascii="Times New Roman" w:eastAsia="Times New Roman" w:hAnsi="Times New Roman" w:cs="Times New Roman"/>
                <w:b/>
                <w:bCs/>
                <w:sz w:val="24"/>
                <w:szCs w:val="24"/>
              </w:rPr>
              <w:t>throw</w:t>
            </w:r>
            <w:r w:rsidRPr="00414614">
              <w:rPr>
                <w:rFonts w:ascii="Times New Roman" w:eastAsia="Times New Roman" w:hAnsi="Times New Roman" w:cs="Times New Roman"/>
                <w:sz w:val="24"/>
                <w:szCs w:val="24"/>
              </w:rPr>
              <w:t xml:space="preserve"> keyword is followed by an instance.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throws</w:t>
            </w:r>
            <w:r w:rsidRPr="00414614">
              <w:rPr>
                <w:rFonts w:ascii="Times New Roman" w:eastAsia="Times New Roman" w:hAnsi="Times New Roman" w:cs="Times New Roman"/>
                <w:sz w:val="24"/>
                <w:szCs w:val="24"/>
              </w:rPr>
              <w:t xml:space="preserve"> keyword is followed by class.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4) The </w:t>
            </w:r>
            <w:r w:rsidRPr="00414614">
              <w:rPr>
                <w:rFonts w:ascii="Times New Roman" w:eastAsia="Times New Roman" w:hAnsi="Times New Roman" w:cs="Times New Roman"/>
                <w:b/>
                <w:bCs/>
                <w:sz w:val="24"/>
                <w:szCs w:val="24"/>
              </w:rPr>
              <w:t>throw</w:t>
            </w:r>
            <w:r w:rsidRPr="00414614">
              <w:rPr>
                <w:rFonts w:ascii="Times New Roman" w:eastAsia="Times New Roman" w:hAnsi="Times New Roman" w:cs="Times New Roman"/>
                <w:sz w:val="24"/>
                <w:szCs w:val="24"/>
              </w:rPr>
              <w:t xml:space="preserve"> keyword is used within the method.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The </w:t>
            </w:r>
            <w:r w:rsidRPr="00414614">
              <w:rPr>
                <w:rFonts w:ascii="Times New Roman" w:eastAsia="Times New Roman" w:hAnsi="Times New Roman" w:cs="Times New Roman"/>
                <w:b/>
                <w:bCs/>
                <w:sz w:val="24"/>
                <w:szCs w:val="24"/>
              </w:rPr>
              <w:t>throws</w:t>
            </w:r>
            <w:r w:rsidRPr="00414614">
              <w:rPr>
                <w:rFonts w:ascii="Times New Roman" w:eastAsia="Times New Roman" w:hAnsi="Times New Roman" w:cs="Times New Roman"/>
                <w:sz w:val="24"/>
                <w:szCs w:val="24"/>
              </w:rPr>
              <w:t xml:space="preserve"> keyword is used with the method signature.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5) You cannot throw multiple exceptions.</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You can declare multiple exceptions, e.g., public void method()throws IOException, SQLException.</w:t>
            </w:r>
          </w:p>
        </w:tc>
      </w:tr>
    </w:tbl>
    <w:p w:rsidR="00414614" w:rsidRPr="00414614" w:rsidRDefault="00414614" w:rsidP="00414614">
      <w:pPr>
        <w:spacing w:after="0" w:line="240" w:lineRule="auto"/>
        <w:rPr>
          <w:ins w:id="2576" w:author="Unknown"/>
          <w:rFonts w:ascii="Times New Roman" w:eastAsia="Times New Roman" w:hAnsi="Times New Roman" w:cs="Times New Roman"/>
          <w:sz w:val="24"/>
          <w:szCs w:val="24"/>
        </w:rPr>
      </w:pPr>
      <w:ins w:id="2577"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"https://www.javatpoint.com/throws-keyword-and-difference-between-throw-and-throws"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578" w:author="Unknown"/>
          <w:rFonts w:ascii="Times New Roman" w:eastAsia="Times New Roman" w:hAnsi="Times New Roman" w:cs="Times New Roman"/>
          <w:sz w:val="24"/>
          <w:szCs w:val="24"/>
        </w:rPr>
      </w:pPr>
      <w:ins w:id="2579" w:author="Unknown">
        <w:r w:rsidRPr="00414614">
          <w:rPr>
            <w:rFonts w:ascii="Times New Roman" w:eastAsia="Times New Roman" w:hAnsi="Times New Roman" w:cs="Times New Roman"/>
            <w:sz w:val="24"/>
            <w:szCs w:val="24"/>
          </w:rPr>
          <w:pict>
            <v:rect id="_x0000_i117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580" w:author="Unknown"/>
          <w:rFonts w:ascii="Times New Roman" w:eastAsia="Times New Roman" w:hAnsi="Times New Roman" w:cs="Times New Roman"/>
          <w:b/>
          <w:bCs/>
          <w:sz w:val="27"/>
          <w:szCs w:val="27"/>
        </w:rPr>
      </w:pPr>
      <w:ins w:id="2581" w:author="Unknown">
        <w:r w:rsidRPr="00414614">
          <w:rPr>
            <w:rFonts w:ascii="Times New Roman" w:eastAsia="Times New Roman" w:hAnsi="Times New Roman" w:cs="Times New Roman"/>
            <w:b/>
            <w:bCs/>
            <w:sz w:val="27"/>
            <w:szCs w:val="27"/>
          </w:rPr>
          <w:t>142) What is the output of the following Java program?</w:t>
        </w:r>
      </w:ins>
    </w:p>
    <w:p w:rsidR="00414614" w:rsidRPr="00414614" w:rsidRDefault="00414614" w:rsidP="00414614">
      <w:pPr>
        <w:numPr>
          <w:ilvl w:val="0"/>
          <w:numId w:val="81"/>
        </w:numPr>
        <w:spacing w:before="100" w:beforeAutospacing="1" w:after="100" w:afterAutospacing="1" w:line="240" w:lineRule="auto"/>
        <w:rPr>
          <w:ins w:id="2582" w:author="Unknown"/>
          <w:rFonts w:ascii="Times New Roman" w:eastAsia="Times New Roman" w:hAnsi="Times New Roman" w:cs="Times New Roman"/>
          <w:sz w:val="24"/>
          <w:szCs w:val="24"/>
        </w:rPr>
      </w:pPr>
      <w:ins w:id="2583" w:author="Unknown">
        <w:r w:rsidRPr="00414614">
          <w:rPr>
            <w:rFonts w:ascii="Times New Roman" w:eastAsia="Times New Roman" w:hAnsi="Times New Roman" w:cs="Times New Roman"/>
            <w:sz w:val="24"/>
            <w:szCs w:val="24"/>
          </w:rPr>
          <w:t>  public class Main{  </w:t>
        </w:r>
      </w:ins>
    </w:p>
    <w:p w:rsidR="00414614" w:rsidRPr="00414614" w:rsidRDefault="00414614" w:rsidP="00414614">
      <w:pPr>
        <w:numPr>
          <w:ilvl w:val="0"/>
          <w:numId w:val="81"/>
        </w:numPr>
        <w:spacing w:before="100" w:beforeAutospacing="1" w:after="100" w:afterAutospacing="1" w:line="240" w:lineRule="auto"/>
        <w:rPr>
          <w:ins w:id="2584" w:author="Unknown"/>
          <w:rFonts w:ascii="Times New Roman" w:eastAsia="Times New Roman" w:hAnsi="Times New Roman" w:cs="Times New Roman"/>
          <w:sz w:val="24"/>
          <w:szCs w:val="24"/>
        </w:rPr>
      </w:pPr>
      <w:ins w:id="2585"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81"/>
        </w:numPr>
        <w:spacing w:before="100" w:beforeAutospacing="1" w:after="100" w:afterAutospacing="1" w:line="240" w:lineRule="auto"/>
        <w:rPr>
          <w:ins w:id="2586" w:author="Unknown"/>
          <w:rFonts w:ascii="Times New Roman" w:eastAsia="Times New Roman" w:hAnsi="Times New Roman" w:cs="Times New Roman"/>
          <w:sz w:val="24"/>
          <w:szCs w:val="24"/>
        </w:rPr>
      </w:pPr>
      <w:ins w:id="2587"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1"/>
        </w:numPr>
        <w:spacing w:before="100" w:beforeAutospacing="1" w:after="100" w:afterAutospacing="1" w:line="240" w:lineRule="auto"/>
        <w:rPr>
          <w:ins w:id="2588" w:author="Unknown"/>
          <w:rFonts w:ascii="Times New Roman" w:eastAsia="Times New Roman" w:hAnsi="Times New Roman" w:cs="Times New Roman"/>
          <w:sz w:val="24"/>
          <w:szCs w:val="24"/>
        </w:rPr>
      </w:pPr>
      <w:ins w:id="258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1"/>
        </w:numPr>
        <w:spacing w:before="100" w:beforeAutospacing="1" w:after="100" w:afterAutospacing="1" w:line="240" w:lineRule="auto"/>
        <w:rPr>
          <w:ins w:id="2590" w:author="Unknown"/>
          <w:rFonts w:ascii="Times New Roman" w:eastAsia="Times New Roman" w:hAnsi="Times New Roman" w:cs="Times New Roman"/>
          <w:sz w:val="24"/>
          <w:szCs w:val="24"/>
        </w:rPr>
      </w:pPr>
      <w:ins w:id="2591" w:author="Unknown">
        <w:r w:rsidRPr="00414614">
          <w:rPr>
            <w:rFonts w:ascii="Times New Roman" w:eastAsia="Times New Roman" w:hAnsi="Times New Roman" w:cs="Times New Roman"/>
            <w:sz w:val="24"/>
            <w:szCs w:val="24"/>
          </w:rPr>
          <w:t>            throw 90;   </w:t>
        </w:r>
      </w:ins>
    </w:p>
    <w:p w:rsidR="00414614" w:rsidRPr="00414614" w:rsidRDefault="00414614" w:rsidP="00414614">
      <w:pPr>
        <w:numPr>
          <w:ilvl w:val="0"/>
          <w:numId w:val="81"/>
        </w:numPr>
        <w:spacing w:before="100" w:beforeAutospacing="1" w:after="100" w:afterAutospacing="1" w:line="240" w:lineRule="auto"/>
        <w:rPr>
          <w:ins w:id="2592" w:author="Unknown"/>
          <w:rFonts w:ascii="Times New Roman" w:eastAsia="Times New Roman" w:hAnsi="Times New Roman" w:cs="Times New Roman"/>
          <w:sz w:val="24"/>
          <w:szCs w:val="24"/>
        </w:rPr>
      </w:pPr>
      <w:ins w:id="259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1"/>
        </w:numPr>
        <w:spacing w:before="100" w:beforeAutospacing="1" w:after="100" w:afterAutospacing="1" w:line="240" w:lineRule="auto"/>
        <w:rPr>
          <w:ins w:id="2594" w:author="Unknown"/>
          <w:rFonts w:ascii="Times New Roman" w:eastAsia="Times New Roman" w:hAnsi="Times New Roman" w:cs="Times New Roman"/>
          <w:sz w:val="24"/>
          <w:szCs w:val="24"/>
        </w:rPr>
      </w:pPr>
      <w:ins w:id="2595" w:author="Unknown">
        <w:r w:rsidRPr="00414614">
          <w:rPr>
            <w:rFonts w:ascii="Times New Roman" w:eastAsia="Times New Roman" w:hAnsi="Times New Roman" w:cs="Times New Roman"/>
            <w:sz w:val="24"/>
            <w:szCs w:val="24"/>
          </w:rPr>
          <w:t>        catch(int e){  </w:t>
        </w:r>
      </w:ins>
    </w:p>
    <w:p w:rsidR="00414614" w:rsidRPr="00414614" w:rsidRDefault="00414614" w:rsidP="00414614">
      <w:pPr>
        <w:numPr>
          <w:ilvl w:val="0"/>
          <w:numId w:val="81"/>
        </w:numPr>
        <w:spacing w:before="100" w:beforeAutospacing="1" w:after="100" w:afterAutospacing="1" w:line="240" w:lineRule="auto"/>
        <w:rPr>
          <w:ins w:id="2596" w:author="Unknown"/>
          <w:rFonts w:ascii="Times New Roman" w:eastAsia="Times New Roman" w:hAnsi="Times New Roman" w:cs="Times New Roman"/>
          <w:sz w:val="24"/>
          <w:szCs w:val="24"/>
        </w:rPr>
      </w:pPr>
      <w:ins w:id="2597" w:author="Unknown">
        <w:r w:rsidRPr="00414614">
          <w:rPr>
            <w:rFonts w:ascii="Times New Roman" w:eastAsia="Times New Roman" w:hAnsi="Times New Roman" w:cs="Times New Roman"/>
            <w:sz w:val="24"/>
            <w:szCs w:val="24"/>
          </w:rPr>
          <w:t>            System.out.println("Caught the exception "+e);  </w:t>
        </w:r>
      </w:ins>
    </w:p>
    <w:p w:rsidR="00414614" w:rsidRPr="00414614" w:rsidRDefault="00414614" w:rsidP="00414614">
      <w:pPr>
        <w:numPr>
          <w:ilvl w:val="0"/>
          <w:numId w:val="81"/>
        </w:numPr>
        <w:spacing w:before="100" w:beforeAutospacing="1" w:after="100" w:afterAutospacing="1" w:line="240" w:lineRule="auto"/>
        <w:rPr>
          <w:ins w:id="2598" w:author="Unknown"/>
          <w:rFonts w:ascii="Times New Roman" w:eastAsia="Times New Roman" w:hAnsi="Times New Roman" w:cs="Times New Roman"/>
          <w:sz w:val="24"/>
          <w:szCs w:val="24"/>
        </w:rPr>
      </w:pPr>
      <w:ins w:id="259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1"/>
        </w:numPr>
        <w:spacing w:before="100" w:beforeAutospacing="1" w:after="100" w:afterAutospacing="1" w:line="240" w:lineRule="auto"/>
        <w:rPr>
          <w:ins w:id="2600" w:author="Unknown"/>
          <w:rFonts w:ascii="Times New Roman" w:eastAsia="Times New Roman" w:hAnsi="Times New Roman" w:cs="Times New Roman"/>
          <w:sz w:val="24"/>
          <w:szCs w:val="24"/>
        </w:rPr>
      </w:pPr>
      <w:ins w:id="260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1"/>
        </w:numPr>
        <w:spacing w:before="100" w:beforeAutospacing="1" w:after="100" w:afterAutospacing="1" w:line="240" w:lineRule="auto"/>
        <w:rPr>
          <w:ins w:id="2602" w:author="Unknown"/>
          <w:rFonts w:ascii="Times New Roman" w:eastAsia="Times New Roman" w:hAnsi="Times New Roman" w:cs="Times New Roman"/>
          <w:sz w:val="24"/>
          <w:szCs w:val="24"/>
        </w:rPr>
      </w:pPr>
      <w:ins w:id="260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1"/>
        </w:numPr>
        <w:spacing w:before="100" w:beforeAutospacing="1" w:after="100" w:afterAutospacing="1" w:line="240" w:lineRule="auto"/>
        <w:rPr>
          <w:ins w:id="2604" w:author="Unknown"/>
          <w:rFonts w:ascii="Times New Roman" w:eastAsia="Times New Roman" w:hAnsi="Times New Roman" w:cs="Times New Roman"/>
          <w:sz w:val="24"/>
          <w:szCs w:val="24"/>
        </w:rPr>
      </w:pPr>
      <w:ins w:id="2605"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606" w:author="Unknown"/>
          <w:rFonts w:ascii="Times New Roman" w:eastAsia="Times New Roman" w:hAnsi="Times New Roman" w:cs="Times New Roman"/>
          <w:sz w:val="24"/>
          <w:szCs w:val="24"/>
        </w:rPr>
      </w:pPr>
      <w:ins w:id="2607"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8" w:author="Unknown"/>
          <w:rFonts w:ascii="Courier New" w:eastAsia="Times New Roman" w:hAnsi="Courier New" w:cs="Courier New"/>
          <w:sz w:val="20"/>
          <w:szCs w:val="20"/>
        </w:rPr>
      </w:pPr>
      <w:ins w:id="2609" w:author="Unknown">
        <w:r w:rsidRPr="00414614">
          <w:rPr>
            <w:rFonts w:ascii="Courier New" w:eastAsia="Times New Roman" w:hAnsi="Courier New" w:cs="Courier New"/>
            <w:sz w:val="20"/>
            <w:szCs w:val="20"/>
          </w:rPr>
          <w:t>Main.java:6: error: incompatible types: int cannot be converted to Throwable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0" w:author="Unknown"/>
          <w:rFonts w:ascii="Courier New" w:eastAsia="Times New Roman" w:hAnsi="Courier New" w:cs="Courier New"/>
          <w:sz w:val="20"/>
          <w:szCs w:val="20"/>
        </w:rPr>
      </w:pPr>
      <w:ins w:id="2611" w:author="Unknown">
        <w:r w:rsidRPr="00414614">
          <w:rPr>
            <w:rFonts w:ascii="Courier New" w:eastAsia="Times New Roman" w:hAnsi="Courier New" w:cs="Courier New"/>
            <w:sz w:val="20"/>
            <w:szCs w:val="20"/>
          </w:rPr>
          <w:t xml:space="preserve">            throw 90;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2" w:author="Unknown"/>
          <w:rFonts w:ascii="Courier New" w:eastAsia="Times New Roman" w:hAnsi="Courier New" w:cs="Courier New"/>
          <w:sz w:val="20"/>
          <w:szCs w:val="20"/>
        </w:rPr>
      </w:pPr>
      <w:ins w:id="2613" w:author="Unknown">
        <w:r w:rsidRPr="00414614">
          <w:rPr>
            <w:rFonts w:ascii="Courier New" w:eastAsia="Times New Roman" w:hAnsi="Courier New" w:cs="Courier New"/>
            <w:sz w:val="20"/>
            <w:szCs w:val="20"/>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4" w:author="Unknown"/>
          <w:rFonts w:ascii="Courier New" w:eastAsia="Times New Roman" w:hAnsi="Courier New" w:cs="Courier New"/>
          <w:sz w:val="20"/>
          <w:szCs w:val="20"/>
        </w:rPr>
      </w:pPr>
      <w:ins w:id="2615" w:author="Unknown">
        <w:r w:rsidRPr="00414614">
          <w:rPr>
            <w:rFonts w:ascii="Courier New" w:eastAsia="Times New Roman" w:hAnsi="Courier New" w:cs="Courier New"/>
            <w:sz w:val="20"/>
            <w:szCs w:val="20"/>
          </w:rPr>
          <w:t>Main.java:8: error: unexpected type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6" w:author="Unknown"/>
          <w:rFonts w:ascii="Courier New" w:eastAsia="Times New Roman" w:hAnsi="Courier New" w:cs="Courier New"/>
          <w:sz w:val="20"/>
          <w:szCs w:val="20"/>
        </w:rPr>
      </w:pPr>
      <w:ins w:id="2617" w:author="Unknown">
        <w:r w:rsidRPr="00414614">
          <w:rPr>
            <w:rFonts w:ascii="Courier New" w:eastAsia="Times New Roman" w:hAnsi="Courier New" w:cs="Courier New"/>
            <w:sz w:val="20"/>
            <w:szCs w:val="20"/>
          </w:rPr>
          <w:t xml:space="preserve">        catch(int 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8" w:author="Unknown"/>
          <w:rFonts w:ascii="Courier New" w:eastAsia="Times New Roman" w:hAnsi="Courier New" w:cs="Courier New"/>
          <w:sz w:val="20"/>
          <w:szCs w:val="20"/>
        </w:rPr>
      </w:pPr>
      <w:ins w:id="2619" w:author="Unknown">
        <w:r w:rsidRPr="00414614">
          <w:rPr>
            <w:rFonts w:ascii="Courier New" w:eastAsia="Times New Roman" w:hAnsi="Courier New" w:cs="Courier New"/>
            <w:sz w:val="20"/>
            <w:szCs w:val="20"/>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0" w:author="Unknown"/>
          <w:rFonts w:ascii="Courier New" w:eastAsia="Times New Roman" w:hAnsi="Courier New" w:cs="Courier New"/>
          <w:sz w:val="20"/>
          <w:szCs w:val="20"/>
        </w:rPr>
      </w:pPr>
      <w:ins w:id="2621" w:author="Unknown">
        <w:r w:rsidRPr="00414614">
          <w:rPr>
            <w:rFonts w:ascii="Courier New" w:eastAsia="Times New Roman" w:hAnsi="Courier New" w:cs="Courier New"/>
            <w:sz w:val="20"/>
            <w:szCs w:val="20"/>
          </w:rPr>
          <w:t xml:space="preserve">  required: class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2" w:author="Unknown"/>
          <w:rFonts w:ascii="Courier New" w:eastAsia="Times New Roman" w:hAnsi="Courier New" w:cs="Courier New"/>
          <w:sz w:val="20"/>
          <w:szCs w:val="20"/>
        </w:rPr>
      </w:pPr>
      <w:ins w:id="2623" w:author="Unknown">
        <w:r w:rsidRPr="00414614">
          <w:rPr>
            <w:rFonts w:ascii="Courier New" w:eastAsia="Times New Roman" w:hAnsi="Courier New" w:cs="Courier New"/>
            <w:sz w:val="20"/>
            <w:szCs w:val="20"/>
          </w:rPr>
          <w:t xml:space="preserve">  found:    int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4" w:author="Unknown"/>
          <w:rFonts w:ascii="Courier New" w:eastAsia="Times New Roman" w:hAnsi="Courier New" w:cs="Courier New"/>
          <w:sz w:val="20"/>
          <w:szCs w:val="20"/>
        </w:rPr>
      </w:pPr>
      <w:ins w:id="2625" w:author="Unknown">
        <w:r w:rsidRPr="00414614">
          <w:rPr>
            <w:rFonts w:ascii="Courier New" w:eastAsia="Times New Roman" w:hAnsi="Courier New" w:cs="Courier New"/>
            <w:sz w:val="20"/>
            <w:szCs w:val="20"/>
          </w:rPr>
          <w:t>2 errors</w:t>
        </w:r>
      </w:ins>
    </w:p>
    <w:p w:rsidR="00414614" w:rsidRPr="00414614" w:rsidRDefault="00414614" w:rsidP="00414614">
      <w:pPr>
        <w:spacing w:before="100" w:beforeAutospacing="1" w:after="100" w:afterAutospacing="1" w:line="240" w:lineRule="auto"/>
        <w:rPr>
          <w:ins w:id="2626" w:author="Unknown"/>
          <w:rFonts w:ascii="Times New Roman" w:eastAsia="Times New Roman" w:hAnsi="Times New Roman" w:cs="Times New Roman"/>
          <w:sz w:val="24"/>
          <w:szCs w:val="24"/>
        </w:rPr>
      </w:pPr>
      <w:ins w:id="2627"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628" w:author="Unknown"/>
          <w:rFonts w:ascii="Times New Roman" w:eastAsia="Times New Roman" w:hAnsi="Times New Roman" w:cs="Times New Roman"/>
          <w:sz w:val="24"/>
          <w:szCs w:val="24"/>
        </w:rPr>
      </w:pPr>
      <w:ins w:id="2629" w:author="Unknown">
        <w:r w:rsidRPr="00414614">
          <w:rPr>
            <w:rFonts w:ascii="Times New Roman" w:eastAsia="Times New Roman" w:hAnsi="Times New Roman" w:cs="Times New Roman"/>
            <w:sz w:val="24"/>
            <w:szCs w:val="24"/>
          </w:rPr>
          <w:lastRenderedPageBreak/>
          <w:t>In Java, the throwable objects can only be thrown. If we try to throw an integer object, The compiler will show an error since we can not throw basic data type from a block of code.</w:t>
        </w:r>
      </w:ins>
    </w:p>
    <w:p w:rsidR="00414614" w:rsidRPr="00414614" w:rsidRDefault="00414614" w:rsidP="00414614">
      <w:pPr>
        <w:spacing w:after="0" w:line="240" w:lineRule="auto"/>
        <w:rPr>
          <w:ins w:id="2630" w:author="Unknown"/>
          <w:rFonts w:ascii="Times New Roman" w:eastAsia="Times New Roman" w:hAnsi="Times New Roman" w:cs="Times New Roman"/>
          <w:sz w:val="24"/>
          <w:szCs w:val="24"/>
        </w:rPr>
      </w:pPr>
      <w:ins w:id="2631" w:author="Unknown">
        <w:r w:rsidRPr="00414614">
          <w:rPr>
            <w:rFonts w:ascii="Times New Roman" w:eastAsia="Times New Roman" w:hAnsi="Times New Roman" w:cs="Times New Roman"/>
            <w:sz w:val="24"/>
            <w:szCs w:val="24"/>
          </w:rPr>
          <w:pict>
            <v:rect id="_x0000_i117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632" w:author="Unknown"/>
          <w:rFonts w:ascii="Times New Roman" w:eastAsia="Times New Roman" w:hAnsi="Times New Roman" w:cs="Times New Roman"/>
          <w:b/>
          <w:bCs/>
          <w:sz w:val="27"/>
          <w:szCs w:val="27"/>
        </w:rPr>
      </w:pPr>
      <w:ins w:id="2633" w:author="Unknown">
        <w:r w:rsidRPr="00414614">
          <w:rPr>
            <w:rFonts w:ascii="Times New Roman" w:eastAsia="Times New Roman" w:hAnsi="Times New Roman" w:cs="Times New Roman"/>
            <w:b/>
            <w:bCs/>
            <w:sz w:val="27"/>
            <w:szCs w:val="27"/>
          </w:rPr>
          <w:t>143) What is the output of the following Java program?</w:t>
        </w:r>
      </w:ins>
    </w:p>
    <w:p w:rsidR="00414614" w:rsidRPr="00414614" w:rsidRDefault="00414614" w:rsidP="00414614">
      <w:pPr>
        <w:numPr>
          <w:ilvl w:val="0"/>
          <w:numId w:val="82"/>
        </w:numPr>
        <w:spacing w:before="100" w:beforeAutospacing="1" w:after="100" w:afterAutospacing="1" w:line="240" w:lineRule="auto"/>
        <w:rPr>
          <w:ins w:id="2634" w:author="Unknown"/>
          <w:rFonts w:ascii="Times New Roman" w:eastAsia="Times New Roman" w:hAnsi="Times New Roman" w:cs="Times New Roman"/>
          <w:sz w:val="24"/>
          <w:szCs w:val="24"/>
        </w:rPr>
      </w:pPr>
      <w:ins w:id="2635" w:author="Unknown">
        <w:r w:rsidRPr="00414614">
          <w:rPr>
            <w:rFonts w:ascii="Times New Roman" w:eastAsia="Times New Roman" w:hAnsi="Times New Roman" w:cs="Times New Roman"/>
            <w:sz w:val="24"/>
            <w:szCs w:val="24"/>
          </w:rPr>
          <w:t>class Calculation extends Exception  </w:t>
        </w:r>
      </w:ins>
    </w:p>
    <w:p w:rsidR="00414614" w:rsidRPr="00414614" w:rsidRDefault="00414614" w:rsidP="00414614">
      <w:pPr>
        <w:numPr>
          <w:ilvl w:val="0"/>
          <w:numId w:val="82"/>
        </w:numPr>
        <w:spacing w:before="100" w:beforeAutospacing="1" w:after="100" w:afterAutospacing="1" w:line="240" w:lineRule="auto"/>
        <w:rPr>
          <w:ins w:id="2636" w:author="Unknown"/>
          <w:rFonts w:ascii="Times New Roman" w:eastAsia="Times New Roman" w:hAnsi="Times New Roman" w:cs="Times New Roman"/>
          <w:sz w:val="24"/>
          <w:szCs w:val="24"/>
        </w:rPr>
      </w:pPr>
      <w:ins w:id="26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2"/>
        </w:numPr>
        <w:spacing w:before="100" w:beforeAutospacing="1" w:after="100" w:afterAutospacing="1" w:line="240" w:lineRule="auto"/>
        <w:rPr>
          <w:ins w:id="2638" w:author="Unknown"/>
          <w:rFonts w:ascii="Times New Roman" w:eastAsia="Times New Roman" w:hAnsi="Times New Roman" w:cs="Times New Roman"/>
          <w:sz w:val="24"/>
          <w:szCs w:val="24"/>
        </w:rPr>
      </w:pPr>
      <w:ins w:id="2639" w:author="Unknown">
        <w:r w:rsidRPr="00414614">
          <w:rPr>
            <w:rFonts w:ascii="Times New Roman" w:eastAsia="Times New Roman" w:hAnsi="Times New Roman" w:cs="Times New Roman"/>
            <w:sz w:val="24"/>
            <w:szCs w:val="24"/>
          </w:rPr>
          <w:t>    public Calculation()   </w:t>
        </w:r>
      </w:ins>
    </w:p>
    <w:p w:rsidR="00414614" w:rsidRPr="00414614" w:rsidRDefault="00414614" w:rsidP="00414614">
      <w:pPr>
        <w:numPr>
          <w:ilvl w:val="0"/>
          <w:numId w:val="82"/>
        </w:numPr>
        <w:spacing w:before="100" w:beforeAutospacing="1" w:after="100" w:afterAutospacing="1" w:line="240" w:lineRule="auto"/>
        <w:rPr>
          <w:ins w:id="2640" w:author="Unknown"/>
          <w:rFonts w:ascii="Times New Roman" w:eastAsia="Times New Roman" w:hAnsi="Times New Roman" w:cs="Times New Roman"/>
          <w:sz w:val="24"/>
          <w:szCs w:val="24"/>
        </w:rPr>
      </w:pPr>
      <w:ins w:id="264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42" w:author="Unknown"/>
          <w:rFonts w:ascii="Times New Roman" w:eastAsia="Times New Roman" w:hAnsi="Times New Roman" w:cs="Times New Roman"/>
          <w:sz w:val="24"/>
          <w:szCs w:val="24"/>
        </w:rPr>
      </w:pPr>
      <w:ins w:id="2643" w:author="Unknown">
        <w:r w:rsidRPr="00414614">
          <w:rPr>
            <w:rFonts w:ascii="Times New Roman" w:eastAsia="Times New Roman" w:hAnsi="Times New Roman" w:cs="Times New Roman"/>
            <w:sz w:val="24"/>
            <w:szCs w:val="24"/>
          </w:rPr>
          <w:t>        System.out.println("Calculation class is instantiated");  </w:t>
        </w:r>
      </w:ins>
    </w:p>
    <w:p w:rsidR="00414614" w:rsidRPr="00414614" w:rsidRDefault="00414614" w:rsidP="00414614">
      <w:pPr>
        <w:numPr>
          <w:ilvl w:val="0"/>
          <w:numId w:val="82"/>
        </w:numPr>
        <w:spacing w:before="100" w:beforeAutospacing="1" w:after="100" w:afterAutospacing="1" w:line="240" w:lineRule="auto"/>
        <w:rPr>
          <w:ins w:id="2644" w:author="Unknown"/>
          <w:rFonts w:ascii="Times New Roman" w:eastAsia="Times New Roman" w:hAnsi="Times New Roman" w:cs="Times New Roman"/>
          <w:sz w:val="24"/>
          <w:szCs w:val="24"/>
        </w:rPr>
      </w:pPr>
      <w:ins w:id="264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46" w:author="Unknown"/>
          <w:rFonts w:ascii="Times New Roman" w:eastAsia="Times New Roman" w:hAnsi="Times New Roman" w:cs="Times New Roman"/>
          <w:sz w:val="24"/>
          <w:szCs w:val="24"/>
        </w:rPr>
      </w:pPr>
      <w:ins w:id="2647" w:author="Unknown">
        <w:r w:rsidRPr="00414614">
          <w:rPr>
            <w:rFonts w:ascii="Times New Roman" w:eastAsia="Times New Roman" w:hAnsi="Times New Roman" w:cs="Times New Roman"/>
            <w:sz w:val="24"/>
            <w:szCs w:val="24"/>
          </w:rPr>
          <w:t>    public void add(int a, int b)  </w:t>
        </w:r>
      </w:ins>
    </w:p>
    <w:p w:rsidR="00414614" w:rsidRPr="00414614" w:rsidRDefault="00414614" w:rsidP="00414614">
      <w:pPr>
        <w:numPr>
          <w:ilvl w:val="0"/>
          <w:numId w:val="82"/>
        </w:numPr>
        <w:spacing w:before="100" w:beforeAutospacing="1" w:after="100" w:afterAutospacing="1" w:line="240" w:lineRule="auto"/>
        <w:rPr>
          <w:ins w:id="2648" w:author="Unknown"/>
          <w:rFonts w:ascii="Times New Roman" w:eastAsia="Times New Roman" w:hAnsi="Times New Roman" w:cs="Times New Roman"/>
          <w:sz w:val="24"/>
          <w:szCs w:val="24"/>
        </w:rPr>
      </w:pPr>
      <w:ins w:id="264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50" w:author="Unknown"/>
          <w:rFonts w:ascii="Times New Roman" w:eastAsia="Times New Roman" w:hAnsi="Times New Roman" w:cs="Times New Roman"/>
          <w:sz w:val="24"/>
          <w:szCs w:val="24"/>
        </w:rPr>
      </w:pPr>
      <w:ins w:id="2651" w:author="Unknown">
        <w:r w:rsidRPr="00414614">
          <w:rPr>
            <w:rFonts w:ascii="Times New Roman" w:eastAsia="Times New Roman" w:hAnsi="Times New Roman" w:cs="Times New Roman"/>
            <w:sz w:val="24"/>
            <w:szCs w:val="24"/>
          </w:rPr>
          <w:t>        System.out.println("The sum is "+(a+b));  </w:t>
        </w:r>
      </w:ins>
    </w:p>
    <w:p w:rsidR="00414614" w:rsidRPr="00414614" w:rsidRDefault="00414614" w:rsidP="00414614">
      <w:pPr>
        <w:numPr>
          <w:ilvl w:val="0"/>
          <w:numId w:val="82"/>
        </w:numPr>
        <w:spacing w:before="100" w:beforeAutospacing="1" w:after="100" w:afterAutospacing="1" w:line="240" w:lineRule="auto"/>
        <w:rPr>
          <w:ins w:id="2652" w:author="Unknown"/>
          <w:rFonts w:ascii="Times New Roman" w:eastAsia="Times New Roman" w:hAnsi="Times New Roman" w:cs="Times New Roman"/>
          <w:sz w:val="24"/>
          <w:szCs w:val="24"/>
        </w:rPr>
      </w:pPr>
      <w:ins w:id="265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54" w:author="Unknown"/>
          <w:rFonts w:ascii="Times New Roman" w:eastAsia="Times New Roman" w:hAnsi="Times New Roman" w:cs="Times New Roman"/>
          <w:sz w:val="24"/>
          <w:szCs w:val="24"/>
        </w:rPr>
      </w:pPr>
      <w:ins w:id="265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2"/>
        </w:numPr>
        <w:spacing w:before="100" w:beforeAutospacing="1" w:after="100" w:afterAutospacing="1" w:line="240" w:lineRule="auto"/>
        <w:rPr>
          <w:ins w:id="2656" w:author="Unknown"/>
          <w:rFonts w:ascii="Times New Roman" w:eastAsia="Times New Roman" w:hAnsi="Times New Roman" w:cs="Times New Roman"/>
          <w:sz w:val="24"/>
          <w:szCs w:val="24"/>
        </w:rPr>
      </w:pPr>
      <w:ins w:id="2657"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82"/>
        </w:numPr>
        <w:spacing w:before="100" w:beforeAutospacing="1" w:after="100" w:afterAutospacing="1" w:line="240" w:lineRule="auto"/>
        <w:rPr>
          <w:ins w:id="2658" w:author="Unknown"/>
          <w:rFonts w:ascii="Times New Roman" w:eastAsia="Times New Roman" w:hAnsi="Times New Roman" w:cs="Times New Roman"/>
          <w:sz w:val="24"/>
          <w:szCs w:val="24"/>
        </w:rPr>
      </w:pPr>
      <w:ins w:id="2659"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82"/>
        </w:numPr>
        <w:spacing w:before="100" w:beforeAutospacing="1" w:after="100" w:afterAutospacing="1" w:line="240" w:lineRule="auto"/>
        <w:rPr>
          <w:ins w:id="2660" w:author="Unknown"/>
          <w:rFonts w:ascii="Times New Roman" w:eastAsia="Times New Roman" w:hAnsi="Times New Roman" w:cs="Times New Roman"/>
          <w:sz w:val="24"/>
          <w:szCs w:val="24"/>
        </w:rPr>
      </w:pPr>
      <w:ins w:id="2661"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2"/>
        </w:numPr>
        <w:spacing w:before="100" w:beforeAutospacing="1" w:after="100" w:afterAutospacing="1" w:line="240" w:lineRule="auto"/>
        <w:rPr>
          <w:ins w:id="2662" w:author="Unknown"/>
          <w:rFonts w:ascii="Times New Roman" w:eastAsia="Times New Roman" w:hAnsi="Times New Roman" w:cs="Times New Roman"/>
          <w:sz w:val="24"/>
          <w:szCs w:val="24"/>
        </w:rPr>
      </w:pPr>
      <w:ins w:id="266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64" w:author="Unknown"/>
          <w:rFonts w:ascii="Times New Roman" w:eastAsia="Times New Roman" w:hAnsi="Times New Roman" w:cs="Times New Roman"/>
          <w:sz w:val="24"/>
          <w:szCs w:val="24"/>
        </w:rPr>
      </w:pPr>
      <w:ins w:id="2665" w:author="Unknown">
        <w:r w:rsidRPr="00414614">
          <w:rPr>
            <w:rFonts w:ascii="Times New Roman" w:eastAsia="Times New Roman" w:hAnsi="Times New Roman" w:cs="Times New Roman"/>
            <w:sz w:val="24"/>
            <w:szCs w:val="24"/>
          </w:rPr>
          <w:t>            throw new Calculation();   </w:t>
        </w:r>
      </w:ins>
    </w:p>
    <w:p w:rsidR="00414614" w:rsidRPr="00414614" w:rsidRDefault="00414614" w:rsidP="00414614">
      <w:pPr>
        <w:numPr>
          <w:ilvl w:val="0"/>
          <w:numId w:val="82"/>
        </w:numPr>
        <w:spacing w:before="100" w:beforeAutospacing="1" w:after="100" w:afterAutospacing="1" w:line="240" w:lineRule="auto"/>
        <w:rPr>
          <w:ins w:id="2666" w:author="Unknown"/>
          <w:rFonts w:ascii="Times New Roman" w:eastAsia="Times New Roman" w:hAnsi="Times New Roman" w:cs="Times New Roman"/>
          <w:sz w:val="24"/>
          <w:szCs w:val="24"/>
        </w:rPr>
      </w:pPr>
      <w:ins w:id="266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68" w:author="Unknown"/>
          <w:rFonts w:ascii="Times New Roman" w:eastAsia="Times New Roman" w:hAnsi="Times New Roman" w:cs="Times New Roman"/>
          <w:sz w:val="24"/>
          <w:szCs w:val="24"/>
        </w:rPr>
      </w:pPr>
      <w:ins w:id="2669" w:author="Unknown">
        <w:r w:rsidRPr="00414614">
          <w:rPr>
            <w:rFonts w:ascii="Times New Roman" w:eastAsia="Times New Roman" w:hAnsi="Times New Roman" w:cs="Times New Roman"/>
            <w:sz w:val="24"/>
            <w:szCs w:val="24"/>
          </w:rPr>
          <w:t>        catch(Calculation c){  </w:t>
        </w:r>
      </w:ins>
    </w:p>
    <w:p w:rsidR="00414614" w:rsidRPr="00414614" w:rsidRDefault="00414614" w:rsidP="00414614">
      <w:pPr>
        <w:numPr>
          <w:ilvl w:val="0"/>
          <w:numId w:val="82"/>
        </w:numPr>
        <w:spacing w:before="100" w:beforeAutospacing="1" w:after="100" w:afterAutospacing="1" w:line="240" w:lineRule="auto"/>
        <w:rPr>
          <w:ins w:id="2670" w:author="Unknown"/>
          <w:rFonts w:ascii="Times New Roman" w:eastAsia="Times New Roman" w:hAnsi="Times New Roman" w:cs="Times New Roman"/>
          <w:sz w:val="24"/>
          <w:szCs w:val="24"/>
        </w:rPr>
      </w:pPr>
      <w:ins w:id="2671" w:author="Unknown">
        <w:r w:rsidRPr="00414614">
          <w:rPr>
            <w:rFonts w:ascii="Times New Roman" w:eastAsia="Times New Roman" w:hAnsi="Times New Roman" w:cs="Times New Roman"/>
            <w:sz w:val="24"/>
            <w:szCs w:val="24"/>
          </w:rPr>
          <w:t>            c.add(10,20);  </w:t>
        </w:r>
      </w:ins>
    </w:p>
    <w:p w:rsidR="00414614" w:rsidRPr="00414614" w:rsidRDefault="00414614" w:rsidP="00414614">
      <w:pPr>
        <w:numPr>
          <w:ilvl w:val="0"/>
          <w:numId w:val="82"/>
        </w:numPr>
        <w:spacing w:before="100" w:beforeAutospacing="1" w:after="100" w:afterAutospacing="1" w:line="240" w:lineRule="auto"/>
        <w:rPr>
          <w:ins w:id="2672" w:author="Unknown"/>
          <w:rFonts w:ascii="Times New Roman" w:eastAsia="Times New Roman" w:hAnsi="Times New Roman" w:cs="Times New Roman"/>
          <w:sz w:val="24"/>
          <w:szCs w:val="24"/>
        </w:rPr>
      </w:pPr>
      <w:ins w:id="267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74" w:author="Unknown"/>
          <w:rFonts w:ascii="Times New Roman" w:eastAsia="Times New Roman" w:hAnsi="Times New Roman" w:cs="Times New Roman"/>
          <w:sz w:val="24"/>
          <w:szCs w:val="24"/>
        </w:rPr>
      </w:pPr>
      <w:ins w:id="26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2"/>
        </w:numPr>
        <w:spacing w:before="100" w:beforeAutospacing="1" w:after="100" w:afterAutospacing="1" w:line="240" w:lineRule="auto"/>
        <w:rPr>
          <w:ins w:id="2676" w:author="Unknown"/>
          <w:rFonts w:ascii="Times New Roman" w:eastAsia="Times New Roman" w:hAnsi="Times New Roman" w:cs="Times New Roman"/>
          <w:sz w:val="24"/>
          <w:szCs w:val="24"/>
        </w:rPr>
      </w:pPr>
      <w:ins w:id="267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678" w:author="Unknown"/>
          <w:rFonts w:ascii="Times New Roman" w:eastAsia="Times New Roman" w:hAnsi="Times New Roman" w:cs="Times New Roman"/>
          <w:sz w:val="24"/>
          <w:szCs w:val="24"/>
        </w:rPr>
      </w:pPr>
      <w:ins w:id="267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0" w:author="Unknown"/>
          <w:rFonts w:ascii="Courier New" w:eastAsia="Times New Roman" w:hAnsi="Courier New" w:cs="Courier New"/>
          <w:sz w:val="20"/>
          <w:szCs w:val="20"/>
        </w:rPr>
      </w:pPr>
      <w:ins w:id="2681" w:author="Unknown">
        <w:r w:rsidRPr="00414614">
          <w:rPr>
            <w:rFonts w:ascii="Courier New" w:eastAsia="Times New Roman" w:hAnsi="Courier New" w:cs="Courier New"/>
            <w:sz w:val="20"/>
            <w:szCs w:val="20"/>
          </w:rPr>
          <w:t>Calculation class is instantiated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2" w:author="Unknown"/>
          <w:rFonts w:ascii="Courier New" w:eastAsia="Times New Roman" w:hAnsi="Courier New" w:cs="Courier New"/>
          <w:sz w:val="20"/>
          <w:szCs w:val="20"/>
        </w:rPr>
      </w:pPr>
      <w:ins w:id="2683" w:author="Unknown">
        <w:r w:rsidRPr="00414614">
          <w:rPr>
            <w:rFonts w:ascii="Courier New" w:eastAsia="Times New Roman" w:hAnsi="Courier New" w:cs="Courier New"/>
            <w:sz w:val="20"/>
            <w:szCs w:val="20"/>
          </w:rPr>
          <w:t>The sum is 30</w:t>
        </w:r>
      </w:ins>
    </w:p>
    <w:p w:rsidR="00414614" w:rsidRPr="00414614" w:rsidRDefault="00414614" w:rsidP="00414614">
      <w:pPr>
        <w:spacing w:before="100" w:beforeAutospacing="1" w:after="100" w:afterAutospacing="1" w:line="240" w:lineRule="auto"/>
        <w:rPr>
          <w:ins w:id="2684" w:author="Unknown"/>
          <w:rFonts w:ascii="Times New Roman" w:eastAsia="Times New Roman" w:hAnsi="Times New Roman" w:cs="Times New Roman"/>
          <w:sz w:val="24"/>
          <w:szCs w:val="24"/>
        </w:rPr>
      </w:pPr>
      <w:ins w:id="2685"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686" w:author="Unknown"/>
          <w:rFonts w:ascii="Times New Roman" w:eastAsia="Times New Roman" w:hAnsi="Times New Roman" w:cs="Times New Roman"/>
          <w:sz w:val="24"/>
          <w:szCs w:val="24"/>
        </w:rPr>
      </w:pPr>
      <w:ins w:id="2687" w:author="Unknown">
        <w:r w:rsidRPr="00414614">
          <w:rPr>
            <w:rFonts w:ascii="Times New Roman" w:eastAsia="Times New Roman" w:hAnsi="Times New Roman" w:cs="Times New Roman"/>
            <w:sz w:val="24"/>
            <w:szCs w:val="24"/>
          </w:rPr>
          <w:t xml:space="preserve">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 </w:t>
        </w:r>
      </w:ins>
    </w:p>
    <w:p w:rsidR="00414614" w:rsidRPr="00414614" w:rsidRDefault="00414614" w:rsidP="00414614">
      <w:pPr>
        <w:spacing w:after="0" w:line="240" w:lineRule="auto"/>
        <w:rPr>
          <w:ins w:id="2688" w:author="Unknown"/>
          <w:rFonts w:ascii="Times New Roman" w:eastAsia="Times New Roman" w:hAnsi="Times New Roman" w:cs="Times New Roman"/>
          <w:sz w:val="24"/>
          <w:szCs w:val="24"/>
        </w:rPr>
      </w:pPr>
      <w:ins w:id="2689" w:author="Unknown">
        <w:r w:rsidRPr="00414614">
          <w:rPr>
            <w:rFonts w:ascii="Times New Roman" w:eastAsia="Times New Roman" w:hAnsi="Times New Roman" w:cs="Times New Roman"/>
            <w:sz w:val="24"/>
            <w:szCs w:val="24"/>
          </w:rPr>
          <w:pict>
            <v:rect id="_x0000_i117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690" w:author="Unknown"/>
          <w:rFonts w:ascii="Times New Roman" w:eastAsia="Times New Roman" w:hAnsi="Times New Roman" w:cs="Times New Roman"/>
          <w:b/>
          <w:bCs/>
          <w:sz w:val="27"/>
          <w:szCs w:val="27"/>
        </w:rPr>
      </w:pPr>
      <w:ins w:id="2691" w:author="Unknown">
        <w:r w:rsidRPr="00414614">
          <w:rPr>
            <w:rFonts w:ascii="Times New Roman" w:eastAsia="Times New Roman" w:hAnsi="Times New Roman" w:cs="Times New Roman"/>
            <w:b/>
            <w:bCs/>
            <w:sz w:val="27"/>
            <w:szCs w:val="27"/>
          </w:rPr>
          <w:t>144) Can an exception be rethrown?</w:t>
        </w:r>
      </w:ins>
    </w:p>
    <w:p w:rsidR="00414614" w:rsidRPr="00414614" w:rsidRDefault="00414614" w:rsidP="00414614">
      <w:pPr>
        <w:spacing w:before="100" w:beforeAutospacing="1" w:after="100" w:afterAutospacing="1" w:line="240" w:lineRule="auto"/>
        <w:rPr>
          <w:ins w:id="2692" w:author="Unknown"/>
          <w:rFonts w:ascii="Times New Roman" w:eastAsia="Times New Roman" w:hAnsi="Times New Roman" w:cs="Times New Roman"/>
          <w:sz w:val="24"/>
          <w:szCs w:val="24"/>
        </w:rPr>
      </w:pPr>
      <w:ins w:id="2693" w:author="Unknown">
        <w:r w:rsidRPr="00414614">
          <w:rPr>
            <w:rFonts w:ascii="Times New Roman" w:eastAsia="Times New Roman" w:hAnsi="Times New Roman" w:cs="Times New Roman"/>
            <w:sz w:val="24"/>
            <w:szCs w:val="24"/>
          </w:rPr>
          <w:lastRenderedPageBreak/>
          <w:t>Yes.</w:t>
        </w:r>
      </w:ins>
    </w:p>
    <w:p w:rsidR="00414614" w:rsidRPr="00414614" w:rsidRDefault="00414614" w:rsidP="00414614">
      <w:pPr>
        <w:spacing w:after="0" w:line="240" w:lineRule="auto"/>
        <w:rPr>
          <w:ins w:id="2694" w:author="Unknown"/>
          <w:rFonts w:ascii="Times New Roman" w:eastAsia="Times New Roman" w:hAnsi="Times New Roman" w:cs="Times New Roman"/>
          <w:sz w:val="24"/>
          <w:szCs w:val="24"/>
        </w:rPr>
      </w:pPr>
      <w:ins w:id="2695" w:author="Unknown">
        <w:r w:rsidRPr="00414614">
          <w:rPr>
            <w:rFonts w:ascii="Times New Roman" w:eastAsia="Times New Roman" w:hAnsi="Times New Roman" w:cs="Times New Roman"/>
            <w:sz w:val="24"/>
            <w:szCs w:val="24"/>
          </w:rPr>
          <w:pict>
            <v:rect id="_x0000_i117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696" w:author="Unknown"/>
          <w:rFonts w:ascii="Times New Roman" w:eastAsia="Times New Roman" w:hAnsi="Times New Roman" w:cs="Times New Roman"/>
          <w:b/>
          <w:bCs/>
          <w:sz w:val="27"/>
          <w:szCs w:val="27"/>
        </w:rPr>
      </w:pPr>
      <w:ins w:id="2697" w:author="Unknown">
        <w:r w:rsidRPr="00414614">
          <w:rPr>
            <w:rFonts w:ascii="Times New Roman" w:eastAsia="Times New Roman" w:hAnsi="Times New Roman" w:cs="Times New Roman"/>
            <w:b/>
            <w:bCs/>
            <w:sz w:val="27"/>
            <w:szCs w:val="27"/>
          </w:rPr>
          <w:t>145) Can subclass overriding method declare an exception if parent class method doesn't throw an exception?</w:t>
        </w:r>
      </w:ins>
    </w:p>
    <w:p w:rsidR="00414614" w:rsidRPr="00414614" w:rsidRDefault="00414614" w:rsidP="00414614">
      <w:pPr>
        <w:spacing w:before="100" w:beforeAutospacing="1" w:after="100" w:afterAutospacing="1" w:line="240" w:lineRule="auto"/>
        <w:rPr>
          <w:ins w:id="2698" w:author="Unknown"/>
          <w:rFonts w:ascii="Times New Roman" w:eastAsia="Times New Roman" w:hAnsi="Times New Roman" w:cs="Times New Roman"/>
          <w:sz w:val="24"/>
          <w:szCs w:val="24"/>
        </w:rPr>
      </w:pPr>
      <w:ins w:id="2699" w:author="Unknown">
        <w:r w:rsidRPr="00414614">
          <w:rPr>
            <w:rFonts w:ascii="Times New Roman" w:eastAsia="Times New Roman" w:hAnsi="Times New Roman" w:cs="Times New Roman"/>
            <w:sz w:val="24"/>
            <w:szCs w:val="24"/>
          </w:rPr>
          <w:t>Yes but only unchecked exception not checked.</w:t>
        </w:r>
      </w:ins>
    </w:p>
    <w:p w:rsidR="00414614" w:rsidRPr="00414614" w:rsidRDefault="00414614" w:rsidP="00414614">
      <w:pPr>
        <w:spacing w:after="0" w:line="240" w:lineRule="auto"/>
        <w:rPr>
          <w:ins w:id="2700" w:author="Unknown"/>
          <w:rFonts w:ascii="Times New Roman" w:eastAsia="Times New Roman" w:hAnsi="Times New Roman" w:cs="Times New Roman"/>
          <w:sz w:val="24"/>
          <w:szCs w:val="24"/>
        </w:rPr>
      </w:pPr>
      <w:ins w:id="270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"https://www.javatpoint.com/exception-handling-with-method-overriding"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702" w:author="Unknown"/>
          <w:rFonts w:ascii="Times New Roman" w:eastAsia="Times New Roman" w:hAnsi="Times New Roman" w:cs="Times New Roman"/>
          <w:sz w:val="24"/>
          <w:szCs w:val="24"/>
        </w:rPr>
      </w:pPr>
      <w:ins w:id="2703" w:author="Unknown">
        <w:r w:rsidRPr="00414614">
          <w:rPr>
            <w:rFonts w:ascii="Times New Roman" w:eastAsia="Times New Roman" w:hAnsi="Times New Roman" w:cs="Times New Roman"/>
            <w:sz w:val="24"/>
            <w:szCs w:val="24"/>
          </w:rPr>
          <w:pict>
            <v:rect id="_x0000_i117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704" w:author="Unknown"/>
          <w:rFonts w:ascii="Times New Roman" w:eastAsia="Times New Roman" w:hAnsi="Times New Roman" w:cs="Times New Roman"/>
          <w:b/>
          <w:bCs/>
          <w:sz w:val="27"/>
          <w:szCs w:val="27"/>
        </w:rPr>
      </w:pPr>
      <w:ins w:id="2705" w:author="Unknown">
        <w:r w:rsidRPr="00414614">
          <w:rPr>
            <w:rFonts w:ascii="Times New Roman" w:eastAsia="Times New Roman" w:hAnsi="Times New Roman" w:cs="Times New Roman"/>
            <w:b/>
            <w:bCs/>
            <w:sz w:val="27"/>
            <w:szCs w:val="27"/>
          </w:rPr>
          <w:t>146) What is exception propagation?</w:t>
        </w:r>
      </w:ins>
    </w:p>
    <w:p w:rsidR="00414614" w:rsidRPr="00414614" w:rsidRDefault="00414614" w:rsidP="00414614">
      <w:pPr>
        <w:spacing w:before="100" w:beforeAutospacing="1" w:after="100" w:afterAutospacing="1" w:line="240" w:lineRule="auto"/>
        <w:rPr>
          <w:ins w:id="2706" w:author="Unknown"/>
          <w:rFonts w:ascii="Times New Roman" w:eastAsia="Times New Roman" w:hAnsi="Times New Roman" w:cs="Times New Roman"/>
          <w:sz w:val="24"/>
          <w:szCs w:val="24"/>
        </w:rPr>
      </w:pPr>
      <w:ins w:id="2707" w:author="Unknown">
        <w:r w:rsidRPr="00414614">
          <w:rPr>
            <w:rFonts w:ascii="Times New Roman" w:eastAsia="Times New Roman" w:hAnsi="Times New Roman" w:cs="Times New Roman"/>
            <w:sz w:val="24"/>
            <w:szCs w:val="24"/>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ins>
    </w:p>
    <w:p w:rsidR="00414614" w:rsidRPr="00414614" w:rsidRDefault="00414614" w:rsidP="00414614">
      <w:pPr>
        <w:numPr>
          <w:ilvl w:val="0"/>
          <w:numId w:val="83"/>
        </w:numPr>
        <w:spacing w:before="100" w:beforeAutospacing="1" w:after="100" w:afterAutospacing="1" w:line="240" w:lineRule="auto"/>
        <w:rPr>
          <w:ins w:id="2708" w:author="Unknown"/>
          <w:rFonts w:ascii="Times New Roman" w:eastAsia="Times New Roman" w:hAnsi="Times New Roman" w:cs="Times New Roman"/>
          <w:sz w:val="24"/>
          <w:szCs w:val="24"/>
        </w:rPr>
      </w:pPr>
      <w:ins w:id="2709" w:author="Unknown">
        <w:r w:rsidRPr="00414614">
          <w:rPr>
            <w:rFonts w:ascii="Times New Roman" w:eastAsia="Times New Roman" w:hAnsi="Times New Roman" w:cs="Times New Roman"/>
            <w:sz w:val="24"/>
            <w:szCs w:val="24"/>
          </w:rPr>
          <w:t>class TestExceptionPropagation1{  </w:t>
        </w:r>
      </w:ins>
    </w:p>
    <w:p w:rsidR="00414614" w:rsidRPr="00414614" w:rsidRDefault="00414614" w:rsidP="00414614">
      <w:pPr>
        <w:numPr>
          <w:ilvl w:val="0"/>
          <w:numId w:val="83"/>
        </w:numPr>
        <w:spacing w:before="100" w:beforeAutospacing="1" w:after="100" w:afterAutospacing="1" w:line="240" w:lineRule="auto"/>
        <w:rPr>
          <w:ins w:id="2710" w:author="Unknown"/>
          <w:rFonts w:ascii="Times New Roman" w:eastAsia="Times New Roman" w:hAnsi="Times New Roman" w:cs="Times New Roman"/>
          <w:sz w:val="24"/>
          <w:szCs w:val="24"/>
        </w:rPr>
      </w:pPr>
      <w:ins w:id="2711" w:author="Unknown">
        <w:r w:rsidRPr="00414614">
          <w:rPr>
            <w:rFonts w:ascii="Times New Roman" w:eastAsia="Times New Roman" w:hAnsi="Times New Roman" w:cs="Times New Roman"/>
            <w:sz w:val="24"/>
            <w:szCs w:val="24"/>
          </w:rPr>
          <w:t>  void m(){  </w:t>
        </w:r>
      </w:ins>
    </w:p>
    <w:p w:rsidR="00414614" w:rsidRPr="00414614" w:rsidRDefault="00414614" w:rsidP="00414614">
      <w:pPr>
        <w:numPr>
          <w:ilvl w:val="0"/>
          <w:numId w:val="83"/>
        </w:numPr>
        <w:spacing w:before="100" w:beforeAutospacing="1" w:after="100" w:afterAutospacing="1" w:line="240" w:lineRule="auto"/>
        <w:rPr>
          <w:ins w:id="2712" w:author="Unknown"/>
          <w:rFonts w:ascii="Times New Roman" w:eastAsia="Times New Roman" w:hAnsi="Times New Roman" w:cs="Times New Roman"/>
          <w:sz w:val="24"/>
          <w:szCs w:val="24"/>
        </w:rPr>
      </w:pPr>
      <w:ins w:id="2713" w:author="Unknown">
        <w:r w:rsidRPr="00414614">
          <w:rPr>
            <w:rFonts w:ascii="Times New Roman" w:eastAsia="Times New Roman" w:hAnsi="Times New Roman" w:cs="Times New Roman"/>
            <w:sz w:val="24"/>
            <w:szCs w:val="24"/>
          </w:rPr>
          <w:t>    int data=50/0;  </w:t>
        </w:r>
      </w:ins>
    </w:p>
    <w:p w:rsidR="00414614" w:rsidRPr="00414614" w:rsidRDefault="00414614" w:rsidP="00414614">
      <w:pPr>
        <w:numPr>
          <w:ilvl w:val="0"/>
          <w:numId w:val="83"/>
        </w:numPr>
        <w:spacing w:before="100" w:beforeAutospacing="1" w:after="100" w:afterAutospacing="1" w:line="240" w:lineRule="auto"/>
        <w:rPr>
          <w:ins w:id="2714" w:author="Unknown"/>
          <w:rFonts w:ascii="Times New Roman" w:eastAsia="Times New Roman" w:hAnsi="Times New Roman" w:cs="Times New Roman"/>
          <w:sz w:val="24"/>
          <w:szCs w:val="24"/>
        </w:rPr>
      </w:pPr>
      <w:ins w:id="271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3"/>
        </w:numPr>
        <w:spacing w:before="100" w:beforeAutospacing="1" w:after="100" w:afterAutospacing="1" w:line="240" w:lineRule="auto"/>
        <w:rPr>
          <w:ins w:id="2716" w:author="Unknown"/>
          <w:rFonts w:ascii="Times New Roman" w:eastAsia="Times New Roman" w:hAnsi="Times New Roman" w:cs="Times New Roman"/>
          <w:sz w:val="24"/>
          <w:szCs w:val="24"/>
        </w:rPr>
      </w:pPr>
      <w:ins w:id="2717" w:author="Unknown">
        <w:r w:rsidRPr="00414614">
          <w:rPr>
            <w:rFonts w:ascii="Times New Roman" w:eastAsia="Times New Roman" w:hAnsi="Times New Roman" w:cs="Times New Roman"/>
            <w:sz w:val="24"/>
            <w:szCs w:val="24"/>
          </w:rPr>
          <w:t>  void n(){  </w:t>
        </w:r>
      </w:ins>
    </w:p>
    <w:p w:rsidR="00414614" w:rsidRPr="00414614" w:rsidRDefault="00414614" w:rsidP="00414614">
      <w:pPr>
        <w:numPr>
          <w:ilvl w:val="0"/>
          <w:numId w:val="83"/>
        </w:numPr>
        <w:spacing w:before="100" w:beforeAutospacing="1" w:after="100" w:afterAutospacing="1" w:line="240" w:lineRule="auto"/>
        <w:rPr>
          <w:ins w:id="2718" w:author="Unknown"/>
          <w:rFonts w:ascii="Times New Roman" w:eastAsia="Times New Roman" w:hAnsi="Times New Roman" w:cs="Times New Roman"/>
          <w:sz w:val="24"/>
          <w:szCs w:val="24"/>
        </w:rPr>
      </w:pPr>
      <w:ins w:id="2719" w:author="Unknown">
        <w:r w:rsidRPr="00414614">
          <w:rPr>
            <w:rFonts w:ascii="Times New Roman" w:eastAsia="Times New Roman" w:hAnsi="Times New Roman" w:cs="Times New Roman"/>
            <w:sz w:val="24"/>
            <w:szCs w:val="24"/>
          </w:rPr>
          <w:t>    m();  </w:t>
        </w:r>
      </w:ins>
    </w:p>
    <w:p w:rsidR="00414614" w:rsidRPr="00414614" w:rsidRDefault="00414614" w:rsidP="00414614">
      <w:pPr>
        <w:numPr>
          <w:ilvl w:val="0"/>
          <w:numId w:val="83"/>
        </w:numPr>
        <w:spacing w:before="100" w:beforeAutospacing="1" w:after="100" w:afterAutospacing="1" w:line="240" w:lineRule="auto"/>
        <w:rPr>
          <w:ins w:id="2720" w:author="Unknown"/>
          <w:rFonts w:ascii="Times New Roman" w:eastAsia="Times New Roman" w:hAnsi="Times New Roman" w:cs="Times New Roman"/>
          <w:sz w:val="24"/>
          <w:szCs w:val="24"/>
        </w:rPr>
      </w:pPr>
      <w:ins w:id="272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3"/>
        </w:numPr>
        <w:spacing w:before="100" w:beforeAutospacing="1" w:after="100" w:afterAutospacing="1" w:line="240" w:lineRule="auto"/>
        <w:rPr>
          <w:ins w:id="2722" w:author="Unknown"/>
          <w:rFonts w:ascii="Times New Roman" w:eastAsia="Times New Roman" w:hAnsi="Times New Roman" w:cs="Times New Roman"/>
          <w:sz w:val="24"/>
          <w:szCs w:val="24"/>
        </w:rPr>
      </w:pPr>
      <w:ins w:id="2723" w:author="Unknown">
        <w:r w:rsidRPr="00414614">
          <w:rPr>
            <w:rFonts w:ascii="Times New Roman" w:eastAsia="Times New Roman" w:hAnsi="Times New Roman" w:cs="Times New Roman"/>
            <w:sz w:val="24"/>
            <w:szCs w:val="24"/>
          </w:rPr>
          <w:t>  void p(){  </w:t>
        </w:r>
      </w:ins>
    </w:p>
    <w:p w:rsidR="00414614" w:rsidRPr="00414614" w:rsidRDefault="00414614" w:rsidP="00414614">
      <w:pPr>
        <w:numPr>
          <w:ilvl w:val="0"/>
          <w:numId w:val="83"/>
        </w:numPr>
        <w:spacing w:before="100" w:beforeAutospacing="1" w:after="100" w:afterAutospacing="1" w:line="240" w:lineRule="auto"/>
        <w:rPr>
          <w:ins w:id="2724" w:author="Unknown"/>
          <w:rFonts w:ascii="Times New Roman" w:eastAsia="Times New Roman" w:hAnsi="Times New Roman" w:cs="Times New Roman"/>
          <w:sz w:val="24"/>
          <w:szCs w:val="24"/>
        </w:rPr>
      </w:pPr>
      <w:ins w:id="2725"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3"/>
        </w:numPr>
        <w:spacing w:before="100" w:beforeAutospacing="1" w:after="100" w:afterAutospacing="1" w:line="240" w:lineRule="auto"/>
        <w:rPr>
          <w:ins w:id="2726" w:author="Unknown"/>
          <w:rFonts w:ascii="Times New Roman" w:eastAsia="Times New Roman" w:hAnsi="Times New Roman" w:cs="Times New Roman"/>
          <w:sz w:val="24"/>
          <w:szCs w:val="24"/>
        </w:rPr>
      </w:pPr>
      <w:ins w:id="2727" w:author="Unknown">
        <w:r w:rsidRPr="00414614">
          <w:rPr>
            <w:rFonts w:ascii="Times New Roman" w:eastAsia="Times New Roman" w:hAnsi="Times New Roman" w:cs="Times New Roman"/>
            <w:sz w:val="24"/>
            <w:szCs w:val="24"/>
          </w:rPr>
          <w:t>    n();  </w:t>
        </w:r>
      </w:ins>
    </w:p>
    <w:p w:rsidR="00414614" w:rsidRPr="00414614" w:rsidRDefault="00414614" w:rsidP="00414614">
      <w:pPr>
        <w:numPr>
          <w:ilvl w:val="0"/>
          <w:numId w:val="83"/>
        </w:numPr>
        <w:spacing w:before="100" w:beforeAutospacing="1" w:after="100" w:afterAutospacing="1" w:line="240" w:lineRule="auto"/>
        <w:rPr>
          <w:ins w:id="2728" w:author="Unknown"/>
          <w:rFonts w:ascii="Times New Roman" w:eastAsia="Times New Roman" w:hAnsi="Times New Roman" w:cs="Times New Roman"/>
          <w:sz w:val="24"/>
          <w:szCs w:val="24"/>
        </w:rPr>
      </w:pPr>
      <w:ins w:id="2729" w:author="Unknown">
        <w:r w:rsidRPr="00414614">
          <w:rPr>
            <w:rFonts w:ascii="Times New Roman" w:eastAsia="Times New Roman" w:hAnsi="Times New Roman" w:cs="Times New Roman"/>
            <w:sz w:val="24"/>
            <w:szCs w:val="24"/>
          </w:rPr>
          <w:t>   }catch(Exception e){System.out.println("exception handled");}  </w:t>
        </w:r>
      </w:ins>
    </w:p>
    <w:p w:rsidR="00414614" w:rsidRPr="00414614" w:rsidRDefault="00414614" w:rsidP="00414614">
      <w:pPr>
        <w:numPr>
          <w:ilvl w:val="0"/>
          <w:numId w:val="83"/>
        </w:numPr>
        <w:spacing w:before="100" w:beforeAutospacing="1" w:after="100" w:afterAutospacing="1" w:line="240" w:lineRule="auto"/>
        <w:rPr>
          <w:ins w:id="2730" w:author="Unknown"/>
          <w:rFonts w:ascii="Times New Roman" w:eastAsia="Times New Roman" w:hAnsi="Times New Roman" w:cs="Times New Roman"/>
          <w:sz w:val="24"/>
          <w:szCs w:val="24"/>
        </w:rPr>
      </w:pPr>
      <w:ins w:id="273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3"/>
        </w:numPr>
        <w:spacing w:before="100" w:beforeAutospacing="1" w:after="100" w:afterAutospacing="1" w:line="240" w:lineRule="auto"/>
        <w:rPr>
          <w:ins w:id="2732" w:author="Unknown"/>
          <w:rFonts w:ascii="Times New Roman" w:eastAsia="Times New Roman" w:hAnsi="Times New Roman" w:cs="Times New Roman"/>
          <w:sz w:val="24"/>
          <w:szCs w:val="24"/>
        </w:rPr>
      </w:pPr>
      <w:ins w:id="2733"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83"/>
        </w:numPr>
        <w:spacing w:before="100" w:beforeAutospacing="1" w:after="100" w:afterAutospacing="1" w:line="240" w:lineRule="auto"/>
        <w:rPr>
          <w:ins w:id="2734" w:author="Unknown"/>
          <w:rFonts w:ascii="Times New Roman" w:eastAsia="Times New Roman" w:hAnsi="Times New Roman" w:cs="Times New Roman"/>
          <w:sz w:val="24"/>
          <w:szCs w:val="24"/>
        </w:rPr>
      </w:pPr>
      <w:ins w:id="2735" w:author="Unknown">
        <w:r w:rsidRPr="00414614">
          <w:rPr>
            <w:rFonts w:ascii="Times New Roman" w:eastAsia="Times New Roman" w:hAnsi="Times New Roman" w:cs="Times New Roman"/>
            <w:sz w:val="24"/>
            <w:szCs w:val="24"/>
          </w:rPr>
          <w:t>   TestExceptionPropagation1 obj=new TestExceptionPropagation1();  </w:t>
        </w:r>
      </w:ins>
    </w:p>
    <w:p w:rsidR="00414614" w:rsidRPr="00414614" w:rsidRDefault="00414614" w:rsidP="00414614">
      <w:pPr>
        <w:numPr>
          <w:ilvl w:val="0"/>
          <w:numId w:val="83"/>
        </w:numPr>
        <w:spacing w:before="100" w:beforeAutospacing="1" w:after="100" w:afterAutospacing="1" w:line="240" w:lineRule="auto"/>
        <w:rPr>
          <w:ins w:id="2736" w:author="Unknown"/>
          <w:rFonts w:ascii="Times New Roman" w:eastAsia="Times New Roman" w:hAnsi="Times New Roman" w:cs="Times New Roman"/>
          <w:sz w:val="24"/>
          <w:szCs w:val="24"/>
        </w:rPr>
      </w:pPr>
      <w:ins w:id="2737" w:author="Unknown">
        <w:r w:rsidRPr="00414614">
          <w:rPr>
            <w:rFonts w:ascii="Times New Roman" w:eastAsia="Times New Roman" w:hAnsi="Times New Roman" w:cs="Times New Roman"/>
            <w:sz w:val="24"/>
            <w:szCs w:val="24"/>
          </w:rPr>
          <w:t>   obj.p();  </w:t>
        </w:r>
      </w:ins>
    </w:p>
    <w:p w:rsidR="00414614" w:rsidRPr="00414614" w:rsidRDefault="00414614" w:rsidP="00414614">
      <w:pPr>
        <w:numPr>
          <w:ilvl w:val="0"/>
          <w:numId w:val="83"/>
        </w:numPr>
        <w:spacing w:before="100" w:beforeAutospacing="1" w:after="100" w:afterAutospacing="1" w:line="240" w:lineRule="auto"/>
        <w:rPr>
          <w:ins w:id="2738" w:author="Unknown"/>
          <w:rFonts w:ascii="Times New Roman" w:eastAsia="Times New Roman" w:hAnsi="Times New Roman" w:cs="Times New Roman"/>
          <w:sz w:val="24"/>
          <w:szCs w:val="24"/>
        </w:rPr>
      </w:pPr>
      <w:ins w:id="2739" w:author="Unknown">
        <w:r w:rsidRPr="00414614">
          <w:rPr>
            <w:rFonts w:ascii="Times New Roman" w:eastAsia="Times New Roman" w:hAnsi="Times New Roman" w:cs="Times New Roman"/>
            <w:sz w:val="24"/>
            <w:szCs w:val="24"/>
          </w:rPr>
          <w:t>   System.out.println("normal flow...");  </w:t>
        </w:r>
      </w:ins>
    </w:p>
    <w:p w:rsidR="00414614" w:rsidRPr="00414614" w:rsidRDefault="00414614" w:rsidP="00414614">
      <w:pPr>
        <w:numPr>
          <w:ilvl w:val="0"/>
          <w:numId w:val="83"/>
        </w:numPr>
        <w:spacing w:before="100" w:beforeAutospacing="1" w:after="100" w:afterAutospacing="1" w:line="240" w:lineRule="auto"/>
        <w:rPr>
          <w:ins w:id="2740" w:author="Unknown"/>
          <w:rFonts w:ascii="Times New Roman" w:eastAsia="Times New Roman" w:hAnsi="Times New Roman" w:cs="Times New Roman"/>
          <w:sz w:val="24"/>
          <w:szCs w:val="24"/>
        </w:rPr>
      </w:pPr>
      <w:ins w:id="274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3"/>
        </w:numPr>
        <w:spacing w:before="100" w:beforeAutospacing="1" w:after="100" w:afterAutospacing="1" w:line="240" w:lineRule="auto"/>
        <w:rPr>
          <w:ins w:id="2742" w:author="Unknown"/>
          <w:rFonts w:ascii="Times New Roman" w:eastAsia="Times New Roman" w:hAnsi="Times New Roman" w:cs="Times New Roman"/>
          <w:sz w:val="24"/>
          <w:szCs w:val="24"/>
        </w:rPr>
      </w:pPr>
      <w:ins w:id="274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744" w:author="Unknown"/>
          <w:rFonts w:ascii="Times New Roman" w:eastAsia="Times New Roman" w:hAnsi="Times New Roman" w:cs="Times New Roman"/>
          <w:sz w:val="24"/>
          <w:szCs w:val="24"/>
        </w:rPr>
      </w:pPr>
      <w:ins w:id="274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"http://www.javatpoint.com/opr/test.jsp?filename=TestExceptionPropagation1"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2746" w:author="Unknown"/>
          <w:rFonts w:ascii="Times New Roman" w:eastAsia="Times New Roman" w:hAnsi="Times New Roman" w:cs="Times New Roman"/>
          <w:sz w:val="24"/>
          <w:szCs w:val="24"/>
        </w:rPr>
      </w:pPr>
      <w:ins w:id="2747"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8" w:author="Unknown"/>
          <w:rFonts w:ascii="Courier New" w:eastAsia="Times New Roman" w:hAnsi="Courier New" w:cs="Courier New"/>
          <w:sz w:val="20"/>
          <w:szCs w:val="20"/>
        </w:rPr>
      </w:pPr>
      <w:ins w:id="2749" w:author="Unknown">
        <w:r w:rsidRPr="00414614">
          <w:rPr>
            <w:rFonts w:ascii="Courier New" w:eastAsia="Times New Roman" w:hAnsi="Courier New" w:cs="Courier New"/>
            <w:sz w:val="20"/>
            <w:szCs w:val="20"/>
          </w:rPr>
          <w:t>exception handled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0" w:author="Unknown"/>
          <w:rFonts w:ascii="Courier New" w:eastAsia="Times New Roman" w:hAnsi="Courier New" w:cs="Courier New"/>
          <w:sz w:val="20"/>
          <w:szCs w:val="20"/>
        </w:rPr>
      </w:pPr>
      <w:ins w:id="2751" w:author="Unknown">
        <w:r w:rsidRPr="00414614">
          <w:rPr>
            <w:rFonts w:ascii="Courier New" w:eastAsia="Times New Roman" w:hAnsi="Courier New" w:cs="Courier New"/>
            <w:sz w:val="20"/>
            <w:szCs w:val="20"/>
          </w:rPr>
          <w:t>normal flow...</w:t>
        </w:r>
      </w:ins>
    </w:p>
    <w:p w:rsidR="00414614" w:rsidRPr="00414614" w:rsidRDefault="00414614" w:rsidP="00414614">
      <w:pPr>
        <w:spacing w:after="0" w:line="240" w:lineRule="auto"/>
        <w:rPr>
          <w:ins w:id="275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52750" cy="2581275"/>
            <wp:effectExtent l="19050" t="0" r="0" b="0"/>
            <wp:docPr id="277" name="Picture 277"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ception propagation"/>
                    <pic:cNvPicPr>
                      <a:picLocks noChangeAspect="1" noChangeArrowheads="1"/>
                    </pic:cNvPicPr>
                  </pic:nvPicPr>
                  <pic:blipFill>
                    <a:blip r:embed="rId29"/>
                    <a:srcRect/>
                    <a:stretch>
                      <a:fillRect/>
                    </a:stretch>
                  </pic:blipFill>
                  <pic:spPr bwMode="auto">
                    <a:xfrm>
                      <a:off x="0" y="0"/>
                      <a:ext cx="2952750" cy="2581275"/>
                    </a:xfrm>
                    <a:prstGeom prst="rect">
                      <a:avLst/>
                    </a:prstGeom>
                    <a:noFill/>
                    <a:ln w="9525">
                      <a:noFill/>
                      <a:miter lim="800000"/>
                      <a:headEnd/>
                      <a:tailEnd/>
                    </a:ln>
                  </pic:spPr>
                </pic:pic>
              </a:graphicData>
            </a:graphic>
          </wp:inline>
        </w:drawing>
      </w:r>
      <w:ins w:id="2753"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"https://www.javatpoint.com/exception-propagation"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754" w:author="Unknown"/>
          <w:rFonts w:ascii="Times New Roman" w:eastAsia="Times New Roman" w:hAnsi="Times New Roman" w:cs="Times New Roman"/>
          <w:sz w:val="24"/>
          <w:szCs w:val="24"/>
        </w:rPr>
      </w:pPr>
      <w:ins w:id="2755" w:author="Unknown">
        <w:r w:rsidRPr="00414614">
          <w:rPr>
            <w:rFonts w:ascii="Times New Roman" w:eastAsia="Times New Roman" w:hAnsi="Times New Roman" w:cs="Times New Roman"/>
            <w:sz w:val="24"/>
            <w:szCs w:val="24"/>
          </w:rPr>
          <w:pict>
            <v:rect id="_x0000_i1179" style="width:0;height:1.5pt" o:hralign="center" o:hrstd="t" o:hr="t" fillcolor="#a0a0a0" stroked="f"/>
          </w:pict>
        </w:r>
      </w:ins>
    </w:p>
    <w:p w:rsidR="00414614" w:rsidRPr="00414614" w:rsidRDefault="00414614" w:rsidP="00414614">
      <w:pPr>
        <w:spacing w:after="0" w:line="240" w:lineRule="auto"/>
        <w:rPr>
          <w:ins w:id="2756" w:author="Unknown"/>
          <w:rFonts w:ascii="Times New Roman" w:eastAsia="Times New Roman" w:hAnsi="Times New Roman" w:cs="Times New Roman"/>
          <w:sz w:val="24"/>
          <w:szCs w:val="24"/>
        </w:rPr>
      </w:pPr>
      <w:ins w:id="2757" w:author="Unknown">
        <w:r w:rsidRPr="00414614">
          <w:rPr>
            <w:rFonts w:ascii="Times New Roman" w:eastAsia="Times New Roman" w:hAnsi="Times New Roman" w:cs="Times New Roman"/>
            <w:sz w:val="24"/>
            <w:szCs w:val="24"/>
          </w:rPr>
          <w:pict>
            <v:rect id="_x0000_i1180" style="width:0;height:1.5pt" o:hralign="center" o:hrstd="t" o:hr="t" fillcolor="#a0a0a0" stroked="f"/>
          </w:pict>
        </w:r>
      </w:ins>
    </w:p>
    <w:p w:rsidR="00414614" w:rsidRPr="00414614" w:rsidRDefault="00414614" w:rsidP="00414614">
      <w:pPr>
        <w:spacing w:after="0" w:line="240" w:lineRule="auto"/>
        <w:rPr>
          <w:ins w:id="2758" w:author="Unknown"/>
          <w:rFonts w:ascii="Times New Roman" w:eastAsia="Times New Roman" w:hAnsi="Times New Roman" w:cs="Times New Roman"/>
          <w:sz w:val="24"/>
          <w:szCs w:val="24"/>
        </w:rPr>
      </w:pPr>
      <w:bookmarkStart w:id="2759" w:name="stringinterview"/>
      <w:bookmarkEnd w:id="2759"/>
      <w:ins w:id="2760" w:author="Unknown">
        <w:r w:rsidRPr="00414614">
          <w:rPr>
            <w:rFonts w:ascii="Times New Roman" w:eastAsia="Times New Roman" w:hAnsi="Times New Roman" w:cs="Times New Roman"/>
            <w:sz w:val="24"/>
            <w:szCs w:val="24"/>
          </w:rPr>
          <w:pict>
            <v:rect id="_x0000_i118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761" w:author="Unknown"/>
          <w:rFonts w:ascii="Times New Roman" w:eastAsia="Times New Roman" w:hAnsi="Times New Roman" w:cs="Times New Roman"/>
          <w:b/>
          <w:bCs/>
          <w:sz w:val="27"/>
          <w:szCs w:val="27"/>
        </w:rPr>
      </w:pPr>
      <w:ins w:id="2762" w:author="Unknown">
        <w:r w:rsidRPr="00414614">
          <w:rPr>
            <w:rFonts w:ascii="Times New Roman" w:eastAsia="Times New Roman" w:hAnsi="Times New Roman" w:cs="Times New Roman"/>
            <w:b/>
            <w:bCs/>
            <w:sz w:val="27"/>
            <w:szCs w:val="27"/>
          </w:rPr>
          <w:t>147) What is the output of the following Java program?</w:t>
        </w:r>
      </w:ins>
    </w:p>
    <w:p w:rsidR="00414614" w:rsidRPr="00414614" w:rsidRDefault="00414614" w:rsidP="00414614">
      <w:pPr>
        <w:numPr>
          <w:ilvl w:val="0"/>
          <w:numId w:val="84"/>
        </w:numPr>
        <w:spacing w:before="100" w:beforeAutospacing="1" w:after="100" w:afterAutospacing="1" w:line="240" w:lineRule="auto"/>
        <w:rPr>
          <w:ins w:id="2763" w:author="Unknown"/>
          <w:rFonts w:ascii="Times New Roman" w:eastAsia="Times New Roman" w:hAnsi="Times New Roman" w:cs="Times New Roman"/>
          <w:sz w:val="24"/>
          <w:szCs w:val="24"/>
        </w:rPr>
      </w:pPr>
      <w:ins w:id="2764"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84"/>
        </w:numPr>
        <w:spacing w:before="100" w:beforeAutospacing="1" w:after="100" w:afterAutospacing="1" w:line="240" w:lineRule="auto"/>
        <w:rPr>
          <w:ins w:id="2765" w:author="Unknown"/>
          <w:rFonts w:ascii="Times New Roman" w:eastAsia="Times New Roman" w:hAnsi="Times New Roman" w:cs="Times New Roman"/>
          <w:sz w:val="24"/>
          <w:szCs w:val="24"/>
        </w:rPr>
      </w:pPr>
      <w:ins w:id="276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4"/>
        </w:numPr>
        <w:spacing w:before="100" w:beforeAutospacing="1" w:after="100" w:afterAutospacing="1" w:line="240" w:lineRule="auto"/>
        <w:rPr>
          <w:ins w:id="2767" w:author="Unknown"/>
          <w:rFonts w:ascii="Times New Roman" w:eastAsia="Times New Roman" w:hAnsi="Times New Roman" w:cs="Times New Roman"/>
          <w:sz w:val="24"/>
          <w:szCs w:val="24"/>
        </w:rPr>
      </w:pPr>
      <w:ins w:id="2768" w:author="Unknown">
        <w:r w:rsidRPr="00414614">
          <w:rPr>
            <w:rFonts w:ascii="Times New Roman" w:eastAsia="Times New Roman" w:hAnsi="Times New Roman" w:cs="Times New Roman"/>
            <w:sz w:val="24"/>
            <w:szCs w:val="24"/>
          </w:rPr>
          <w:t>    void a()  </w:t>
        </w:r>
      </w:ins>
    </w:p>
    <w:p w:rsidR="00414614" w:rsidRPr="00414614" w:rsidRDefault="00414614" w:rsidP="00414614">
      <w:pPr>
        <w:numPr>
          <w:ilvl w:val="0"/>
          <w:numId w:val="84"/>
        </w:numPr>
        <w:spacing w:before="100" w:beforeAutospacing="1" w:after="100" w:afterAutospacing="1" w:line="240" w:lineRule="auto"/>
        <w:rPr>
          <w:ins w:id="2769" w:author="Unknown"/>
          <w:rFonts w:ascii="Times New Roman" w:eastAsia="Times New Roman" w:hAnsi="Times New Roman" w:cs="Times New Roman"/>
          <w:sz w:val="24"/>
          <w:szCs w:val="24"/>
        </w:rPr>
      </w:pPr>
      <w:ins w:id="277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771" w:author="Unknown"/>
          <w:rFonts w:ascii="Times New Roman" w:eastAsia="Times New Roman" w:hAnsi="Times New Roman" w:cs="Times New Roman"/>
          <w:sz w:val="24"/>
          <w:szCs w:val="24"/>
        </w:rPr>
      </w:pPr>
      <w:ins w:id="2772"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4"/>
        </w:numPr>
        <w:spacing w:before="100" w:beforeAutospacing="1" w:after="100" w:afterAutospacing="1" w:line="240" w:lineRule="auto"/>
        <w:rPr>
          <w:ins w:id="2773" w:author="Unknown"/>
          <w:rFonts w:ascii="Times New Roman" w:eastAsia="Times New Roman" w:hAnsi="Times New Roman" w:cs="Times New Roman"/>
          <w:sz w:val="24"/>
          <w:szCs w:val="24"/>
        </w:rPr>
      </w:pPr>
      <w:ins w:id="2774" w:author="Unknown">
        <w:r w:rsidRPr="00414614">
          <w:rPr>
            <w:rFonts w:ascii="Times New Roman" w:eastAsia="Times New Roman" w:hAnsi="Times New Roman" w:cs="Times New Roman"/>
            <w:sz w:val="24"/>
            <w:szCs w:val="24"/>
          </w:rPr>
          <w:t>        System.out.println("a(): Main called");  </w:t>
        </w:r>
      </w:ins>
    </w:p>
    <w:p w:rsidR="00414614" w:rsidRPr="00414614" w:rsidRDefault="00414614" w:rsidP="00414614">
      <w:pPr>
        <w:numPr>
          <w:ilvl w:val="0"/>
          <w:numId w:val="84"/>
        </w:numPr>
        <w:spacing w:before="100" w:beforeAutospacing="1" w:after="100" w:afterAutospacing="1" w:line="240" w:lineRule="auto"/>
        <w:rPr>
          <w:ins w:id="2775" w:author="Unknown"/>
          <w:rFonts w:ascii="Times New Roman" w:eastAsia="Times New Roman" w:hAnsi="Times New Roman" w:cs="Times New Roman"/>
          <w:sz w:val="24"/>
          <w:szCs w:val="24"/>
        </w:rPr>
      </w:pPr>
      <w:ins w:id="2776" w:author="Unknown">
        <w:r w:rsidRPr="00414614">
          <w:rPr>
            <w:rFonts w:ascii="Times New Roman" w:eastAsia="Times New Roman" w:hAnsi="Times New Roman" w:cs="Times New Roman"/>
            <w:sz w:val="24"/>
            <w:szCs w:val="24"/>
          </w:rPr>
          <w:t>        b();  </w:t>
        </w:r>
      </w:ins>
    </w:p>
    <w:p w:rsidR="00414614" w:rsidRPr="00414614" w:rsidRDefault="00414614" w:rsidP="00414614">
      <w:pPr>
        <w:numPr>
          <w:ilvl w:val="0"/>
          <w:numId w:val="84"/>
        </w:numPr>
        <w:spacing w:before="100" w:beforeAutospacing="1" w:after="100" w:afterAutospacing="1" w:line="240" w:lineRule="auto"/>
        <w:rPr>
          <w:ins w:id="2777" w:author="Unknown"/>
          <w:rFonts w:ascii="Times New Roman" w:eastAsia="Times New Roman" w:hAnsi="Times New Roman" w:cs="Times New Roman"/>
          <w:sz w:val="24"/>
          <w:szCs w:val="24"/>
        </w:rPr>
      </w:pPr>
      <w:ins w:id="2778" w:author="Unknown">
        <w:r w:rsidRPr="00414614">
          <w:rPr>
            <w:rFonts w:ascii="Times New Roman" w:eastAsia="Times New Roman" w:hAnsi="Times New Roman" w:cs="Times New Roman"/>
            <w:sz w:val="24"/>
            <w:szCs w:val="24"/>
          </w:rPr>
          <w:t>        }catch(Exception e)  </w:t>
        </w:r>
      </w:ins>
    </w:p>
    <w:p w:rsidR="00414614" w:rsidRPr="00414614" w:rsidRDefault="00414614" w:rsidP="00414614">
      <w:pPr>
        <w:numPr>
          <w:ilvl w:val="0"/>
          <w:numId w:val="84"/>
        </w:numPr>
        <w:spacing w:before="100" w:beforeAutospacing="1" w:after="100" w:afterAutospacing="1" w:line="240" w:lineRule="auto"/>
        <w:rPr>
          <w:ins w:id="2779" w:author="Unknown"/>
          <w:rFonts w:ascii="Times New Roman" w:eastAsia="Times New Roman" w:hAnsi="Times New Roman" w:cs="Times New Roman"/>
          <w:sz w:val="24"/>
          <w:szCs w:val="24"/>
        </w:rPr>
      </w:pPr>
      <w:ins w:id="278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781" w:author="Unknown"/>
          <w:rFonts w:ascii="Times New Roman" w:eastAsia="Times New Roman" w:hAnsi="Times New Roman" w:cs="Times New Roman"/>
          <w:sz w:val="24"/>
          <w:szCs w:val="24"/>
        </w:rPr>
      </w:pPr>
      <w:ins w:id="2782" w:author="Unknown">
        <w:r w:rsidRPr="00414614">
          <w:rPr>
            <w:rFonts w:ascii="Times New Roman" w:eastAsia="Times New Roman" w:hAnsi="Times New Roman" w:cs="Times New Roman"/>
            <w:sz w:val="24"/>
            <w:szCs w:val="24"/>
          </w:rPr>
          <w:t>            System.out.println("Exception is caught");  </w:t>
        </w:r>
      </w:ins>
    </w:p>
    <w:p w:rsidR="00414614" w:rsidRPr="00414614" w:rsidRDefault="00414614" w:rsidP="00414614">
      <w:pPr>
        <w:numPr>
          <w:ilvl w:val="0"/>
          <w:numId w:val="84"/>
        </w:numPr>
        <w:spacing w:before="100" w:beforeAutospacing="1" w:after="100" w:afterAutospacing="1" w:line="240" w:lineRule="auto"/>
        <w:rPr>
          <w:ins w:id="2783" w:author="Unknown"/>
          <w:rFonts w:ascii="Times New Roman" w:eastAsia="Times New Roman" w:hAnsi="Times New Roman" w:cs="Times New Roman"/>
          <w:sz w:val="24"/>
          <w:szCs w:val="24"/>
        </w:rPr>
      </w:pPr>
      <w:ins w:id="278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785" w:author="Unknown"/>
          <w:rFonts w:ascii="Times New Roman" w:eastAsia="Times New Roman" w:hAnsi="Times New Roman" w:cs="Times New Roman"/>
          <w:sz w:val="24"/>
          <w:szCs w:val="24"/>
        </w:rPr>
      </w:pPr>
      <w:ins w:id="278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787" w:author="Unknown"/>
          <w:rFonts w:ascii="Times New Roman" w:eastAsia="Times New Roman" w:hAnsi="Times New Roman" w:cs="Times New Roman"/>
          <w:sz w:val="24"/>
          <w:szCs w:val="24"/>
        </w:rPr>
      </w:pPr>
      <w:ins w:id="2788" w:author="Unknown">
        <w:r w:rsidRPr="00414614">
          <w:rPr>
            <w:rFonts w:ascii="Times New Roman" w:eastAsia="Times New Roman" w:hAnsi="Times New Roman" w:cs="Times New Roman"/>
            <w:sz w:val="24"/>
            <w:szCs w:val="24"/>
          </w:rPr>
          <w:t>    void b() throws Exception  </w:t>
        </w:r>
      </w:ins>
    </w:p>
    <w:p w:rsidR="00414614" w:rsidRPr="00414614" w:rsidRDefault="00414614" w:rsidP="00414614">
      <w:pPr>
        <w:numPr>
          <w:ilvl w:val="0"/>
          <w:numId w:val="84"/>
        </w:numPr>
        <w:spacing w:before="100" w:beforeAutospacing="1" w:after="100" w:afterAutospacing="1" w:line="240" w:lineRule="auto"/>
        <w:rPr>
          <w:ins w:id="2789" w:author="Unknown"/>
          <w:rFonts w:ascii="Times New Roman" w:eastAsia="Times New Roman" w:hAnsi="Times New Roman" w:cs="Times New Roman"/>
          <w:sz w:val="24"/>
          <w:szCs w:val="24"/>
        </w:rPr>
      </w:pPr>
      <w:ins w:id="279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791" w:author="Unknown"/>
          <w:rFonts w:ascii="Times New Roman" w:eastAsia="Times New Roman" w:hAnsi="Times New Roman" w:cs="Times New Roman"/>
          <w:sz w:val="24"/>
          <w:szCs w:val="24"/>
        </w:rPr>
      </w:pPr>
      <w:ins w:id="2792"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4"/>
        </w:numPr>
        <w:spacing w:before="100" w:beforeAutospacing="1" w:after="100" w:afterAutospacing="1" w:line="240" w:lineRule="auto"/>
        <w:rPr>
          <w:ins w:id="2793" w:author="Unknown"/>
          <w:rFonts w:ascii="Times New Roman" w:eastAsia="Times New Roman" w:hAnsi="Times New Roman" w:cs="Times New Roman"/>
          <w:sz w:val="24"/>
          <w:szCs w:val="24"/>
        </w:rPr>
      </w:pPr>
      <w:ins w:id="2794" w:author="Unknown">
        <w:r w:rsidRPr="00414614">
          <w:rPr>
            <w:rFonts w:ascii="Times New Roman" w:eastAsia="Times New Roman" w:hAnsi="Times New Roman" w:cs="Times New Roman"/>
            <w:sz w:val="24"/>
            <w:szCs w:val="24"/>
          </w:rPr>
          <w:t>         System.out.println("b(): Main called");  </w:t>
        </w:r>
      </w:ins>
    </w:p>
    <w:p w:rsidR="00414614" w:rsidRPr="00414614" w:rsidRDefault="00414614" w:rsidP="00414614">
      <w:pPr>
        <w:numPr>
          <w:ilvl w:val="0"/>
          <w:numId w:val="84"/>
        </w:numPr>
        <w:spacing w:before="100" w:beforeAutospacing="1" w:after="100" w:afterAutospacing="1" w:line="240" w:lineRule="auto"/>
        <w:rPr>
          <w:ins w:id="2795" w:author="Unknown"/>
          <w:rFonts w:ascii="Times New Roman" w:eastAsia="Times New Roman" w:hAnsi="Times New Roman" w:cs="Times New Roman"/>
          <w:sz w:val="24"/>
          <w:szCs w:val="24"/>
        </w:rPr>
      </w:pPr>
      <w:ins w:id="2796" w:author="Unknown">
        <w:r w:rsidRPr="00414614">
          <w:rPr>
            <w:rFonts w:ascii="Times New Roman" w:eastAsia="Times New Roman" w:hAnsi="Times New Roman" w:cs="Times New Roman"/>
            <w:sz w:val="24"/>
            <w:szCs w:val="24"/>
          </w:rPr>
          <w:t>         c();  </w:t>
        </w:r>
      </w:ins>
    </w:p>
    <w:p w:rsidR="00414614" w:rsidRPr="00414614" w:rsidRDefault="00414614" w:rsidP="00414614">
      <w:pPr>
        <w:numPr>
          <w:ilvl w:val="0"/>
          <w:numId w:val="84"/>
        </w:numPr>
        <w:spacing w:before="100" w:beforeAutospacing="1" w:after="100" w:afterAutospacing="1" w:line="240" w:lineRule="auto"/>
        <w:rPr>
          <w:ins w:id="2797" w:author="Unknown"/>
          <w:rFonts w:ascii="Times New Roman" w:eastAsia="Times New Roman" w:hAnsi="Times New Roman" w:cs="Times New Roman"/>
          <w:sz w:val="24"/>
          <w:szCs w:val="24"/>
        </w:rPr>
      </w:pPr>
      <w:ins w:id="2798" w:author="Unknown">
        <w:r w:rsidRPr="00414614">
          <w:rPr>
            <w:rFonts w:ascii="Times New Roman" w:eastAsia="Times New Roman" w:hAnsi="Times New Roman" w:cs="Times New Roman"/>
            <w:sz w:val="24"/>
            <w:szCs w:val="24"/>
          </w:rPr>
          <w:t>     }catch(Exception e){  </w:t>
        </w:r>
      </w:ins>
    </w:p>
    <w:p w:rsidR="00414614" w:rsidRPr="00414614" w:rsidRDefault="00414614" w:rsidP="00414614">
      <w:pPr>
        <w:numPr>
          <w:ilvl w:val="0"/>
          <w:numId w:val="84"/>
        </w:numPr>
        <w:spacing w:before="100" w:beforeAutospacing="1" w:after="100" w:afterAutospacing="1" w:line="240" w:lineRule="auto"/>
        <w:rPr>
          <w:ins w:id="2799" w:author="Unknown"/>
          <w:rFonts w:ascii="Times New Roman" w:eastAsia="Times New Roman" w:hAnsi="Times New Roman" w:cs="Times New Roman"/>
          <w:sz w:val="24"/>
          <w:szCs w:val="24"/>
        </w:rPr>
      </w:pPr>
      <w:ins w:id="2800" w:author="Unknown">
        <w:r w:rsidRPr="00414614">
          <w:rPr>
            <w:rFonts w:ascii="Times New Roman" w:eastAsia="Times New Roman" w:hAnsi="Times New Roman" w:cs="Times New Roman"/>
            <w:sz w:val="24"/>
            <w:szCs w:val="24"/>
          </w:rPr>
          <w:t>         throw new Exception();  </w:t>
        </w:r>
      </w:ins>
    </w:p>
    <w:p w:rsidR="00414614" w:rsidRPr="00414614" w:rsidRDefault="00414614" w:rsidP="00414614">
      <w:pPr>
        <w:numPr>
          <w:ilvl w:val="0"/>
          <w:numId w:val="84"/>
        </w:numPr>
        <w:spacing w:before="100" w:beforeAutospacing="1" w:after="100" w:afterAutospacing="1" w:line="240" w:lineRule="auto"/>
        <w:rPr>
          <w:ins w:id="2801" w:author="Unknown"/>
          <w:rFonts w:ascii="Times New Roman" w:eastAsia="Times New Roman" w:hAnsi="Times New Roman" w:cs="Times New Roman"/>
          <w:sz w:val="24"/>
          <w:szCs w:val="24"/>
        </w:rPr>
      </w:pPr>
      <w:ins w:id="280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03" w:author="Unknown"/>
          <w:rFonts w:ascii="Times New Roman" w:eastAsia="Times New Roman" w:hAnsi="Times New Roman" w:cs="Times New Roman"/>
          <w:sz w:val="24"/>
          <w:szCs w:val="24"/>
        </w:rPr>
      </w:pPr>
      <w:ins w:id="2804" w:author="Unknown">
        <w:r w:rsidRPr="00414614">
          <w:rPr>
            <w:rFonts w:ascii="Times New Roman" w:eastAsia="Times New Roman" w:hAnsi="Times New Roman" w:cs="Times New Roman"/>
            <w:sz w:val="24"/>
            <w:szCs w:val="24"/>
          </w:rPr>
          <w:t>     finally   </w:t>
        </w:r>
      </w:ins>
    </w:p>
    <w:p w:rsidR="00414614" w:rsidRPr="00414614" w:rsidRDefault="00414614" w:rsidP="00414614">
      <w:pPr>
        <w:numPr>
          <w:ilvl w:val="0"/>
          <w:numId w:val="84"/>
        </w:numPr>
        <w:spacing w:before="100" w:beforeAutospacing="1" w:after="100" w:afterAutospacing="1" w:line="240" w:lineRule="auto"/>
        <w:rPr>
          <w:ins w:id="2805" w:author="Unknown"/>
          <w:rFonts w:ascii="Times New Roman" w:eastAsia="Times New Roman" w:hAnsi="Times New Roman" w:cs="Times New Roman"/>
          <w:sz w:val="24"/>
          <w:szCs w:val="24"/>
        </w:rPr>
      </w:pPr>
      <w:ins w:id="280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07" w:author="Unknown"/>
          <w:rFonts w:ascii="Times New Roman" w:eastAsia="Times New Roman" w:hAnsi="Times New Roman" w:cs="Times New Roman"/>
          <w:sz w:val="24"/>
          <w:szCs w:val="24"/>
        </w:rPr>
      </w:pPr>
      <w:ins w:id="2808" w:author="Unknown">
        <w:r w:rsidRPr="00414614">
          <w:rPr>
            <w:rFonts w:ascii="Times New Roman" w:eastAsia="Times New Roman" w:hAnsi="Times New Roman" w:cs="Times New Roman"/>
            <w:sz w:val="24"/>
            <w:szCs w:val="24"/>
          </w:rPr>
          <w:t>         System.out.println("finally block is called");  </w:t>
        </w:r>
      </w:ins>
    </w:p>
    <w:p w:rsidR="00414614" w:rsidRPr="00414614" w:rsidRDefault="00414614" w:rsidP="00414614">
      <w:pPr>
        <w:numPr>
          <w:ilvl w:val="0"/>
          <w:numId w:val="84"/>
        </w:numPr>
        <w:spacing w:before="100" w:beforeAutospacing="1" w:after="100" w:afterAutospacing="1" w:line="240" w:lineRule="auto"/>
        <w:rPr>
          <w:ins w:id="2809" w:author="Unknown"/>
          <w:rFonts w:ascii="Times New Roman" w:eastAsia="Times New Roman" w:hAnsi="Times New Roman" w:cs="Times New Roman"/>
          <w:sz w:val="24"/>
          <w:szCs w:val="24"/>
        </w:rPr>
      </w:pPr>
      <w:ins w:id="281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11" w:author="Unknown"/>
          <w:rFonts w:ascii="Times New Roman" w:eastAsia="Times New Roman" w:hAnsi="Times New Roman" w:cs="Times New Roman"/>
          <w:sz w:val="24"/>
          <w:szCs w:val="24"/>
        </w:rPr>
      </w:pPr>
      <w:ins w:id="281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13" w:author="Unknown"/>
          <w:rFonts w:ascii="Times New Roman" w:eastAsia="Times New Roman" w:hAnsi="Times New Roman" w:cs="Times New Roman"/>
          <w:sz w:val="24"/>
          <w:szCs w:val="24"/>
        </w:rPr>
      </w:pPr>
      <w:ins w:id="2814" w:author="Unknown">
        <w:r w:rsidRPr="00414614">
          <w:rPr>
            <w:rFonts w:ascii="Times New Roman" w:eastAsia="Times New Roman" w:hAnsi="Times New Roman" w:cs="Times New Roman"/>
            <w:sz w:val="24"/>
            <w:szCs w:val="24"/>
          </w:rPr>
          <w:lastRenderedPageBreak/>
          <w:t>    void c() throws Exception   </w:t>
        </w:r>
      </w:ins>
    </w:p>
    <w:p w:rsidR="00414614" w:rsidRPr="00414614" w:rsidRDefault="00414614" w:rsidP="00414614">
      <w:pPr>
        <w:numPr>
          <w:ilvl w:val="0"/>
          <w:numId w:val="84"/>
        </w:numPr>
        <w:spacing w:before="100" w:beforeAutospacing="1" w:after="100" w:afterAutospacing="1" w:line="240" w:lineRule="auto"/>
        <w:rPr>
          <w:ins w:id="2815" w:author="Unknown"/>
          <w:rFonts w:ascii="Times New Roman" w:eastAsia="Times New Roman" w:hAnsi="Times New Roman" w:cs="Times New Roman"/>
          <w:sz w:val="24"/>
          <w:szCs w:val="24"/>
        </w:rPr>
      </w:pPr>
      <w:ins w:id="281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17" w:author="Unknown"/>
          <w:rFonts w:ascii="Times New Roman" w:eastAsia="Times New Roman" w:hAnsi="Times New Roman" w:cs="Times New Roman"/>
          <w:sz w:val="24"/>
          <w:szCs w:val="24"/>
        </w:rPr>
      </w:pPr>
      <w:ins w:id="2818" w:author="Unknown">
        <w:r w:rsidRPr="00414614">
          <w:rPr>
            <w:rFonts w:ascii="Times New Roman" w:eastAsia="Times New Roman" w:hAnsi="Times New Roman" w:cs="Times New Roman"/>
            <w:sz w:val="24"/>
            <w:szCs w:val="24"/>
          </w:rPr>
          <w:t>        throw new Exception();  </w:t>
        </w:r>
      </w:ins>
    </w:p>
    <w:p w:rsidR="00414614" w:rsidRPr="00414614" w:rsidRDefault="00414614" w:rsidP="00414614">
      <w:pPr>
        <w:numPr>
          <w:ilvl w:val="0"/>
          <w:numId w:val="84"/>
        </w:numPr>
        <w:spacing w:before="100" w:beforeAutospacing="1" w:after="100" w:afterAutospacing="1" w:line="240" w:lineRule="auto"/>
        <w:rPr>
          <w:ins w:id="2819" w:author="Unknown"/>
          <w:rFonts w:ascii="Times New Roman" w:eastAsia="Times New Roman" w:hAnsi="Times New Roman" w:cs="Times New Roman"/>
          <w:sz w:val="24"/>
          <w:szCs w:val="24"/>
        </w:rPr>
      </w:pPr>
      <w:ins w:id="282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21" w:author="Unknown"/>
          <w:rFonts w:ascii="Times New Roman" w:eastAsia="Times New Roman" w:hAnsi="Times New Roman" w:cs="Times New Roman"/>
          <w:sz w:val="24"/>
          <w:szCs w:val="24"/>
        </w:rPr>
      </w:pPr>
      <w:ins w:id="282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4"/>
        </w:numPr>
        <w:spacing w:before="100" w:beforeAutospacing="1" w:after="100" w:afterAutospacing="1" w:line="240" w:lineRule="auto"/>
        <w:rPr>
          <w:ins w:id="2823" w:author="Unknown"/>
          <w:rFonts w:ascii="Times New Roman" w:eastAsia="Times New Roman" w:hAnsi="Times New Roman" w:cs="Times New Roman"/>
          <w:sz w:val="24"/>
          <w:szCs w:val="24"/>
        </w:rPr>
      </w:pPr>
      <w:ins w:id="2824"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84"/>
        </w:numPr>
        <w:spacing w:before="100" w:beforeAutospacing="1" w:after="100" w:afterAutospacing="1" w:line="240" w:lineRule="auto"/>
        <w:rPr>
          <w:ins w:id="2825" w:author="Unknown"/>
          <w:rFonts w:ascii="Times New Roman" w:eastAsia="Times New Roman" w:hAnsi="Times New Roman" w:cs="Times New Roman"/>
          <w:sz w:val="24"/>
          <w:szCs w:val="24"/>
        </w:rPr>
      </w:pPr>
      <w:ins w:id="282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27" w:author="Unknown"/>
          <w:rFonts w:ascii="Times New Roman" w:eastAsia="Times New Roman" w:hAnsi="Times New Roman" w:cs="Times New Roman"/>
          <w:sz w:val="24"/>
          <w:szCs w:val="24"/>
        </w:rPr>
      </w:pPr>
      <w:ins w:id="2828" w:author="Unknown">
        <w:r w:rsidRPr="00414614">
          <w:rPr>
            <w:rFonts w:ascii="Times New Roman" w:eastAsia="Times New Roman" w:hAnsi="Times New Roman" w:cs="Times New Roman"/>
            <w:sz w:val="24"/>
            <w:szCs w:val="24"/>
          </w:rPr>
          <w:t>        Main m = new Main();  </w:t>
        </w:r>
      </w:ins>
    </w:p>
    <w:p w:rsidR="00414614" w:rsidRPr="00414614" w:rsidRDefault="00414614" w:rsidP="00414614">
      <w:pPr>
        <w:numPr>
          <w:ilvl w:val="0"/>
          <w:numId w:val="84"/>
        </w:numPr>
        <w:spacing w:before="100" w:beforeAutospacing="1" w:after="100" w:afterAutospacing="1" w:line="240" w:lineRule="auto"/>
        <w:rPr>
          <w:ins w:id="2829" w:author="Unknown"/>
          <w:rFonts w:ascii="Times New Roman" w:eastAsia="Times New Roman" w:hAnsi="Times New Roman" w:cs="Times New Roman"/>
          <w:sz w:val="24"/>
          <w:szCs w:val="24"/>
        </w:rPr>
      </w:pPr>
      <w:ins w:id="2830" w:author="Unknown">
        <w:r w:rsidRPr="00414614">
          <w:rPr>
            <w:rFonts w:ascii="Times New Roman" w:eastAsia="Times New Roman" w:hAnsi="Times New Roman" w:cs="Times New Roman"/>
            <w:sz w:val="24"/>
            <w:szCs w:val="24"/>
          </w:rPr>
          <w:t>        m.a();  </w:t>
        </w:r>
      </w:ins>
    </w:p>
    <w:p w:rsidR="00414614" w:rsidRPr="00414614" w:rsidRDefault="00414614" w:rsidP="00414614">
      <w:pPr>
        <w:numPr>
          <w:ilvl w:val="0"/>
          <w:numId w:val="84"/>
        </w:numPr>
        <w:spacing w:before="100" w:beforeAutospacing="1" w:after="100" w:afterAutospacing="1" w:line="240" w:lineRule="auto"/>
        <w:rPr>
          <w:ins w:id="2831" w:author="Unknown"/>
          <w:rFonts w:ascii="Times New Roman" w:eastAsia="Times New Roman" w:hAnsi="Times New Roman" w:cs="Times New Roman"/>
          <w:sz w:val="24"/>
          <w:szCs w:val="24"/>
        </w:rPr>
      </w:pPr>
      <w:ins w:id="283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4"/>
        </w:numPr>
        <w:spacing w:before="100" w:beforeAutospacing="1" w:after="100" w:afterAutospacing="1" w:line="240" w:lineRule="auto"/>
        <w:rPr>
          <w:ins w:id="2833" w:author="Unknown"/>
          <w:rFonts w:ascii="Times New Roman" w:eastAsia="Times New Roman" w:hAnsi="Times New Roman" w:cs="Times New Roman"/>
          <w:sz w:val="24"/>
          <w:szCs w:val="24"/>
        </w:rPr>
      </w:pPr>
      <w:ins w:id="2834"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835" w:author="Unknown"/>
          <w:rFonts w:ascii="Times New Roman" w:eastAsia="Times New Roman" w:hAnsi="Times New Roman" w:cs="Times New Roman"/>
          <w:sz w:val="24"/>
          <w:szCs w:val="24"/>
        </w:rPr>
      </w:pPr>
      <w:ins w:id="2836"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7" w:author="Unknown"/>
          <w:rFonts w:ascii="Courier New" w:eastAsia="Times New Roman" w:hAnsi="Courier New" w:cs="Courier New"/>
          <w:sz w:val="20"/>
          <w:szCs w:val="20"/>
        </w:rPr>
      </w:pPr>
      <w:ins w:id="2838" w:author="Unknown">
        <w:r w:rsidRPr="00414614">
          <w:rPr>
            <w:rFonts w:ascii="Courier New" w:eastAsia="Times New Roman" w:hAnsi="Courier New" w:cs="Courier New"/>
            <w:sz w:val="20"/>
            <w:szCs w:val="20"/>
          </w:rPr>
          <w:t>a(): Main called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9" w:author="Unknown"/>
          <w:rFonts w:ascii="Courier New" w:eastAsia="Times New Roman" w:hAnsi="Courier New" w:cs="Courier New"/>
          <w:sz w:val="20"/>
          <w:szCs w:val="20"/>
        </w:rPr>
      </w:pPr>
      <w:ins w:id="2840" w:author="Unknown">
        <w:r w:rsidRPr="00414614">
          <w:rPr>
            <w:rFonts w:ascii="Courier New" w:eastAsia="Times New Roman" w:hAnsi="Courier New" w:cs="Courier New"/>
            <w:sz w:val="20"/>
            <w:szCs w:val="20"/>
          </w:rPr>
          <w:t>b(): Main called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1" w:author="Unknown"/>
          <w:rFonts w:ascii="Courier New" w:eastAsia="Times New Roman" w:hAnsi="Courier New" w:cs="Courier New"/>
          <w:sz w:val="20"/>
          <w:szCs w:val="20"/>
        </w:rPr>
      </w:pPr>
      <w:ins w:id="2842" w:author="Unknown">
        <w:r w:rsidRPr="00414614">
          <w:rPr>
            <w:rFonts w:ascii="Courier New" w:eastAsia="Times New Roman" w:hAnsi="Courier New" w:cs="Courier New"/>
            <w:sz w:val="20"/>
            <w:szCs w:val="20"/>
          </w:rPr>
          <w:t>finally block is called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3" w:author="Unknown"/>
          <w:rFonts w:ascii="Courier New" w:eastAsia="Times New Roman" w:hAnsi="Courier New" w:cs="Courier New"/>
          <w:sz w:val="20"/>
          <w:szCs w:val="20"/>
        </w:rPr>
      </w:pPr>
      <w:ins w:id="2844" w:author="Unknown">
        <w:r w:rsidRPr="00414614">
          <w:rPr>
            <w:rFonts w:ascii="Courier New" w:eastAsia="Times New Roman" w:hAnsi="Courier New" w:cs="Courier New"/>
            <w:sz w:val="20"/>
            <w:szCs w:val="20"/>
          </w:rPr>
          <w:t>Exception is caught</w:t>
        </w:r>
      </w:ins>
    </w:p>
    <w:p w:rsidR="00414614" w:rsidRPr="00414614" w:rsidRDefault="00414614" w:rsidP="00414614">
      <w:pPr>
        <w:spacing w:before="100" w:beforeAutospacing="1" w:after="100" w:afterAutospacing="1" w:line="240" w:lineRule="auto"/>
        <w:rPr>
          <w:ins w:id="2845" w:author="Unknown"/>
          <w:rFonts w:ascii="Times New Roman" w:eastAsia="Times New Roman" w:hAnsi="Times New Roman" w:cs="Times New Roman"/>
          <w:sz w:val="24"/>
          <w:szCs w:val="24"/>
        </w:rPr>
      </w:pPr>
      <w:ins w:id="2846"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847" w:author="Unknown"/>
          <w:rFonts w:ascii="Times New Roman" w:eastAsia="Times New Roman" w:hAnsi="Times New Roman" w:cs="Times New Roman"/>
          <w:sz w:val="24"/>
          <w:szCs w:val="24"/>
        </w:rPr>
      </w:pPr>
      <w:ins w:id="2848" w:author="Unknown">
        <w:r w:rsidRPr="00414614">
          <w:rPr>
            <w:rFonts w:ascii="Times New Roman" w:eastAsia="Times New Roman" w:hAnsi="Times New Roman" w:cs="Times New Roman"/>
            <w:sz w:val="24"/>
            <w:szCs w:val="24"/>
          </w:rPr>
          <w:t xml:space="preserve">In the main method, a() of Main is called which prints a message and call b(). The method b() prints some message and then call c(). The method c() throws an exception which is handled by the catch block of method b. However, It propagates this exception by using </w:t>
        </w:r>
        <w:r w:rsidRPr="00414614">
          <w:rPr>
            <w:rFonts w:ascii="Times New Roman" w:eastAsia="Times New Roman" w:hAnsi="Times New Roman" w:cs="Times New Roman"/>
            <w:b/>
            <w:bCs/>
            <w:sz w:val="24"/>
            <w:szCs w:val="24"/>
          </w:rPr>
          <w:t>throw Exception()</w:t>
        </w:r>
        <w:r w:rsidRPr="00414614">
          <w:rPr>
            <w:rFonts w:ascii="Times New Roman" w:eastAsia="Times New Roman" w:hAnsi="Times New Roman" w:cs="Times New Roman"/>
            <w:sz w:val="24"/>
            <w:szCs w:val="24"/>
          </w:rPr>
          <w:t xml:space="preserve"> to be handled by the method a(). As we know, finally block is always executed therefore the finally block in the method b() is executed first and prints a message. At last, the exception is handled by the catch block of the method a().</w:t>
        </w:r>
      </w:ins>
    </w:p>
    <w:p w:rsidR="00414614" w:rsidRPr="00414614" w:rsidRDefault="00414614" w:rsidP="00414614">
      <w:pPr>
        <w:spacing w:after="0" w:line="240" w:lineRule="auto"/>
        <w:rPr>
          <w:ins w:id="2849" w:author="Unknown"/>
          <w:rFonts w:ascii="Times New Roman" w:eastAsia="Times New Roman" w:hAnsi="Times New Roman" w:cs="Times New Roman"/>
          <w:sz w:val="24"/>
          <w:szCs w:val="24"/>
        </w:rPr>
      </w:pPr>
      <w:ins w:id="2850" w:author="Unknown">
        <w:r w:rsidRPr="00414614">
          <w:rPr>
            <w:rFonts w:ascii="Times New Roman" w:eastAsia="Times New Roman" w:hAnsi="Times New Roman" w:cs="Times New Roman"/>
            <w:sz w:val="24"/>
            <w:szCs w:val="24"/>
          </w:rPr>
          <w:pict>
            <v:rect id="_x0000_i118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851" w:author="Unknown"/>
          <w:rFonts w:ascii="Times New Roman" w:eastAsia="Times New Roman" w:hAnsi="Times New Roman" w:cs="Times New Roman"/>
          <w:b/>
          <w:bCs/>
          <w:sz w:val="27"/>
          <w:szCs w:val="27"/>
        </w:rPr>
      </w:pPr>
      <w:ins w:id="2852" w:author="Unknown">
        <w:r w:rsidRPr="00414614">
          <w:rPr>
            <w:rFonts w:ascii="Times New Roman" w:eastAsia="Times New Roman" w:hAnsi="Times New Roman" w:cs="Times New Roman"/>
            <w:b/>
            <w:bCs/>
            <w:sz w:val="27"/>
            <w:szCs w:val="27"/>
          </w:rPr>
          <w:t>148) What is the output of the following Java program?</w:t>
        </w:r>
      </w:ins>
    </w:p>
    <w:p w:rsidR="00414614" w:rsidRPr="00414614" w:rsidRDefault="00414614" w:rsidP="00414614">
      <w:pPr>
        <w:numPr>
          <w:ilvl w:val="0"/>
          <w:numId w:val="85"/>
        </w:numPr>
        <w:spacing w:before="100" w:beforeAutospacing="1" w:after="100" w:afterAutospacing="1" w:line="240" w:lineRule="auto"/>
        <w:rPr>
          <w:ins w:id="2853" w:author="Unknown"/>
          <w:rFonts w:ascii="Times New Roman" w:eastAsia="Times New Roman" w:hAnsi="Times New Roman" w:cs="Times New Roman"/>
          <w:sz w:val="24"/>
          <w:szCs w:val="24"/>
        </w:rPr>
      </w:pPr>
      <w:ins w:id="2854" w:author="Unknown">
        <w:r w:rsidRPr="00414614">
          <w:rPr>
            <w:rFonts w:ascii="Times New Roman" w:eastAsia="Times New Roman" w:hAnsi="Times New Roman" w:cs="Times New Roman"/>
            <w:sz w:val="24"/>
            <w:szCs w:val="24"/>
          </w:rPr>
          <w:t>public class Calculation   </w:t>
        </w:r>
      </w:ins>
    </w:p>
    <w:p w:rsidR="00414614" w:rsidRPr="00414614" w:rsidRDefault="00414614" w:rsidP="00414614">
      <w:pPr>
        <w:numPr>
          <w:ilvl w:val="0"/>
          <w:numId w:val="85"/>
        </w:numPr>
        <w:spacing w:before="100" w:beforeAutospacing="1" w:after="100" w:afterAutospacing="1" w:line="240" w:lineRule="auto"/>
        <w:rPr>
          <w:ins w:id="2855" w:author="Unknown"/>
          <w:rFonts w:ascii="Times New Roman" w:eastAsia="Times New Roman" w:hAnsi="Times New Roman" w:cs="Times New Roman"/>
          <w:sz w:val="24"/>
          <w:szCs w:val="24"/>
        </w:rPr>
      </w:pPr>
      <w:ins w:id="285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5"/>
        </w:numPr>
        <w:spacing w:before="100" w:beforeAutospacing="1" w:after="100" w:afterAutospacing="1" w:line="240" w:lineRule="auto"/>
        <w:rPr>
          <w:ins w:id="2857" w:author="Unknown"/>
          <w:rFonts w:ascii="Times New Roman" w:eastAsia="Times New Roman" w:hAnsi="Times New Roman" w:cs="Times New Roman"/>
          <w:sz w:val="24"/>
          <w:szCs w:val="24"/>
        </w:rPr>
      </w:pPr>
      <w:ins w:id="2858" w:author="Unknown">
        <w:r w:rsidRPr="00414614">
          <w:rPr>
            <w:rFonts w:ascii="Times New Roman" w:eastAsia="Times New Roman" w:hAnsi="Times New Roman" w:cs="Times New Roman"/>
            <w:sz w:val="24"/>
            <w:szCs w:val="24"/>
          </w:rPr>
          <w:t>    int a;   </w:t>
        </w:r>
      </w:ins>
    </w:p>
    <w:p w:rsidR="00414614" w:rsidRPr="00414614" w:rsidRDefault="00414614" w:rsidP="00414614">
      <w:pPr>
        <w:numPr>
          <w:ilvl w:val="0"/>
          <w:numId w:val="85"/>
        </w:numPr>
        <w:spacing w:before="100" w:beforeAutospacing="1" w:after="100" w:afterAutospacing="1" w:line="240" w:lineRule="auto"/>
        <w:rPr>
          <w:ins w:id="2859" w:author="Unknown"/>
          <w:rFonts w:ascii="Times New Roman" w:eastAsia="Times New Roman" w:hAnsi="Times New Roman" w:cs="Times New Roman"/>
          <w:sz w:val="24"/>
          <w:szCs w:val="24"/>
        </w:rPr>
      </w:pPr>
      <w:ins w:id="2860" w:author="Unknown">
        <w:r w:rsidRPr="00414614">
          <w:rPr>
            <w:rFonts w:ascii="Times New Roman" w:eastAsia="Times New Roman" w:hAnsi="Times New Roman" w:cs="Times New Roman"/>
            <w:sz w:val="24"/>
            <w:szCs w:val="24"/>
          </w:rPr>
          <w:t>    public Calculation(int a)  </w:t>
        </w:r>
      </w:ins>
    </w:p>
    <w:p w:rsidR="00414614" w:rsidRPr="00414614" w:rsidRDefault="00414614" w:rsidP="00414614">
      <w:pPr>
        <w:numPr>
          <w:ilvl w:val="0"/>
          <w:numId w:val="85"/>
        </w:numPr>
        <w:spacing w:before="100" w:beforeAutospacing="1" w:after="100" w:afterAutospacing="1" w:line="240" w:lineRule="auto"/>
        <w:rPr>
          <w:ins w:id="2861" w:author="Unknown"/>
          <w:rFonts w:ascii="Times New Roman" w:eastAsia="Times New Roman" w:hAnsi="Times New Roman" w:cs="Times New Roman"/>
          <w:sz w:val="24"/>
          <w:szCs w:val="24"/>
        </w:rPr>
      </w:pPr>
      <w:ins w:id="286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63" w:author="Unknown"/>
          <w:rFonts w:ascii="Times New Roman" w:eastAsia="Times New Roman" w:hAnsi="Times New Roman" w:cs="Times New Roman"/>
          <w:sz w:val="24"/>
          <w:szCs w:val="24"/>
        </w:rPr>
      </w:pPr>
      <w:ins w:id="2864" w:author="Unknown">
        <w:r w:rsidRPr="00414614">
          <w:rPr>
            <w:rFonts w:ascii="Times New Roman" w:eastAsia="Times New Roman" w:hAnsi="Times New Roman" w:cs="Times New Roman"/>
            <w:sz w:val="24"/>
            <w:szCs w:val="24"/>
          </w:rPr>
          <w:t>        this.a = a;  </w:t>
        </w:r>
      </w:ins>
    </w:p>
    <w:p w:rsidR="00414614" w:rsidRPr="00414614" w:rsidRDefault="00414614" w:rsidP="00414614">
      <w:pPr>
        <w:numPr>
          <w:ilvl w:val="0"/>
          <w:numId w:val="85"/>
        </w:numPr>
        <w:spacing w:before="100" w:beforeAutospacing="1" w:after="100" w:afterAutospacing="1" w:line="240" w:lineRule="auto"/>
        <w:rPr>
          <w:ins w:id="2865" w:author="Unknown"/>
          <w:rFonts w:ascii="Times New Roman" w:eastAsia="Times New Roman" w:hAnsi="Times New Roman" w:cs="Times New Roman"/>
          <w:sz w:val="24"/>
          <w:szCs w:val="24"/>
        </w:rPr>
      </w:pPr>
      <w:ins w:id="286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67" w:author="Unknown"/>
          <w:rFonts w:ascii="Times New Roman" w:eastAsia="Times New Roman" w:hAnsi="Times New Roman" w:cs="Times New Roman"/>
          <w:sz w:val="24"/>
          <w:szCs w:val="24"/>
        </w:rPr>
      </w:pPr>
      <w:ins w:id="2868" w:author="Unknown">
        <w:r w:rsidRPr="00414614">
          <w:rPr>
            <w:rFonts w:ascii="Times New Roman" w:eastAsia="Times New Roman" w:hAnsi="Times New Roman" w:cs="Times New Roman"/>
            <w:sz w:val="24"/>
            <w:szCs w:val="24"/>
          </w:rPr>
          <w:t>    public int add()  </w:t>
        </w:r>
      </w:ins>
    </w:p>
    <w:p w:rsidR="00414614" w:rsidRPr="00414614" w:rsidRDefault="00414614" w:rsidP="00414614">
      <w:pPr>
        <w:numPr>
          <w:ilvl w:val="0"/>
          <w:numId w:val="85"/>
        </w:numPr>
        <w:spacing w:before="100" w:beforeAutospacing="1" w:after="100" w:afterAutospacing="1" w:line="240" w:lineRule="auto"/>
        <w:rPr>
          <w:ins w:id="2869" w:author="Unknown"/>
          <w:rFonts w:ascii="Times New Roman" w:eastAsia="Times New Roman" w:hAnsi="Times New Roman" w:cs="Times New Roman"/>
          <w:sz w:val="24"/>
          <w:szCs w:val="24"/>
        </w:rPr>
      </w:pPr>
      <w:ins w:id="287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71" w:author="Unknown"/>
          <w:rFonts w:ascii="Times New Roman" w:eastAsia="Times New Roman" w:hAnsi="Times New Roman" w:cs="Times New Roman"/>
          <w:sz w:val="24"/>
          <w:szCs w:val="24"/>
        </w:rPr>
      </w:pPr>
      <w:ins w:id="2872" w:author="Unknown">
        <w:r w:rsidRPr="00414614">
          <w:rPr>
            <w:rFonts w:ascii="Times New Roman" w:eastAsia="Times New Roman" w:hAnsi="Times New Roman" w:cs="Times New Roman"/>
            <w:sz w:val="24"/>
            <w:szCs w:val="24"/>
          </w:rPr>
          <w:t>        a = a+10;   </w:t>
        </w:r>
      </w:ins>
    </w:p>
    <w:p w:rsidR="00414614" w:rsidRPr="00414614" w:rsidRDefault="00414614" w:rsidP="00414614">
      <w:pPr>
        <w:numPr>
          <w:ilvl w:val="0"/>
          <w:numId w:val="85"/>
        </w:numPr>
        <w:spacing w:before="100" w:beforeAutospacing="1" w:after="100" w:afterAutospacing="1" w:line="240" w:lineRule="auto"/>
        <w:rPr>
          <w:ins w:id="2873" w:author="Unknown"/>
          <w:rFonts w:ascii="Times New Roman" w:eastAsia="Times New Roman" w:hAnsi="Times New Roman" w:cs="Times New Roman"/>
          <w:sz w:val="24"/>
          <w:szCs w:val="24"/>
        </w:rPr>
      </w:pPr>
      <w:ins w:id="2874"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5"/>
        </w:numPr>
        <w:spacing w:before="100" w:beforeAutospacing="1" w:after="100" w:afterAutospacing="1" w:line="240" w:lineRule="auto"/>
        <w:rPr>
          <w:ins w:id="2875" w:author="Unknown"/>
          <w:rFonts w:ascii="Times New Roman" w:eastAsia="Times New Roman" w:hAnsi="Times New Roman" w:cs="Times New Roman"/>
          <w:sz w:val="24"/>
          <w:szCs w:val="24"/>
        </w:rPr>
      </w:pPr>
      <w:ins w:id="287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77" w:author="Unknown"/>
          <w:rFonts w:ascii="Times New Roman" w:eastAsia="Times New Roman" w:hAnsi="Times New Roman" w:cs="Times New Roman"/>
          <w:sz w:val="24"/>
          <w:szCs w:val="24"/>
        </w:rPr>
      </w:pPr>
      <w:ins w:id="2878" w:author="Unknown">
        <w:r w:rsidRPr="00414614">
          <w:rPr>
            <w:rFonts w:ascii="Times New Roman" w:eastAsia="Times New Roman" w:hAnsi="Times New Roman" w:cs="Times New Roman"/>
            <w:sz w:val="24"/>
            <w:szCs w:val="24"/>
          </w:rPr>
          <w:t>            a = a+10;   </w:t>
        </w:r>
      </w:ins>
    </w:p>
    <w:p w:rsidR="00414614" w:rsidRPr="00414614" w:rsidRDefault="00414614" w:rsidP="00414614">
      <w:pPr>
        <w:numPr>
          <w:ilvl w:val="0"/>
          <w:numId w:val="85"/>
        </w:numPr>
        <w:spacing w:before="100" w:beforeAutospacing="1" w:after="100" w:afterAutospacing="1" w:line="240" w:lineRule="auto"/>
        <w:rPr>
          <w:ins w:id="2879" w:author="Unknown"/>
          <w:rFonts w:ascii="Times New Roman" w:eastAsia="Times New Roman" w:hAnsi="Times New Roman" w:cs="Times New Roman"/>
          <w:sz w:val="24"/>
          <w:szCs w:val="24"/>
        </w:rPr>
      </w:pPr>
      <w:ins w:id="2880"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85"/>
        </w:numPr>
        <w:spacing w:before="100" w:beforeAutospacing="1" w:after="100" w:afterAutospacing="1" w:line="240" w:lineRule="auto"/>
        <w:rPr>
          <w:ins w:id="2881" w:author="Unknown"/>
          <w:rFonts w:ascii="Times New Roman" w:eastAsia="Times New Roman" w:hAnsi="Times New Roman" w:cs="Times New Roman"/>
          <w:sz w:val="24"/>
          <w:szCs w:val="24"/>
        </w:rPr>
      </w:pPr>
      <w:ins w:id="288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83" w:author="Unknown"/>
          <w:rFonts w:ascii="Times New Roman" w:eastAsia="Times New Roman" w:hAnsi="Times New Roman" w:cs="Times New Roman"/>
          <w:sz w:val="24"/>
          <w:szCs w:val="24"/>
        </w:rPr>
      </w:pPr>
      <w:ins w:id="2884" w:author="Unknown">
        <w:r w:rsidRPr="00414614">
          <w:rPr>
            <w:rFonts w:ascii="Times New Roman" w:eastAsia="Times New Roman" w:hAnsi="Times New Roman" w:cs="Times New Roman"/>
            <w:sz w:val="24"/>
            <w:szCs w:val="24"/>
          </w:rPr>
          <w:lastRenderedPageBreak/>
          <w:t>                a = a*10;   </w:t>
        </w:r>
      </w:ins>
    </w:p>
    <w:p w:rsidR="00414614" w:rsidRPr="00414614" w:rsidRDefault="00414614" w:rsidP="00414614">
      <w:pPr>
        <w:numPr>
          <w:ilvl w:val="0"/>
          <w:numId w:val="85"/>
        </w:numPr>
        <w:spacing w:before="100" w:beforeAutospacing="1" w:after="100" w:afterAutospacing="1" w:line="240" w:lineRule="auto"/>
        <w:rPr>
          <w:ins w:id="2885" w:author="Unknown"/>
          <w:rFonts w:ascii="Times New Roman" w:eastAsia="Times New Roman" w:hAnsi="Times New Roman" w:cs="Times New Roman"/>
          <w:sz w:val="24"/>
          <w:szCs w:val="24"/>
        </w:rPr>
      </w:pPr>
      <w:ins w:id="2886" w:author="Unknown">
        <w:r w:rsidRPr="00414614">
          <w:rPr>
            <w:rFonts w:ascii="Times New Roman" w:eastAsia="Times New Roman" w:hAnsi="Times New Roman" w:cs="Times New Roman"/>
            <w:sz w:val="24"/>
            <w:szCs w:val="24"/>
          </w:rPr>
          <w:t>                throw new Exception();   </w:t>
        </w:r>
      </w:ins>
    </w:p>
    <w:p w:rsidR="00414614" w:rsidRPr="00414614" w:rsidRDefault="00414614" w:rsidP="00414614">
      <w:pPr>
        <w:numPr>
          <w:ilvl w:val="0"/>
          <w:numId w:val="85"/>
        </w:numPr>
        <w:spacing w:before="100" w:beforeAutospacing="1" w:after="100" w:afterAutospacing="1" w:line="240" w:lineRule="auto"/>
        <w:rPr>
          <w:ins w:id="2887" w:author="Unknown"/>
          <w:rFonts w:ascii="Times New Roman" w:eastAsia="Times New Roman" w:hAnsi="Times New Roman" w:cs="Times New Roman"/>
          <w:sz w:val="24"/>
          <w:szCs w:val="24"/>
        </w:rPr>
      </w:pPr>
      <w:ins w:id="2888" w:author="Unknown">
        <w:r w:rsidRPr="00414614">
          <w:rPr>
            <w:rFonts w:ascii="Times New Roman" w:eastAsia="Times New Roman" w:hAnsi="Times New Roman" w:cs="Times New Roman"/>
            <w:sz w:val="24"/>
            <w:szCs w:val="24"/>
          </w:rPr>
          <w:t>            }catch(Exception e){  </w:t>
        </w:r>
      </w:ins>
    </w:p>
    <w:p w:rsidR="00414614" w:rsidRPr="00414614" w:rsidRDefault="00414614" w:rsidP="00414614">
      <w:pPr>
        <w:numPr>
          <w:ilvl w:val="0"/>
          <w:numId w:val="85"/>
        </w:numPr>
        <w:spacing w:before="100" w:beforeAutospacing="1" w:after="100" w:afterAutospacing="1" w:line="240" w:lineRule="auto"/>
        <w:rPr>
          <w:ins w:id="2889" w:author="Unknown"/>
          <w:rFonts w:ascii="Times New Roman" w:eastAsia="Times New Roman" w:hAnsi="Times New Roman" w:cs="Times New Roman"/>
          <w:sz w:val="24"/>
          <w:szCs w:val="24"/>
        </w:rPr>
      </w:pPr>
      <w:ins w:id="2890" w:author="Unknown">
        <w:r w:rsidRPr="00414614">
          <w:rPr>
            <w:rFonts w:ascii="Times New Roman" w:eastAsia="Times New Roman" w:hAnsi="Times New Roman" w:cs="Times New Roman"/>
            <w:sz w:val="24"/>
            <w:szCs w:val="24"/>
          </w:rPr>
          <w:t>                a = a - 10;  </w:t>
        </w:r>
      </w:ins>
    </w:p>
    <w:p w:rsidR="00414614" w:rsidRPr="00414614" w:rsidRDefault="00414614" w:rsidP="00414614">
      <w:pPr>
        <w:numPr>
          <w:ilvl w:val="0"/>
          <w:numId w:val="85"/>
        </w:numPr>
        <w:spacing w:before="100" w:beforeAutospacing="1" w:after="100" w:afterAutospacing="1" w:line="240" w:lineRule="auto"/>
        <w:rPr>
          <w:ins w:id="2891" w:author="Unknown"/>
          <w:rFonts w:ascii="Times New Roman" w:eastAsia="Times New Roman" w:hAnsi="Times New Roman" w:cs="Times New Roman"/>
          <w:sz w:val="24"/>
          <w:szCs w:val="24"/>
        </w:rPr>
      </w:pPr>
      <w:ins w:id="289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93" w:author="Unknown"/>
          <w:rFonts w:ascii="Times New Roman" w:eastAsia="Times New Roman" w:hAnsi="Times New Roman" w:cs="Times New Roman"/>
          <w:sz w:val="24"/>
          <w:szCs w:val="24"/>
        </w:rPr>
      </w:pPr>
      <w:ins w:id="2894" w:author="Unknown">
        <w:r w:rsidRPr="00414614">
          <w:rPr>
            <w:rFonts w:ascii="Times New Roman" w:eastAsia="Times New Roman" w:hAnsi="Times New Roman" w:cs="Times New Roman"/>
            <w:sz w:val="24"/>
            <w:szCs w:val="24"/>
          </w:rPr>
          <w:t>        }catch(Exception e)  </w:t>
        </w:r>
      </w:ins>
    </w:p>
    <w:p w:rsidR="00414614" w:rsidRPr="00414614" w:rsidRDefault="00414614" w:rsidP="00414614">
      <w:pPr>
        <w:numPr>
          <w:ilvl w:val="0"/>
          <w:numId w:val="85"/>
        </w:numPr>
        <w:spacing w:before="100" w:beforeAutospacing="1" w:after="100" w:afterAutospacing="1" w:line="240" w:lineRule="auto"/>
        <w:rPr>
          <w:ins w:id="2895" w:author="Unknown"/>
          <w:rFonts w:ascii="Times New Roman" w:eastAsia="Times New Roman" w:hAnsi="Times New Roman" w:cs="Times New Roman"/>
          <w:sz w:val="24"/>
          <w:szCs w:val="24"/>
        </w:rPr>
      </w:pPr>
      <w:ins w:id="289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897" w:author="Unknown"/>
          <w:rFonts w:ascii="Times New Roman" w:eastAsia="Times New Roman" w:hAnsi="Times New Roman" w:cs="Times New Roman"/>
          <w:sz w:val="24"/>
          <w:szCs w:val="24"/>
        </w:rPr>
      </w:pPr>
      <w:ins w:id="2898" w:author="Unknown">
        <w:r w:rsidRPr="00414614">
          <w:rPr>
            <w:rFonts w:ascii="Times New Roman" w:eastAsia="Times New Roman" w:hAnsi="Times New Roman" w:cs="Times New Roman"/>
            <w:sz w:val="24"/>
            <w:szCs w:val="24"/>
          </w:rPr>
          <w:t>            a = a - 10;   </w:t>
        </w:r>
      </w:ins>
    </w:p>
    <w:p w:rsidR="00414614" w:rsidRPr="00414614" w:rsidRDefault="00414614" w:rsidP="00414614">
      <w:pPr>
        <w:numPr>
          <w:ilvl w:val="0"/>
          <w:numId w:val="85"/>
        </w:numPr>
        <w:spacing w:before="100" w:beforeAutospacing="1" w:after="100" w:afterAutospacing="1" w:line="240" w:lineRule="auto"/>
        <w:rPr>
          <w:ins w:id="2899" w:author="Unknown"/>
          <w:rFonts w:ascii="Times New Roman" w:eastAsia="Times New Roman" w:hAnsi="Times New Roman" w:cs="Times New Roman"/>
          <w:sz w:val="24"/>
          <w:szCs w:val="24"/>
        </w:rPr>
      </w:pPr>
      <w:ins w:id="290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901" w:author="Unknown"/>
          <w:rFonts w:ascii="Times New Roman" w:eastAsia="Times New Roman" w:hAnsi="Times New Roman" w:cs="Times New Roman"/>
          <w:sz w:val="24"/>
          <w:szCs w:val="24"/>
        </w:rPr>
      </w:pPr>
      <w:ins w:id="2902" w:author="Unknown">
        <w:r w:rsidRPr="00414614">
          <w:rPr>
            <w:rFonts w:ascii="Times New Roman" w:eastAsia="Times New Roman" w:hAnsi="Times New Roman" w:cs="Times New Roman"/>
            <w:sz w:val="24"/>
            <w:szCs w:val="24"/>
          </w:rPr>
          <w:t>        return a;  </w:t>
        </w:r>
      </w:ins>
    </w:p>
    <w:p w:rsidR="00414614" w:rsidRPr="00414614" w:rsidRDefault="00414614" w:rsidP="00414614">
      <w:pPr>
        <w:numPr>
          <w:ilvl w:val="0"/>
          <w:numId w:val="85"/>
        </w:numPr>
        <w:spacing w:before="100" w:beforeAutospacing="1" w:after="100" w:afterAutospacing="1" w:line="240" w:lineRule="auto"/>
        <w:rPr>
          <w:ins w:id="2903" w:author="Unknown"/>
          <w:rFonts w:ascii="Times New Roman" w:eastAsia="Times New Roman" w:hAnsi="Times New Roman" w:cs="Times New Roman"/>
          <w:sz w:val="24"/>
          <w:szCs w:val="24"/>
        </w:rPr>
      </w:pPr>
      <w:ins w:id="290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905" w:author="Unknown"/>
          <w:rFonts w:ascii="Times New Roman" w:eastAsia="Times New Roman" w:hAnsi="Times New Roman" w:cs="Times New Roman"/>
          <w:sz w:val="24"/>
          <w:szCs w:val="24"/>
        </w:rPr>
      </w:pPr>
      <w:ins w:id="290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85"/>
        </w:numPr>
        <w:spacing w:before="100" w:beforeAutospacing="1" w:after="100" w:afterAutospacing="1" w:line="240" w:lineRule="auto"/>
        <w:rPr>
          <w:ins w:id="2907" w:author="Unknown"/>
          <w:rFonts w:ascii="Times New Roman" w:eastAsia="Times New Roman" w:hAnsi="Times New Roman" w:cs="Times New Roman"/>
          <w:sz w:val="24"/>
          <w:szCs w:val="24"/>
        </w:rPr>
      </w:pPr>
      <w:ins w:id="2908"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85"/>
        </w:numPr>
        <w:spacing w:before="100" w:beforeAutospacing="1" w:after="100" w:afterAutospacing="1" w:line="240" w:lineRule="auto"/>
        <w:rPr>
          <w:ins w:id="2909" w:author="Unknown"/>
          <w:rFonts w:ascii="Times New Roman" w:eastAsia="Times New Roman" w:hAnsi="Times New Roman" w:cs="Times New Roman"/>
          <w:sz w:val="24"/>
          <w:szCs w:val="24"/>
        </w:rPr>
      </w:pPr>
      <w:ins w:id="291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911" w:author="Unknown"/>
          <w:rFonts w:ascii="Times New Roman" w:eastAsia="Times New Roman" w:hAnsi="Times New Roman" w:cs="Times New Roman"/>
          <w:sz w:val="24"/>
          <w:szCs w:val="24"/>
        </w:rPr>
      </w:pPr>
      <w:ins w:id="2912" w:author="Unknown">
        <w:r w:rsidRPr="00414614">
          <w:rPr>
            <w:rFonts w:ascii="Times New Roman" w:eastAsia="Times New Roman" w:hAnsi="Times New Roman" w:cs="Times New Roman"/>
            <w:sz w:val="24"/>
            <w:szCs w:val="24"/>
          </w:rPr>
          <w:t>        Calculation c = new Calculation(10);  </w:t>
        </w:r>
      </w:ins>
    </w:p>
    <w:p w:rsidR="00414614" w:rsidRPr="00414614" w:rsidRDefault="00414614" w:rsidP="00414614">
      <w:pPr>
        <w:numPr>
          <w:ilvl w:val="0"/>
          <w:numId w:val="85"/>
        </w:numPr>
        <w:spacing w:before="100" w:beforeAutospacing="1" w:after="100" w:afterAutospacing="1" w:line="240" w:lineRule="auto"/>
        <w:rPr>
          <w:ins w:id="2913" w:author="Unknown"/>
          <w:rFonts w:ascii="Times New Roman" w:eastAsia="Times New Roman" w:hAnsi="Times New Roman" w:cs="Times New Roman"/>
          <w:sz w:val="24"/>
          <w:szCs w:val="24"/>
        </w:rPr>
      </w:pPr>
      <w:ins w:id="2914" w:author="Unknown">
        <w:r w:rsidRPr="00414614">
          <w:rPr>
            <w:rFonts w:ascii="Times New Roman" w:eastAsia="Times New Roman" w:hAnsi="Times New Roman" w:cs="Times New Roman"/>
            <w:sz w:val="24"/>
            <w:szCs w:val="24"/>
          </w:rPr>
          <w:t>        int result = c.add();  </w:t>
        </w:r>
      </w:ins>
    </w:p>
    <w:p w:rsidR="00414614" w:rsidRPr="00414614" w:rsidRDefault="00414614" w:rsidP="00414614">
      <w:pPr>
        <w:numPr>
          <w:ilvl w:val="0"/>
          <w:numId w:val="85"/>
        </w:numPr>
        <w:spacing w:before="100" w:beforeAutospacing="1" w:after="100" w:afterAutospacing="1" w:line="240" w:lineRule="auto"/>
        <w:rPr>
          <w:ins w:id="2915" w:author="Unknown"/>
          <w:rFonts w:ascii="Times New Roman" w:eastAsia="Times New Roman" w:hAnsi="Times New Roman" w:cs="Times New Roman"/>
          <w:sz w:val="24"/>
          <w:szCs w:val="24"/>
        </w:rPr>
      </w:pPr>
      <w:ins w:id="2916" w:author="Unknown">
        <w:r w:rsidRPr="00414614">
          <w:rPr>
            <w:rFonts w:ascii="Times New Roman" w:eastAsia="Times New Roman" w:hAnsi="Times New Roman" w:cs="Times New Roman"/>
            <w:sz w:val="24"/>
            <w:szCs w:val="24"/>
          </w:rPr>
          <w:t>        System.out.println("result = "+result);  </w:t>
        </w:r>
      </w:ins>
    </w:p>
    <w:p w:rsidR="00414614" w:rsidRPr="00414614" w:rsidRDefault="00414614" w:rsidP="00414614">
      <w:pPr>
        <w:numPr>
          <w:ilvl w:val="0"/>
          <w:numId w:val="85"/>
        </w:numPr>
        <w:spacing w:before="100" w:beforeAutospacing="1" w:after="100" w:afterAutospacing="1" w:line="240" w:lineRule="auto"/>
        <w:rPr>
          <w:ins w:id="2917" w:author="Unknown"/>
          <w:rFonts w:ascii="Times New Roman" w:eastAsia="Times New Roman" w:hAnsi="Times New Roman" w:cs="Times New Roman"/>
          <w:sz w:val="24"/>
          <w:szCs w:val="24"/>
        </w:rPr>
      </w:pPr>
      <w:ins w:id="291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5"/>
        </w:numPr>
        <w:spacing w:before="100" w:beforeAutospacing="1" w:after="100" w:afterAutospacing="1" w:line="240" w:lineRule="auto"/>
        <w:rPr>
          <w:ins w:id="2919" w:author="Unknown"/>
          <w:rFonts w:ascii="Times New Roman" w:eastAsia="Times New Roman" w:hAnsi="Times New Roman" w:cs="Times New Roman"/>
          <w:sz w:val="24"/>
          <w:szCs w:val="24"/>
        </w:rPr>
      </w:pPr>
      <w:ins w:id="2920"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2921" w:author="Unknown"/>
          <w:rFonts w:ascii="Times New Roman" w:eastAsia="Times New Roman" w:hAnsi="Times New Roman" w:cs="Times New Roman"/>
          <w:sz w:val="24"/>
          <w:szCs w:val="24"/>
        </w:rPr>
      </w:pPr>
      <w:ins w:id="2922"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3" w:author="Unknown"/>
          <w:rFonts w:ascii="Courier New" w:eastAsia="Times New Roman" w:hAnsi="Courier New" w:cs="Courier New"/>
          <w:sz w:val="20"/>
          <w:szCs w:val="20"/>
        </w:rPr>
      </w:pPr>
      <w:ins w:id="2924" w:author="Unknown">
        <w:r w:rsidRPr="00414614">
          <w:rPr>
            <w:rFonts w:ascii="Courier New" w:eastAsia="Times New Roman" w:hAnsi="Courier New" w:cs="Courier New"/>
            <w:sz w:val="20"/>
            <w:szCs w:val="20"/>
          </w:rPr>
          <w:t>result = 290</w:t>
        </w:r>
      </w:ins>
    </w:p>
    <w:p w:rsidR="00414614" w:rsidRPr="00414614" w:rsidRDefault="00414614" w:rsidP="00414614">
      <w:pPr>
        <w:spacing w:before="100" w:beforeAutospacing="1" w:after="100" w:afterAutospacing="1" w:line="240" w:lineRule="auto"/>
        <w:rPr>
          <w:ins w:id="2925" w:author="Unknown"/>
          <w:rFonts w:ascii="Times New Roman" w:eastAsia="Times New Roman" w:hAnsi="Times New Roman" w:cs="Times New Roman"/>
          <w:sz w:val="24"/>
          <w:szCs w:val="24"/>
        </w:rPr>
      </w:pPr>
      <w:ins w:id="2926"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2927" w:author="Unknown"/>
          <w:rFonts w:ascii="Times New Roman" w:eastAsia="Times New Roman" w:hAnsi="Times New Roman" w:cs="Times New Roman"/>
          <w:sz w:val="24"/>
          <w:szCs w:val="24"/>
        </w:rPr>
      </w:pPr>
      <w:ins w:id="2928" w:author="Unknown">
        <w:r w:rsidRPr="00414614">
          <w:rPr>
            <w:rFonts w:ascii="Times New Roman" w:eastAsia="Times New Roman" w:hAnsi="Times New Roman" w:cs="Times New Roman"/>
            <w:sz w:val="24"/>
            <w:szCs w:val="24"/>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ins>
    </w:p>
    <w:p w:rsidR="00414614" w:rsidRPr="00414614" w:rsidRDefault="00414614" w:rsidP="00414614">
      <w:pPr>
        <w:spacing w:after="0" w:line="240" w:lineRule="auto"/>
        <w:rPr>
          <w:ins w:id="2929" w:author="Unknown"/>
          <w:rFonts w:ascii="Times New Roman" w:eastAsia="Times New Roman" w:hAnsi="Times New Roman" w:cs="Times New Roman"/>
          <w:sz w:val="24"/>
          <w:szCs w:val="24"/>
        </w:rPr>
      </w:pPr>
      <w:ins w:id="2930" w:author="Unknown">
        <w:r w:rsidRPr="00414614">
          <w:rPr>
            <w:rFonts w:ascii="Times New Roman" w:eastAsia="Times New Roman" w:hAnsi="Times New Roman" w:cs="Times New Roman"/>
            <w:sz w:val="24"/>
            <w:szCs w:val="24"/>
          </w:rPr>
          <w:pict>
            <v:rect id="_x0000_i1183"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2931" w:author="Unknown"/>
          <w:rFonts w:ascii="Times New Roman" w:eastAsia="Times New Roman" w:hAnsi="Times New Roman" w:cs="Times New Roman"/>
          <w:b/>
          <w:bCs/>
          <w:sz w:val="36"/>
          <w:szCs w:val="36"/>
        </w:rPr>
      </w:pPr>
      <w:ins w:id="2932" w:author="Unknown">
        <w:r w:rsidRPr="00414614">
          <w:rPr>
            <w:rFonts w:ascii="Times New Roman" w:eastAsia="Times New Roman" w:hAnsi="Times New Roman" w:cs="Times New Roman"/>
            <w:b/>
            <w:bCs/>
            <w:sz w:val="36"/>
            <w:szCs w:val="36"/>
          </w:rPr>
          <w:t>Java: String Handling Interview Questions</w:t>
        </w:r>
      </w:ins>
    </w:p>
    <w:p w:rsidR="00414614" w:rsidRPr="00414614" w:rsidRDefault="00414614" w:rsidP="00414614">
      <w:pPr>
        <w:spacing w:before="100" w:beforeAutospacing="1" w:after="100" w:afterAutospacing="1" w:line="240" w:lineRule="auto"/>
        <w:rPr>
          <w:ins w:id="2933" w:author="Unknown"/>
          <w:rFonts w:ascii="Times New Roman" w:eastAsia="Times New Roman" w:hAnsi="Times New Roman" w:cs="Times New Roman"/>
          <w:sz w:val="24"/>
          <w:szCs w:val="24"/>
        </w:rPr>
      </w:pPr>
      <w:ins w:id="2934" w:author="Unknown">
        <w:r w:rsidRPr="00414614">
          <w:rPr>
            <w:rFonts w:ascii="Times New Roman" w:eastAsia="Times New Roman" w:hAnsi="Times New Roman" w:cs="Times New Roman"/>
            <w:sz w:val="24"/>
            <w:szCs w:val="24"/>
          </w:rPr>
          <w:t>There is given a list of string handling interview questions with short and pointed answers. If you know any string handling interview question, kindly post it in the comment section.</w:t>
        </w:r>
      </w:ins>
    </w:p>
    <w:p w:rsidR="00414614" w:rsidRPr="00414614" w:rsidRDefault="00414614" w:rsidP="00414614">
      <w:pPr>
        <w:spacing w:after="0" w:line="240" w:lineRule="auto"/>
        <w:rPr>
          <w:ins w:id="2935" w:author="Unknown"/>
          <w:rFonts w:ascii="Times New Roman" w:eastAsia="Times New Roman" w:hAnsi="Times New Roman" w:cs="Times New Roman"/>
          <w:sz w:val="24"/>
          <w:szCs w:val="24"/>
        </w:rPr>
      </w:pPr>
      <w:ins w:id="2936" w:author="Unknown">
        <w:r w:rsidRPr="00414614">
          <w:rPr>
            <w:rFonts w:ascii="Times New Roman" w:eastAsia="Times New Roman" w:hAnsi="Times New Roman" w:cs="Times New Roman"/>
            <w:sz w:val="24"/>
            <w:szCs w:val="24"/>
          </w:rPr>
          <w:pict>
            <v:rect id="_x0000_i118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937" w:author="Unknown"/>
          <w:rFonts w:ascii="Times New Roman" w:eastAsia="Times New Roman" w:hAnsi="Times New Roman" w:cs="Times New Roman"/>
          <w:b/>
          <w:bCs/>
          <w:sz w:val="27"/>
          <w:szCs w:val="27"/>
        </w:rPr>
      </w:pPr>
      <w:ins w:id="2938" w:author="Unknown">
        <w:r w:rsidRPr="00414614">
          <w:rPr>
            <w:rFonts w:ascii="Times New Roman" w:eastAsia="Times New Roman" w:hAnsi="Times New Roman" w:cs="Times New Roman"/>
            <w:b/>
            <w:bCs/>
            <w:sz w:val="27"/>
            <w:szCs w:val="27"/>
          </w:rPr>
          <w:t>149) What is String Pool?</w:t>
        </w:r>
      </w:ins>
    </w:p>
    <w:p w:rsidR="00414614" w:rsidRPr="00414614" w:rsidRDefault="00414614" w:rsidP="00414614">
      <w:pPr>
        <w:spacing w:before="100" w:beforeAutospacing="1" w:after="100" w:afterAutospacing="1" w:line="240" w:lineRule="auto"/>
        <w:rPr>
          <w:ins w:id="2939" w:author="Unknown"/>
          <w:rFonts w:ascii="Times New Roman" w:eastAsia="Times New Roman" w:hAnsi="Times New Roman" w:cs="Times New Roman"/>
          <w:sz w:val="24"/>
          <w:szCs w:val="24"/>
        </w:rPr>
      </w:pPr>
      <w:ins w:id="2940" w:author="Unknown">
        <w:r w:rsidRPr="00414614">
          <w:rPr>
            <w:rFonts w:ascii="Times New Roman" w:eastAsia="Times New Roman" w:hAnsi="Times New Roman" w:cs="Times New Roman"/>
            <w:sz w:val="24"/>
            <w:szCs w:val="24"/>
          </w:rPr>
          <w:lastRenderedPageBreak/>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ins>
    </w:p>
    <w:p w:rsidR="00414614" w:rsidRPr="00414614" w:rsidRDefault="00414614" w:rsidP="00414614">
      <w:pPr>
        <w:spacing w:after="0" w:line="240" w:lineRule="auto"/>
        <w:rPr>
          <w:ins w:id="2941"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5925" cy="4876800"/>
            <wp:effectExtent l="19050" t="0" r="9525" b="0"/>
            <wp:docPr id="284" name="Picture 284"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Java string literal"/>
                    <pic:cNvPicPr>
                      <a:picLocks noChangeAspect="1" noChangeArrowheads="1"/>
                    </pic:cNvPicPr>
                  </pic:nvPicPr>
                  <pic:blipFill>
                    <a:blip r:embed="rId30"/>
                    <a:srcRect/>
                    <a:stretch>
                      <a:fillRect/>
                    </a:stretch>
                  </pic:blipFill>
                  <pic:spPr bwMode="auto">
                    <a:xfrm>
                      <a:off x="0" y="0"/>
                      <a:ext cx="5495925" cy="4876800"/>
                    </a:xfrm>
                    <a:prstGeom prst="rect">
                      <a:avLst/>
                    </a:prstGeom>
                    <a:noFill/>
                    <a:ln w="9525">
                      <a:noFill/>
                      <a:miter lim="800000"/>
                      <a:headEnd/>
                      <a:tailEnd/>
                    </a:ln>
                  </pic:spPr>
                </pic:pic>
              </a:graphicData>
            </a:graphic>
          </wp:inline>
        </w:drawing>
      </w:r>
    </w:p>
    <w:p w:rsidR="00414614" w:rsidRPr="00414614" w:rsidRDefault="00414614" w:rsidP="00414614">
      <w:pPr>
        <w:spacing w:after="0" w:line="240" w:lineRule="auto"/>
        <w:rPr>
          <w:ins w:id="2942" w:author="Unknown"/>
          <w:rFonts w:ascii="Times New Roman" w:eastAsia="Times New Roman" w:hAnsi="Times New Roman" w:cs="Times New Roman"/>
          <w:sz w:val="24"/>
          <w:szCs w:val="24"/>
        </w:rPr>
      </w:pPr>
      <w:ins w:id="2943" w:author="Unknown">
        <w:r w:rsidRPr="00414614">
          <w:rPr>
            <w:rFonts w:ascii="Times New Roman" w:eastAsia="Times New Roman" w:hAnsi="Times New Roman" w:cs="Times New Roman"/>
            <w:sz w:val="24"/>
            <w:szCs w:val="24"/>
          </w:rPr>
          <w:pict>
            <v:rect id="_x0000_i118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944" w:author="Unknown"/>
          <w:rFonts w:ascii="Times New Roman" w:eastAsia="Times New Roman" w:hAnsi="Times New Roman" w:cs="Times New Roman"/>
          <w:b/>
          <w:bCs/>
          <w:sz w:val="27"/>
          <w:szCs w:val="27"/>
        </w:rPr>
      </w:pPr>
      <w:ins w:id="2945" w:author="Unknown">
        <w:r w:rsidRPr="00414614">
          <w:rPr>
            <w:rFonts w:ascii="Times New Roman" w:eastAsia="Times New Roman" w:hAnsi="Times New Roman" w:cs="Times New Roman"/>
            <w:b/>
            <w:bCs/>
            <w:sz w:val="27"/>
            <w:szCs w:val="27"/>
          </w:rPr>
          <w:t>150) What is the meaning of immutable regarding String?</w:t>
        </w:r>
      </w:ins>
    </w:p>
    <w:p w:rsidR="00414614" w:rsidRPr="00414614" w:rsidRDefault="00414614" w:rsidP="00414614">
      <w:pPr>
        <w:spacing w:before="100" w:beforeAutospacing="1" w:after="100" w:afterAutospacing="1" w:line="240" w:lineRule="auto"/>
        <w:rPr>
          <w:ins w:id="2946" w:author="Unknown"/>
          <w:rFonts w:ascii="Times New Roman" w:eastAsia="Times New Roman" w:hAnsi="Times New Roman" w:cs="Times New Roman"/>
          <w:sz w:val="24"/>
          <w:szCs w:val="24"/>
        </w:rPr>
      </w:pPr>
      <w:ins w:id="2947" w:author="Unknown">
        <w:r w:rsidRPr="00414614">
          <w:rPr>
            <w:rFonts w:ascii="Times New Roman" w:eastAsia="Times New Roman" w:hAnsi="Times New Roman" w:cs="Times New Roman"/>
            <w:sz w:val="24"/>
            <w:szCs w:val="24"/>
          </w:rPr>
          <w:t>The simple meaning of immutable is unmodifiable or unchangeable. In Java, String is immutable, i.e., once string object has been created, its value can't be changed. Consider the following example for better understanding.</w:t>
        </w:r>
      </w:ins>
    </w:p>
    <w:p w:rsidR="00414614" w:rsidRPr="00414614" w:rsidRDefault="00414614" w:rsidP="00414614">
      <w:pPr>
        <w:numPr>
          <w:ilvl w:val="0"/>
          <w:numId w:val="86"/>
        </w:numPr>
        <w:spacing w:before="100" w:beforeAutospacing="1" w:after="100" w:afterAutospacing="1" w:line="240" w:lineRule="auto"/>
        <w:rPr>
          <w:ins w:id="2948" w:author="Unknown"/>
          <w:rFonts w:ascii="Times New Roman" w:eastAsia="Times New Roman" w:hAnsi="Times New Roman" w:cs="Times New Roman"/>
          <w:sz w:val="24"/>
          <w:szCs w:val="24"/>
        </w:rPr>
      </w:pPr>
      <w:ins w:id="2949" w:author="Unknown">
        <w:r w:rsidRPr="00414614">
          <w:rPr>
            <w:rFonts w:ascii="Times New Roman" w:eastAsia="Times New Roman" w:hAnsi="Times New Roman" w:cs="Times New Roman"/>
            <w:sz w:val="24"/>
            <w:szCs w:val="24"/>
          </w:rPr>
          <w:t>class Testimmutablestring{  </w:t>
        </w:r>
      </w:ins>
    </w:p>
    <w:p w:rsidR="00414614" w:rsidRPr="00414614" w:rsidRDefault="00414614" w:rsidP="00414614">
      <w:pPr>
        <w:numPr>
          <w:ilvl w:val="0"/>
          <w:numId w:val="86"/>
        </w:numPr>
        <w:spacing w:before="100" w:beforeAutospacing="1" w:after="100" w:afterAutospacing="1" w:line="240" w:lineRule="auto"/>
        <w:rPr>
          <w:ins w:id="2950" w:author="Unknown"/>
          <w:rFonts w:ascii="Times New Roman" w:eastAsia="Times New Roman" w:hAnsi="Times New Roman" w:cs="Times New Roman"/>
          <w:sz w:val="24"/>
          <w:szCs w:val="24"/>
        </w:rPr>
      </w:pPr>
      <w:ins w:id="2951"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86"/>
        </w:numPr>
        <w:spacing w:before="100" w:beforeAutospacing="1" w:after="100" w:afterAutospacing="1" w:line="240" w:lineRule="auto"/>
        <w:rPr>
          <w:ins w:id="2952" w:author="Unknown"/>
          <w:rFonts w:ascii="Times New Roman" w:eastAsia="Times New Roman" w:hAnsi="Times New Roman" w:cs="Times New Roman"/>
          <w:sz w:val="24"/>
          <w:szCs w:val="24"/>
        </w:rPr>
      </w:pPr>
      <w:ins w:id="2953" w:author="Unknown">
        <w:r w:rsidRPr="00414614">
          <w:rPr>
            <w:rFonts w:ascii="Times New Roman" w:eastAsia="Times New Roman" w:hAnsi="Times New Roman" w:cs="Times New Roman"/>
            <w:sz w:val="24"/>
            <w:szCs w:val="24"/>
          </w:rPr>
          <w:t>   String s="Sachin";  </w:t>
        </w:r>
      </w:ins>
    </w:p>
    <w:p w:rsidR="00414614" w:rsidRPr="00414614" w:rsidRDefault="00414614" w:rsidP="00414614">
      <w:pPr>
        <w:numPr>
          <w:ilvl w:val="0"/>
          <w:numId w:val="86"/>
        </w:numPr>
        <w:spacing w:before="100" w:beforeAutospacing="1" w:after="100" w:afterAutospacing="1" w:line="240" w:lineRule="auto"/>
        <w:rPr>
          <w:ins w:id="2954" w:author="Unknown"/>
          <w:rFonts w:ascii="Times New Roman" w:eastAsia="Times New Roman" w:hAnsi="Times New Roman" w:cs="Times New Roman"/>
          <w:sz w:val="24"/>
          <w:szCs w:val="24"/>
        </w:rPr>
      </w:pPr>
      <w:ins w:id="2955" w:author="Unknown">
        <w:r w:rsidRPr="00414614">
          <w:rPr>
            <w:rFonts w:ascii="Times New Roman" w:eastAsia="Times New Roman" w:hAnsi="Times New Roman" w:cs="Times New Roman"/>
            <w:sz w:val="24"/>
            <w:szCs w:val="24"/>
          </w:rPr>
          <w:t>   s.concat(" Tendulkar");//concat() method appends the string at the end  </w:t>
        </w:r>
      </w:ins>
    </w:p>
    <w:p w:rsidR="00414614" w:rsidRPr="00414614" w:rsidRDefault="00414614" w:rsidP="00414614">
      <w:pPr>
        <w:numPr>
          <w:ilvl w:val="0"/>
          <w:numId w:val="86"/>
        </w:numPr>
        <w:spacing w:before="100" w:beforeAutospacing="1" w:after="100" w:afterAutospacing="1" w:line="240" w:lineRule="auto"/>
        <w:rPr>
          <w:ins w:id="2956" w:author="Unknown"/>
          <w:rFonts w:ascii="Times New Roman" w:eastAsia="Times New Roman" w:hAnsi="Times New Roman" w:cs="Times New Roman"/>
          <w:sz w:val="24"/>
          <w:szCs w:val="24"/>
        </w:rPr>
      </w:pPr>
      <w:ins w:id="2957" w:author="Unknown">
        <w:r w:rsidRPr="00414614">
          <w:rPr>
            <w:rFonts w:ascii="Times New Roman" w:eastAsia="Times New Roman" w:hAnsi="Times New Roman" w:cs="Times New Roman"/>
            <w:sz w:val="24"/>
            <w:szCs w:val="24"/>
          </w:rPr>
          <w:lastRenderedPageBreak/>
          <w:t>   System.out.println(s);//will print Sachin because strings are immutable objects  </w:t>
        </w:r>
      </w:ins>
    </w:p>
    <w:p w:rsidR="00414614" w:rsidRPr="00414614" w:rsidRDefault="00414614" w:rsidP="00414614">
      <w:pPr>
        <w:numPr>
          <w:ilvl w:val="0"/>
          <w:numId w:val="86"/>
        </w:numPr>
        <w:spacing w:before="100" w:beforeAutospacing="1" w:after="100" w:afterAutospacing="1" w:line="240" w:lineRule="auto"/>
        <w:rPr>
          <w:ins w:id="2958" w:author="Unknown"/>
          <w:rFonts w:ascii="Times New Roman" w:eastAsia="Times New Roman" w:hAnsi="Times New Roman" w:cs="Times New Roman"/>
          <w:sz w:val="24"/>
          <w:szCs w:val="24"/>
        </w:rPr>
      </w:pPr>
      <w:ins w:id="29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86"/>
        </w:numPr>
        <w:spacing w:before="100" w:beforeAutospacing="1" w:after="100" w:afterAutospacing="1" w:line="240" w:lineRule="auto"/>
        <w:rPr>
          <w:ins w:id="2960" w:author="Unknown"/>
          <w:rFonts w:ascii="Times New Roman" w:eastAsia="Times New Roman" w:hAnsi="Times New Roman" w:cs="Times New Roman"/>
          <w:sz w:val="24"/>
          <w:szCs w:val="24"/>
        </w:rPr>
      </w:pPr>
      <w:ins w:id="2961"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2962" w:author="Unknown"/>
          <w:rFonts w:ascii="Times New Roman" w:eastAsia="Times New Roman" w:hAnsi="Times New Roman" w:cs="Times New Roman"/>
          <w:sz w:val="24"/>
          <w:szCs w:val="24"/>
        </w:rPr>
      </w:pPr>
      <w:ins w:id="2963"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"http://www.javatpoint.com/opr/test.jsp?filename=Testimmutablestring"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2964" w:author="Unknown"/>
          <w:rFonts w:ascii="Times New Roman" w:eastAsia="Times New Roman" w:hAnsi="Times New Roman" w:cs="Times New Roman"/>
          <w:sz w:val="24"/>
          <w:szCs w:val="24"/>
        </w:rPr>
      </w:pPr>
      <w:ins w:id="2965"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6" w:author="Unknown"/>
          <w:rFonts w:ascii="Courier New" w:eastAsia="Times New Roman" w:hAnsi="Courier New" w:cs="Courier New"/>
          <w:sz w:val="20"/>
          <w:szCs w:val="20"/>
        </w:rPr>
      </w:pPr>
      <w:ins w:id="2967" w:author="Unknown">
        <w:r w:rsidRPr="00414614">
          <w:rPr>
            <w:rFonts w:ascii="Courier New" w:eastAsia="Times New Roman" w:hAnsi="Courier New" w:cs="Courier New"/>
            <w:sz w:val="20"/>
            <w:szCs w:val="20"/>
          </w:rPr>
          <w:t>Sachin</w:t>
        </w:r>
      </w:ins>
    </w:p>
    <w:p w:rsidR="00414614" w:rsidRPr="00414614" w:rsidRDefault="00414614" w:rsidP="00414614">
      <w:pPr>
        <w:spacing w:after="0" w:line="240" w:lineRule="auto"/>
        <w:rPr>
          <w:ins w:id="2968" w:author="Unknown"/>
          <w:rFonts w:ascii="Times New Roman" w:eastAsia="Times New Roman" w:hAnsi="Times New Roman" w:cs="Times New Roman"/>
          <w:sz w:val="24"/>
          <w:szCs w:val="24"/>
        </w:rPr>
      </w:pPr>
      <w:ins w:id="2969"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"https://www.javatpoint.com/immutable-string"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970" w:author="Unknown"/>
          <w:rFonts w:ascii="Times New Roman" w:eastAsia="Times New Roman" w:hAnsi="Times New Roman" w:cs="Times New Roman"/>
          <w:sz w:val="24"/>
          <w:szCs w:val="24"/>
        </w:rPr>
      </w:pPr>
      <w:ins w:id="2971" w:author="Unknown">
        <w:r w:rsidRPr="00414614">
          <w:rPr>
            <w:rFonts w:ascii="Times New Roman" w:eastAsia="Times New Roman" w:hAnsi="Times New Roman" w:cs="Times New Roman"/>
            <w:sz w:val="24"/>
            <w:szCs w:val="24"/>
          </w:rPr>
          <w:pict>
            <v:rect id="_x0000_i118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972" w:author="Unknown"/>
          <w:rFonts w:ascii="Times New Roman" w:eastAsia="Times New Roman" w:hAnsi="Times New Roman" w:cs="Times New Roman"/>
          <w:b/>
          <w:bCs/>
          <w:sz w:val="27"/>
          <w:szCs w:val="27"/>
        </w:rPr>
      </w:pPr>
      <w:ins w:id="2973" w:author="Unknown">
        <w:r w:rsidRPr="00414614">
          <w:rPr>
            <w:rFonts w:ascii="Times New Roman" w:eastAsia="Times New Roman" w:hAnsi="Times New Roman" w:cs="Times New Roman"/>
            <w:b/>
            <w:bCs/>
            <w:sz w:val="27"/>
            <w:szCs w:val="27"/>
          </w:rPr>
          <w:t>151) Why are the objects immutable in java?</w:t>
        </w:r>
      </w:ins>
    </w:p>
    <w:p w:rsidR="00414614" w:rsidRPr="00414614" w:rsidRDefault="00414614" w:rsidP="00414614">
      <w:pPr>
        <w:spacing w:before="100" w:beforeAutospacing="1" w:after="100" w:afterAutospacing="1" w:line="240" w:lineRule="auto"/>
        <w:rPr>
          <w:ins w:id="2974" w:author="Unknown"/>
          <w:rFonts w:ascii="Times New Roman" w:eastAsia="Times New Roman" w:hAnsi="Times New Roman" w:cs="Times New Roman"/>
          <w:sz w:val="24"/>
          <w:szCs w:val="24"/>
        </w:rPr>
      </w:pPr>
      <w:ins w:id="2975" w:author="Unknown">
        <w:r w:rsidRPr="00414614">
          <w:rPr>
            <w:rFonts w:ascii="Times New Roman" w:eastAsia="Times New Roman" w:hAnsi="Times New Roman" w:cs="Times New Roman"/>
            <w:sz w:val="24"/>
            <w:szCs w:val="24"/>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ins>
    </w:p>
    <w:p w:rsidR="00414614" w:rsidRPr="00414614" w:rsidRDefault="00414614" w:rsidP="00414614">
      <w:pPr>
        <w:spacing w:after="0" w:line="240" w:lineRule="auto"/>
        <w:rPr>
          <w:ins w:id="297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5086350"/>
            <wp:effectExtent l="19050" t="0" r="9525" b="0"/>
            <wp:docPr id="287" name="Picture 28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eap diagram"/>
                    <pic:cNvPicPr>
                      <a:picLocks noChangeAspect="1" noChangeArrowheads="1"/>
                    </pic:cNvPicPr>
                  </pic:nvPicPr>
                  <pic:blipFill>
                    <a:blip r:embed="rId31"/>
                    <a:srcRect/>
                    <a:stretch>
                      <a:fillRect/>
                    </a:stretch>
                  </pic:blipFill>
                  <pic:spPr bwMode="auto">
                    <a:xfrm>
                      <a:off x="0" y="0"/>
                      <a:ext cx="6181725" cy="5086350"/>
                    </a:xfrm>
                    <a:prstGeom prst="rect">
                      <a:avLst/>
                    </a:prstGeom>
                    <a:noFill/>
                    <a:ln w="9525">
                      <a:noFill/>
                      <a:miter lim="800000"/>
                      <a:headEnd/>
                      <a:tailEnd/>
                    </a:ln>
                  </pic:spPr>
                </pic:pic>
              </a:graphicData>
            </a:graphic>
          </wp:inline>
        </w:drawing>
      </w:r>
      <w:ins w:id="2977" w:author="Unknown">
        <w:r w:rsidRPr="00414614">
          <w:rPr>
            <w:rFonts w:ascii="Times New Roman" w:eastAsia="Times New Roman" w:hAnsi="Times New Roman" w:cs="Times New Roman"/>
            <w:sz w:val="24"/>
            <w:szCs w:val="24"/>
          </w:rPr>
          <w:br/>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"https://www.javatpoint.com/immutable-string"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2978" w:author="Unknown"/>
          <w:rFonts w:ascii="Times New Roman" w:eastAsia="Times New Roman" w:hAnsi="Times New Roman" w:cs="Times New Roman"/>
          <w:sz w:val="24"/>
          <w:szCs w:val="24"/>
        </w:rPr>
      </w:pPr>
      <w:ins w:id="2979" w:author="Unknown">
        <w:r w:rsidRPr="00414614">
          <w:rPr>
            <w:rFonts w:ascii="Times New Roman" w:eastAsia="Times New Roman" w:hAnsi="Times New Roman" w:cs="Times New Roman"/>
            <w:sz w:val="24"/>
            <w:szCs w:val="24"/>
          </w:rPr>
          <w:pict>
            <v:rect id="_x0000_i118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2980" w:author="Unknown"/>
          <w:rFonts w:ascii="Times New Roman" w:eastAsia="Times New Roman" w:hAnsi="Times New Roman" w:cs="Times New Roman"/>
          <w:b/>
          <w:bCs/>
          <w:sz w:val="27"/>
          <w:szCs w:val="27"/>
        </w:rPr>
      </w:pPr>
      <w:ins w:id="2981" w:author="Unknown">
        <w:r w:rsidRPr="00414614">
          <w:rPr>
            <w:rFonts w:ascii="Times New Roman" w:eastAsia="Times New Roman" w:hAnsi="Times New Roman" w:cs="Times New Roman"/>
            <w:b/>
            <w:bCs/>
            <w:sz w:val="27"/>
            <w:szCs w:val="27"/>
          </w:rPr>
          <w:t>152) How many ways can we create the string object?</w:t>
        </w:r>
      </w:ins>
    </w:p>
    <w:p w:rsidR="00414614" w:rsidRPr="00414614" w:rsidRDefault="00414614" w:rsidP="00414614">
      <w:pPr>
        <w:spacing w:before="100" w:beforeAutospacing="1" w:after="100" w:afterAutospacing="1" w:line="240" w:lineRule="auto"/>
        <w:outlineLvl w:val="2"/>
        <w:rPr>
          <w:ins w:id="2982" w:author="Unknown"/>
          <w:rFonts w:ascii="Times New Roman" w:eastAsia="Times New Roman" w:hAnsi="Times New Roman" w:cs="Times New Roman"/>
          <w:b/>
          <w:bCs/>
          <w:sz w:val="27"/>
          <w:szCs w:val="27"/>
        </w:rPr>
      </w:pPr>
      <w:ins w:id="2983" w:author="Unknown">
        <w:r w:rsidRPr="00414614">
          <w:rPr>
            <w:rFonts w:ascii="Times New Roman" w:eastAsia="Times New Roman" w:hAnsi="Times New Roman" w:cs="Times New Roman"/>
            <w:b/>
            <w:bCs/>
            <w:sz w:val="27"/>
            <w:szCs w:val="27"/>
          </w:rPr>
          <w:t>1) String Literal</w:t>
        </w:r>
      </w:ins>
    </w:p>
    <w:p w:rsidR="00414614" w:rsidRPr="00414614" w:rsidRDefault="00414614" w:rsidP="00414614">
      <w:pPr>
        <w:spacing w:before="100" w:beforeAutospacing="1" w:after="100" w:afterAutospacing="1" w:line="240" w:lineRule="auto"/>
        <w:rPr>
          <w:ins w:id="2984" w:author="Unknown"/>
          <w:rFonts w:ascii="Times New Roman" w:eastAsia="Times New Roman" w:hAnsi="Times New Roman" w:cs="Times New Roman"/>
          <w:sz w:val="24"/>
          <w:szCs w:val="24"/>
        </w:rPr>
      </w:pPr>
      <w:ins w:id="2985" w:author="Unknown">
        <w:r w:rsidRPr="00414614">
          <w:rPr>
            <w:rFonts w:ascii="Times New Roman" w:eastAsia="Times New Roman" w:hAnsi="Times New Roman" w:cs="Times New Roman"/>
            <w:sz w:val="24"/>
            <w:szCs w:val="24"/>
          </w:rPr>
          <w:t>Java String literal is created by using double quotes. For Example:</w:t>
        </w:r>
      </w:ins>
    </w:p>
    <w:p w:rsidR="00414614" w:rsidRPr="00414614" w:rsidRDefault="00414614" w:rsidP="00414614">
      <w:pPr>
        <w:numPr>
          <w:ilvl w:val="0"/>
          <w:numId w:val="87"/>
        </w:numPr>
        <w:spacing w:before="100" w:beforeAutospacing="1" w:after="100" w:afterAutospacing="1" w:line="240" w:lineRule="auto"/>
        <w:rPr>
          <w:ins w:id="2986" w:author="Unknown"/>
          <w:rFonts w:ascii="Times New Roman" w:eastAsia="Times New Roman" w:hAnsi="Times New Roman" w:cs="Times New Roman"/>
          <w:sz w:val="24"/>
          <w:szCs w:val="24"/>
        </w:rPr>
      </w:pPr>
      <w:ins w:id="2987" w:author="Unknown">
        <w:r w:rsidRPr="00414614">
          <w:rPr>
            <w:rFonts w:ascii="Times New Roman" w:eastAsia="Times New Roman" w:hAnsi="Times New Roman" w:cs="Times New Roman"/>
            <w:sz w:val="24"/>
            <w:szCs w:val="24"/>
          </w:rPr>
          <w:t>String s="welcome";  </w:t>
        </w:r>
      </w:ins>
    </w:p>
    <w:p w:rsidR="00414614" w:rsidRPr="00414614" w:rsidRDefault="00414614" w:rsidP="00414614">
      <w:pPr>
        <w:spacing w:before="100" w:beforeAutospacing="1" w:after="100" w:afterAutospacing="1" w:line="240" w:lineRule="auto"/>
        <w:rPr>
          <w:ins w:id="2988" w:author="Unknown"/>
          <w:rFonts w:ascii="Times New Roman" w:eastAsia="Times New Roman" w:hAnsi="Times New Roman" w:cs="Times New Roman"/>
          <w:sz w:val="24"/>
          <w:szCs w:val="24"/>
        </w:rPr>
      </w:pPr>
      <w:ins w:id="2989" w:author="Unknown">
        <w:r w:rsidRPr="00414614">
          <w:rPr>
            <w:rFonts w:ascii="Times New Roman" w:eastAsia="Times New Roman" w:hAnsi="Times New Roman" w:cs="Times New Roman"/>
            <w:sz w:val="24"/>
            <w:szCs w:val="24"/>
          </w:rP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414614">
          <w:rPr>
            <w:rFonts w:ascii="Times New Roman" w:eastAsia="Times New Roman" w:hAnsi="Times New Roman" w:cs="Times New Roman"/>
            <w:b/>
            <w:bCs/>
            <w:sz w:val="24"/>
            <w:szCs w:val="24"/>
          </w:rPr>
          <w:t>string constant pool</w:t>
        </w:r>
        <w:r w:rsidRPr="00414614">
          <w:rPr>
            <w:rFonts w:ascii="Times New Roman" w:eastAsia="Times New Roman" w:hAnsi="Times New Roman" w:cs="Times New Roman"/>
            <w:sz w:val="24"/>
            <w:szCs w:val="24"/>
          </w:rPr>
          <w:t xml:space="preserve"> For example: </w:t>
        </w:r>
      </w:ins>
    </w:p>
    <w:p w:rsidR="00414614" w:rsidRPr="00414614" w:rsidRDefault="00414614" w:rsidP="00414614">
      <w:pPr>
        <w:numPr>
          <w:ilvl w:val="0"/>
          <w:numId w:val="88"/>
        </w:numPr>
        <w:spacing w:before="100" w:beforeAutospacing="1" w:after="100" w:afterAutospacing="1" w:line="240" w:lineRule="auto"/>
        <w:rPr>
          <w:ins w:id="2990" w:author="Unknown"/>
          <w:rFonts w:ascii="Times New Roman" w:eastAsia="Times New Roman" w:hAnsi="Times New Roman" w:cs="Times New Roman"/>
          <w:sz w:val="24"/>
          <w:szCs w:val="24"/>
        </w:rPr>
      </w:pPr>
      <w:ins w:id="2991" w:author="Unknown">
        <w:r w:rsidRPr="00414614">
          <w:rPr>
            <w:rFonts w:ascii="Times New Roman" w:eastAsia="Times New Roman" w:hAnsi="Times New Roman" w:cs="Times New Roman"/>
            <w:sz w:val="24"/>
            <w:szCs w:val="24"/>
          </w:rPr>
          <w:lastRenderedPageBreak/>
          <w:t>String s1="Welcome";  </w:t>
        </w:r>
      </w:ins>
    </w:p>
    <w:p w:rsidR="00414614" w:rsidRPr="00414614" w:rsidRDefault="00414614" w:rsidP="00414614">
      <w:pPr>
        <w:numPr>
          <w:ilvl w:val="0"/>
          <w:numId w:val="88"/>
        </w:numPr>
        <w:spacing w:before="100" w:beforeAutospacing="1" w:after="100" w:afterAutospacing="1" w:line="240" w:lineRule="auto"/>
        <w:rPr>
          <w:ins w:id="2992" w:author="Unknown"/>
          <w:rFonts w:ascii="Times New Roman" w:eastAsia="Times New Roman" w:hAnsi="Times New Roman" w:cs="Times New Roman"/>
          <w:sz w:val="24"/>
          <w:szCs w:val="24"/>
        </w:rPr>
      </w:pPr>
      <w:ins w:id="2993" w:author="Unknown">
        <w:r w:rsidRPr="00414614">
          <w:rPr>
            <w:rFonts w:ascii="Times New Roman" w:eastAsia="Times New Roman" w:hAnsi="Times New Roman" w:cs="Times New Roman"/>
            <w:sz w:val="24"/>
            <w:szCs w:val="24"/>
          </w:rPr>
          <w:t>String s2="Welcome";//It doesn't create a new instance  </w:t>
        </w:r>
      </w:ins>
    </w:p>
    <w:p w:rsidR="00414614" w:rsidRPr="00414614" w:rsidRDefault="00414614" w:rsidP="00414614">
      <w:pPr>
        <w:spacing w:before="100" w:beforeAutospacing="1" w:after="100" w:afterAutospacing="1" w:line="240" w:lineRule="auto"/>
        <w:outlineLvl w:val="2"/>
        <w:rPr>
          <w:ins w:id="2994" w:author="Unknown"/>
          <w:rFonts w:ascii="Times New Roman" w:eastAsia="Times New Roman" w:hAnsi="Times New Roman" w:cs="Times New Roman"/>
          <w:b/>
          <w:bCs/>
          <w:sz w:val="27"/>
          <w:szCs w:val="27"/>
        </w:rPr>
      </w:pPr>
      <w:ins w:id="2995" w:author="Unknown">
        <w:r w:rsidRPr="00414614">
          <w:rPr>
            <w:rFonts w:ascii="Times New Roman" w:eastAsia="Times New Roman" w:hAnsi="Times New Roman" w:cs="Times New Roman"/>
            <w:b/>
            <w:bCs/>
            <w:sz w:val="27"/>
            <w:szCs w:val="27"/>
          </w:rPr>
          <w:t>2) By new keyword</w:t>
        </w:r>
      </w:ins>
    </w:p>
    <w:p w:rsidR="00414614" w:rsidRPr="00414614" w:rsidRDefault="00414614" w:rsidP="00414614">
      <w:pPr>
        <w:numPr>
          <w:ilvl w:val="0"/>
          <w:numId w:val="89"/>
        </w:numPr>
        <w:spacing w:before="100" w:beforeAutospacing="1" w:after="100" w:afterAutospacing="1" w:line="240" w:lineRule="auto"/>
        <w:rPr>
          <w:ins w:id="2996" w:author="Unknown"/>
          <w:rFonts w:ascii="Times New Roman" w:eastAsia="Times New Roman" w:hAnsi="Times New Roman" w:cs="Times New Roman"/>
          <w:sz w:val="24"/>
          <w:szCs w:val="24"/>
        </w:rPr>
      </w:pPr>
      <w:ins w:id="2997" w:author="Unknown">
        <w:r w:rsidRPr="00414614">
          <w:rPr>
            <w:rFonts w:ascii="Times New Roman" w:eastAsia="Times New Roman" w:hAnsi="Times New Roman" w:cs="Times New Roman"/>
            <w:sz w:val="24"/>
            <w:szCs w:val="24"/>
          </w:rPr>
          <w:t>String s=new String("Welcome");//creates two objects and one reference variable  </w:t>
        </w:r>
      </w:ins>
    </w:p>
    <w:p w:rsidR="00414614" w:rsidRPr="00414614" w:rsidRDefault="00414614" w:rsidP="00414614">
      <w:pPr>
        <w:spacing w:before="100" w:beforeAutospacing="1" w:after="100" w:afterAutospacing="1" w:line="240" w:lineRule="auto"/>
        <w:rPr>
          <w:ins w:id="2998" w:author="Unknown"/>
          <w:rFonts w:ascii="Times New Roman" w:eastAsia="Times New Roman" w:hAnsi="Times New Roman" w:cs="Times New Roman"/>
          <w:sz w:val="24"/>
          <w:szCs w:val="24"/>
        </w:rPr>
      </w:pPr>
      <w:ins w:id="2999" w:author="Unknown">
        <w:r w:rsidRPr="00414614">
          <w:rPr>
            <w:rFonts w:ascii="Times New Roman" w:eastAsia="Times New Roman" w:hAnsi="Times New Roman" w:cs="Times New Roman"/>
            <w:sz w:val="24"/>
            <w:szCs w:val="24"/>
          </w:rPr>
          <w:t xml:space="preserve">In such case, JVM will create a new string object in normal (non-pool) heap memory, and the literal "Welcome" will be placed in the constant string pool. The variable s will refer to the object in a heap (non-pool). </w:t>
        </w:r>
      </w:ins>
    </w:p>
    <w:p w:rsidR="00414614" w:rsidRPr="00414614" w:rsidRDefault="00414614" w:rsidP="00414614">
      <w:pPr>
        <w:spacing w:after="0" w:line="240" w:lineRule="auto"/>
        <w:rPr>
          <w:ins w:id="3000" w:author="Unknown"/>
          <w:rFonts w:ascii="Times New Roman" w:eastAsia="Times New Roman" w:hAnsi="Times New Roman" w:cs="Times New Roman"/>
          <w:sz w:val="24"/>
          <w:szCs w:val="24"/>
        </w:rPr>
      </w:pPr>
      <w:ins w:id="3001" w:author="Unknown">
        <w:r w:rsidRPr="00414614">
          <w:rPr>
            <w:rFonts w:ascii="Times New Roman" w:eastAsia="Times New Roman" w:hAnsi="Times New Roman" w:cs="Times New Roman"/>
            <w:sz w:val="24"/>
            <w:szCs w:val="24"/>
          </w:rPr>
          <w:pict>
            <v:rect id="_x0000_i118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002" w:author="Unknown"/>
          <w:rFonts w:ascii="Times New Roman" w:eastAsia="Times New Roman" w:hAnsi="Times New Roman" w:cs="Times New Roman"/>
          <w:b/>
          <w:bCs/>
          <w:sz w:val="27"/>
          <w:szCs w:val="27"/>
        </w:rPr>
      </w:pPr>
      <w:ins w:id="3003" w:author="Unknown">
        <w:r w:rsidRPr="00414614">
          <w:rPr>
            <w:rFonts w:ascii="Times New Roman" w:eastAsia="Times New Roman" w:hAnsi="Times New Roman" w:cs="Times New Roman"/>
            <w:b/>
            <w:bCs/>
            <w:sz w:val="27"/>
            <w:szCs w:val="27"/>
          </w:rPr>
          <w:t>153) How many objects will be created in the following code?</w:t>
        </w:r>
      </w:ins>
    </w:p>
    <w:p w:rsidR="00414614" w:rsidRPr="00414614" w:rsidRDefault="00414614" w:rsidP="00414614">
      <w:pPr>
        <w:numPr>
          <w:ilvl w:val="0"/>
          <w:numId w:val="90"/>
        </w:numPr>
        <w:spacing w:before="100" w:beforeAutospacing="1" w:after="100" w:afterAutospacing="1" w:line="240" w:lineRule="auto"/>
        <w:rPr>
          <w:ins w:id="3004" w:author="Unknown"/>
          <w:rFonts w:ascii="Times New Roman" w:eastAsia="Times New Roman" w:hAnsi="Times New Roman" w:cs="Times New Roman"/>
          <w:sz w:val="24"/>
          <w:szCs w:val="24"/>
        </w:rPr>
      </w:pPr>
      <w:ins w:id="3005" w:author="Unknown">
        <w:r w:rsidRPr="00414614">
          <w:rPr>
            <w:rFonts w:ascii="Times New Roman" w:eastAsia="Times New Roman" w:hAnsi="Times New Roman" w:cs="Times New Roman"/>
            <w:sz w:val="24"/>
            <w:szCs w:val="24"/>
          </w:rPr>
          <w:t>String s1="Welcome";  </w:t>
        </w:r>
      </w:ins>
    </w:p>
    <w:p w:rsidR="00414614" w:rsidRPr="00414614" w:rsidRDefault="00414614" w:rsidP="00414614">
      <w:pPr>
        <w:numPr>
          <w:ilvl w:val="0"/>
          <w:numId w:val="90"/>
        </w:numPr>
        <w:spacing w:before="100" w:beforeAutospacing="1" w:after="100" w:afterAutospacing="1" w:line="240" w:lineRule="auto"/>
        <w:rPr>
          <w:ins w:id="3006" w:author="Unknown"/>
          <w:rFonts w:ascii="Times New Roman" w:eastAsia="Times New Roman" w:hAnsi="Times New Roman" w:cs="Times New Roman"/>
          <w:sz w:val="24"/>
          <w:szCs w:val="24"/>
        </w:rPr>
      </w:pPr>
      <w:ins w:id="3007" w:author="Unknown">
        <w:r w:rsidRPr="00414614">
          <w:rPr>
            <w:rFonts w:ascii="Times New Roman" w:eastAsia="Times New Roman" w:hAnsi="Times New Roman" w:cs="Times New Roman"/>
            <w:sz w:val="24"/>
            <w:szCs w:val="24"/>
          </w:rPr>
          <w:t>String s2="Welcome";  </w:t>
        </w:r>
      </w:ins>
    </w:p>
    <w:p w:rsidR="00414614" w:rsidRPr="00414614" w:rsidRDefault="00414614" w:rsidP="00414614">
      <w:pPr>
        <w:numPr>
          <w:ilvl w:val="0"/>
          <w:numId w:val="90"/>
        </w:numPr>
        <w:spacing w:before="100" w:beforeAutospacing="1" w:after="100" w:afterAutospacing="1" w:line="240" w:lineRule="auto"/>
        <w:rPr>
          <w:ins w:id="3008" w:author="Unknown"/>
          <w:rFonts w:ascii="Times New Roman" w:eastAsia="Times New Roman" w:hAnsi="Times New Roman" w:cs="Times New Roman"/>
          <w:sz w:val="24"/>
          <w:szCs w:val="24"/>
        </w:rPr>
      </w:pPr>
      <w:ins w:id="3009" w:author="Unknown">
        <w:r w:rsidRPr="00414614">
          <w:rPr>
            <w:rFonts w:ascii="Times New Roman" w:eastAsia="Times New Roman" w:hAnsi="Times New Roman" w:cs="Times New Roman"/>
            <w:sz w:val="24"/>
            <w:szCs w:val="24"/>
          </w:rPr>
          <w:t>String s3="Welcome";  </w:t>
        </w:r>
      </w:ins>
    </w:p>
    <w:p w:rsidR="00414614" w:rsidRPr="00414614" w:rsidRDefault="00414614" w:rsidP="00414614">
      <w:pPr>
        <w:spacing w:before="100" w:beforeAutospacing="1" w:after="100" w:afterAutospacing="1" w:line="240" w:lineRule="auto"/>
        <w:rPr>
          <w:ins w:id="3010" w:author="Unknown"/>
          <w:rFonts w:ascii="Times New Roman" w:eastAsia="Times New Roman" w:hAnsi="Times New Roman" w:cs="Times New Roman"/>
          <w:sz w:val="24"/>
          <w:szCs w:val="24"/>
        </w:rPr>
      </w:pPr>
      <w:ins w:id="3011" w:author="Unknown">
        <w:r w:rsidRPr="00414614">
          <w:rPr>
            <w:rFonts w:ascii="Times New Roman" w:eastAsia="Times New Roman" w:hAnsi="Times New Roman" w:cs="Times New Roman"/>
            <w:sz w:val="24"/>
            <w:szCs w:val="24"/>
          </w:rPr>
          <w:t>Only one object will be created using the above code because strings in Java are immutable.</w:t>
        </w:r>
      </w:ins>
    </w:p>
    <w:p w:rsidR="00414614" w:rsidRPr="00414614" w:rsidRDefault="00414614" w:rsidP="00414614">
      <w:pPr>
        <w:spacing w:after="0" w:line="240" w:lineRule="auto"/>
        <w:rPr>
          <w:ins w:id="3012" w:author="Unknown"/>
          <w:rFonts w:ascii="Times New Roman" w:eastAsia="Times New Roman" w:hAnsi="Times New Roman" w:cs="Times New Roman"/>
          <w:sz w:val="24"/>
          <w:szCs w:val="24"/>
        </w:rPr>
      </w:pPr>
      <w:ins w:id="3013"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"https://www.javatpoint.com/string-handling-in-java"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014" w:author="Unknown"/>
          <w:rFonts w:ascii="Times New Roman" w:eastAsia="Times New Roman" w:hAnsi="Times New Roman" w:cs="Times New Roman"/>
          <w:sz w:val="24"/>
          <w:szCs w:val="24"/>
        </w:rPr>
      </w:pPr>
      <w:ins w:id="3015" w:author="Unknown">
        <w:r w:rsidRPr="00414614">
          <w:rPr>
            <w:rFonts w:ascii="Times New Roman" w:eastAsia="Times New Roman" w:hAnsi="Times New Roman" w:cs="Times New Roman"/>
            <w:sz w:val="24"/>
            <w:szCs w:val="24"/>
          </w:rPr>
          <w:pict>
            <v:rect id="_x0000_i118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016" w:author="Unknown"/>
          <w:rFonts w:ascii="Times New Roman" w:eastAsia="Times New Roman" w:hAnsi="Times New Roman" w:cs="Times New Roman"/>
          <w:b/>
          <w:bCs/>
          <w:sz w:val="27"/>
          <w:szCs w:val="27"/>
        </w:rPr>
      </w:pPr>
      <w:ins w:id="3017" w:author="Unknown">
        <w:r w:rsidRPr="00414614">
          <w:rPr>
            <w:rFonts w:ascii="Times New Roman" w:eastAsia="Times New Roman" w:hAnsi="Times New Roman" w:cs="Times New Roman"/>
            <w:b/>
            <w:bCs/>
            <w:sz w:val="27"/>
            <w:szCs w:val="27"/>
          </w:rPr>
          <w:t>154) Why java uses the concept of the string literal?</w:t>
        </w:r>
      </w:ins>
    </w:p>
    <w:p w:rsidR="00414614" w:rsidRPr="00414614" w:rsidRDefault="00414614" w:rsidP="00414614">
      <w:pPr>
        <w:spacing w:before="100" w:beforeAutospacing="1" w:after="100" w:afterAutospacing="1" w:line="240" w:lineRule="auto"/>
        <w:rPr>
          <w:ins w:id="3018" w:author="Unknown"/>
          <w:rFonts w:ascii="Times New Roman" w:eastAsia="Times New Roman" w:hAnsi="Times New Roman" w:cs="Times New Roman"/>
          <w:sz w:val="24"/>
          <w:szCs w:val="24"/>
        </w:rPr>
      </w:pPr>
      <w:ins w:id="3019" w:author="Unknown">
        <w:r w:rsidRPr="00414614">
          <w:rPr>
            <w:rFonts w:ascii="Times New Roman" w:eastAsia="Times New Roman" w:hAnsi="Times New Roman" w:cs="Times New Roman"/>
            <w:sz w:val="24"/>
            <w:szCs w:val="24"/>
          </w:rPr>
          <w:t xml:space="preserve">To make Java more memory efficient (because no new objects are created if it exists already in the string constant pool). </w:t>
        </w:r>
      </w:ins>
    </w:p>
    <w:p w:rsidR="00414614" w:rsidRPr="00414614" w:rsidRDefault="00414614" w:rsidP="00414614">
      <w:pPr>
        <w:spacing w:after="0" w:line="240" w:lineRule="auto"/>
        <w:rPr>
          <w:ins w:id="3020" w:author="Unknown"/>
          <w:rFonts w:ascii="Times New Roman" w:eastAsia="Times New Roman" w:hAnsi="Times New Roman" w:cs="Times New Roman"/>
          <w:sz w:val="24"/>
          <w:szCs w:val="24"/>
        </w:rPr>
      </w:pPr>
      <w:ins w:id="302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"https://www.javatpoint.com/string-handling-in-java"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022" w:author="Unknown"/>
          <w:rFonts w:ascii="Times New Roman" w:eastAsia="Times New Roman" w:hAnsi="Times New Roman" w:cs="Times New Roman"/>
          <w:sz w:val="24"/>
          <w:szCs w:val="24"/>
        </w:rPr>
      </w:pPr>
      <w:ins w:id="3023" w:author="Unknown">
        <w:r w:rsidRPr="00414614">
          <w:rPr>
            <w:rFonts w:ascii="Times New Roman" w:eastAsia="Times New Roman" w:hAnsi="Times New Roman" w:cs="Times New Roman"/>
            <w:sz w:val="24"/>
            <w:szCs w:val="24"/>
          </w:rPr>
          <w:pict>
            <v:rect id="_x0000_i119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024" w:author="Unknown"/>
          <w:rFonts w:ascii="Times New Roman" w:eastAsia="Times New Roman" w:hAnsi="Times New Roman" w:cs="Times New Roman"/>
          <w:b/>
          <w:bCs/>
          <w:sz w:val="27"/>
          <w:szCs w:val="27"/>
        </w:rPr>
      </w:pPr>
      <w:ins w:id="3025" w:author="Unknown">
        <w:r w:rsidRPr="00414614">
          <w:rPr>
            <w:rFonts w:ascii="Times New Roman" w:eastAsia="Times New Roman" w:hAnsi="Times New Roman" w:cs="Times New Roman"/>
            <w:b/>
            <w:bCs/>
            <w:sz w:val="27"/>
            <w:szCs w:val="27"/>
          </w:rPr>
          <w:t>155) How many objects will be created in the following code?</w:t>
        </w:r>
      </w:ins>
    </w:p>
    <w:p w:rsidR="00414614" w:rsidRPr="00414614" w:rsidRDefault="00414614" w:rsidP="00414614">
      <w:pPr>
        <w:numPr>
          <w:ilvl w:val="0"/>
          <w:numId w:val="91"/>
        </w:numPr>
        <w:spacing w:before="100" w:beforeAutospacing="1" w:after="100" w:afterAutospacing="1" w:line="240" w:lineRule="auto"/>
        <w:rPr>
          <w:ins w:id="3026" w:author="Unknown"/>
          <w:rFonts w:ascii="Times New Roman" w:eastAsia="Times New Roman" w:hAnsi="Times New Roman" w:cs="Times New Roman"/>
          <w:sz w:val="24"/>
          <w:szCs w:val="24"/>
        </w:rPr>
      </w:pPr>
      <w:ins w:id="3027" w:author="Unknown">
        <w:r w:rsidRPr="00414614">
          <w:rPr>
            <w:rFonts w:ascii="Times New Roman" w:eastAsia="Times New Roman" w:hAnsi="Times New Roman" w:cs="Times New Roman"/>
            <w:sz w:val="24"/>
            <w:szCs w:val="24"/>
          </w:rPr>
          <w:t>String s = new String("Welcome");  </w:t>
        </w:r>
      </w:ins>
    </w:p>
    <w:p w:rsidR="00414614" w:rsidRPr="00414614" w:rsidRDefault="00414614" w:rsidP="00414614">
      <w:pPr>
        <w:spacing w:before="100" w:beforeAutospacing="1" w:after="100" w:afterAutospacing="1" w:line="240" w:lineRule="auto"/>
        <w:rPr>
          <w:ins w:id="3028" w:author="Unknown"/>
          <w:rFonts w:ascii="Times New Roman" w:eastAsia="Times New Roman" w:hAnsi="Times New Roman" w:cs="Times New Roman"/>
          <w:sz w:val="24"/>
          <w:szCs w:val="24"/>
        </w:rPr>
      </w:pPr>
      <w:ins w:id="3029" w:author="Unknown">
        <w:r w:rsidRPr="00414614">
          <w:rPr>
            <w:rFonts w:ascii="Times New Roman" w:eastAsia="Times New Roman" w:hAnsi="Times New Roman" w:cs="Times New Roman"/>
            <w:sz w:val="24"/>
            <w:szCs w:val="24"/>
          </w:rPr>
          <w:t xml:space="preserve">Two objects, one in string constant pool and other in non-pool(heap). </w:t>
        </w:r>
      </w:ins>
    </w:p>
    <w:p w:rsidR="00414614" w:rsidRPr="00414614" w:rsidRDefault="00414614" w:rsidP="00414614">
      <w:pPr>
        <w:spacing w:after="0" w:line="240" w:lineRule="auto"/>
        <w:rPr>
          <w:ins w:id="3030" w:author="Unknown"/>
          <w:rFonts w:ascii="Times New Roman" w:eastAsia="Times New Roman" w:hAnsi="Times New Roman" w:cs="Times New Roman"/>
          <w:sz w:val="24"/>
          <w:szCs w:val="24"/>
        </w:rPr>
      </w:pPr>
      <w:ins w:id="3031"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"https://www.javatpoint.com/string-handling-in-java"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032" w:author="Unknown"/>
          <w:rFonts w:ascii="Times New Roman" w:eastAsia="Times New Roman" w:hAnsi="Times New Roman" w:cs="Times New Roman"/>
          <w:sz w:val="24"/>
          <w:szCs w:val="24"/>
        </w:rPr>
      </w:pPr>
      <w:ins w:id="3033" w:author="Unknown">
        <w:r w:rsidRPr="00414614">
          <w:rPr>
            <w:rFonts w:ascii="Times New Roman" w:eastAsia="Times New Roman" w:hAnsi="Times New Roman" w:cs="Times New Roman"/>
            <w:sz w:val="24"/>
            <w:szCs w:val="24"/>
          </w:rPr>
          <w:pict>
            <v:rect id="_x0000_i119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034" w:author="Unknown"/>
          <w:rFonts w:ascii="Times New Roman" w:eastAsia="Times New Roman" w:hAnsi="Times New Roman" w:cs="Times New Roman"/>
          <w:b/>
          <w:bCs/>
          <w:sz w:val="27"/>
          <w:szCs w:val="27"/>
        </w:rPr>
      </w:pPr>
      <w:ins w:id="3035" w:author="Unknown">
        <w:r w:rsidRPr="00414614">
          <w:rPr>
            <w:rFonts w:ascii="Times New Roman" w:eastAsia="Times New Roman" w:hAnsi="Times New Roman" w:cs="Times New Roman"/>
            <w:b/>
            <w:bCs/>
            <w:sz w:val="27"/>
            <w:szCs w:val="27"/>
          </w:rPr>
          <w:t>156) What is the output of the following Java program?</w:t>
        </w:r>
      </w:ins>
    </w:p>
    <w:p w:rsidR="00414614" w:rsidRPr="00414614" w:rsidRDefault="00414614" w:rsidP="00414614">
      <w:pPr>
        <w:numPr>
          <w:ilvl w:val="0"/>
          <w:numId w:val="92"/>
        </w:numPr>
        <w:spacing w:before="100" w:beforeAutospacing="1" w:after="100" w:afterAutospacing="1" w:line="240" w:lineRule="auto"/>
        <w:rPr>
          <w:ins w:id="3036" w:author="Unknown"/>
          <w:rFonts w:ascii="Times New Roman" w:eastAsia="Times New Roman" w:hAnsi="Times New Roman" w:cs="Times New Roman"/>
          <w:sz w:val="24"/>
          <w:szCs w:val="24"/>
        </w:rPr>
      </w:pPr>
      <w:ins w:id="3037"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92"/>
        </w:numPr>
        <w:spacing w:before="100" w:beforeAutospacing="1" w:after="100" w:afterAutospacing="1" w:line="240" w:lineRule="auto"/>
        <w:rPr>
          <w:ins w:id="3038" w:author="Unknown"/>
          <w:rFonts w:ascii="Times New Roman" w:eastAsia="Times New Roman" w:hAnsi="Times New Roman" w:cs="Times New Roman"/>
          <w:sz w:val="24"/>
          <w:szCs w:val="24"/>
        </w:rPr>
      </w:pPr>
      <w:ins w:id="303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2"/>
        </w:numPr>
        <w:spacing w:before="100" w:beforeAutospacing="1" w:after="100" w:afterAutospacing="1" w:line="240" w:lineRule="auto"/>
        <w:rPr>
          <w:ins w:id="3040" w:author="Unknown"/>
          <w:rFonts w:ascii="Times New Roman" w:eastAsia="Times New Roman" w:hAnsi="Times New Roman" w:cs="Times New Roman"/>
          <w:sz w:val="24"/>
          <w:szCs w:val="24"/>
        </w:rPr>
      </w:pPr>
      <w:ins w:id="3041"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92"/>
        </w:numPr>
        <w:spacing w:before="100" w:beforeAutospacing="1" w:after="100" w:afterAutospacing="1" w:line="240" w:lineRule="auto"/>
        <w:rPr>
          <w:ins w:id="3042" w:author="Unknown"/>
          <w:rFonts w:ascii="Times New Roman" w:eastAsia="Times New Roman" w:hAnsi="Times New Roman" w:cs="Times New Roman"/>
          <w:sz w:val="24"/>
          <w:szCs w:val="24"/>
        </w:rPr>
      </w:pPr>
      <w:ins w:id="3043"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92"/>
        </w:numPr>
        <w:spacing w:before="100" w:beforeAutospacing="1" w:after="100" w:afterAutospacing="1" w:line="240" w:lineRule="auto"/>
        <w:rPr>
          <w:ins w:id="3044" w:author="Unknown"/>
          <w:rFonts w:ascii="Times New Roman" w:eastAsia="Times New Roman" w:hAnsi="Times New Roman" w:cs="Times New Roman"/>
          <w:sz w:val="24"/>
          <w:szCs w:val="24"/>
        </w:rPr>
      </w:pPr>
      <w:ins w:id="3045" w:author="Unknown">
        <w:r w:rsidRPr="00414614">
          <w:rPr>
            <w:rFonts w:ascii="Times New Roman" w:eastAsia="Times New Roman" w:hAnsi="Times New Roman" w:cs="Times New Roman"/>
            <w:sz w:val="24"/>
            <w:szCs w:val="24"/>
          </w:rPr>
          <w:t>      String a = new String("Sharma is a good player");  </w:t>
        </w:r>
      </w:ins>
    </w:p>
    <w:p w:rsidR="00414614" w:rsidRPr="00414614" w:rsidRDefault="00414614" w:rsidP="00414614">
      <w:pPr>
        <w:numPr>
          <w:ilvl w:val="0"/>
          <w:numId w:val="92"/>
        </w:numPr>
        <w:spacing w:before="100" w:beforeAutospacing="1" w:after="100" w:afterAutospacing="1" w:line="240" w:lineRule="auto"/>
        <w:rPr>
          <w:ins w:id="3046" w:author="Unknown"/>
          <w:rFonts w:ascii="Times New Roman" w:eastAsia="Times New Roman" w:hAnsi="Times New Roman" w:cs="Times New Roman"/>
          <w:sz w:val="24"/>
          <w:szCs w:val="24"/>
        </w:rPr>
      </w:pPr>
      <w:ins w:id="3047" w:author="Unknown">
        <w:r w:rsidRPr="00414614">
          <w:rPr>
            <w:rFonts w:ascii="Times New Roman" w:eastAsia="Times New Roman" w:hAnsi="Times New Roman" w:cs="Times New Roman"/>
            <w:sz w:val="24"/>
            <w:szCs w:val="24"/>
          </w:rPr>
          <w:t>      String b = "Sharma is a good player";  </w:t>
        </w:r>
      </w:ins>
    </w:p>
    <w:p w:rsidR="00414614" w:rsidRPr="00414614" w:rsidRDefault="00414614" w:rsidP="00414614">
      <w:pPr>
        <w:numPr>
          <w:ilvl w:val="0"/>
          <w:numId w:val="92"/>
        </w:numPr>
        <w:spacing w:before="100" w:beforeAutospacing="1" w:after="100" w:afterAutospacing="1" w:line="240" w:lineRule="auto"/>
        <w:rPr>
          <w:ins w:id="3048" w:author="Unknown"/>
          <w:rFonts w:ascii="Times New Roman" w:eastAsia="Times New Roman" w:hAnsi="Times New Roman" w:cs="Times New Roman"/>
          <w:sz w:val="24"/>
          <w:szCs w:val="24"/>
        </w:rPr>
      </w:pPr>
      <w:ins w:id="3049" w:author="Unknown">
        <w:r w:rsidRPr="00414614">
          <w:rPr>
            <w:rFonts w:ascii="Times New Roman" w:eastAsia="Times New Roman" w:hAnsi="Times New Roman" w:cs="Times New Roman"/>
            <w:sz w:val="24"/>
            <w:szCs w:val="24"/>
          </w:rPr>
          <w:t>      if(a == b)  </w:t>
        </w:r>
      </w:ins>
    </w:p>
    <w:p w:rsidR="00414614" w:rsidRPr="00414614" w:rsidRDefault="00414614" w:rsidP="00414614">
      <w:pPr>
        <w:numPr>
          <w:ilvl w:val="0"/>
          <w:numId w:val="92"/>
        </w:numPr>
        <w:spacing w:before="100" w:beforeAutospacing="1" w:after="100" w:afterAutospacing="1" w:line="240" w:lineRule="auto"/>
        <w:rPr>
          <w:ins w:id="3050" w:author="Unknown"/>
          <w:rFonts w:ascii="Times New Roman" w:eastAsia="Times New Roman" w:hAnsi="Times New Roman" w:cs="Times New Roman"/>
          <w:sz w:val="24"/>
          <w:szCs w:val="24"/>
        </w:rPr>
      </w:pPr>
      <w:ins w:id="305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2"/>
        </w:numPr>
        <w:spacing w:before="100" w:beforeAutospacing="1" w:after="100" w:afterAutospacing="1" w:line="240" w:lineRule="auto"/>
        <w:rPr>
          <w:ins w:id="3052" w:author="Unknown"/>
          <w:rFonts w:ascii="Times New Roman" w:eastAsia="Times New Roman" w:hAnsi="Times New Roman" w:cs="Times New Roman"/>
          <w:sz w:val="24"/>
          <w:szCs w:val="24"/>
        </w:rPr>
      </w:pPr>
      <w:ins w:id="3053" w:author="Unknown">
        <w:r w:rsidRPr="00414614">
          <w:rPr>
            <w:rFonts w:ascii="Times New Roman" w:eastAsia="Times New Roman" w:hAnsi="Times New Roman" w:cs="Times New Roman"/>
            <w:sz w:val="24"/>
            <w:szCs w:val="24"/>
          </w:rPr>
          <w:t>          System.out.println("a == b");  </w:t>
        </w:r>
      </w:ins>
    </w:p>
    <w:p w:rsidR="00414614" w:rsidRPr="00414614" w:rsidRDefault="00414614" w:rsidP="00414614">
      <w:pPr>
        <w:numPr>
          <w:ilvl w:val="0"/>
          <w:numId w:val="92"/>
        </w:numPr>
        <w:spacing w:before="100" w:beforeAutospacing="1" w:after="100" w:afterAutospacing="1" w:line="240" w:lineRule="auto"/>
        <w:rPr>
          <w:ins w:id="3054" w:author="Unknown"/>
          <w:rFonts w:ascii="Times New Roman" w:eastAsia="Times New Roman" w:hAnsi="Times New Roman" w:cs="Times New Roman"/>
          <w:sz w:val="24"/>
          <w:szCs w:val="24"/>
        </w:rPr>
      </w:pPr>
      <w:ins w:id="305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2"/>
        </w:numPr>
        <w:spacing w:before="100" w:beforeAutospacing="1" w:after="100" w:afterAutospacing="1" w:line="240" w:lineRule="auto"/>
        <w:rPr>
          <w:ins w:id="3056" w:author="Unknown"/>
          <w:rFonts w:ascii="Times New Roman" w:eastAsia="Times New Roman" w:hAnsi="Times New Roman" w:cs="Times New Roman"/>
          <w:sz w:val="24"/>
          <w:szCs w:val="24"/>
        </w:rPr>
      </w:pPr>
      <w:ins w:id="3057" w:author="Unknown">
        <w:r w:rsidRPr="00414614">
          <w:rPr>
            <w:rFonts w:ascii="Times New Roman" w:eastAsia="Times New Roman" w:hAnsi="Times New Roman" w:cs="Times New Roman"/>
            <w:sz w:val="24"/>
            <w:szCs w:val="24"/>
          </w:rPr>
          <w:t>      if(a.equals(b))  </w:t>
        </w:r>
      </w:ins>
    </w:p>
    <w:p w:rsidR="00414614" w:rsidRPr="00414614" w:rsidRDefault="00414614" w:rsidP="00414614">
      <w:pPr>
        <w:numPr>
          <w:ilvl w:val="0"/>
          <w:numId w:val="92"/>
        </w:numPr>
        <w:spacing w:before="100" w:beforeAutospacing="1" w:after="100" w:afterAutospacing="1" w:line="240" w:lineRule="auto"/>
        <w:rPr>
          <w:ins w:id="3058" w:author="Unknown"/>
          <w:rFonts w:ascii="Times New Roman" w:eastAsia="Times New Roman" w:hAnsi="Times New Roman" w:cs="Times New Roman"/>
          <w:sz w:val="24"/>
          <w:szCs w:val="24"/>
        </w:rPr>
      </w:pPr>
      <w:ins w:id="30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2"/>
        </w:numPr>
        <w:spacing w:before="100" w:beforeAutospacing="1" w:after="100" w:afterAutospacing="1" w:line="240" w:lineRule="auto"/>
        <w:rPr>
          <w:ins w:id="3060" w:author="Unknown"/>
          <w:rFonts w:ascii="Times New Roman" w:eastAsia="Times New Roman" w:hAnsi="Times New Roman" w:cs="Times New Roman"/>
          <w:sz w:val="24"/>
          <w:szCs w:val="24"/>
        </w:rPr>
      </w:pPr>
      <w:ins w:id="3061" w:author="Unknown">
        <w:r w:rsidRPr="00414614">
          <w:rPr>
            <w:rFonts w:ascii="Times New Roman" w:eastAsia="Times New Roman" w:hAnsi="Times New Roman" w:cs="Times New Roman"/>
            <w:sz w:val="24"/>
            <w:szCs w:val="24"/>
          </w:rPr>
          <w:t>          System.out.println("a equals b");  </w:t>
        </w:r>
      </w:ins>
    </w:p>
    <w:p w:rsidR="00414614" w:rsidRPr="00414614" w:rsidRDefault="00414614" w:rsidP="00414614">
      <w:pPr>
        <w:numPr>
          <w:ilvl w:val="0"/>
          <w:numId w:val="92"/>
        </w:numPr>
        <w:spacing w:before="100" w:beforeAutospacing="1" w:after="100" w:afterAutospacing="1" w:line="240" w:lineRule="auto"/>
        <w:rPr>
          <w:ins w:id="3062" w:author="Unknown"/>
          <w:rFonts w:ascii="Times New Roman" w:eastAsia="Times New Roman" w:hAnsi="Times New Roman" w:cs="Times New Roman"/>
          <w:sz w:val="24"/>
          <w:szCs w:val="24"/>
        </w:rPr>
      </w:pPr>
      <w:ins w:id="306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2"/>
        </w:numPr>
        <w:spacing w:before="100" w:beforeAutospacing="1" w:after="100" w:afterAutospacing="1" w:line="240" w:lineRule="auto"/>
        <w:rPr>
          <w:ins w:id="3064" w:author="Unknown"/>
          <w:rFonts w:ascii="Times New Roman" w:eastAsia="Times New Roman" w:hAnsi="Times New Roman" w:cs="Times New Roman"/>
          <w:sz w:val="24"/>
          <w:szCs w:val="24"/>
        </w:rPr>
      </w:pPr>
      <w:ins w:id="3065" w:author="Unknown">
        <w:r w:rsidRPr="00414614">
          <w:rPr>
            <w:rFonts w:ascii="Times New Roman" w:eastAsia="Times New Roman" w:hAnsi="Times New Roman" w:cs="Times New Roman"/>
            <w:sz w:val="24"/>
            <w:szCs w:val="24"/>
          </w:rPr>
          <w:t>  }  </w:t>
        </w:r>
      </w:ins>
    </w:p>
    <w:p w:rsidR="00414614" w:rsidRPr="00414614" w:rsidRDefault="00414614" w:rsidP="00414614">
      <w:pPr>
        <w:spacing w:before="100" w:beforeAutospacing="1" w:after="100" w:afterAutospacing="1" w:line="240" w:lineRule="auto"/>
        <w:rPr>
          <w:ins w:id="3066" w:author="Unknown"/>
          <w:rFonts w:ascii="Times New Roman" w:eastAsia="Times New Roman" w:hAnsi="Times New Roman" w:cs="Times New Roman"/>
          <w:sz w:val="24"/>
          <w:szCs w:val="24"/>
        </w:rPr>
      </w:pPr>
      <w:ins w:id="3067"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8" w:author="Unknown"/>
          <w:rFonts w:ascii="Courier New" w:eastAsia="Times New Roman" w:hAnsi="Courier New" w:cs="Courier New"/>
          <w:sz w:val="20"/>
          <w:szCs w:val="20"/>
        </w:rPr>
      </w:pPr>
      <w:ins w:id="3069" w:author="Unknown">
        <w:r w:rsidRPr="00414614">
          <w:rPr>
            <w:rFonts w:ascii="Courier New" w:eastAsia="Times New Roman" w:hAnsi="Courier New" w:cs="Courier New"/>
            <w:sz w:val="20"/>
            <w:szCs w:val="20"/>
          </w:rPr>
          <w:t xml:space="preserve">  a equals b</w:t>
        </w:r>
      </w:ins>
    </w:p>
    <w:p w:rsidR="00414614" w:rsidRPr="00414614" w:rsidRDefault="00414614" w:rsidP="00414614">
      <w:pPr>
        <w:spacing w:before="100" w:beforeAutospacing="1" w:after="100" w:afterAutospacing="1" w:line="240" w:lineRule="auto"/>
        <w:rPr>
          <w:ins w:id="3070" w:author="Unknown"/>
          <w:rFonts w:ascii="Times New Roman" w:eastAsia="Times New Roman" w:hAnsi="Times New Roman" w:cs="Times New Roman"/>
          <w:sz w:val="24"/>
          <w:szCs w:val="24"/>
        </w:rPr>
      </w:pPr>
      <w:ins w:id="3071"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3072" w:author="Unknown"/>
          <w:rFonts w:ascii="Times New Roman" w:eastAsia="Times New Roman" w:hAnsi="Times New Roman" w:cs="Times New Roman"/>
          <w:sz w:val="24"/>
          <w:szCs w:val="24"/>
        </w:rPr>
      </w:pPr>
      <w:ins w:id="3073" w:author="Unknown">
        <w:r w:rsidRPr="00414614">
          <w:rPr>
            <w:rFonts w:ascii="Times New Roman" w:eastAsia="Times New Roman" w:hAnsi="Times New Roman" w:cs="Times New Roman"/>
            <w:sz w:val="24"/>
            <w:szCs w:val="24"/>
          </w:rPr>
          <w:t xml:space="preserve">The operator </w:t>
        </w:r>
        <w:r w:rsidRPr="00414614">
          <w:rPr>
            <w:rFonts w:ascii="Times New Roman" w:eastAsia="Times New Roman" w:hAnsi="Times New Roman" w:cs="Times New Roman"/>
            <w:b/>
            <w:bCs/>
            <w:sz w:val="24"/>
            <w:szCs w:val="24"/>
          </w:rPr>
          <w:t>==</w:t>
        </w:r>
        <w:r w:rsidRPr="00414614">
          <w:rPr>
            <w:rFonts w:ascii="Times New Roman" w:eastAsia="Times New Roman" w:hAnsi="Times New Roman" w:cs="Times New Roman"/>
            <w:sz w:val="24"/>
            <w:szCs w:val="24"/>
          </w:rPr>
          <w:t xml:space="preserve"> also check whether the references of the two string objects are equal or not. Although both of the strings contain the same content, their references are not equal because both are created by different ways(Constructor and String literal) therefore, </w:t>
        </w:r>
        <w:r w:rsidRPr="00414614">
          <w:rPr>
            <w:rFonts w:ascii="Times New Roman" w:eastAsia="Times New Roman" w:hAnsi="Times New Roman" w:cs="Times New Roman"/>
            <w:b/>
            <w:bCs/>
            <w:sz w:val="24"/>
            <w:szCs w:val="24"/>
          </w:rPr>
          <w:t>a == b</w:t>
        </w:r>
        <w:r w:rsidRPr="00414614">
          <w:rPr>
            <w:rFonts w:ascii="Times New Roman" w:eastAsia="Times New Roman" w:hAnsi="Times New Roman" w:cs="Times New Roman"/>
            <w:sz w:val="24"/>
            <w:szCs w:val="24"/>
          </w:rPr>
          <w:t xml:space="preserve"> is unequal. On the other hand, the equal() method always check for the content. Since their content is equal hence, </w:t>
        </w:r>
        <w:r w:rsidRPr="00414614">
          <w:rPr>
            <w:rFonts w:ascii="Times New Roman" w:eastAsia="Times New Roman" w:hAnsi="Times New Roman" w:cs="Times New Roman"/>
            <w:b/>
            <w:bCs/>
            <w:sz w:val="24"/>
            <w:szCs w:val="24"/>
          </w:rPr>
          <w:t>a equals b</w:t>
        </w:r>
        <w:r w:rsidRPr="00414614">
          <w:rPr>
            <w:rFonts w:ascii="Times New Roman" w:eastAsia="Times New Roman" w:hAnsi="Times New Roman" w:cs="Times New Roman"/>
            <w:sz w:val="24"/>
            <w:szCs w:val="24"/>
          </w:rPr>
          <w:t xml:space="preserve"> is printed.</w:t>
        </w:r>
      </w:ins>
    </w:p>
    <w:p w:rsidR="00414614" w:rsidRPr="00414614" w:rsidRDefault="00414614" w:rsidP="00414614">
      <w:pPr>
        <w:spacing w:after="0" w:line="240" w:lineRule="auto"/>
        <w:rPr>
          <w:ins w:id="3074" w:author="Unknown"/>
          <w:rFonts w:ascii="Times New Roman" w:eastAsia="Times New Roman" w:hAnsi="Times New Roman" w:cs="Times New Roman"/>
          <w:sz w:val="24"/>
          <w:szCs w:val="24"/>
        </w:rPr>
      </w:pPr>
      <w:ins w:id="3075" w:author="Unknown">
        <w:r w:rsidRPr="00414614">
          <w:rPr>
            <w:rFonts w:ascii="Times New Roman" w:eastAsia="Times New Roman" w:hAnsi="Times New Roman" w:cs="Times New Roman"/>
            <w:sz w:val="24"/>
            <w:szCs w:val="24"/>
          </w:rPr>
          <w:pict>
            <v:rect id="_x0000_i119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076" w:author="Unknown"/>
          <w:rFonts w:ascii="Times New Roman" w:eastAsia="Times New Roman" w:hAnsi="Times New Roman" w:cs="Times New Roman"/>
          <w:b/>
          <w:bCs/>
          <w:sz w:val="27"/>
          <w:szCs w:val="27"/>
        </w:rPr>
      </w:pPr>
      <w:ins w:id="3077" w:author="Unknown">
        <w:r w:rsidRPr="00414614">
          <w:rPr>
            <w:rFonts w:ascii="Times New Roman" w:eastAsia="Times New Roman" w:hAnsi="Times New Roman" w:cs="Times New Roman"/>
            <w:b/>
            <w:bCs/>
            <w:sz w:val="27"/>
            <w:szCs w:val="27"/>
          </w:rPr>
          <w:t>157) What is the output of the following Java program?</w:t>
        </w:r>
      </w:ins>
    </w:p>
    <w:p w:rsidR="00414614" w:rsidRPr="00414614" w:rsidRDefault="00414614" w:rsidP="00414614">
      <w:pPr>
        <w:numPr>
          <w:ilvl w:val="0"/>
          <w:numId w:val="93"/>
        </w:numPr>
        <w:spacing w:before="100" w:beforeAutospacing="1" w:after="100" w:afterAutospacing="1" w:line="240" w:lineRule="auto"/>
        <w:rPr>
          <w:ins w:id="3078" w:author="Unknown"/>
          <w:rFonts w:ascii="Times New Roman" w:eastAsia="Times New Roman" w:hAnsi="Times New Roman" w:cs="Times New Roman"/>
          <w:sz w:val="24"/>
          <w:szCs w:val="24"/>
        </w:rPr>
      </w:pPr>
      <w:ins w:id="3079"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93"/>
        </w:numPr>
        <w:spacing w:before="100" w:beforeAutospacing="1" w:after="100" w:afterAutospacing="1" w:line="240" w:lineRule="auto"/>
        <w:rPr>
          <w:ins w:id="3080" w:author="Unknown"/>
          <w:rFonts w:ascii="Times New Roman" w:eastAsia="Times New Roman" w:hAnsi="Times New Roman" w:cs="Times New Roman"/>
          <w:sz w:val="24"/>
          <w:szCs w:val="24"/>
        </w:rPr>
      </w:pPr>
      <w:ins w:id="308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3"/>
        </w:numPr>
        <w:spacing w:before="100" w:beforeAutospacing="1" w:after="100" w:afterAutospacing="1" w:line="240" w:lineRule="auto"/>
        <w:rPr>
          <w:ins w:id="3082" w:author="Unknown"/>
          <w:rFonts w:ascii="Times New Roman" w:eastAsia="Times New Roman" w:hAnsi="Times New Roman" w:cs="Times New Roman"/>
          <w:sz w:val="24"/>
          <w:szCs w:val="24"/>
        </w:rPr>
      </w:pPr>
      <w:ins w:id="3083"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93"/>
        </w:numPr>
        <w:spacing w:before="100" w:beforeAutospacing="1" w:after="100" w:afterAutospacing="1" w:line="240" w:lineRule="auto"/>
        <w:rPr>
          <w:ins w:id="3084" w:author="Unknown"/>
          <w:rFonts w:ascii="Times New Roman" w:eastAsia="Times New Roman" w:hAnsi="Times New Roman" w:cs="Times New Roman"/>
          <w:sz w:val="24"/>
          <w:szCs w:val="24"/>
        </w:rPr>
      </w:pPr>
      <w:ins w:id="308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3"/>
        </w:numPr>
        <w:spacing w:before="100" w:beforeAutospacing="1" w:after="100" w:afterAutospacing="1" w:line="240" w:lineRule="auto"/>
        <w:rPr>
          <w:ins w:id="3086" w:author="Unknown"/>
          <w:rFonts w:ascii="Times New Roman" w:eastAsia="Times New Roman" w:hAnsi="Times New Roman" w:cs="Times New Roman"/>
          <w:sz w:val="24"/>
          <w:szCs w:val="24"/>
        </w:rPr>
      </w:pPr>
      <w:ins w:id="3087" w:author="Unknown">
        <w:r w:rsidRPr="00414614">
          <w:rPr>
            <w:rFonts w:ascii="Times New Roman" w:eastAsia="Times New Roman" w:hAnsi="Times New Roman" w:cs="Times New Roman"/>
            <w:sz w:val="24"/>
            <w:szCs w:val="24"/>
          </w:rPr>
          <w:t>        String s1 = "Sharma is a good player";  </w:t>
        </w:r>
      </w:ins>
    </w:p>
    <w:p w:rsidR="00414614" w:rsidRPr="00414614" w:rsidRDefault="00414614" w:rsidP="00414614">
      <w:pPr>
        <w:numPr>
          <w:ilvl w:val="0"/>
          <w:numId w:val="93"/>
        </w:numPr>
        <w:spacing w:before="100" w:beforeAutospacing="1" w:after="100" w:afterAutospacing="1" w:line="240" w:lineRule="auto"/>
        <w:rPr>
          <w:ins w:id="3088" w:author="Unknown"/>
          <w:rFonts w:ascii="Times New Roman" w:eastAsia="Times New Roman" w:hAnsi="Times New Roman" w:cs="Times New Roman"/>
          <w:sz w:val="24"/>
          <w:szCs w:val="24"/>
        </w:rPr>
      </w:pPr>
      <w:ins w:id="3089" w:author="Unknown">
        <w:r w:rsidRPr="00414614">
          <w:rPr>
            <w:rFonts w:ascii="Times New Roman" w:eastAsia="Times New Roman" w:hAnsi="Times New Roman" w:cs="Times New Roman"/>
            <w:sz w:val="24"/>
            <w:szCs w:val="24"/>
          </w:rPr>
          <w:t>        String s2 = new String("Sharma is a good player");  </w:t>
        </w:r>
      </w:ins>
    </w:p>
    <w:p w:rsidR="00414614" w:rsidRPr="00414614" w:rsidRDefault="00414614" w:rsidP="00414614">
      <w:pPr>
        <w:numPr>
          <w:ilvl w:val="0"/>
          <w:numId w:val="93"/>
        </w:numPr>
        <w:spacing w:before="100" w:beforeAutospacing="1" w:after="100" w:afterAutospacing="1" w:line="240" w:lineRule="auto"/>
        <w:rPr>
          <w:ins w:id="3090" w:author="Unknown"/>
          <w:rFonts w:ascii="Times New Roman" w:eastAsia="Times New Roman" w:hAnsi="Times New Roman" w:cs="Times New Roman"/>
          <w:sz w:val="24"/>
          <w:szCs w:val="24"/>
        </w:rPr>
      </w:pPr>
      <w:ins w:id="3091" w:author="Unknown">
        <w:r w:rsidRPr="00414614">
          <w:rPr>
            <w:rFonts w:ascii="Times New Roman" w:eastAsia="Times New Roman" w:hAnsi="Times New Roman" w:cs="Times New Roman"/>
            <w:sz w:val="24"/>
            <w:szCs w:val="24"/>
          </w:rPr>
          <w:t>        s2 = s2.intern();  </w:t>
        </w:r>
      </w:ins>
    </w:p>
    <w:p w:rsidR="00414614" w:rsidRPr="00414614" w:rsidRDefault="00414614" w:rsidP="00414614">
      <w:pPr>
        <w:numPr>
          <w:ilvl w:val="0"/>
          <w:numId w:val="93"/>
        </w:numPr>
        <w:spacing w:before="100" w:beforeAutospacing="1" w:after="100" w:afterAutospacing="1" w:line="240" w:lineRule="auto"/>
        <w:rPr>
          <w:ins w:id="3092" w:author="Unknown"/>
          <w:rFonts w:ascii="Times New Roman" w:eastAsia="Times New Roman" w:hAnsi="Times New Roman" w:cs="Times New Roman"/>
          <w:sz w:val="24"/>
          <w:szCs w:val="24"/>
        </w:rPr>
      </w:pPr>
      <w:ins w:id="3093" w:author="Unknown">
        <w:r w:rsidRPr="00414614">
          <w:rPr>
            <w:rFonts w:ascii="Times New Roman" w:eastAsia="Times New Roman" w:hAnsi="Times New Roman" w:cs="Times New Roman"/>
            <w:sz w:val="24"/>
            <w:szCs w:val="24"/>
          </w:rPr>
          <w:t>        System.out.println(s1 ==s2);  </w:t>
        </w:r>
      </w:ins>
    </w:p>
    <w:p w:rsidR="00414614" w:rsidRPr="00414614" w:rsidRDefault="00414614" w:rsidP="00414614">
      <w:pPr>
        <w:numPr>
          <w:ilvl w:val="0"/>
          <w:numId w:val="93"/>
        </w:numPr>
        <w:spacing w:before="100" w:beforeAutospacing="1" w:after="100" w:afterAutospacing="1" w:line="240" w:lineRule="auto"/>
        <w:rPr>
          <w:ins w:id="3094" w:author="Unknown"/>
          <w:rFonts w:ascii="Times New Roman" w:eastAsia="Times New Roman" w:hAnsi="Times New Roman" w:cs="Times New Roman"/>
          <w:sz w:val="24"/>
          <w:szCs w:val="24"/>
        </w:rPr>
      </w:pPr>
      <w:ins w:id="309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3"/>
        </w:numPr>
        <w:spacing w:before="100" w:beforeAutospacing="1" w:after="100" w:afterAutospacing="1" w:line="240" w:lineRule="auto"/>
        <w:rPr>
          <w:ins w:id="3096" w:author="Unknown"/>
          <w:rFonts w:ascii="Times New Roman" w:eastAsia="Times New Roman" w:hAnsi="Times New Roman" w:cs="Times New Roman"/>
          <w:sz w:val="24"/>
          <w:szCs w:val="24"/>
        </w:rPr>
      </w:pPr>
      <w:ins w:id="309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098" w:author="Unknown"/>
          <w:rFonts w:ascii="Times New Roman" w:eastAsia="Times New Roman" w:hAnsi="Times New Roman" w:cs="Times New Roman"/>
          <w:sz w:val="24"/>
          <w:szCs w:val="24"/>
        </w:rPr>
      </w:pPr>
      <w:ins w:id="309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00" w:author="Unknown"/>
          <w:rFonts w:ascii="Courier New" w:eastAsia="Times New Roman" w:hAnsi="Courier New" w:cs="Courier New"/>
          <w:sz w:val="20"/>
          <w:szCs w:val="20"/>
        </w:rPr>
      </w:pPr>
      <w:ins w:id="3101" w:author="Unknown">
        <w:r w:rsidRPr="00414614">
          <w:rPr>
            <w:rFonts w:ascii="Courier New" w:eastAsia="Times New Roman" w:hAnsi="Courier New" w:cs="Courier New"/>
            <w:sz w:val="20"/>
            <w:szCs w:val="20"/>
          </w:rPr>
          <w:t>true</w:t>
        </w:r>
      </w:ins>
    </w:p>
    <w:p w:rsidR="00414614" w:rsidRPr="00414614" w:rsidRDefault="00414614" w:rsidP="00414614">
      <w:pPr>
        <w:spacing w:before="100" w:beforeAutospacing="1" w:after="100" w:afterAutospacing="1" w:line="240" w:lineRule="auto"/>
        <w:rPr>
          <w:ins w:id="3102" w:author="Unknown"/>
          <w:rFonts w:ascii="Times New Roman" w:eastAsia="Times New Roman" w:hAnsi="Times New Roman" w:cs="Times New Roman"/>
          <w:sz w:val="24"/>
          <w:szCs w:val="24"/>
        </w:rPr>
      </w:pPr>
      <w:ins w:id="3103"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3104" w:author="Unknown"/>
          <w:rFonts w:ascii="Times New Roman" w:eastAsia="Times New Roman" w:hAnsi="Times New Roman" w:cs="Times New Roman"/>
          <w:sz w:val="24"/>
          <w:szCs w:val="24"/>
        </w:rPr>
      </w:pPr>
      <w:ins w:id="3105" w:author="Unknown">
        <w:r w:rsidRPr="00414614">
          <w:rPr>
            <w:rFonts w:ascii="Times New Roman" w:eastAsia="Times New Roman" w:hAnsi="Times New Roman" w:cs="Times New Roman"/>
            <w:sz w:val="24"/>
            <w:szCs w:val="24"/>
          </w:rPr>
          <w:lastRenderedPageBreak/>
          <w:t xml:space="preserve">The intern method returns the String object reference from the string pool. In this case, s1 is created by using string literal whereas, s2 is created by using the String pool. However, s2 is changed to the reference of s1, and the operator </w:t>
        </w:r>
        <w:r w:rsidRPr="00414614">
          <w:rPr>
            <w:rFonts w:ascii="Times New Roman" w:eastAsia="Times New Roman" w:hAnsi="Times New Roman" w:cs="Times New Roman"/>
            <w:b/>
            <w:bCs/>
            <w:sz w:val="24"/>
            <w:szCs w:val="24"/>
          </w:rPr>
          <w:t>==</w:t>
        </w:r>
        <w:r w:rsidRPr="00414614">
          <w:rPr>
            <w:rFonts w:ascii="Times New Roman" w:eastAsia="Times New Roman" w:hAnsi="Times New Roman" w:cs="Times New Roman"/>
            <w:sz w:val="24"/>
            <w:szCs w:val="24"/>
          </w:rPr>
          <w:t xml:space="preserve"> returns true.</w:t>
        </w:r>
      </w:ins>
    </w:p>
    <w:p w:rsidR="00414614" w:rsidRPr="00414614" w:rsidRDefault="00414614" w:rsidP="00414614">
      <w:pPr>
        <w:spacing w:after="0" w:line="240" w:lineRule="auto"/>
        <w:rPr>
          <w:ins w:id="3106" w:author="Unknown"/>
          <w:rFonts w:ascii="Times New Roman" w:eastAsia="Times New Roman" w:hAnsi="Times New Roman" w:cs="Times New Roman"/>
          <w:sz w:val="24"/>
          <w:szCs w:val="24"/>
        </w:rPr>
      </w:pPr>
      <w:ins w:id="3107" w:author="Unknown">
        <w:r w:rsidRPr="00414614">
          <w:rPr>
            <w:rFonts w:ascii="Times New Roman" w:eastAsia="Times New Roman" w:hAnsi="Times New Roman" w:cs="Times New Roman"/>
            <w:sz w:val="24"/>
            <w:szCs w:val="24"/>
          </w:rPr>
          <w:pict>
            <v:rect id="_x0000_i119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108" w:author="Unknown"/>
          <w:rFonts w:ascii="Times New Roman" w:eastAsia="Times New Roman" w:hAnsi="Times New Roman" w:cs="Times New Roman"/>
          <w:b/>
          <w:bCs/>
          <w:sz w:val="27"/>
          <w:szCs w:val="27"/>
        </w:rPr>
      </w:pPr>
      <w:ins w:id="3109" w:author="Unknown">
        <w:r w:rsidRPr="00414614">
          <w:rPr>
            <w:rFonts w:ascii="Times New Roman" w:eastAsia="Times New Roman" w:hAnsi="Times New Roman" w:cs="Times New Roman"/>
            <w:b/>
            <w:bCs/>
            <w:sz w:val="27"/>
            <w:szCs w:val="27"/>
          </w:rPr>
          <w:t>158) What are the differences between String and StringBuffer?</w:t>
        </w:r>
      </w:ins>
    </w:p>
    <w:p w:rsidR="00414614" w:rsidRPr="00414614" w:rsidRDefault="00414614" w:rsidP="00414614">
      <w:pPr>
        <w:spacing w:before="100" w:beforeAutospacing="1" w:after="100" w:afterAutospacing="1" w:line="240" w:lineRule="auto"/>
        <w:rPr>
          <w:ins w:id="3110" w:author="Unknown"/>
          <w:rFonts w:ascii="Times New Roman" w:eastAsia="Times New Roman" w:hAnsi="Times New Roman" w:cs="Times New Roman"/>
          <w:sz w:val="24"/>
          <w:szCs w:val="24"/>
        </w:rPr>
      </w:pPr>
      <w:ins w:id="3111" w:author="Unknown">
        <w:r w:rsidRPr="00414614">
          <w:rPr>
            <w:rFonts w:ascii="Times New Roman" w:eastAsia="Times New Roman" w:hAnsi="Times New Roman" w:cs="Times New Roman"/>
            <w:sz w:val="24"/>
            <w:szCs w:val="24"/>
          </w:rPr>
          <w:t>The differences between the String and StringBuffer is given in the table below.</w:t>
        </w:r>
      </w:ins>
    </w:p>
    <w:tbl>
      <w:tblPr>
        <w:tblW w:w="0" w:type="auto"/>
        <w:tblCellSpacing w:w="15" w:type="dxa"/>
        <w:tblCellMar>
          <w:top w:w="15" w:type="dxa"/>
          <w:left w:w="15" w:type="dxa"/>
          <w:bottom w:w="15" w:type="dxa"/>
          <w:right w:w="15" w:type="dxa"/>
        </w:tblCellMar>
        <w:tblLook w:val="04A0"/>
      </w:tblPr>
      <w:tblGrid>
        <w:gridCol w:w="429"/>
        <w:gridCol w:w="5391"/>
        <w:gridCol w:w="3630"/>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No.</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String</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StringBuffer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String class is immutable.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StringBuffer class is mutable.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String is slow and consumes more memory when you concat too many strings because every time it creates a new instance.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StringBuffer is fast and consumes less memory when you cancat strings.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3)</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String class overrides the equals() method of Object class. So you can compare the contents of two strings by equals() method.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StringBuffer class doesn't override the equals() method of Object class.</w:t>
            </w:r>
          </w:p>
        </w:tc>
      </w:tr>
    </w:tbl>
    <w:p w:rsidR="00414614" w:rsidRPr="00414614" w:rsidRDefault="00414614" w:rsidP="00414614">
      <w:pPr>
        <w:spacing w:after="0" w:line="240" w:lineRule="auto"/>
        <w:rPr>
          <w:ins w:id="3112" w:author="Unknown"/>
          <w:rFonts w:ascii="Times New Roman" w:eastAsia="Times New Roman" w:hAnsi="Times New Roman" w:cs="Times New Roman"/>
          <w:sz w:val="24"/>
          <w:szCs w:val="24"/>
        </w:rPr>
      </w:pPr>
      <w:ins w:id="3113" w:author="Unknown">
        <w:r w:rsidRPr="00414614">
          <w:rPr>
            <w:rFonts w:ascii="Times New Roman" w:eastAsia="Times New Roman" w:hAnsi="Times New Roman" w:cs="Times New Roman"/>
            <w:sz w:val="24"/>
            <w:szCs w:val="24"/>
          </w:rPr>
          <w:pict>
            <v:rect id="_x0000_i119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114" w:author="Unknown"/>
          <w:rFonts w:ascii="Times New Roman" w:eastAsia="Times New Roman" w:hAnsi="Times New Roman" w:cs="Times New Roman"/>
          <w:b/>
          <w:bCs/>
          <w:sz w:val="27"/>
          <w:szCs w:val="27"/>
        </w:rPr>
      </w:pPr>
      <w:ins w:id="3115" w:author="Unknown">
        <w:r w:rsidRPr="00414614">
          <w:rPr>
            <w:rFonts w:ascii="Times New Roman" w:eastAsia="Times New Roman" w:hAnsi="Times New Roman" w:cs="Times New Roman"/>
            <w:b/>
            <w:bCs/>
            <w:sz w:val="27"/>
            <w:szCs w:val="27"/>
          </w:rPr>
          <w:t>159) What are the differences between StringBuffer and StringBuilder?</w:t>
        </w:r>
      </w:ins>
    </w:p>
    <w:p w:rsidR="00414614" w:rsidRPr="00414614" w:rsidRDefault="00414614" w:rsidP="00414614">
      <w:pPr>
        <w:spacing w:before="100" w:beforeAutospacing="1" w:after="100" w:afterAutospacing="1" w:line="240" w:lineRule="auto"/>
        <w:rPr>
          <w:ins w:id="3116" w:author="Unknown"/>
          <w:rFonts w:ascii="Times New Roman" w:eastAsia="Times New Roman" w:hAnsi="Times New Roman" w:cs="Times New Roman"/>
          <w:sz w:val="24"/>
          <w:szCs w:val="24"/>
        </w:rPr>
      </w:pPr>
      <w:ins w:id="3117" w:author="Unknown">
        <w:r w:rsidRPr="00414614">
          <w:rPr>
            <w:rFonts w:ascii="Times New Roman" w:eastAsia="Times New Roman" w:hAnsi="Times New Roman" w:cs="Times New Roman"/>
            <w:sz w:val="24"/>
            <w:szCs w:val="24"/>
          </w:rPr>
          <w:t>The differences between the StringBuffer and StringBuilder is given below.</w:t>
        </w:r>
      </w:ins>
    </w:p>
    <w:tbl>
      <w:tblPr>
        <w:tblW w:w="0" w:type="auto"/>
        <w:tblCellSpacing w:w="15" w:type="dxa"/>
        <w:tblCellMar>
          <w:top w:w="15" w:type="dxa"/>
          <w:left w:w="15" w:type="dxa"/>
          <w:bottom w:w="15" w:type="dxa"/>
          <w:right w:w="15" w:type="dxa"/>
        </w:tblCellMar>
        <w:tblLook w:val="04A0"/>
      </w:tblPr>
      <w:tblGrid>
        <w:gridCol w:w="429"/>
        <w:gridCol w:w="4331"/>
        <w:gridCol w:w="4690"/>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No.</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StringBuffer</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StringBuilder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StringBuffer is </w:t>
            </w:r>
            <w:r w:rsidRPr="00414614">
              <w:rPr>
                <w:rFonts w:ascii="Times New Roman" w:eastAsia="Times New Roman" w:hAnsi="Times New Roman" w:cs="Times New Roman"/>
                <w:i/>
                <w:iCs/>
                <w:sz w:val="24"/>
                <w:szCs w:val="24"/>
              </w:rPr>
              <w:t>synchronized</w:t>
            </w:r>
            <w:r w:rsidRPr="00414614">
              <w:rPr>
                <w:rFonts w:ascii="Times New Roman" w:eastAsia="Times New Roman" w:hAnsi="Times New Roman" w:cs="Times New Roman"/>
                <w:sz w:val="24"/>
                <w:szCs w:val="24"/>
              </w:rPr>
              <w:t>, i.e., thread safe. It means two threads can't call the methods of StringBuffer simultaneously.</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StringBuilder is </w:t>
            </w:r>
            <w:r w:rsidRPr="00414614">
              <w:rPr>
                <w:rFonts w:ascii="Times New Roman" w:eastAsia="Times New Roman" w:hAnsi="Times New Roman" w:cs="Times New Roman"/>
                <w:i/>
                <w:iCs/>
                <w:sz w:val="24"/>
                <w:szCs w:val="24"/>
              </w:rPr>
              <w:t>non-synchronized</w:t>
            </w:r>
            <w:r w:rsidRPr="00414614">
              <w:rPr>
                <w:rFonts w:ascii="Times New Roman" w:eastAsia="Times New Roman" w:hAnsi="Times New Roman" w:cs="Times New Roman"/>
                <w:sz w:val="24"/>
                <w:szCs w:val="24"/>
              </w:rPr>
              <w:t>,i.e., not thread safe. It means two threads can call the methods of StringBuilder simultaneously.</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StringBuffer is </w:t>
            </w:r>
            <w:r w:rsidRPr="00414614">
              <w:rPr>
                <w:rFonts w:ascii="Times New Roman" w:eastAsia="Times New Roman" w:hAnsi="Times New Roman" w:cs="Times New Roman"/>
                <w:i/>
                <w:iCs/>
                <w:sz w:val="24"/>
                <w:szCs w:val="24"/>
              </w:rPr>
              <w:t>less efficient</w:t>
            </w:r>
            <w:r w:rsidRPr="00414614">
              <w:rPr>
                <w:rFonts w:ascii="Times New Roman" w:eastAsia="Times New Roman" w:hAnsi="Times New Roman" w:cs="Times New Roman"/>
                <w:sz w:val="24"/>
                <w:szCs w:val="24"/>
              </w:rPr>
              <w:t xml:space="preserve"> than StringBuilder.</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StringBuilder is </w:t>
            </w:r>
            <w:r w:rsidRPr="00414614">
              <w:rPr>
                <w:rFonts w:ascii="Times New Roman" w:eastAsia="Times New Roman" w:hAnsi="Times New Roman" w:cs="Times New Roman"/>
                <w:i/>
                <w:iCs/>
                <w:sz w:val="24"/>
                <w:szCs w:val="24"/>
              </w:rPr>
              <w:t>more efficient</w:t>
            </w:r>
            <w:r w:rsidRPr="00414614">
              <w:rPr>
                <w:rFonts w:ascii="Times New Roman" w:eastAsia="Times New Roman" w:hAnsi="Times New Roman" w:cs="Times New Roman"/>
                <w:sz w:val="24"/>
                <w:szCs w:val="24"/>
              </w:rPr>
              <w:t xml:space="preserve"> than StringBuffer.</w:t>
            </w:r>
          </w:p>
        </w:tc>
      </w:tr>
    </w:tbl>
    <w:p w:rsidR="00414614" w:rsidRPr="00414614" w:rsidRDefault="00414614" w:rsidP="00414614">
      <w:pPr>
        <w:spacing w:after="0" w:line="240" w:lineRule="auto"/>
        <w:rPr>
          <w:ins w:id="3118" w:author="Unknown"/>
          <w:rFonts w:ascii="Times New Roman" w:eastAsia="Times New Roman" w:hAnsi="Times New Roman" w:cs="Times New Roman"/>
          <w:sz w:val="24"/>
          <w:szCs w:val="24"/>
        </w:rPr>
      </w:pPr>
      <w:ins w:id="3119" w:author="Unknown">
        <w:r w:rsidRPr="00414614">
          <w:rPr>
            <w:rFonts w:ascii="Times New Roman" w:eastAsia="Times New Roman" w:hAnsi="Times New Roman" w:cs="Times New Roman"/>
            <w:sz w:val="24"/>
            <w:szCs w:val="24"/>
          </w:rPr>
          <w:pict>
            <v:rect id="_x0000_i119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120" w:author="Unknown"/>
          <w:rFonts w:ascii="Times New Roman" w:eastAsia="Times New Roman" w:hAnsi="Times New Roman" w:cs="Times New Roman"/>
          <w:b/>
          <w:bCs/>
          <w:sz w:val="27"/>
          <w:szCs w:val="27"/>
        </w:rPr>
      </w:pPr>
      <w:ins w:id="3121" w:author="Unknown">
        <w:r w:rsidRPr="00414614">
          <w:rPr>
            <w:rFonts w:ascii="Times New Roman" w:eastAsia="Times New Roman" w:hAnsi="Times New Roman" w:cs="Times New Roman"/>
            <w:b/>
            <w:bCs/>
            <w:sz w:val="27"/>
            <w:szCs w:val="27"/>
          </w:rPr>
          <w:t>160) How can we create an immutable class in Java?</w:t>
        </w:r>
      </w:ins>
    </w:p>
    <w:p w:rsidR="00414614" w:rsidRPr="00414614" w:rsidRDefault="00414614" w:rsidP="00414614">
      <w:pPr>
        <w:spacing w:before="100" w:beforeAutospacing="1" w:after="100" w:afterAutospacing="1" w:line="240" w:lineRule="auto"/>
        <w:rPr>
          <w:ins w:id="3122" w:author="Unknown"/>
          <w:rFonts w:ascii="Times New Roman" w:eastAsia="Times New Roman" w:hAnsi="Times New Roman" w:cs="Times New Roman"/>
          <w:sz w:val="24"/>
          <w:szCs w:val="24"/>
        </w:rPr>
      </w:pPr>
      <w:ins w:id="3123" w:author="Unknown">
        <w:r w:rsidRPr="00414614">
          <w:rPr>
            <w:rFonts w:ascii="Times New Roman" w:eastAsia="Times New Roman" w:hAnsi="Times New Roman" w:cs="Times New Roman"/>
            <w:sz w:val="24"/>
            <w:szCs w:val="24"/>
          </w:rPr>
          <w:t>We can create an immutable class by defining a final class having all of its members as final. Consider the following example.</w:t>
        </w:r>
      </w:ins>
    </w:p>
    <w:p w:rsidR="00414614" w:rsidRPr="00414614" w:rsidRDefault="00414614" w:rsidP="00414614">
      <w:pPr>
        <w:numPr>
          <w:ilvl w:val="0"/>
          <w:numId w:val="94"/>
        </w:numPr>
        <w:spacing w:before="100" w:beforeAutospacing="1" w:after="100" w:afterAutospacing="1" w:line="240" w:lineRule="auto"/>
        <w:rPr>
          <w:ins w:id="3124" w:author="Unknown"/>
          <w:rFonts w:ascii="Times New Roman" w:eastAsia="Times New Roman" w:hAnsi="Times New Roman" w:cs="Times New Roman"/>
          <w:sz w:val="24"/>
          <w:szCs w:val="24"/>
        </w:rPr>
      </w:pPr>
      <w:ins w:id="3125" w:author="Unknown">
        <w:r w:rsidRPr="00414614">
          <w:rPr>
            <w:rFonts w:ascii="Times New Roman" w:eastAsia="Times New Roman" w:hAnsi="Times New Roman" w:cs="Times New Roman"/>
            <w:sz w:val="24"/>
            <w:szCs w:val="24"/>
          </w:rPr>
          <w:t>public final class Employee{  </w:t>
        </w:r>
      </w:ins>
    </w:p>
    <w:p w:rsidR="00414614" w:rsidRPr="00414614" w:rsidRDefault="00414614" w:rsidP="00414614">
      <w:pPr>
        <w:numPr>
          <w:ilvl w:val="0"/>
          <w:numId w:val="94"/>
        </w:numPr>
        <w:spacing w:before="100" w:beforeAutospacing="1" w:after="100" w:afterAutospacing="1" w:line="240" w:lineRule="auto"/>
        <w:rPr>
          <w:ins w:id="3126" w:author="Unknown"/>
          <w:rFonts w:ascii="Times New Roman" w:eastAsia="Times New Roman" w:hAnsi="Times New Roman" w:cs="Times New Roman"/>
          <w:sz w:val="24"/>
          <w:szCs w:val="24"/>
        </w:rPr>
      </w:pPr>
      <w:ins w:id="3127" w:author="Unknown">
        <w:r w:rsidRPr="00414614">
          <w:rPr>
            <w:rFonts w:ascii="Times New Roman" w:eastAsia="Times New Roman" w:hAnsi="Times New Roman" w:cs="Times New Roman"/>
            <w:sz w:val="24"/>
            <w:szCs w:val="24"/>
          </w:rPr>
          <w:t>final String pancardNumber;  </w:t>
        </w:r>
      </w:ins>
    </w:p>
    <w:p w:rsidR="00414614" w:rsidRPr="00414614" w:rsidRDefault="00414614" w:rsidP="00414614">
      <w:pPr>
        <w:numPr>
          <w:ilvl w:val="0"/>
          <w:numId w:val="94"/>
        </w:numPr>
        <w:spacing w:before="100" w:beforeAutospacing="1" w:after="100" w:afterAutospacing="1" w:line="240" w:lineRule="auto"/>
        <w:rPr>
          <w:ins w:id="3128" w:author="Unknown"/>
          <w:rFonts w:ascii="Times New Roman" w:eastAsia="Times New Roman" w:hAnsi="Times New Roman" w:cs="Times New Roman"/>
          <w:sz w:val="24"/>
          <w:szCs w:val="24"/>
        </w:rPr>
      </w:pPr>
      <w:ins w:id="312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4"/>
        </w:numPr>
        <w:spacing w:before="100" w:beforeAutospacing="1" w:after="100" w:afterAutospacing="1" w:line="240" w:lineRule="auto"/>
        <w:rPr>
          <w:ins w:id="3130" w:author="Unknown"/>
          <w:rFonts w:ascii="Times New Roman" w:eastAsia="Times New Roman" w:hAnsi="Times New Roman" w:cs="Times New Roman"/>
          <w:sz w:val="24"/>
          <w:szCs w:val="24"/>
        </w:rPr>
      </w:pPr>
      <w:ins w:id="3131" w:author="Unknown">
        <w:r w:rsidRPr="00414614">
          <w:rPr>
            <w:rFonts w:ascii="Times New Roman" w:eastAsia="Times New Roman" w:hAnsi="Times New Roman" w:cs="Times New Roman"/>
            <w:sz w:val="24"/>
            <w:szCs w:val="24"/>
          </w:rPr>
          <w:t>public Employee(String pancardNumber){  </w:t>
        </w:r>
      </w:ins>
    </w:p>
    <w:p w:rsidR="00414614" w:rsidRPr="00414614" w:rsidRDefault="00414614" w:rsidP="00414614">
      <w:pPr>
        <w:numPr>
          <w:ilvl w:val="0"/>
          <w:numId w:val="94"/>
        </w:numPr>
        <w:spacing w:before="100" w:beforeAutospacing="1" w:after="100" w:afterAutospacing="1" w:line="240" w:lineRule="auto"/>
        <w:rPr>
          <w:ins w:id="3132" w:author="Unknown"/>
          <w:rFonts w:ascii="Times New Roman" w:eastAsia="Times New Roman" w:hAnsi="Times New Roman" w:cs="Times New Roman"/>
          <w:sz w:val="24"/>
          <w:szCs w:val="24"/>
        </w:rPr>
      </w:pPr>
      <w:ins w:id="3133" w:author="Unknown">
        <w:r w:rsidRPr="00414614">
          <w:rPr>
            <w:rFonts w:ascii="Times New Roman" w:eastAsia="Times New Roman" w:hAnsi="Times New Roman" w:cs="Times New Roman"/>
            <w:sz w:val="24"/>
            <w:szCs w:val="24"/>
          </w:rPr>
          <w:t>this.pancardNumber=pancardNumber;  </w:t>
        </w:r>
      </w:ins>
    </w:p>
    <w:p w:rsidR="00414614" w:rsidRPr="00414614" w:rsidRDefault="00414614" w:rsidP="00414614">
      <w:pPr>
        <w:numPr>
          <w:ilvl w:val="0"/>
          <w:numId w:val="94"/>
        </w:numPr>
        <w:spacing w:before="100" w:beforeAutospacing="1" w:after="100" w:afterAutospacing="1" w:line="240" w:lineRule="auto"/>
        <w:rPr>
          <w:ins w:id="3134" w:author="Unknown"/>
          <w:rFonts w:ascii="Times New Roman" w:eastAsia="Times New Roman" w:hAnsi="Times New Roman" w:cs="Times New Roman"/>
          <w:sz w:val="24"/>
          <w:szCs w:val="24"/>
        </w:rPr>
      </w:pPr>
      <w:ins w:id="313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4"/>
        </w:numPr>
        <w:spacing w:before="100" w:beforeAutospacing="1" w:after="100" w:afterAutospacing="1" w:line="240" w:lineRule="auto"/>
        <w:rPr>
          <w:ins w:id="3136" w:author="Unknown"/>
          <w:rFonts w:ascii="Times New Roman" w:eastAsia="Times New Roman" w:hAnsi="Times New Roman" w:cs="Times New Roman"/>
          <w:sz w:val="24"/>
          <w:szCs w:val="24"/>
        </w:rPr>
      </w:pPr>
      <w:ins w:id="31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4"/>
        </w:numPr>
        <w:spacing w:before="100" w:beforeAutospacing="1" w:after="100" w:afterAutospacing="1" w:line="240" w:lineRule="auto"/>
        <w:rPr>
          <w:ins w:id="3138" w:author="Unknown"/>
          <w:rFonts w:ascii="Times New Roman" w:eastAsia="Times New Roman" w:hAnsi="Times New Roman" w:cs="Times New Roman"/>
          <w:sz w:val="24"/>
          <w:szCs w:val="24"/>
        </w:rPr>
      </w:pPr>
      <w:ins w:id="3139" w:author="Unknown">
        <w:r w:rsidRPr="00414614">
          <w:rPr>
            <w:rFonts w:ascii="Times New Roman" w:eastAsia="Times New Roman" w:hAnsi="Times New Roman" w:cs="Times New Roman"/>
            <w:sz w:val="24"/>
            <w:szCs w:val="24"/>
          </w:rPr>
          <w:lastRenderedPageBreak/>
          <w:t>public String getPancardNumber(){  </w:t>
        </w:r>
      </w:ins>
    </w:p>
    <w:p w:rsidR="00414614" w:rsidRPr="00414614" w:rsidRDefault="00414614" w:rsidP="00414614">
      <w:pPr>
        <w:numPr>
          <w:ilvl w:val="0"/>
          <w:numId w:val="94"/>
        </w:numPr>
        <w:spacing w:before="100" w:beforeAutospacing="1" w:after="100" w:afterAutospacing="1" w:line="240" w:lineRule="auto"/>
        <w:rPr>
          <w:ins w:id="3140" w:author="Unknown"/>
          <w:rFonts w:ascii="Times New Roman" w:eastAsia="Times New Roman" w:hAnsi="Times New Roman" w:cs="Times New Roman"/>
          <w:sz w:val="24"/>
          <w:szCs w:val="24"/>
        </w:rPr>
      </w:pPr>
      <w:ins w:id="3141" w:author="Unknown">
        <w:r w:rsidRPr="00414614">
          <w:rPr>
            <w:rFonts w:ascii="Times New Roman" w:eastAsia="Times New Roman" w:hAnsi="Times New Roman" w:cs="Times New Roman"/>
            <w:sz w:val="24"/>
            <w:szCs w:val="24"/>
          </w:rPr>
          <w:t>return pancardNumber;  </w:t>
        </w:r>
      </w:ins>
    </w:p>
    <w:p w:rsidR="00414614" w:rsidRPr="00414614" w:rsidRDefault="00414614" w:rsidP="00414614">
      <w:pPr>
        <w:numPr>
          <w:ilvl w:val="0"/>
          <w:numId w:val="94"/>
        </w:numPr>
        <w:spacing w:before="100" w:beforeAutospacing="1" w:after="100" w:afterAutospacing="1" w:line="240" w:lineRule="auto"/>
        <w:rPr>
          <w:ins w:id="3142" w:author="Unknown"/>
          <w:rFonts w:ascii="Times New Roman" w:eastAsia="Times New Roman" w:hAnsi="Times New Roman" w:cs="Times New Roman"/>
          <w:sz w:val="24"/>
          <w:szCs w:val="24"/>
        </w:rPr>
      </w:pPr>
      <w:ins w:id="31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4"/>
        </w:numPr>
        <w:spacing w:before="100" w:beforeAutospacing="1" w:after="100" w:afterAutospacing="1" w:line="240" w:lineRule="auto"/>
        <w:rPr>
          <w:ins w:id="3144" w:author="Unknown"/>
          <w:rFonts w:ascii="Times New Roman" w:eastAsia="Times New Roman" w:hAnsi="Times New Roman" w:cs="Times New Roman"/>
          <w:sz w:val="24"/>
          <w:szCs w:val="24"/>
        </w:rPr>
      </w:pPr>
      <w:ins w:id="31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4"/>
        </w:numPr>
        <w:spacing w:before="100" w:beforeAutospacing="1" w:after="100" w:afterAutospacing="1" w:line="240" w:lineRule="auto"/>
        <w:rPr>
          <w:ins w:id="3146" w:author="Unknown"/>
          <w:rFonts w:ascii="Times New Roman" w:eastAsia="Times New Roman" w:hAnsi="Times New Roman" w:cs="Times New Roman"/>
          <w:sz w:val="24"/>
          <w:szCs w:val="24"/>
        </w:rPr>
      </w:pPr>
      <w:ins w:id="3147"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148" w:author="Unknown"/>
          <w:rFonts w:ascii="Times New Roman" w:eastAsia="Times New Roman" w:hAnsi="Times New Roman" w:cs="Times New Roman"/>
          <w:sz w:val="24"/>
          <w:szCs w:val="24"/>
        </w:rPr>
      </w:pPr>
      <w:ins w:id="3149"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"https://www.javatpoint.com/how-to-create-immutable-class"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150" w:author="Unknown"/>
          <w:rFonts w:ascii="Times New Roman" w:eastAsia="Times New Roman" w:hAnsi="Times New Roman" w:cs="Times New Roman"/>
          <w:sz w:val="24"/>
          <w:szCs w:val="24"/>
        </w:rPr>
      </w:pPr>
      <w:ins w:id="3151" w:author="Unknown">
        <w:r w:rsidRPr="00414614">
          <w:rPr>
            <w:rFonts w:ascii="Times New Roman" w:eastAsia="Times New Roman" w:hAnsi="Times New Roman" w:cs="Times New Roman"/>
            <w:sz w:val="24"/>
            <w:szCs w:val="24"/>
          </w:rPr>
          <w:pict>
            <v:rect id="_x0000_i119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152" w:author="Unknown"/>
          <w:rFonts w:ascii="Times New Roman" w:eastAsia="Times New Roman" w:hAnsi="Times New Roman" w:cs="Times New Roman"/>
          <w:b/>
          <w:bCs/>
          <w:sz w:val="27"/>
          <w:szCs w:val="27"/>
        </w:rPr>
      </w:pPr>
      <w:ins w:id="3153" w:author="Unknown">
        <w:r w:rsidRPr="00414614">
          <w:rPr>
            <w:rFonts w:ascii="Times New Roman" w:eastAsia="Times New Roman" w:hAnsi="Times New Roman" w:cs="Times New Roman"/>
            <w:b/>
            <w:bCs/>
            <w:sz w:val="27"/>
            <w:szCs w:val="27"/>
          </w:rPr>
          <w:t>161) What is the purpose of toString() method in Java?</w:t>
        </w:r>
      </w:ins>
    </w:p>
    <w:p w:rsidR="00414614" w:rsidRPr="00414614" w:rsidRDefault="00414614" w:rsidP="00414614">
      <w:pPr>
        <w:spacing w:before="100" w:beforeAutospacing="1" w:after="100" w:afterAutospacing="1" w:line="240" w:lineRule="auto"/>
        <w:rPr>
          <w:ins w:id="3154" w:author="Unknown"/>
          <w:rFonts w:ascii="Times New Roman" w:eastAsia="Times New Roman" w:hAnsi="Times New Roman" w:cs="Times New Roman"/>
          <w:sz w:val="24"/>
          <w:szCs w:val="24"/>
        </w:rPr>
      </w:pPr>
      <w:ins w:id="3155" w:author="Unknown">
        <w:r w:rsidRPr="00414614">
          <w:rPr>
            <w:rFonts w:ascii="Times New Roman" w:eastAsia="Times New Roman" w:hAnsi="Times New Roman" w:cs="Times New Roman"/>
            <w:sz w:val="24"/>
            <w:szCs w:val="24"/>
          </w:rP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 Consider the following example.</w:t>
        </w:r>
      </w:ins>
    </w:p>
    <w:p w:rsidR="00414614" w:rsidRPr="00414614" w:rsidRDefault="00414614" w:rsidP="00414614">
      <w:pPr>
        <w:numPr>
          <w:ilvl w:val="0"/>
          <w:numId w:val="95"/>
        </w:numPr>
        <w:spacing w:before="100" w:beforeAutospacing="1" w:after="100" w:afterAutospacing="1" w:line="240" w:lineRule="auto"/>
        <w:rPr>
          <w:ins w:id="3156" w:author="Unknown"/>
          <w:rFonts w:ascii="Times New Roman" w:eastAsia="Times New Roman" w:hAnsi="Times New Roman" w:cs="Times New Roman"/>
          <w:sz w:val="24"/>
          <w:szCs w:val="24"/>
        </w:rPr>
      </w:pPr>
      <w:ins w:id="3157" w:author="Unknown">
        <w:r w:rsidRPr="00414614">
          <w:rPr>
            <w:rFonts w:ascii="Times New Roman" w:eastAsia="Times New Roman" w:hAnsi="Times New Roman" w:cs="Times New Roman"/>
            <w:sz w:val="24"/>
            <w:szCs w:val="24"/>
          </w:rPr>
          <w:t>class Student{  </w:t>
        </w:r>
      </w:ins>
    </w:p>
    <w:p w:rsidR="00414614" w:rsidRPr="00414614" w:rsidRDefault="00414614" w:rsidP="00414614">
      <w:pPr>
        <w:numPr>
          <w:ilvl w:val="0"/>
          <w:numId w:val="95"/>
        </w:numPr>
        <w:spacing w:before="100" w:beforeAutospacing="1" w:after="100" w:afterAutospacing="1" w:line="240" w:lineRule="auto"/>
        <w:rPr>
          <w:ins w:id="3158" w:author="Unknown"/>
          <w:rFonts w:ascii="Times New Roman" w:eastAsia="Times New Roman" w:hAnsi="Times New Roman" w:cs="Times New Roman"/>
          <w:sz w:val="24"/>
          <w:szCs w:val="24"/>
        </w:rPr>
      </w:pPr>
      <w:ins w:id="3159" w:author="Unknown">
        <w:r w:rsidRPr="00414614">
          <w:rPr>
            <w:rFonts w:ascii="Times New Roman" w:eastAsia="Times New Roman" w:hAnsi="Times New Roman" w:cs="Times New Roman"/>
            <w:sz w:val="24"/>
            <w:szCs w:val="24"/>
          </w:rPr>
          <w:t> int rollno;  </w:t>
        </w:r>
      </w:ins>
    </w:p>
    <w:p w:rsidR="00414614" w:rsidRPr="00414614" w:rsidRDefault="00414614" w:rsidP="00414614">
      <w:pPr>
        <w:numPr>
          <w:ilvl w:val="0"/>
          <w:numId w:val="95"/>
        </w:numPr>
        <w:spacing w:before="100" w:beforeAutospacing="1" w:after="100" w:afterAutospacing="1" w:line="240" w:lineRule="auto"/>
        <w:rPr>
          <w:ins w:id="3160" w:author="Unknown"/>
          <w:rFonts w:ascii="Times New Roman" w:eastAsia="Times New Roman" w:hAnsi="Times New Roman" w:cs="Times New Roman"/>
          <w:sz w:val="24"/>
          <w:szCs w:val="24"/>
        </w:rPr>
      </w:pPr>
      <w:ins w:id="3161" w:author="Unknown">
        <w:r w:rsidRPr="00414614">
          <w:rPr>
            <w:rFonts w:ascii="Times New Roman" w:eastAsia="Times New Roman" w:hAnsi="Times New Roman" w:cs="Times New Roman"/>
            <w:sz w:val="24"/>
            <w:szCs w:val="24"/>
          </w:rPr>
          <w:t> String name;  </w:t>
        </w:r>
      </w:ins>
    </w:p>
    <w:p w:rsidR="00414614" w:rsidRPr="00414614" w:rsidRDefault="00414614" w:rsidP="00414614">
      <w:pPr>
        <w:numPr>
          <w:ilvl w:val="0"/>
          <w:numId w:val="95"/>
        </w:numPr>
        <w:spacing w:before="100" w:beforeAutospacing="1" w:after="100" w:afterAutospacing="1" w:line="240" w:lineRule="auto"/>
        <w:rPr>
          <w:ins w:id="3162" w:author="Unknown"/>
          <w:rFonts w:ascii="Times New Roman" w:eastAsia="Times New Roman" w:hAnsi="Times New Roman" w:cs="Times New Roman"/>
          <w:sz w:val="24"/>
          <w:szCs w:val="24"/>
        </w:rPr>
      </w:pPr>
      <w:ins w:id="3163" w:author="Unknown">
        <w:r w:rsidRPr="00414614">
          <w:rPr>
            <w:rFonts w:ascii="Times New Roman" w:eastAsia="Times New Roman" w:hAnsi="Times New Roman" w:cs="Times New Roman"/>
            <w:sz w:val="24"/>
            <w:szCs w:val="24"/>
          </w:rPr>
          <w:t> String city;  </w:t>
        </w:r>
      </w:ins>
    </w:p>
    <w:p w:rsidR="00414614" w:rsidRPr="00414614" w:rsidRDefault="00414614" w:rsidP="00414614">
      <w:pPr>
        <w:numPr>
          <w:ilvl w:val="0"/>
          <w:numId w:val="95"/>
        </w:numPr>
        <w:spacing w:before="100" w:beforeAutospacing="1" w:after="100" w:afterAutospacing="1" w:line="240" w:lineRule="auto"/>
        <w:rPr>
          <w:ins w:id="3164" w:author="Unknown"/>
          <w:rFonts w:ascii="Times New Roman" w:eastAsia="Times New Roman" w:hAnsi="Times New Roman" w:cs="Times New Roman"/>
          <w:sz w:val="24"/>
          <w:szCs w:val="24"/>
        </w:rPr>
      </w:pPr>
      <w:ins w:id="316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5"/>
        </w:numPr>
        <w:spacing w:before="100" w:beforeAutospacing="1" w:after="100" w:afterAutospacing="1" w:line="240" w:lineRule="auto"/>
        <w:rPr>
          <w:ins w:id="3166" w:author="Unknown"/>
          <w:rFonts w:ascii="Times New Roman" w:eastAsia="Times New Roman" w:hAnsi="Times New Roman" w:cs="Times New Roman"/>
          <w:sz w:val="24"/>
          <w:szCs w:val="24"/>
        </w:rPr>
      </w:pPr>
      <w:ins w:id="3167" w:author="Unknown">
        <w:r w:rsidRPr="00414614">
          <w:rPr>
            <w:rFonts w:ascii="Times New Roman" w:eastAsia="Times New Roman" w:hAnsi="Times New Roman" w:cs="Times New Roman"/>
            <w:sz w:val="24"/>
            <w:szCs w:val="24"/>
          </w:rPr>
          <w:t> Student(int rollno, String name, String city){  </w:t>
        </w:r>
      </w:ins>
    </w:p>
    <w:p w:rsidR="00414614" w:rsidRPr="00414614" w:rsidRDefault="00414614" w:rsidP="00414614">
      <w:pPr>
        <w:numPr>
          <w:ilvl w:val="0"/>
          <w:numId w:val="95"/>
        </w:numPr>
        <w:spacing w:before="100" w:beforeAutospacing="1" w:after="100" w:afterAutospacing="1" w:line="240" w:lineRule="auto"/>
        <w:rPr>
          <w:ins w:id="3168" w:author="Unknown"/>
          <w:rFonts w:ascii="Times New Roman" w:eastAsia="Times New Roman" w:hAnsi="Times New Roman" w:cs="Times New Roman"/>
          <w:sz w:val="24"/>
          <w:szCs w:val="24"/>
        </w:rPr>
      </w:pPr>
      <w:ins w:id="3169" w:author="Unknown">
        <w:r w:rsidRPr="00414614">
          <w:rPr>
            <w:rFonts w:ascii="Times New Roman" w:eastAsia="Times New Roman" w:hAnsi="Times New Roman" w:cs="Times New Roman"/>
            <w:sz w:val="24"/>
            <w:szCs w:val="24"/>
          </w:rPr>
          <w:t> this.rollno=rollno;  </w:t>
        </w:r>
      </w:ins>
    </w:p>
    <w:p w:rsidR="00414614" w:rsidRPr="00414614" w:rsidRDefault="00414614" w:rsidP="00414614">
      <w:pPr>
        <w:numPr>
          <w:ilvl w:val="0"/>
          <w:numId w:val="95"/>
        </w:numPr>
        <w:spacing w:before="100" w:beforeAutospacing="1" w:after="100" w:afterAutospacing="1" w:line="240" w:lineRule="auto"/>
        <w:rPr>
          <w:ins w:id="3170" w:author="Unknown"/>
          <w:rFonts w:ascii="Times New Roman" w:eastAsia="Times New Roman" w:hAnsi="Times New Roman" w:cs="Times New Roman"/>
          <w:sz w:val="24"/>
          <w:szCs w:val="24"/>
        </w:rPr>
      </w:pPr>
      <w:ins w:id="3171" w:author="Unknown">
        <w:r w:rsidRPr="00414614">
          <w:rPr>
            <w:rFonts w:ascii="Times New Roman" w:eastAsia="Times New Roman" w:hAnsi="Times New Roman" w:cs="Times New Roman"/>
            <w:sz w:val="24"/>
            <w:szCs w:val="24"/>
          </w:rPr>
          <w:t> this.name=name;  </w:t>
        </w:r>
      </w:ins>
    </w:p>
    <w:p w:rsidR="00414614" w:rsidRPr="00414614" w:rsidRDefault="00414614" w:rsidP="00414614">
      <w:pPr>
        <w:numPr>
          <w:ilvl w:val="0"/>
          <w:numId w:val="95"/>
        </w:numPr>
        <w:spacing w:before="100" w:beforeAutospacing="1" w:after="100" w:afterAutospacing="1" w:line="240" w:lineRule="auto"/>
        <w:rPr>
          <w:ins w:id="3172" w:author="Unknown"/>
          <w:rFonts w:ascii="Times New Roman" w:eastAsia="Times New Roman" w:hAnsi="Times New Roman" w:cs="Times New Roman"/>
          <w:sz w:val="24"/>
          <w:szCs w:val="24"/>
        </w:rPr>
      </w:pPr>
      <w:ins w:id="3173" w:author="Unknown">
        <w:r w:rsidRPr="00414614">
          <w:rPr>
            <w:rFonts w:ascii="Times New Roman" w:eastAsia="Times New Roman" w:hAnsi="Times New Roman" w:cs="Times New Roman"/>
            <w:sz w:val="24"/>
            <w:szCs w:val="24"/>
          </w:rPr>
          <w:t> this.city=city;  </w:t>
        </w:r>
      </w:ins>
    </w:p>
    <w:p w:rsidR="00414614" w:rsidRPr="00414614" w:rsidRDefault="00414614" w:rsidP="00414614">
      <w:pPr>
        <w:numPr>
          <w:ilvl w:val="0"/>
          <w:numId w:val="95"/>
        </w:numPr>
        <w:spacing w:before="100" w:beforeAutospacing="1" w:after="100" w:afterAutospacing="1" w:line="240" w:lineRule="auto"/>
        <w:rPr>
          <w:ins w:id="3174" w:author="Unknown"/>
          <w:rFonts w:ascii="Times New Roman" w:eastAsia="Times New Roman" w:hAnsi="Times New Roman" w:cs="Times New Roman"/>
          <w:sz w:val="24"/>
          <w:szCs w:val="24"/>
        </w:rPr>
      </w:pPr>
      <w:ins w:id="31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5"/>
        </w:numPr>
        <w:spacing w:before="100" w:beforeAutospacing="1" w:after="100" w:afterAutospacing="1" w:line="240" w:lineRule="auto"/>
        <w:rPr>
          <w:ins w:id="3176" w:author="Unknown"/>
          <w:rFonts w:ascii="Times New Roman" w:eastAsia="Times New Roman" w:hAnsi="Times New Roman" w:cs="Times New Roman"/>
          <w:sz w:val="24"/>
          <w:szCs w:val="24"/>
        </w:rPr>
      </w:pPr>
      <w:ins w:id="317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5"/>
        </w:numPr>
        <w:spacing w:before="100" w:beforeAutospacing="1" w:after="100" w:afterAutospacing="1" w:line="240" w:lineRule="auto"/>
        <w:rPr>
          <w:ins w:id="3178" w:author="Unknown"/>
          <w:rFonts w:ascii="Times New Roman" w:eastAsia="Times New Roman" w:hAnsi="Times New Roman" w:cs="Times New Roman"/>
          <w:sz w:val="24"/>
          <w:szCs w:val="24"/>
        </w:rPr>
      </w:pPr>
      <w:ins w:id="3179" w:author="Unknown">
        <w:r w:rsidRPr="00414614">
          <w:rPr>
            <w:rFonts w:ascii="Times New Roman" w:eastAsia="Times New Roman" w:hAnsi="Times New Roman" w:cs="Times New Roman"/>
            <w:sz w:val="24"/>
            <w:szCs w:val="24"/>
          </w:rPr>
          <w:t> public String toString(){//overriding the toString() method  </w:t>
        </w:r>
      </w:ins>
    </w:p>
    <w:p w:rsidR="00414614" w:rsidRPr="00414614" w:rsidRDefault="00414614" w:rsidP="00414614">
      <w:pPr>
        <w:numPr>
          <w:ilvl w:val="0"/>
          <w:numId w:val="95"/>
        </w:numPr>
        <w:spacing w:before="100" w:beforeAutospacing="1" w:after="100" w:afterAutospacing="1" w:line="240" w:lineRule="auto"/>
        <w:rPr>
          <w:ins w:id="3180" w:author="Unknown"/>
          <w:rFonts w:ascii="Times New Roman" w:eastAsia="Times New Roman" w:hAnsi="Times New Roman" w:cs="Times New Roman"/>
          <w:sz w:val="24"/>
          <w:szCs w:val="24"/>
        </w:rPr>
      </w:pPr>
      <w:ins w:id="3181" w:author="Unknown">
        <w:r w:rsidRPr="00414614">
          <w:rPr>
            <w:rFonts w:ascii="Times New Roman" w:eastAsia="Times New Roman" w:hAnsi="Times New Roman" w:cs="Times New Roman"/>
            <w:sz w:val="24"/>
            <w:szCs w:val="24"/>
          </w:rPr>
          <w:t>  return rollno+" "+name+" "+city;  </w:t>
        </w:r>
      </w:ins>
    </w:p>
    <w:p w:rsidR="00414614" w:rsidRPr="00414614" w:rsidRDefault="00414614" w:rsidP="00414614">
      <w:pPr>
        <w:numPr>
          <w:ilvl w:val="0"/>
          <w:numId w:val="95"/>
        </w:numPr>
        <w:spacing w:before="100" w:beforeAutospacing="1" w:after="100" w:afterAutospacing="1" w:line="240" w:lineRule="auto"/>
        <w:rPr>
          <w:ins w:id="3182" w:author="Unknown"/>
          <w:rFonts w:ascii="Times New Roman" w:eastAsia="Times New Roman" w:hAnsi="Times New Roman" w:cs="Times New Roman"/>
          <w:sz w:val="24"/>
          <w:szCs w:val="24"/>
        </w:rPr>
      </w:pPr>
      <w:ins w:id="318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5"/>
        </w:numPr>
        <w:spacing w:before="100" w:beforeAutospacing="1" w:after="100" w:afterAutospacing="1" w:line="240" w:lineRule="auto"/>
        <w:rPr>
          <w:ins w:id="3184" w:author="Unknown"/>
          <w:rFonts w:ascii="Times New Roman" w:eastAsia="Times New Roman" w:hAnsi="Times New Roman" w:cs="Times New Roman"/>
          <w:sz w:val="24"/>
          <w:szCs w:val="24"/>
        </w:rPr>
      </w:pPr>
      <w:ins w:id="3185"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95"/>
        </w:numPr>
        <w:spacing w:before="100" w:beforeAutospacing="1" w:after="100" w:afterAutospacing="1" w:line="240" w:lineRule="auto"/>
        <w:rPr>
          <w:ins w:id="3186" w:author="Unknown"/>
          <w:rFonts w:ascii="Times New Roman" w:eastAsia="Times New Roman" w:hAnsi="Times New Roman" w:cs="Times New Roman"/>
          <w:sz w:val="24"/>
          <w:szCs w:val="24"/>
        </w:rPr>
      </w:pPr>
      <w:ins w:id="3187" w:author="Unknown">
        <w:r w:rsidRPr="00414614">
          <w:rPr>
            <w:rFonts w:ascii="Times New Roman" w:eastAsia="Times New Roman" w:hAnsi="Times New Roman" w:cs="Times New Roman"/>
            <w:sz w:val="24"/>
            <w:szCs w:val="24"/>
          </w:rPr>
          <w:t>   Student s1=new Student(101,"Raj","lucknow");  </w:t>
        </w:r>
      </w:ins>
    </w:p>
    <w:p w:rsidR="00414614" w:rsidRPr="00414614" w:rsidRDefault="00414614" w:rsidP="00414614">
      <w:pPr>
        <w:numPr>
          <w:ilvl w:val="0"/>
          <w:numId w:val="95"/>
        </w:numPr>
        <w:spacing w:before="100" w:beforeAutospacing="1" w:after="100" w:afterAutospacing="1" w:line="240" w:lineRule="auto"/>
        <w:rPr>
          <w:ins w:id="3188" w:author="Unknown"/>
          <w:rFonts w:ascii="Times New Roman" w:eastAsia="Times New Roman" w:hAnsi="Times New Roman" w:cs="Times New Roman"/>
          <w:sz w:val="24"/>
          <w:szCs w:val="24"/>
        </w:rPr>
      </w:pPr>
      <w:ins w:id="3189" w:author="Unknown">
        <w:r w:rsidRPr="00414614">
          <w:rPr>
            <w:rFonts w:ascii="Times New Roman" w:eastAsia="Times New Roman" w:hAnsi="Times New Roman" w:cs="Times New Roman"/>
            <w:sz w:val="24"/>
            <w:szCs w:val="24"/>
          </w:rPr>
          <w:t>   Student s2=new Student(102,"Vijay","ghaziabad");  </w:t>
        </w:r>
      </w:ins>
    </w:p>
    <w:p w:rsidR="00414614" w:rsidRPr="00414614" w:rsidRDefault="00414614" w:rsidP="00414614">
      <w:pPr>
        <w:numPr>
          <w:ilvl w:val="0"/>
          <w:numId w:val="95"/>
        </w:numPr>
        <w:spacing w:before="100" w:beforeAutospacing="1" w:after="100" w:afterAutospacing="1" w:line="240" w:lineRule="auto"/>
        <w:rPr>
          <w:ins w:id="3190" w:author="Unknown"/>
          <w:rFonts w:ascii="Times New Roman" w:eastAsia="Times New Roman" w:hAnsi="Times New Roman" w:cs="Times New Roman"/>
          <w:sz w:val="24"/>
          <w:szCs w:val="24"/>
        </w:rPr>
      </w:pPr>
      <w:ins w:id="319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5"/>
        </w:numPr>
        <w:spacing w:before="100" w:beforeAutospacing="1" w:after="100" w:afterAutospacing="1" w:line="240" w:lineRule="auto"/>
        <w:rPr>
          <w:ins w:id="3192" w:author="Unknown"/>
          <w:rFonts w:ascii="Times New Roman" w:eastAsia="Times New Roman" w:hAnsi="Times New Roman" w:cs="Times New Roman"/>
          <w:sz w:val="24"/>
          <w:szCs w:val="24"/>
        </w:rPr>
      </w:pPr>
      <w:ins w:id="3193" w:author="Unknown">
        <w:r w:rsidRPr="00414614">
          <w:rPr>
            <w:rFonts w:ascii="Times New Roman" w:eastAsia="Times New Roman" w:hAnsi="Times New Roman" w:cs="Times New Roman"/>
            <w:sz w:val="24"/>
            <w:szCs w:val="24"/>
          </w:rPr>
          <w:t>   System.out.println(s1);//compiler writes here s1.toString()  </w:t>
        </w:r>
      </w:ins>
    </w:p>
    <w:p w:rsidR="00414614" w:rsidRPr="00414614" w:rsidRDefault="00414614" w:rsidP="00414614">
      <w:pPr>
        <w:numPr>
          <w:ilvl w:val="0"/>
          <w:numId w:val="95"/>
        </w:numPr>
        <w:spacing w:before="100" w:beforeAutospacing="1" w:after="100" w:afterAutospacing="1" w:line="240" w:lineRule="auto"/>
        <w:rPr>
          <w:ins w:id="3194" w:author="Unknown"/>
          <w:rFonts w:ascii="Times New Roman" w:eastAsia="Times New Roman" w:hAnsi="Times New Roman" w:cs="Times New Roman"/>
          <w:sz w:val="24"/>
          <w:szCs w:val="24"/>
        </w:rPr>
      </w:pPr>
      <w:ins w:id="3195" w:author="Unknown">
        <w:r w:rsidRPr="00414614">
          <w:rPr>
            <w:rFonts w:ascii="Times New Roman" w:eastAsia="Times New Roman" w:hAnsi="Times New Roman" w:cs="Times New Roman"/>
            <w:sz w:val="24"/>
            <w:szCs w:val="24"/>
          </w:rPr>
          <w:t>   System.out.println(s2);//compiler writes here s2.toString()  </w:t>
        </w:r>
      </w:ins>
    </w:p>
    <w:p w:rsidR="00414614" w:rsidRPr="00414614" w:rsidRDefault="00414614" w:rsidP="00414614">
      <w:pPr>
        <w:numPr>
          <w:ilvl w:val="0"/>
          <w:numId w:val="95"/>
        </w:numPr>
        <w:spacing w:before="100" w:beforeAutospacing="1" w:after="100" w:afterAutospacing="1" w:line="240" w:lineRule="auto"/>
        <w:rPr>
          <w:ins w:id="3196" w:author="Unknown"/>
          <w:rFonts w:ascii="Times New Roman" w:eastAsia="Times New Roman" w:hAnsi="Times New Roman" w:cs="Times New Roman"/>
          <w:sz w:val="24"/>
          <w:szCs w:val="24"/>
        </w:rPr>
      </w:pPr>
      <w:ins w:id="319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5"/>
        </w:numPr>
        <w:spacing w:before="100" w:beforeAutospacing="1" w:after="100" w:afterAutospacing="1" w:line="240" w:lineRule="auto"/>
        <w:rPr>
          <w:ins w:id="3198" w:author="Unknown"/>
          <w:rFonts w:ascii="Times New Roman" w:eastAsia="Times New Roman" w:hAnsi="Times New Roman" w:cs="Times New Roman"/>
          <w:sz w:val="24"/>
          <w:szCs w:val="24"/>
        </w:rPr>
      </w:pPr>
      <w:ins w:id="319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200" w:author="Unknown"/>
          <w:rFonts w:ascii="Times New Roman" w:eastAsia="Times New Roman" w:hAnsi="Times New Roman" w:cs="Times New Roman"/>
          <w:sz w:val="24"/>
          <w:szCs w:val="24"/>
        </w:rPr>
      </w:pPr>
      <w:ins w:id="320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2" w:author="Unknown"/>
          <w:rFonts w:ascii="Courier New" w:eastAsia="Times New Roman" w:hAnsi="Courier New" w:cs="Courier New"/>
          <w:sz w:val="20"/>
          <w:szCs w:val="20"/>
        </w:rPr>
      </w:pPr>
      <w:ins w:id="3203" w:author="Unknown">
        <w:r w:rsidRPr="00414614">
          <w:rPr>
            <w:rFonts w:ascii="Courier New" w:eastAsia="Times New Roman" w:hAnsi="Courier New" w:cs="Courier New"/>
            <w:sz w:val="20"/>
            <w:szCs w:val="20"/>
          </w:rPr>
          <w:t>101 Raj lucknow</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4" w:author="Unknown"/>
          <w:rFonts w:ascii="Courier New" w:eastAsia="Times New Roman" w:hAnsi="Courier New" w:cs="Courier New"/>
          <w:sz w:val="20"/>
          <w:szCs w:val="20"/>
        </w:rPr>
      </w:pPr>
      <w:ins w:id="3205" w:author="Unknown">
        <w:r w:rsidRPr="00414614">
          <w:rPr>
            <w:rFonts w:ascii="Courier New" w:eastAsia="Times New Roman" w:hAnsi="Courier New" w:cs="Courier New"/>
            <w:sz w:val="20"/>
            <w:szCs w:val="20"/>
          </w:rPr>
          <w:t>102 Vijay ghaziabad</w:t>
        </w:r>
      </w:ins>
    </w:p>
    <w:p w:rsidR="00414614" w:rsidRPr="00414614" w:rsidRDefault="00414614" w:rsidP="00414614">
      <w:pPr>
        <w:spacing w:after="0" w:line="240" w:lineRule="auto"/>
        <w:rPr>
          <w:ins w:id="3206" w:author="Unknown"/>
          <w:rFonts w:ascii="Times New Roman" w:eastAsia="Times New Roman" w:hAnsi="Times New Roman" w:cs="Times New Roman"/>
          <w:sz w:val="24"/>
          <w:szCs w:val="24"/>
        </w:rPr>
      </w:pPr>
      <w:ins w:id="3207"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"https://www.javatpoint.com/understanding-toString()-method"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208" w:author="Unknown"/>
          <w:rFonts w:ascii="Times New Roman" w:eastAsia="Times New Roman" w:hAnsi="Times New Roman" w:cs="Times New Roman"/>
          <w:sz w:val="24"/>
          <w:szCs w:val="24"/>
        </w:rPr>
      </w:pPr>
      <w:ins w:id="3209" w:author="Unknown">
        <w:r w:rsidRPr="00414614">
          <w:rPr>
            <w:rFonts w:ascii="Times New Roman" w:eastAsia="Times New Roman" w:hAnsi="Times New Roman" w:cs="Times New Roman"/>
            <w:sz w:val="24"/>
            <w:szCs w:val="24"/>
          </w:rPr>
          <w:pict>
            <v:rect id="_x0000_i119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10" w:author="Unknown"/>
          <w:rFonts w:ascii="Times New Roman" w:eastAsia="Times New Roman" w:hAnsi="Times New Roman" w:cs="Times New Roman"/>
          <w:b/>
          <w:bCs/>
          <w:sz w:val="27"/>
          <w:szCs w:val="27"/>
        </w:rPr>
      </w:pPr>
      <w:ins w:id="3211" w:author="Unknown">
        <w:r w:rsidRPr="00414614">
          <w:rPr>
            <w:rFonts w:ascii="Times New Roman" w:eastAsia="Times New Roman" w:hAnsi="Times New Roman" w:cs="Times New Roman"/>
            <w:b/>
            <w:bCs/>
            <w:sz w:val="27"/>
            <w:szCs w:val="27"/>
          </w:rPr>
          <w:lastRenderedPageBreak/>
          <w:t>162) Why CharArray() is preferred over String to store the password?</w:t>
        </w:r>
      </w:ins>
    </w:p>
    <w:p w:rsidR="00414614" w:rsidRPr="00414614" w:rsidRDefault="00414614" w:rsidP="00414614">
      <w:pPr>
        <w:spacing w:before="100" w:beforeAutospacing="1" w:after="100" w:afterAutospacing="1" w:line="240" w:lineRule="auto"/>
        <w:rPr>
          <w:ins w:id="3212" w:author="Unknown"/>
          <w:rFonts w:ascii="Times New Roman" w:eastAsia="Times New Roman" w:hAnsi="Times New Roman" w:cs="Times New Roman"/>
          <w:sz w:val="24"/>
          <w:szCs w:val="24"/>
        </w:rPr>
      </w:pPr>
      <w:ins w:id="3213" w:author="Unknown">
        <w:r w:rsidRPr="00414614">
          <w:rPr>
            <w:rFonts w:ascii="Times New Roman" w:eastAsia="Times New Roman" w:hAnsi="Times New Roman" w:cs="Times New Roman"/>
            <w:sz w:val="24"/>
            <w:szCs w:val="24"/>
          </w:rPr>
          <w:t xml:space="preserve">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 </w:t>
        </w:r>
      </w:ins>
    </w:p>
    <w:p w:rsidR="00414614" w:rsidRPr="00414614" w:rsidRDefault="00414614" w:rsidP="00414614">
      <w:pPr>
        <w:spacing w:after="0" w:line="240" w:lineRule="auto"/>
        <w:rPr>
          <w:ins w:id="3214" w:author="Unknown"/>
          <w:rFonts w:ascii="Times New Roman" w:eastAsia="Times New Roman" w:hAnsi="Times New Roman" w:cs="Times New Roman"/>
          <w:sz w:val="24"/>
          <w:szCs w:val="24"/>
        </w:rPr>
      </w:pPr>
      <w:ins w:id="3215" w:author="Unknown">
        <w:r w:rsidRPr="00414614">
          <w:rPr>
            <w:rFonts w:ascii="Times New Roman" w:eastAsia="Times New Roman" w:hAnsi="Times New Roman" w:cs="Times New Roman"/>
            <w:sz w:val="24"/>
            <w:szCs w:val="24"/>
          </w:rPr>
          <w:pict>
            <v:rect id="_x0000_i119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16" w:author="Unknown"/>
          <w:rFonts w:ascii="Times New Roman" w:eastAsia="Times New Roman" w:hAnsi="Times New Roman" w:cs="Times New Roman"/>
          <w:b/>
          <w:bCs/>
          <w:sz w:val="27"/>
          <w:szCs w:val="27"/>
        </w:rPr>
      </w:pPr>
      <w:ins w:id="3217" w:author="Unknown">
        <w:r w:rsidRPr="00414614">
          <w:rPr>
            <w:rFonts w:ascii="Times New Roman" w:eastAsia="Times New Roman" w:hAnsi="Times New Roman" w:cs="Times New Roman"/>
            <w:b/>
            <w:bCs/>
            <w:sz w:val="27"/>
            <w:szCs w:val="27"/>
          </w:rPr>
          <w:t>163) Write a Java program to count the number of words present in a string?</w:t>
        </w:r>
      </w:ins>
    </w:p>
    <w:p w:rsidR="00414614" w:rsidRPr="00414614" w:rsidRDefault="00414614" w:rsidP="00414614">
      <w:pPr>
        <w:spacing w:before="100" w:beforeAutospacing="1" w:after="100" w:afterAutospacing="1" w:line="240" w:lineRule="auto"/>
        <w:rPr>
          <w:ins w:id="3218" w:author="Unknown"/>
          <w:rFonts w:ascii="Times New Roman" w:eastAsia="Times New Roman" w:hAnsi="Times New Roman" w:cs="Times New Roman"/>
          <w:sz w:val="24"/>
          <w:szCs w:val="24"/>
        </w:rPr>
      </w:pPr>
      <w:ins w:id="3219" w:author="Unknown">
        <w:r w:rsidRPr="00414614">
          <w:rPr>
            <w:rFonts w:ascii="Times New Roman" w:eastAsia="Times New Roman" w:hAnsi="Times New Roman" w:cs="Times New Roman"/>
            <w:b/>
            <w:bCs/>
            <w:sz w:val="24"/>
            <w:szCs w:val="24"/>
          </w:rPr>
          <w:t>Program:</w:t>
        </w:r>
      </w:ins>
    </w:p>
    <w:p w:rsidR="00414614" w:rsidRPr="00414614" w:rsidRDefault="00414614" w:rsidP="00414614">
      <w:pPr>
        <w:numPr>
          <w:ilvl w:val="0"/>
          <w:numId w:val="96"/>
        </w:numPr>
        <w:spacing w:before="100" w:beforeAutospacing="1" w:after="100" w:afterAutospacing="1" w:line="240" w:lineRule="auto"/>
        <w:rPr>
          <w:ins w:id="3220" w:author="Unknown"/>
          <w:rFonts w:ascii="Times New Roman" w:eastAsia="Times New Roman" w:hAnsi="Times New Roman" w:cs="Times New Roman"/>
          <w:sz w:val="24"/>
          <w:szCs w:val="24"/>
        </w:rPr>
      </w:pPr>
      <w:ins w:id="3221" w:author="Unknown">
        <w:r w:rsidRPr="00414614">
          <w:rPr>
            <w:rFonts w:ascii="Times New Roman" w:eastAsia="Times New Roman" w:hAnsi="Times New Roman" w:cs="Times New Roman"/>
            <w:sz w:val="24"/>
            <w:szCs w:val="24"/>
          </w:rPr>
          <w:t>  public class Test   </w:t>
        </w:r>
      </w:ins>
    </w:p>
    <w:p w:rsidR="00414614" w:rsidRPr="00414614" w:rsidRDefault="00414614" w:rsidP="00414614">
      <w:pPr>
        <w:numPr>
          <w:ilvl w:val="0"/>
          <w:numId w:val="96"/>
        </w:numPr>
        <w:spacing w:before="100" w:beforeAutospacing="1" w:after="100" w:afterAutospacing="1" w:line="240" w:lineRule="auto"/>
        <w:rPr>
          <w:ins w:id="3222" w:author="Unknown"/>
          <w:rFonts w:ascii="Times New Roman" w:eastAsia="Times New Roman" w:hAnsi="Times New Roman" w:cs="Times New Roman"/>
          <w:sz w:val="24"/>
          <w:szCs w:val="24"/>
        </w:rPr>
      </w:pPr>
      <w:ins w:id="322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96"/>
        </w:numPr>
        <w:spacing w:before="100" w:beforeAutospacing="1" w:after="100" w:afterAutospacing="1" w:line="240" w:lineRule="auto"/>
        <w:rPr>
          <w:ins w:id="3224" w:author="Unknown"/>
          <w:rFonts w:ascii="Times New Roman" w:eastAsia="Times New Roman" w:hAnsi="Times New Roman" w:cs="Times New Roman"/>
          <w:sz w:val="24"/>
          <w:szCs w:val="24"/>
        </w:rPr>
      </w:pPr>
      <w:ins w:id="3225"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96"/>
        </w:numPr>
        <w:spacing w:before="100" w:beforeAutospacing="1" w:after="100" w:afterAutospacing="1" w:line="240" w:lineRule="auto"/>
        <w:rPr>
          <w:ins w:id="3226" w:author="Unknown"/>
          <w:rFonts w:ascii="Times New Roman" w:eastAsia="Times New Roman" w:hAnsi="Times New Roman" w:cs="Times New Roman"/>
          <w:sz w:val="24"/>
          <w:szCs w:val="24"/>
        </w:rPr>
      </w:pPr>
      <w:ins w:id="322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6"/>
        </w:numPr>
        <w:spacing w:before="100" w:beforeAutospacing="1" w:after="100" w:afterAutospacing="1" w:line="240" w:lineRule="auto"/>
        <w:rPr>
          <w:ins w:id="3228" w:author="Unknown"/>
          <w:rFonts w:ascii="Times New Roman" w:eastAsia="Times New Roman" w:hAnsi="Times New Roman" w:cs="Times New Roman"/>
          <w:sz w:val="24"/>
          <w:szCs w:val="24"/>
        </w:rPr>
      </w:pPr>
      <w:ins w:id="3229" w:author="Unknown">
        <w:r w:rsidRPr="00414614">
          <w:rPr>
            <w:rFonts w:ascii="Times New Roman" w:eastAsia="Times New Roman" w:hAnsi="Times New Roman" w:cs="Times New Roman"/>
            <w:sz w:val="24"/>
            <w:szCs w:val="24"/>
          </w:rPr>
          <w:t>        String s = "Sharma is a good player and he is so punctual";  </w:t>
        </w:r>
      </w:ins>
    </w:p>
    <w:p w:rsidR="00414614" w:rsidRPr="00414614" w:rsidRDefault="00414614" w:rsidP="00414614">
      <w:pPr>
        <w:numPr>
          <w:ilvl w:val="0"/>
          <w:numId w:val="96"/>
        </w:numPr>
        <w:spacing w:before="100" w:beforeAutospacing="1" w:after="100" w:afterAutospacing="1" w:line="240" w:lineRule="auto"/>
        <w:rPr>
          <w:ins w:id="3230" w:author="Unknown"/>
          <w:rFonts w:ascii="Times New Roman" w:eastAsia="Times New Roman" w:hAnsi="Times New Roman" w:cs="Times New Roman"/>
          <w:sz w:val="24"/>
          <w:szCs w:val="24"/>
        </w:rPr>
      </w:pPr>
      <w:ins w:id="3231" w:author="Unknown">
        <w:r w:rsidRPr="00414614">
          <w:rPr>
            <w:rFonts w:ascii="Times New Roman" w:eastAsia="Times New Roman" w:hAnsi="Times New Roman" w:cs="Times New Roman"/>
            <w:sz w:val="24"/>
            <w:szCs w:val="24"/>
          </w:rPr>
          <w:t>        String words[] = s.split(" ");  </w:t>
        </w:r>
      </w:ins>
    </w:p>
    <w:p w:rsidR="00414614" w:rsidRPr="00414614" w:rsidRDefault="00414614" w:rsidP="00414614">
      <w:pPr>
        <w:numPr>
          <w:ilvl w:val="0"/>
          <w:numId w:val="96"/>
        </w:numPr>
        <w:spacing w:before="100" w:beforeAutospacing="1" w:after="100" w:afterAutospacing="1" w:line="240" w:lineRule="auto"/>
        <w:rPr>
          <w:ins w:id="3232" w:author="Unknown"/>
          <w:rFonts w:ascii="Times New Roman" w:eastAsia="Times New Roman" w:hAnsi="Times New Roman" w:cs="Times New Roman"/>
          <w:sz w:val="24"/>
          <w:szCs w:val="24"/>
        </w:rPr>
      </w:pPr>
      <w:ins w:id="3233" w:author="Unknown">
        <w:r w:rsidRPr="00414614">
          <w:rPr>
            <w:rFonts w:ascii="Times New Roman" w:eastAsia="Times New Roman" w:hAnsi="Times New Roman" w:cs="Times New Roman"/>
            <w:sz w:val="24"/>
            <w:szCs w:val="24"/>
          </w:rPr>
          <w:t>        System.out.println("The Number of words present in the string are : "+words.length);  </w:t>
        </w:r>
      </w:ins>
    </w:p>
    <w:p w:rsidR="00414614" w:rsidRPr="00414614" w:rsidRDefault="00414614" w:rsidP="00414614">
      <w:pPr>
        <w:numPr>
          <w:ilvl w:val="0"/>
          <w:numId w:val="96"/>
        </w:numPr>
        <w:spacing w:before="100" w:beforeAutospacing="1" w:after="100" w:afterAutospacing="1" w:line="240" w:lineRule="auto"/>
        <w:rPr>
          <w:ins w:id="3234" w:author="Unknown"/>
          <w:rFonts w:ascii="Times New Roman" w:eastAsia="Times New Roman" w:hAnsi="Times New Roman" w:cs="Times New Roman"/>
          <w:sz w:val="24"/>
          <w:szCs w:val="24"/>
        </w:rPr>
      </w:pPr>
      <w:ins w:id="323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96"/>
        </w:numPr>
        <w:spacing w:before="100" w:beforeAutospacing="1" w:after="100" w:afterAutospacing="1" w:line="240" w:lineRule="auto"/>
        <w:rPr>
          <w:ins w:id="3236" w:author="Unknown"/>
          <w:rFonts w:ascii="Times New Roman" w:eastAsia="Times New Roman" w:hAnsi="Times New Roman" w:cs="Times New Roman"/>
          <w:sz w:val="24"/>
          <w:szCs w:val="24"/>
        </w:rPr>
      </w:pPr>
      <w:ins w:id="323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238" w:author="Unknown"/>
          <w:rFonts w:ascii="Times New Roman" w:eastAsia="Times New Roman" w:hAnsi="Times New Roman" w:cs="Times New Roman"/>
          <w:sz w:val="24"/>
          <w:szCs w:val="24"/>
        </w:rPr>
      </w:pPr>
      <w:ins w:id="323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0" w:author="Unknown"/>
          <w:rFonts w:ascii="Courier New" w:eastAsia="Times New Roman" w:hAnsi="Courier New" w:cs="Courier New"/>
          <w:sz w:val="20"/>
          <w:szCs w:val="20"/>
        </w:rPr>
      </w:pPr>
      <w:ins w:id="3241" w:author="Unknown">
        <w:r w:rsidRPr="00414614">
          <w:rPr>
            <w:rFonts w:ascii="Courier New" w:eastAsia="Times New Roman" w:hAnsi="Courier New" w:cs="Courier New"/>
            <w:sz w:val="20"/>
            <w:szCs w:val="20"/>
          </w:rPr>
          <w:t>The Number of words present in the string are : 10</w:t>
        </w:r>
      </w:ins>
    </w:p>
    <w:p w:rsidR="00414614" w:rsidRPr="00414614" w:rsidRDefault="00414614" w:rsidP="00414614">
      <w:pPr>
        <w:spacing w:after="0" w:line="240" w:lineRule="auto"/>
        <w:rPr>
          <w:ins w:id="3242" w:author="Unknown"/>
          <w:rFonts w:ascii="Times New Roman" w:eastAsia="Times New Roman" w:hAnsi="Times New Roman" w:cs="Times New Roman"/>
          <w:sz w:val="24"/>
          <w:szCs w:val="24"/>
        </w:rPr>
      </w:pPr>
      <w:ins w:id="3243" w:author="Unknown">
        <w:r w:rsidRPr="00414614">
          <w:rPr>
            <w:rFonts w:ascii="Times New Roman" w:eastAsia="Times New Roman" w:hAnsi="Times New Roman" w:cs="Times New Roman"/>
            <w:sz w:val="24"/>
            <w:szCs w:val="24"/>
          </w:rPr>
          <w:pict>
            <v:rect id="_x0000_i119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44" w:author="Unknown"/>
          <w:rFonts w:ascii="Times New Roman" w:eastAsia="Times New Roman" w:hAnsi="Times New Roman" w:cs="Times New Roman"/>
          <w:b/>
          <w:bCs/>
          <w:sz w:val="27"/>
          <w:szCs w:val="27"/>
        </w:rPr>
      </w:pPr>
      <w:ins w:id="3245" w:author="Unknown">
        <w:r w:rsidRPr="00414614">
          <w:rPr>
            <w:rFonts w:ascii="Times New Roman" w:eastAsia="Times New Roman" w:hAnsi="Times New Roman" w:cs="Times New Roman"/>
            <w:b/>
            <w:bCs/>
            <w:sz w:val="27"/>
            <w:szCs w:val="27"/>
          </w:rPr>
          <w:t>164) Name some classes present in java.util.regex package.</w:t>
        </w:r>
      </w:ins>
    </w:p>
    <w:p w:rsidR="00414614" w:rsidRPr="00414614" w:rsidRDefault="00414614" w:rsidP="00414614">
      <w:pPr>
        <w:spacing w:before="100" w:beforeAutospacing="1" w:after="100" w:afterAutospacing="1" w:line="240" w:lineRule="auto"/>
        <w:rPr>
          <w:ins w:id="3246" w:author="Unknown"/>
          <w:rFonts w:ascii="Times New Roman" w:eastAsia="Times New Roman" w:hAnsi="Times New Roman" w:cs="Times New Roman"/>
          <w:sz w:val="24"/>
          <w:szCs w:val="24"/>
        </w:rPr>
      </w:pPr>
      <w:ins w:id="3247" w:author="Unknown">
        <w:r w:rsidRPr="00414614">
          <w:rPr>
            <w:rFonts w:ascii="Times New Roman" w:eastAsia="Times New Roman" w:hAnsi="Times New Roman" w:cs="Times New Roman"/>
            <w:sz w:val="24"/>
            <w:szCs w:val="24"/>
          </w:rPr>
          <w:t>There are the following classes and interfaces present in java.util.regex package.</w:t>
        </w:r>
      </w:ins>
    </w:p>
    <w:p w:rsidR="00414614" w:rsidRPr="00414614" w:rsidRDefault="00414614" w:rsidP="00414614">
      <w:pPr>
        <w:numPr>
          <w:ilvl w:val="0"/>
          <w:numId w:val="97"/>
        </w:numPr>
        <w:spacing w:before="100" w:beforeAutospacing="1" w:after="100" w:afterAutospacing="1" w:line="240" w:lineRule="auto"/>
        <w:rPr>
          <w:ins w:id="3248" w:author="Unknown"/>
          <w:rFonts w:ascii="Times New Roman" w:eastAsia="Times New Roman" w:hAnsi="Times New Roman" w:cs="Times New Roman"/>
          <w:sz w:val="24"/>
          <w:szCs w:val="24"/>
        </w:rPr>
      </w:pPr>
      <w:ins w:id="3249" w:author="Unknown">
        <w:r w:rsidRPr="00414614">
          <w:rPr>
            <w:rFonts w:ascii="Times New Roman" w:eastAsia="Times New Roman" w:hAnsi="Times New Roman" w:cs="Times New Roman"/>
            <w:sz w:val="24"/>
            <w:szCs w:val="24"/>
          </w:rPr>
          <w:t>MatchResult Interface</w:t>
        </w:r>
      </w:ins>
    </w:p>
    <w:p w:rsidR="00414614" w:rsidRPr="00414614" w:rsidRDefault="00414614" w:rsidP="00414614">
      <w:pPr>
        <w:numPr>
          <w:ilvl w:val="0"/>
          <w:numId w:val="97"/>
        </w:numPr>
        <w:spacing w:before="100" w:beforeAutospacing="1" w:after="100" w:afterAutospacing="1" w:line="240" w:lineRule="auto"/>
        <w:rPr>
          <w:ins w:id="3250" w:author="Unknown"/>
          <w:rFonts w:ascii="Times New Roman" w:eastAsia="Times New Roman" w:hAnsi="Times New Roman" w:cs="Times New Roman"/>
          <w:sz w:val="24"/>
          <w:szCs w:val="24"/>
        </w:rPr>
      </w:pPr>
      <w:ins w:id="3251" w:author="Unknown">
        <w:r w:rsidRPr="00414614">
          <w:rPr>
            <w:rFonts w:ascii="Times New Roman" w:eastAsia="Times New Roman" w:hAnsi="Times New Roman" w:cs="Times New Roman"/>
            <w:sz w:val="24"/>
            <w:szCs w:val="24"/>
          </w:rPr>
          <w:t>Matcher class</w:t>
        </w:r>
      </w:ins>
    </w:p>
    <w:p w:rsidR="00414614" w:rsidRPr="00414614" w:rsidRDefault="00414614" w:rsidP="00414614">
      <w:pPr>
        <w:numPr>
          <w:ilvl w:val="0"/>
          <w:numId w:val="97"/>
        </w:numPr>
        <w:spacing w:before="100" w:beforeAutospacing="1" w:after="100" w:afterAutospacing="1" w:line="240" w:lineRule="auto"/>
        <w:rPr>
          <w:ins w:id="3252" w:author="Unknown"/>
          <w:rFonts w:ascii="Times New Roman" w:eastAsia="Times New Roman" w:hAnsi="Times New Roman" w:cs="Times New Roman"/>
          <w:sz w:val="24"/>
          <w:szCs w:val="24"/>
        </w:rPr>
      </w:pPr>
      <w:ins w:id="3253" w:author="Unknown">
        <w:r w:rsidRPr="00414614">
          <w:rPr>
            <w:rFonts w:ascii="Times New Roman" w:eastAsia="Times New Roman" w:hAnsi="Times New Roman" w:cs="Times New Roman"/>
            <w:sz w:val="24"/>
            <w:szCs w:val="24"/>
          </w:rPr>
          <w:t>Pattern class</w:t>
        </w:r>
      </w:ins>
    </w:p>
    <w:p w:rsidR="00414614" w:rsidRPr="00414614" w:rsidRDefault="00414614" w:rsidP="00414614">
      <w:pPr>
        <w:numPr>
          <w:ilvl w:val="0"/>
          <w:numId w:val="97"/>
        </w:numPr>
        <w:spacing w:before="100" w:beforeAutospacing="1" w:after="100" w:afterAutospacing="1" w:line="240" w:lineRule="auto"/>
        <w:rPr>
          <w:ins w:id="3254" w:author="Unknown"/>
          <w:rFonts w:ascii="Times New Roman" w:eastAsia="Times New Roman" w:hAnsi="Times New Roman" w:cs="Times New Roman"/>
          <w:sz w:val="24"/>
          <w:szCs w:val="24"/>
        </w:rPr>
      </w:pPr>
      <w:ins w:id="3255" w:author="Unknown">
        <w:r w:rsidRPr="00414614">
          <w:rPr>
            <w:rFonts w:ascii="Times New Roman" w:eastAsia="Times New Roman" w:hAnsi="Times New Roman" w:cs="Times New Roman"/>
            <w:sz w:val="24"/>
            <w:szCs w:val="24"/>
          </w:rPr>
          <w:t>PatternSyntaxException class</w:t>
        </w:r>
      </w:ins>
    </w:p>
    <w:p w:rsidR="00414614" w:rsidRPr="00414614" w:rsidRDefault="00414614" w:rsidP="00414614">
      <w:pPr>
        <w:spacing w:after="0" w:line="240" w:lineRule="auto"/>
        <w:rPr>
          <w:ins w:id="325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1250" cy="4648200"/>
            <wp:effectExtent l="19050" t="0" r="0" b="0"/>
            <wp:docPr id="301" name="Picture 301"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Java Regex API"/>
                    <pic:cNvPicPr>
                      <a:picLocks noChangeAspect="1" noChangeArrowheads="1"/>
                    </pic:cNvPicPr>
                  </pic:nvPicPr>
                  <pic:blipFill>
                    <a:blip r:embed="rId32"/>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414614" w:rsidRPr="00414614" w:rsidRDefault="00414614" w:rsidP="00414614">
      <w:pPr>
        <w:spacing w:after="0" w:line="240" w:lineRule="auto"/>
        <w:rPr>
          <w:ins w:id="3257" w:author="Unknown"/>
          <w:rFonts w:ascii="Times New Roman" w:eastAsia="Times New Roman" w:hAnsi="Times New Roman" w:cs="Times New Roman"/>
          <w:sz w:val="24"/>
          <w:szCs w:val="24"/>
        </w:rPr>
      </w:pPr>
      <w:ins w:id="3258" w:author="Unknown">
        <w:r w:rsidRPr="00414614">
          <w:rPr>
            <w:rFonts w:ascii="Times New Roman" w:eastAsia="Times New Roman" w:hAnsi="Times New Roman" w:cs="Times New Roman"/>
            <w:sz w:val="24"/>
            <w:szCs w:val="24"/>
          </w:rPr>
          <w:pict>
            <v:rect id="_x0000_i120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59" w:author="Unknown"/>
          <w:rFonts w:ascii="Times New Roman" w:eastAsia="Times New Roman" w:hAnsi="Times New Roman" w:cs="Times New Roman"/>
          <w:b/>
          <w:bCs/>
          <w:sz w:val="27"/>
          <w:szCs w:val="27"/>
        </w:rPr>
      </w:pPr>
      <w:ins w:id="3260" w:author="Unknown">
        <w:r w:rsidRPr="00414614">
          <w:rPr>
            <w:rFonts w:ascii="Times New Roman" w:eastAsia="Times New Roman" w:hAnsi="Times New Roman" w:cs="Times New Roman"/>
            <w:b/>
            <w:bCs/>
            <w:sz w:val="27"/>
            <w:szCs w:val="27"/>
          </w:rPr>
          <w:t>165) How the metacharacters are different from the ordinary characters?</w:t>
        </w:r>
      </w:ins>
    </w:p>
    <w:p w:rsidR="00414614" w:rsidRPr="00414614" w:rsidRDefault="00414614" w:rsidP="00414614">
      <w:pPr>
        <w:spacing w:before="100" w:beforeAutospacing="1" w:after="100" w:afterAutospacing="1" w:line="240" w:lineRule="auto"/>
        <w:rPr>
          <w:ins w:id="3261" w:author="Unknown"/>
          <w:rFonts w:ascii="Times New Roman" w:eastAsia="Times New Roman" w:hAnsi="Times New Roman" w:cs="Times New Roman"/>
          <w:sz w:val="24"/>
          <w:szCs w:val="24"/>
        </w:rPr>
      </w:pPr>
      <w:ins w:id="3262" w:author="Unknown">
        <w:r w:rsidRPr="00414614">
          <w:rPr>
            <w:rFonts w:ascii="Times New Roman" w:eastAsia="Times New Roman" w:hAnsi="Times New Roman" w:cs="Times New Roman"/>
            <w:sz w:val="24"/>
            <w:szCs w:val="24"/>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ins>
    </w:p>
    <w:p w:rsidR="00414614" w:rsidRPr="00414614" w:rsidRDefault="00414614" w:rsidP="00414614">
      <w:pPr>
        <w:spacing w:after="0" w:line="240" w:lineRule="auto"/>
        <w:rPr>
          <w:ins w:id="3263" w:author="Unknown"/>
          <w:rFonts w:ascii="Times New Roman" w:eastAsia="Times New Roman" w:hAnsi="Times New Roman" w:cs="Times New Roman"/>
          <w:sz w:val="24"/>
          <w:szCs w:val="24"/>
        </w:rPr>
      </w:pPr>
      <w:ins w:id="3264" w:author="Unknown">
        <w:r w:rsidRPr="00414614">
          <w:rPr>
            <w:rFonts w:ascii="Times New Roman" w:eastAsia="Times New Roman" w:hAnsi="Times New Roman" w:cs="Times New Roman"/>
            <w:sz w:val="24"/>
            <w:szCs w:val="24"/>
          </w:rPr>
          <w:pict>
            <v:rect id="_x0000_i120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65" w:author="Unknown"/>
          <w:rFonts w:ascii="Times New Roman" w:eastAsia="Times New Roman" w:hAnsi="Times New Roman" w:cs="Times New Roman"/>
          <w:b/>
          <w:bCs/>
          <w:sz w:val="27"/>
          <w:szCs w:val="27"/>
        </w:rPr>
      </w:pPr>
      <w:ins w:id="3266" w:author="Unknown">
        <w:r w:rsidRPr="00414614">
          <w:rPr>
            <w:rFonts w:ascii="Times New Roman" w:eastAsia="Times New Roman" w:hAnsi="Times New Roman" w:cs="Times New Roman"/>
            <w:b/>
            <w:bCs/>
            <w:sz w:val="27"/>
            <w:szCs w:val="27"/>
          </w:rPr>
          <w:t>166) Write a regular expression to validate a password. A password must start with an alphabet and followed by alphanumeric characters; Its length must be in between 8 to 20.</w:t>
        </w:r>
      </w:ins>
    </w:p>
    <w:p w:rsidR="00414614" w:rsidRPr="00414614" w:rsidRDefault="00414614" w:rsidP="00414614">
      <w:pPr>
        <w:spacing w:before="100" w:beforeAutospacing="1" w:after="100" w:afterAutospacing="1" w:line="240" w:lineRule="auto"/>
        <w:rPr>
          <w:ins w:id="3267" w:author="Unknown"/>
          <w:rFonts w:ascii="Times New Roman" w:eastAsia="Times New Roman" w:hAnsi="Times New Roman" w:cs="Times New Roman"/>
          <w:sz w:val="24"/>
          <w:szCs w:val="24"/>
        </w:rPr>
      </w:pPr>
      <w:ins w:id="3268" w:author="Unknown">
        <w:r w:rsidRPr="00414614">
          <w:rPr>
            <w:rFonts w:ascii="Times New Roman" w:eastAsia="Times New Roman" w:hAnsi="Times New Roman" w:cs="Times New Roman"/>
            <w:sz w:val="24"/>
            <w:szCs w:val="24"/>
          </w:rPr>
          <w:t xml:space="preserve">The regular expression for the above criteria will be: </w:t>
        </w:r>
        <w:r w:rsidRPr="00414614">
          <w:rPr>
            <w:rFonts w:ascii="Times New Roman" w:eastAsia="Times New Roman" w:hAnsi="Times New Roman" w:cs="Times New Roman"/>
            <w:b/>
            <w:bCs/>
            <w:sz w:val="24"/>
            <w:szCs w:val="24"/>
          </w:rPr>
          <w:t>^[a-zA-Z][a-zA-Z0-9]{8,19}</w:t>
        </w:r>
        <w:r w:rsidRPr="00414614">
          <w:rPr>
            <w:rFonts w:ascii="Times New Roman" w:eastAsia="Times New Roman" w:hAnsi="Times New Roman" w:cs="Times New Roman"/>
            <w:sz w:val="24"/>
            <w:szCs w:val="24"/>
          </w:rPr>
          <w:t xml:space="preserve"> where ^ represents the start of the regex, [a-zA-Z] represents that the first character must be an alphabet, [a-zA-Z0-9] represents the alphanumeric character, {8,19} represents that the length of the password must be in between 8 and 20.</w:t>
        </w:r>
      </w:ins>
    </w:p>
    <w:p w:rsidR="00414614" w:rsidRPr="00414614" w:rsidRDefault="00414614" w:rsidP="00414614">
      <w:pPr>
        <w:spacing w:after="0" w:line="240" w:lineRule="auto"/>
        <w:rPr>
          <w:ins w:id="3269" w:author="Unknown"/>
          <w:rFonts w:ascii="Times New Roman" w:eastAsia="Times New Roman" w:hAnsi="Times New Roman" w:cs="Times New Roman"/>
          <w:sz w:val="24"/>
          <w:szCs w:val="24"/>
        </w:rPr>
      </w:pPr>
      <w:ins w:id="3270" w:author="Unknown">
        <w:r w:rsidRPr="00414614">
          <w:rPr>
            <w:rFonts w:ascii="Times New Roman" w:eastAsia="Times New Roman" w:hAnsi="Times New Roman" w:cs="Times New Roman"/>
            <w:sz w:val="24"/>
            <w:szCs w:val="24"/>
          </w:rPr>
          <w:lastRenderedPageBreak/>
          <w:pict>
            <v:rect id="_x0000_i120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271" w:author="Unknown"/>
          <w:rFonts w:ascii="Times New Roman" w:eastAsia="Times New Roman" w:hAnsi="Times New Roman" w:cs="Times New Roman"/>
          <w:b/>
          <w:bCs/>
          <w:sz w:val="27"/>
          <w:szCs w:val="27"/>
        </w:rPr>
      </w:pPr>
      <w:ins w:id="3272" w:author="Unknown">
        <w:r w:rsidRPr="00414614">
          <w:rPr>
            <w:rFonts w:ascii="Times New Roman" w:eastAsia="Times New Roman" w:hAnsi="Times New Roman" w:cs="Times New Roman"/>
            <w:b/>
            <w:bCs/>
            <w:sz w:val="27"/>
            <w:szCs w:val="27"/>
          </w:rPr>
          <w:t>167) What is the output of the following Java program?</w:t>
        </w:r>
      </w:ins>
    </w:p>
    <w:p w:rsidR="00414614" w:rsidRPr="00414614" w:rsidRDefault="00414614" w:rsidP="00414614">
      <w:pPr>
        <w:numPr>
          <w:ilvl w:val="0"/>
          <w:numId w:val="98"/>
        </w:numPr>
        <w:spacing w:before="100" w:beforeAutospacing="1" w:after="100" w:afterAutospacing="1" w:line="240" w:lineRule="auto"/>
        <w:rPr>
          <w:ins w:id="3273" w:author="Unknown"/>
          <w:rFonts w:ascii="Times New Roman" w:eastAsia="Times New Roman" w:hAnsi="Times New Roman" w:cs="Times New Roman"/>
          <w:sz w:val="24"/>
          <w:szCs w:val="24"/>
        </w:rPr>
      </w:pPr>
      <w:ins w:id="3274" w:author="Unknown">
        <w:r w:rsidRPr="00414614">
          <w:rPr>
            <w:rFonts w:ascii="Times New Roman" w:eastAsia="Times New Roman" w:hAnsi="Times New Roman" w:cs="Times New Roman"/>
            <w:sz w:val="24"/>
            <w:szCs w:val="24"/>
          </w:rPr>
          <w:t>import java.util.regex.*;  </w:t>
        </w:r>
      </w:ins>
    </w:p>
    <w:p w:rsidR="00414614" w:rsidRPr="00414614" w:rsidRDefault="00414614" w:rsidP="00414614">
      <w:pPr>
        <w:numPr>
          <w:ilvl w:val="0"/>
          <w:numId w:val="98"/>
        </w:numPr>
        <w:spacing w:before="100" w:beforeAutospacing="1" w:after="100" w:afterAutospacing="1" w:line="240" w:lineRule="auto"/>
        <w:rPr>
          <w:ins w:id="3275" w:author="Unknown"/>
          <w:rFonts w:ascii="Times New Roman" w:eastAsia="Times New Roman" w:hAnsi="Times New Roman" w:cs="Times New Roman"/>
          <w:sz w:val="24"/>
          <w:szCs w:val="24"/>
        </w:rPr>
      </w:pPr>
      <w:ins w:id="3276" w:author="Unknown">
        <w:r w:rsidRPr="00414614">
          <w:rPr>
            <w:rFonts w:ascii="Times New Roman" w:eastAsia="Times New Roman" w:hAnsi="Times New Roman" w:cs="Times New Roman"/>
            <w:sz w:val="24"/>
            <w:szCs w:val="24"/>
          </w:rPr>
          <w:t>class RegexExample2{  </w:t>
        </w:r>
      </w:ins>
    </w:p>
    <w:p w:rsidR="00414614" w:rsidRPr="00414614" w:rsidRDefault="00414614" w:rsidP="00414614">
      <w:pPr>
        <w:numPr>
          <w:ilvl w:val="0"/>
          <w:numId w:val="98"/>
        </w:numPr>
        <w:spacing w:before="100" w:beforeAutospacing="1" w:after="100" w:afterAutospacing="1" w:line="240" w:lineRule="auto"/>
        <w:rPr>
          <w:ins w:id="3277" w:author="Unknown"/>
          <w:rFonts w:ascii="Times New Roman" w:eastAsia="Times New Roman" w:hAnsi="Times New Roman" w:cs="Times New Roman"/>
          <w:sz w:val="24"/>
          <w:szCs w:val="24"/>
        </w:rPr>
      </w:pPr>
      <w:ins w:id="3278"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98"/>
        </w:numPr>
        <w:spacing w:before="100" w:beforeAutospacing="1" w:after="100" w:afterAutospacing="1" w:line="240" w:lineRule="auto"/>
        <w:rPr>
          <w:ins w:id="3279" w:author="Unknown"/>
          <w:rFonts w:ascii="Times New Roman" w:eastAsia="Times New Roman" w:hAnsi="Times New Roman" w:cs="Times New Roman"/>
          <w:sz w:val="24"/>
          <w:szCs w:val="24"/>
        </w:rPr>
      </w:pPr>
      <w:ins w:id="3280" w:author="Unknown">
        <w:r w:rsidRPr="00414614">
          <w:rPr>
            <w:rFonts w:ascii="Times New Roman" w:eastAsia="Times New Roman" w:hAnsi="Times New Roman" w:cs="Times New Roman"/>
            <w:sz w:val="24"/>
            <w:szCs w:val="24"/>
          </w:rPr>
          <w:t>System.out.println(Pattern.matches(".s", "as")); //line 4  </w:t>
        </w:r>
      </w:ins>
    </w:p>
    <w:p w:rsidR="00414614" w:rsidRPr="00414614" w:rsidRDefault="00414614" w:rsidP="00414614">
      <w:pPr>
        <w:numPr>
          <w:ilvl w:val="0"/>
          <w:numId w:val="98"/>
        </w:numPr>
        <w:spacing w:before="100" w:beforeAutospacing="1" w:after="100" w:afterAutospacing="1" w:line="240" w:lineRule="auto"/>
        <w:rPr>
          <w:ins w:id="3281" w:author="Unknown"/>
          <w:rFonts w:ascii="Times New Roman" w:eastAsia="Times New Roman" w:hAnsi="Times New Roman" w:cs="Times New Roman"/>
          <w:sz w:val="24"/>
          <w:szCs w:val="24"/>
        </w:rPr>
      </w:pPr>
      <w:ins w:id="3282" w:author="Unknown">
        <w:r w:rsidRPr="00414614">
          <w:rPr>
            <w:rFonts w:ascii="Times New Roman" w:eastAsia="Times New Roman" w:hAnsi="Times New Roman" w:cs="Times New Roman"/>
            <w:sz w:val="24"/>
            <w:szCs w:val="24"/>
          </w:rPr>
          <w:t>System.out.println(Pattern.matches(".s", "mk")); //line 5   </w:t>
        </w:r>
      </w:ins>
    </w:p>
    <w:p w:rsidR="00414614" w:rsidRPr="00414614" w:rsidRDefault="00414614" w:rsidP="00414614">
      <w:pPr>
        <w:numPr>
          <w:ilvl w:val="0"/>
          <w:numId w:val="98"/>
        </w:numPr>
        <w:spacing w:before="100" w:beforeAutospacing="1" w:after="100" w:afterAutospacing="1" w:line="240" w:lineRule="auto"/>
        <w:rPr>
          <w:ins w:id="3283" w:author="Unknown"/>
          <w:rFonts w:ascii="Times New Roman" w:eastAsia="Times New Roman" w:hAnsi="Times New Roman" w:cs="Times New Roman"/>
          <w:sz w:val="24"/>
          <w:szCs w:val="24"/>
        </w:rPr>
      </w:pPr>
      <w:ins w:id="3284" w:author="Unknown">
        <w:r w:rsidRPr="00414614">
          <w:rPr>
            <w:rFonts w:ascii="Times New Roman" w:eastAsia="Times New Roman" w:hAnsi="Times New Roman" w:cs="Times New Roman"/>
            <w:sz w:val="24"/>
            <w:szCs w:val="24"/>
          </w:rPr>
          <w:t>System.out.println(Pattern.matches(".s", "mst")); //line 6  </w:t>
        </w:r>
      </w:ins>
    </w:p>
    <w:p w:rsidR="00414614" w:rsidRPr="00414614" w:rsidRDefault="00414614" w:rsidP="00414614">
      <w:pPr>
        <w:numPr>
          <w:ilvl w:val="0"/>
          <w:numId w:val="98"/>
        </w:numPr>
        <w:spacing w:before="100" w:beforeAutospacing="1" w:after="100" w:afterAutospacing="1" w:line="240" w:lineRule="auto"/>
        <w:rPr>
          <w:ins w:id="3285" w:author="Unknown"/>
          <w:rFonts w:ascii="Times New Roman" w:eastAsia="Times New Roman" w:hAnsi="Times New Roman" w:cs="Times New Roman"/>
          <w:sz w:val="24"/>
          <w:szCs w:val="24"/>
        </w:rPr>
      </w:pPr>
      <w:ins w:id="3286" w:author="Unknown">
        <w:r w:rsidRPr="00414614">
          <w:rPr>
            <w:rFonts w:ascii="Times New Roman" w:eastAsia="Times New Roman" w:hAnsi="Times New Roman" w:cs="Times New Roman"/>
            <w:sz w:val="24"/>
            <w:szCs w:val="24"/>
          </w:rPr>
          <w:t>System.out.println(Pattern.matches(".s", "amms")); //line 7  </w:t>
        </w:r>
      </w:ins>
    </w:p>
    <w:p w:rsidR="00414614" w:rsidRPr="00414614" w:rsidRDefault="00414614" w:rsidP="00414614">
      <w:pPr>
        <w:numPr>
          <w:ilvl w:val="0"/>
          <w:numId w:val="98"/>
        </w:numPr>
        <w:spacing w:before="100" w:beforeAutospacing="1" w:after="100" w:afterAutospacing="1" w:line="240" w:lineRule="auto"/>
        <w:rPr>
          <w:ins w:id="3287" w:author="Unknown"/>
          <w:rFonts w:ascii="Times New Roman" w:eastAsia="Times New Roman" w:hAnsi="Times New Roman" w:cs="Times New Roman"/>
          <w:sz w:val="24"/>
          <w:szCs w:val="24"/>
        </w:rPr>
      </w:pPr>
      <w:ins w:id="3288" w:author="Unknown">
        <w:r w:rsidRPr="00414614">
          <w:rPr>
            <w:rFonts w:ascii="Times New Roman" w:eastAsia="Times New Roman" w:hAnsi="Times New Roman" w:cs="Times New Roman"/>
            <w:sz w:val="24"/>
            <w:szCs w:val="24"/>
          </w:rPr>
          <w:t>System.out.println(Pattern.matches("..s", "mas")); //line 8  </w:t>
        </w:r>
      </w:ins>
    </w:p>
    <w:p w:rsidR="00414614" w:rsidRPr="00414614" w:rsidRDefault="00414614" w:rsidP="00414614">
      <w:pPr>
        <w:numPr>
          <w:ilvl w:val="0"/>
          <w:numId w:val="98"/>
        </w:numPr>
        <w:spacing w:before="100" w:beforeAutospacing="1" w:after="100" w:afterAutospacing="1" w:line="240" w:lineRule="auto"/>
        <w:rPr>
          <w:ins w:id="3289" w:author="Unknown"/>
          <w:rFonts w:ascii="Times New Roman" w:eastAsia="Times New Roman" w:hAnsi="Times New Roman" w:cs="Times New Roman"/>
          <w:sz w:val="24"/>
          <w:szCs w:val="24"/>
        </w:rPr>
      </w:pPr>
      <w:ins w:id="3290"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291" w:author="Unknown"/>
          <w:rFonts w:ascii="Times New Roman" w:eastAsia="Times New Roman" w:hAnsi="Times New Roman" w:cs="Times New Roman"/>
          <w:sz w:val="24"/>
          <w:szCs w:val="24"/>
        </w:rPr>
      </w:pPr>
      <w:ins w:id="3292"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3" w:author="Unknown"/>
          <w:rFonts w:ascii="Courier New" w:eastAsia="Times New Roman" w:hAnsi="Courier New" w:cs="Courier New"/>
          <w:sz w:val="20"/>
          <w:szCs w:val="20"/>
        </w:rPr>
      </w:pPr>
      <w:ins w:id="3294" w:author="Unknown">
        <w:r w:rsidRPr="00414614">
          <w:rPr>
            <w:rFonts w:ascii="Courier New" w:eastAsia="Times New Roman" w:hAnsi="Courier New" w:cs="Courier New"/>
            <w:sz w:val="20"/>
            <w:szCs w:val="20"/>
          </w:rPr>
          <w:t>true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5" w:author="Unknown"/>
          <w:rFonts w:ascii="Courier New" w:eastAsia="Times New Roman" w:hAnsi="Courier New" w:cs="Courier New"/>
          <w:sz w:val="20"/>
          <w:szCs w:val="20"/>
        </w:rPr>
      </w:pPr>
      <w:ins w:id="3296" w:author="Unknown">
        <w:r w:rsidRPr="00414614">
          <w:rPr>
            <w:rFonts w:ascii="Courier New" w:eastAsia="Times New Roman" w:hAnsi="Courier New" w:cs="Courier New"/>
            <w:sz w:val="20"/>
            <w:szCs w:val="20"/>
          </w:rPr>
          <w:t xml:space="preserve">false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7" w:author="Unknown"/>
          <w:rFonts w:ascii="Courier New" w:eastAsia="Times New Roman" w:hAnsi="Courier New" w:cs="Courier New"/>
          <w:sz w:val="20"/>
          <w:szCs w:val="20"/>
        </w:rPr>
      </w:pPr>
      <w:ins w:id="3298" w:author="Unknown">
        <w:r w:rsidRPr="00414614">
          <w:rPr>
            <w:rFonts w:ascii="Courier New" w:eastAsia="Times New Roman" w:hAnsi="Courier New" w:cs="Courier New"/>
            <w:sz w:val="20"/>
            <w:szCs w:val="20"/>
          </w:rPr>
          <w:t>false</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9" w:author="Unknown"/>
          <w:rFonts w:ascii="Courier New" w:eastAsia="Times New Roman" w:hAnsi="Courier New" w:cs="Courier New"/>
          <w:sz w:val="20"/>
          <w:szCs w:val="20"/>
        </w:rPr>
      </w:pPr>
      <w:ins w:id="3300" w:author="Unknown">
        <w:r w:rsidRPr="00414614">
          <w:rPr>
            <w:rFonts w:ascii="Courier New" w:eastAsia="Times New Roman" w:hAnsi="Courier New" w:cs="Courier New"/>
            <w:sz w:val="20"/>
            <w:szCs w:val="20"/>
          </w:rPr>
          <w:t xml:space="preserve">false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1" w:author="Unknown"/>
          <w:rFonts w:ascii="Courier New" w:eastAsia="Times New Roman" w:hAnsi="Courier New" w:cs="Courier New"/>
          <w:sz w:val="20"/>
          <w:szCs w:val="20"/>
        </w:rPr>
      </w:pPr>
      <w:ins w:id="3302" w:author="Unknown">
        <w:r w:rsidRPr="00414614">
          <w:rPr>
            <w:rFonts w:ascii="Courier New" w:eastAsia="Times New Roman" w:hAnsi="Courier New" w:cs="Courier New"/>
            <w:sz w:val="20"/>
            <w:szCs w:val="20"/>
          </w:rPr>
          <w:t>true</w:t>
        </w:r>
      </w:ins>
    </w:p>
    <w:p w:rsidR="00414614" w:rsidRPr="00414614" w:rsidRDefault="00414614" w:rsidP="00414614">
      <w:pPr>
        <w:spacing w:before="100" w:beforeAutospacing="1" w:after="100" w:afterAutospacing="1" w:line="240" w:lineRule="auto"/>
        <w:rPr>
          <w:ins w:id="3303" w:author="Unknown"/>
          <w:rFonts w:ascii="Times New Roman" w:eastAsia="Times New Roman" w:hAnsi="Times New Roman" w:cs="Times New Roman"/>
          <w:sz w:val="24"/>
          <w:szCs w:val="24"/>
        </w:rPr>
      </w:pPr>
      <w:ins w:id="3304"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3305" w:author="Unknown"/>
          <w:rFonts w:ascii="Times New Roman" w:eastAsia="Times New Roman" w:hAnsi="Times New Roman" w:cs="Times New Roman"/>
          <w:sz w:val="24"/>
          <w:szCs w:val="24"/>
        </w:rPr>
      </w:pPr>
      <w:ins w:id="3306" w:author="Unknown">
        <w:r w:rsidRPr="00414614">
          <w:rPr>
            <w:rFonts w:ascii="Times New Roman" w:eastAsia="Times New Roman" w:hAnsi="Times New Roman" w:cs="Times New Roman"/>
            <w:sz w:val="24"/>
            <w:szCs w:val="24"/>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ins>
    </w:p>
    <w:p w:rsidR="00414614" w:rsidRPr="00414614" w:rsidRDefault="00414614" w:rsidP="00414614">
      <w:pPr>
        <w:spacing w:after="0" w:line="240" w:lineRule="auto"/>
        <w:rPr>
          <w:ins w:id="3307" w:author="Unknown"/>
          <w:rFonts w:ascii="Times New Roman" w:eastAsia="Times New Roman" w:hAnsi="Times New Roman" w:cs="Times New Roman"/>
          <w:sz w:val="24"/>
          <w:szCs w:val="24"/>
        </w:rPr>
      </w:pPr>
      <w:ins w:id="3308" w:author="Unknown">
        <w:r w:rsidRPr="00414614">
          <w:rPr>
            <w:rFonts w:ascii="Times New Roman" w:eastAsia="Times New Roman" w:hAnsi="Times New Roman" w:cs="Times New Roman"/>
            <w:sz w:val="24"/>
            <w:szCs w:val="24"/>
          </w:rPr>
          <w:pict>
            <v:rect id="_x0000_i1203"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3309" w:author="Unknown"/>
          <w:rFonts w:ascii="Times New Roman" w:eastAsia="Times New Roman" w:hAnsi="Times New Roman" w:cs="Times New Roman"/>
          <w:b/>
          <w:bCs/>
          <w:sz w:val="36"/>
          <w:szCs w:val="36"/>
        </w:rPr>
      </w:pPr>
      <w:ins w:id="3310" w:author="Unknown">
        <w:r w:rsidRPr="00414614">
          <w:rPr>
            <w:rFonts w:ascii="Times New Roman" w:eastAsia="Times New Roman" w:hAnsi="Times New Roman" w:cs="Times New Roman"/>
            <w:b/>
            <w:bCs/>
            <w:sz w:val="36"/>
            <w:szCs w:val="36"/>
          </w:rPr>
          <w:t>Core Java: Nested classes and Interfaces Interview Questions</w:t>
        </w:r>
      </w:ins>
    </w:p>
    <w:p w:rsidR="00414614" w:rsidRPr="00414614" w:rsidRDefault="00414614" w:rsidP="00414614">
      <w:pPr>
        <w:spacing w:after="0" w:line="240" w:lineRule="auto"/>
        <w:rPr>
          <w:ins w:id="3311" w:author="Unknown"/>
          <w:rFonts w:ascii="Times New Roman" w:eastAsia="Times New Roman" w:hAnsi="Times New Roman" w:cs="Times New Roman"/>
          <w:sz w:val="24"/>
          <w:szCs w:val="24"/>
        </w:rPr>
      </w:pPr>
      <w:ins w:id="3312" w:author="Unknown">
        <w:r w:rsidRPr="00414614">
          <w:rPr>
            <w:rFonts w:ascii="Times New Roman" w:eastAsia="Times New Roman" w:hAnsi="Times New Roman" w:cs="Times New Roman"/>
            <w:sz w:val="24"/>
            <w:szCs w:val="24"/>
          </w:rPr>
          <w:pict>
            <v:rect id="_x0000_i120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13" w:author="Unknown"/>
          <w:rFonts w:ascii="Times New Roman" w:eastAsia="Times New Roman" w:hAnsi="Times New Roman" w:cs="Times New Roman"/>
          <w:b/>
          <w:bCs/>
          <w:sz w:val="27"/>
          <w:szCs w:val="27"/>
        </w:rPr>
      </w:pPr>
      <w:ins w:id="3314" w:author="Unknown">
        <w:r w:rsidRPr="00414614">
          <w:rPr>
            <w:rFonts w:ascii="Times New Roman" w:eastAsia="Times New Roman" w:hAnsi="Times New Roman" w:cs="Times New Roman"/>
            <w:b/>
            <w:bCs/>
            <w:sz w:val="27"/>
            <w:szCs w:val="27"/>
          </w:rPr>
          <w:t xml:space="preserve">168) What are the advantages of Java inner classes? </w:t>
        </w:r>
      </w:ins>
    </w:p>
    <w:p w:rsidR="00414614" w:rsidRPr="00414614" w:rsidRDefault="00414614" w:rsidP="00414614">
      <w:pPr>
        <w:spacing w:before="100" w:beforeAutospacing="1" w:after="100" w:afterAutospacing="1" w:line="240" w:lineRule="auto"/>
        <w:rPr>
          <w:ins w:id="3315" w:author="Unknown"/>
          <w:rFonts w:ascii="Times New Roman" w:eastAsia="Times New Roman" w:hAnsi="Times New Roman" w:cs="Times New Roman"/>
          <w:sz w:val="24"/>
          <w:szCs w:val="24"/>
        </w:rPr>
      </w:pPr>
      <w:ins w:id="3316" w:author="Unknown">
        <w:r w:rsidRPr="00414614">
          <w:rPr>
            <w:rFonts w:ascii="Times New Roman" w:eastAsia="Times New Roman" w:hAnsi="Times New Roman" w:cs="Times New Roman"/>
            <w:sz w:val="24"/>
            <w:szCs w:val="24"/>
          </w:rPr>
          <w:t>There are two types of advantages of Java inner classes.</w:t>
        </w:r>
      </w:ins>
    </w:p>
    <w:p w:rsidR="00414614" w:rsidRPr="00414614" w:rsidRDefault="00414614" w:rsidP="00414614">
      <w:pPr>
        <w:numPr>
          <w:ilvl w:val="0"/>
          <w:numId w:val="99"/>
        </w:numPr>
        <w:spacing w:before="100" w:beforeAutospacing="1" w:after="100" w:afterAutospacing="1" w:line="240" w:lineRule="auto"/>
        <w:rPr>
          <w:ins w:id="3317" w:author="Unknown"/>
          <w:rFonts w:ascii="Times New Roman" w:eastAsia="Times New Roman" w:hAnsi="Times New Roman" w:cs="Times New Roman"/>
          <w:sz w:val="24"/>
          <w:szCs w:val="24"/>
        </w:rPr>
      </w:pPr>
      <w:ins w:id="3318" w:author="Unknown">
        <w:r w:rsidRPr="00414614">
          <w:rPr>
            <w:rFonts w:ascii="Times New Roman" w:eastAsia="Times New Roman" w:hAnsi="Times New Roman" w:cs="Times New Roman"/>
            <w:sz w:val="24"/>
            <w:szCs w:val="24"/>
          </w:rPr>
          <w:t>Nested classes represent a special type of relationship that is it can access all the members (data members and methods) of the outer class including private.</w:t>
        </w:r>
      </w:ins>
    </w:p>
    <w:p w:rsidR="00414614" w:rsidRPr="00414614" w:rsidRDefault="00414614" w:rsidP="00414614">
      <w:pPr>
        <w:numPr>
          <w:ilvl w:val="0"/>
          <w:numId w:val="99"/>
        </w:numPr>
        <w:spacing w:before="100" w:beforeAutospacing="1" w:after="100" w:afterAutospacing="1" w:line="240" w:lineRule="auto"/>
        <w:rPr>
          <w:ins w:id="3319" w:author="Unknown"/>
          <w:rFonts w:ascii="Times New Roman" w:eastAsia="Times New Roman" w:hAnsi="Times New Roman" w:cs="Times New Roman"/>
          <w:sz w:val="24"/>
          <w:szCs w:val="24"/>
        </w:rPr>
      </w:pPr>
      <w:ins w:id="3320" w:author="Unknown">
        <w:r w:rsidRPr="00414614">
          <w:rPr>
            <w:rFonts w:ascii="Times New Roman" w:eastAsia="Times New Roman" w:hAnsi="Times New Roman" w:cs="Times New Roman"/>
            <w:sz w:val="24"/>
            <w:szCs w:val="24"/>
          </w:rPr>
          <w:t>Nested classes are used to develop a more readable and maintainable code because it logically groups classes and interfaces in one place only.</w:t>
        </w:r>
      </w:ins>
    </w:p>
    <w:p w:rsidR="00414614" w:rsidRPr="00414614" w:rsidRDefault="00414614" w:rsidP="00414614">
      <w:pPr>
        <w:numPr>
          <w:ilvl w:val="0"/>
          <w:numId w:val="99"/>
        </w:numPr>
        <w:spacing w:before="100" w:beforeAutospacing="1" w:after="100" w:afterAutospacing="1" w:line="240" w:lineRule="auto"/>
        <w:rPr>
          <w:ins w:id="3321" w:author="Unknown"/>
          <w:rFonts w:ascii="Times New Roman" w:eastAsia="Times New Roman" w:hAnsi="Times New Roman" w:cs="Times New Roman"/>
          <w:sz w:val="24"/>
          <w:szCs w:val="24"/>
        </w:rPr>
      </w:pPr>
      <w:ins w:id="3322" w:author="Unknown">
        <w:r w:rsidRPr="00414614">
          <w:rPr>
            <w:rFonts w:ascii="Times New Roman" w:eastAsia="Times New Roman" w:hAnsi="Times New Roman" w:cs="Times New Roman"/>
            <w:b/>
            <w:bCs/>
            <w:sz w:val="24"/>
            <w:szCs w:val="24"/>
          </w:rPr>
          <w:t>Code Optimization:</w:t>
        </w:r>
        <w:r w:rsidRPr="00414614">
          <w:rPr>
            <w:rFonts w:ascii="Times New Roman" w:eastAsia="Times New Roman" w:hAnsi="Times New Roman" w:cs="Times New Roman"/>
            <w:sz w:val="24"/>
            <w:szCs w:val="24"/>
          </w:rPr>
          <w:t xml:space="preserve"> It requires less code to write.</w:t>
        </w:r>
      </w:ins>
    </w:p>
    <w:p w:rsidR="00414614" w:rsidRPr="00414614" w:rsidRDefault="00414614" w:rsidP="00414614">
      <w:pPr>
        <w:spacing w:after="0" w:line="240" w:lineRule="auto"/>
        <w:rPr>
          <w:ins w:id="3323" w:author="Unknown"/>
          <w:rFonts w:ascii="Times New Roman" w:eastAsia="Times New Roman" w:hAnsi="Times New Roman" w:cs="Times New Roman"/>
          <w:sz w:val="24"/>
          <w:szCs w:val="24"/>
        </w:rPr>
      </w:pPr>
      <w:ins w:id="3324" w:author="Unknown">
        <w:r w:rsidRPr="00414614">
          <w:rPr>
            <w:rFonts w:ascii="Times New Roman" w:eastAsia="Times New Roman" w:hAnsi="Times New Roman" w:cs="Times New Roman"/>
            <w:sz w:val="24"/>
            <w:szCs w:val="24"/>
          </w:rPr>
          <w:lastRenderedPageBreak/>
          <w:pict>
            <v:rect id="_x0000_i120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25" w:author="Unknown"/>
          <w:rFonts w:ascii="Times New Roman" w:eastAsia="Times New Roman" w:hAnsi="Times New Roman" w:cs="Times New Roman"/>
          <w:b/>
          <w:bCs/>
          <w:sz w:val="27"/>
          <w:szCs w:val="27"/>
        </w:rPr>
      </w:pPr>
      <w:ins w:id="3326" w:author="Unknown">
        <w:r w:rsidRPr="00414614">
          <w:rPr>
            <w:rFonts w:ascii="Times New Roman" w:eastAsia="Times New Roman" w:hAnsi="Times New Roman" w:cs="Times New Roman"/>
            <w:b/>
            <w:bCs/>
            <w:sz w:val="27"/>
            <w:szCs w:val="27"/>
          </w:rPr>
          <w:t xml:space="preserve">169) What is a nested class? </w:t>
        </w:r>
      </w:ins>
    </w:p>
    <w:p w:rsidR="00414614" w:rsidRPr="00414614" w:rsidRDefault="00414614" w:rsidP="00414614">
      <w:pPr>
        <w:spacing w:before="100" w:beforeAutospacing="1" w:after="100" w:afterAutospacing="1" w:line="240" w:lineRule="auto"/>
        <w:rPr>
          <w:ins w:id="3327" w:author="Unknown"/>
          <w:rFonts w:ascii="Times New Roman" w:eastAsia="Times New Roman" w:hAnsi="Times New Roman" w:cs="Times New Roman"/>
          <w:sz w:val="24"/>
          <w:szCs w:val="24"/>
        </w:rPr>
      </w:pPr>
      <w:ins w:id="3328" w:author="Unknown">
        <w:r w:rsidRPr="00414614">
          <w:rPr>
            <w:rFonts w:ascii="Times New Roman" w:eastAsia="Times New Roman" w:hAnsi="Times New Roman" w:cs="Times New Roman"/>
            <w:sz w:val="24"/>
            <w:szCs w:val="24"/>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ins>
    </w:p>
    <w:p w:rsidR="00414614" w:rsidRPr="00414614" w:rsidRDefault="00414614" w:rsidP="00414614">
      <w:pPr>
        <w:numPr>
          <w:ilvl w:val="0"/>
          <w:numId w:val="100"/>
        </w:numPr>
        <w:spacing w:before="100" w:beforeAutospacing="1" w:after="100" w:afterAutospacing="1" w:line="240" w:lineRule="auto"/>
        <w:rPr>
          <w:ins w:id="3329" w:author="Unknown"/>
          <w:rFonts w:ascii="Times New Roman" w:eastAsia="Times New Roman" w:hAnsi="Times New Roman" w:cs="Times New Roman"/>
          <w:sz w:val="24"/>
          <w:szCs w:val="24"/>
        </w:rPr>
      </w:pPr>
      <w:ins w:id="3330" w:author="Unknown">
        <w:r w:rsidRPr="00414614">
          <w:rPr>
            <w:rFonts w:ascii="Times New Roman" w:eastAsia="Times New Roman" w:hAnsi="Times New Roman" w:cs="Times New Roman"/>
            <w:sz w:val="24"/>
            <w:szCs w:val="24"/>
          </w:rPr>
          <w:t>class Java_Outer_class{    </w:t>
        </w:r>
      </w:ins>
    </w:p>
    <w:p w:rsidR="00414614" w:rsidRPr="00414614" w:rsidRDefault="00414614" w:rsidP="00414614">
      <w:pPr>
        <w:numPr>
          <w:ilvl w:val="0"/>
          <w:numId w:val="100"/>
        </w:numPr>
        <w:spacing w:before="100" w:beforeAutospacing="1" w:after="100" w:afterAutospacing="1" w:line="240" w:lineRule="auto"/>
        <w:rPr>
          <w:ins w:id="3331" w:author="Unknown"/>
          <w:rFonts w:ascii="Times New Roman" w:eastAsia="Times New Roman" w:hAnsi="Times New Roman" w:cs="Times New Roman"/>
          <w:sz w:val="24"/>
          <w:szCs w:val="24"/>
        </w:rPr>
      </w:pPr>
      <w:ins w:id="3332" w:author="Unknown">
        <w:r w:rsidRPr="00414614">
          <w:rPr>
            <w:rFonts w:ascii="Times New Roman" w:eastAsia="Times New Roman" w:hAnsi="Times New Roman" w:cs="Times New Roman"/>
            <w:sz w:val="24"/>
            <w:szCs w:val="24"/>
          </w:rPr>
          <w:t> //code    </w:t>
        </w:r>
      </w:ins>
    </w:p>
    <w:p w:rsidR="00414614" w:rsidRPr="00414614" w:rsidRDefault="00414614" w:rsidP="00414614">
      <w:pPr>
        <w:numPr>
          <w:ilvl w:val="0"/>
          <w:numId w:val="100"/>
        </w:numPr>
        <w:spacing w:before="100" w:beforeAutospacing="1" w:after="100" w:afterAutospacing="1" w:line="240" w:lineRule="auto"/>
        <w:rPr>
          <w:ins w:id="3333" w:author="Unknown"/>
          <w:rFonts w:ascii="Times New Roman" w:eastAsia="Times New Roman" w:hAnsi="Times New Roman" w:cs="Times New Roman"/>
          <w:sz w:val="24"/>
          <w:szCs w:val="24"/>
        </w:rPr>
      </w:pPr>
      <w:ins w:id="3334" w:author="Unknown">
        <w:r w:rsidRPr="00414614">
          <w:rPr>
            <w:rFonts w:ascii="Times New Roman" w:eastAsia="Times New Roman" w:hAnsi="Times New Roman" w:cs="Times New Roman"/>
            <w:sz w:val="24"/>
            <w:szCs w:val="24"/>
          </w:rPr>
          <w:t> class Java_Nested_class{    </w:t>
        </w:r>
      </w:ins>
    </w:p>
    <w:p w:rsidR="00414614" w:rsidRPr="00414614" w:rsidRDefault="00414614" w:rsidP="00414614">
      <w:pPr>
        <w:numPr>
          <w:ilvl w:val="0"/>
          <w:numId w:val="100"/>
        </w:numPr>
        <w:spacing w:before="100" w:beforeAutospacing="1" w:after="100" w:afterAutospacing="1" w:line="240" w:lineRule="auto"/>
        <w:rPr>
          <w:ins w:id="3335" w:author="Unknown"/>
          <w:rFonts w:ascii="Times New Roman" w:eastAsia="Times New Roman" w:hAnsi="Times New Roman" w:cs="Times New Roman"/>
          <w:sz w:val="24"/>
          <w:szCs w:val="24"/>
        </w:rPr>
      </w:pPr>
      <w:ins w:id="3336" w:author="Unknown">
        <w:r w:rsidRPr="00414614">
          <w:rPr>
            <w:rFonts w:ascii="Times New Roman" w:eastAsia="Times New Roman" w:hAnsi="Times New Roman" w:cs="Times New Roman"/>
            <w:sz w:val="24"/>
            <w:szCs w:val="24"/>
          </w:rPr>
          <w:t>  //code    </w:t>
        </w:r>
      </w:ins>
    </w:p>
    <w:p w:rsidR="00414614" w:rsidRPr="00414614" w:rsidRDefault="00414614" w:rsidP="00414614">
      <w:pPr>
        <w:numPr>
          <w:ilvl w:val="0"/>
          <w:numId w:val="100"/>
        </w:numPr>
        <w:spacing w:before="100" w:beforeAutospacing="1" w:after="100" w:afterAutospacing="1" w:line="240" w:lineRule="auto"/>
        <w:rPr>
          <w:ins w:id="3337" w:author="Unknown"/>
          <w:rFonts w:ascii="Times New Roman" w:eastAsia="Times New Roman" w:hAnsi="Times New Roman" w:cs="Times New Roman"/>
          <w:sz w:val="24"/>
          <w:szCs w:val="24"/>
        </w:rPr>
      </w:pPr>
      <w:ins w:id="333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0"/>
        </w:numPr>
        <w:spacing w:before="100" w:beforeAutospacing="1" w:after="100" w:afterAutospacing="1" w:line="240" w:lineRule="auto"/>
        <w:rPr>
          <w:ins w:id="3339" w:author="Unknown"/>
          <w:rFonts w:ascii="Times New Roman" w:eastAsia="Times New Roman" w:hAnsi="Times New Roman" w:cs="Times New Roman"/>
          <w:sz w:val="24"/>
          <w:szCs w:val="24"/>
        </w:rPr>
      </w:pPr>
      <w:ins w:id="334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0"/>
        </w:numPr>
        <w:spacing w:before="100" w:beforeAutospacing="1" w:after="100" w:afterAutospacing="1" w:line="240" w:lineRule="auto"/>
        <w:rPr>
          <w:ins w:id="3341" w:author="Unknown"/>
          <w:rFonts w:ascii="Times New Roman" w:eastAsia="Times New Roman" w:hAnsi="Times New Roman" w:cs="Times New Roman"/>
          <w:sz w:val="24"/>
          <w:szCs w:val="24"/>
        </w:rPr>
      </w:pPr>
      <w:ins w:id="3342"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343" w:author="Unknown"/>
          <w:rFonts w:ascii="Times New Roman" w:eastAsia="Times New Roman" w:hAnsi="Times New Roman" w:cs="Times New Roman"/>
          <w:sz w:val="24"/>
          <w:szCs w:val="24"/>
        </w:rPr>
      </w:pPr>
      <w:ins w:id="3344" w:author="Unknown">
        <w:r w:rsidRPr="00414614">
          <w:rPr>
            <w:rFonts w:ascii="Times New Roman" w:eastAsia="Times New Roman" w:hAnsi="Times New Roman" w:cs="Times New Roman"/>
            <w:sz w:val="24"/>
            <w:szCs w:val="24"/>
          </w:rPr>
          <w:t>There are two types of nested classes, static nested class, and non-static nested class. The non-static nested class can also be called as inner-class</w:t>
        </w:r>
      </w:ins>
    </w:p>
    <w:p w:rsidR="00414614" w:rsidRPr="00414614" w:rsidRDefault="00414614" w:rsidP="00414614">
      <w:pPr>
        <w:spacing w:after="0" w:line="240" w:lineRule="auto"/>
        <w:rPr>
          <w:ins w:id="3345" w:author="Unknown"/>
          <w:rFonts w:ascii="Times New Roman" w:eastAsia="Times New Roman" w:hAnsi="Times New Roman" w:cs="Times New Roman"/>
          <w:sz w:val="24"/>
          <w:szCs w:val="24"/>
        </w:rPr>
      </w:pPr>
      <w:ins w:id="3346"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"https://www.javatpoint.com/difference-between-nested-classes-and-inner-classes"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347" w:author="Unknown"/>
          <w:rFonts w:ascii="Times New Roman" w:eastAsia="Times New Roman" w:hAnsi="Times New Roman" w:cs="Times New Roman"/>
          <w:sz w:val="24"/>
          <w:szCs w:val="24"/>
        </w:rPr>
      </w:pPr>
      <w:ins w:id="3348" w:author="Unknown">
        <w:r w:rsidRPr="00414614">
          <w:rPr>
            <w:rFonts w:ascii="Times New Roman" w:eastAsia="Times New Roman" w:hAnsi="Times New Roman" w:cs="Times New Roman"/>
            <w:sz w:val="24"/>
            <w:szCs w:val="24"/>
          </w:rPr>
          <w:pict>
            <v:rect id="_x0000_i120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49" w:author="Unknown"/>
          <w:rFonts w:ascii="Times New Roman" w:eastAsia="Times New Roman" w:hAnsi="Times New Roman" w:cs="Times New Roman"/>
          <w:b/>
          <w:bCs/>
          <w:sz w:val="27"/>
          <w:szCs w:val="27"/>
        </w:rPr>
      </w:pPr>
      <w:ins w:id="3350" w:author="Unknown">
        <w:r w:rsidRPr="00414614">
          <w:rPr>
            <w:rFonts w:ascii="Times New Roman" w:eastAsia="Times New Roman" w:hAnsi="Times New Roman" w:cs="Times New Roman"/>
            <w:b/>
            <w:bCs/>
            <w:sz w:val="27"/>
            <w:szCs w:val="27"/>
          </w:rPr>
          <w:t>170) What are the disadvantages of using inner classes?</w:t>
        </w:r>
      </w:ins>
    </w:p>
    <w:p w:rsidR="00414614" w:rsidRPr="00414614" w:rsidRDefault="00414614" w:rsidP="00414614">
      <w:pPr>
        <w:spacing w:before="100" w:beforeAutospacing="1" w:after="100" w:afterAutospacing="1" w:line="240" w:lineRule="auto"/>
        <w:rPr>
          <w:ins w:id="3351" w:author="Unknown"/>
          <w:rFonts w:ascii="Times New Roman" w:eastAsia="Times New Roman" w:hAnsi="Times New Roman" w:cs="Times New Roman"/>
          <w:sz w:val="24"/>
          <w:szCs w:val="24"/>
        </w:rPr>
      </w:pPr>
      <w:ins w:id="3352" w:author="Unknown">
        <w:r w:rsidRPr="00414614">
          <w:rPr>
            <w:rFonts w:ascii="Times New Roman" w:eastAsia="Times New Roman" w:hAnsi="Times New Roman" w:cs="Times New Roman"/>
            <w:sz w:val="24"/>
            <w:szCs w:val="24"/>
          </w:rPr>
          <w:t>There are the following main disadvantages of using inner classes.</w:t>
        </w:r>
      </w:ins>
    </w:p>
    <w:p w:rsidR="00414614" w:rsidRPr="00414614" w:rsidRDefault="00414614" w:rsidP="00414614">
      <w:pPr>
        <w:numPr>
          <w:ilvl w:val="0"/>
          <w:numId w:val="101"/>
        </w:numPr>
        <w:spacing w:before="100" w:beforeAutospacing="1" w:after="100" w:afterAutospacing="1" w:line="240" w:lineRule="auto"/>
        <w:rPr>
          <w:ins w:id="3353" w:author="Unknown"/>
          <w:rFonts w:ascii="Times New Roman" w:eastAsia="Times New Roman" w:hAnsi="Times New Roman" w:cs="Times New Roman"/>
          <w:sz w:val="24"/>
          <w:szCs w:val="24"/>
        </w:rPr>
      </w:pPr>
      <w:ins w:id="3354" w:author="Unknown">
        <w:r w:rsidRPr="00414614">
          <w:rPr>
            <w:rFonts w:ascii="Times New Roman" w:eastAsia="Times New Roman" w:hAnsi="Times New Roman" w:cs="Times New Roman"/>
            <w:sz w:val="24"/>
            <w:szCs w:val="24"/>
          </w:rPr>
          <w:t>Inner classes increase the total number of classes used by the developer and therefore increases the workload of JVM since it has to perform some routine operations for those extra classes which result in slower performance.</w:t>
        </w:r>
      </w:ins>
    </w:p>
    <w:p w:rsidR="00414614" w:rsidRPr="00414614" w:rsidRDefault="00414614" w:rsidP="00414614">
      <w:pPr>
        <w:numPr>
          <w:ilvl w:val="0"/>
          <w:numId w:val="101"/>
        </w:numPr>
        <w:spacing w:before="100" w:beforeAutospacing="1" w:after="100" w:afterAutospacing="1" w:line="240" w:lineRule="auto"/>
        <w:rPr>
          <w:ins w:id="3355" w:author="Unknown"/>
          <w:rFonts w:ascii="Times New Roman" w:eastAsia="Times New Roman" w:hAnsi="Times New Roman" w:cs="Times New Roman"/>
          <w:sz w:val="24"/>
          <w:szCs w:val="24"/>
        </w:rPr>
      </w:pPr>
      <w:ins w:id="3356" w:author="Unknown">
        <w:r w:rsidRPr="00414614">
          <w:rPr>
            <w:rFonts w:ascii="Times New Roman" w:eastAsia="Times New Roman" w:hAnsi="Times New Roman" w:cs="Times New Roman"/>
            <w:sz w:val="24"/>
            <w:szCs w:val="24"/>
          </w:rPr>
          <w:t>IDEs provide less support to the inner classes as compare to the top level classes and therefore it annoys the developers while working with inner classes.</w:t>
        </w:r>
      </w:ins>
    </w:p>
    <w:p w:rsidR="00414614" w:rsidRPr="00414614" w:rsidRDefault="00414614" w:rsidP="00414614">
      <w:pPr>
        <w:spacing w:after="0" w:line="240" w:lineRule="auto"/>
        <w:rPr>
          <w:ins w:id="3357" w:author="Unknown"/>
          <w:rFonts w:ascii="Times New Roman" w:eastAsia="Times New Roman" w:hAnsi="Times New Roman" w:cs="Times New Roman"/>
          <w:sz w:val="24"/>
          <w:szCs w:val="24"/>
        </w:rPr>
      </w:pPr>
      <w:ins w:id="3358" w:author="Unknown">
        <w:r w:rsidRPr="00414614">
          <w:rPr>
            <w:rFonts w:ascii="Times New Roman" w:eastAsia="Times New Roman" w:hAnsi="Times New Roman" w:cs="Times New Roman"/>
            <w:sz w:val="24"/>
            <w:szCs w:val="24"/>
          </w:rPr>
          <w:pict>
            <v:rect id="_x0000_i120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59" w:author="Unknown"/>
          <w:rFonts w:ascii="Times New Roman" w:eastAsia="Times New Roman" w:hAnsi="Times New Roman" w:cs="Times New Roman"/>
          <w:b/>
          <w:bCs/>
          <w:sz w:val="27"/>
          <w:szCs w:val="27"/>
        </w:rPr>
      </w:pPr>
      <w:ins w:id="3360" w:author="Unknown">
        <w:r w:rsidRPr="00414614">
          <w:rPr>
            <w:rFonts w:ascii="Times New Roman" w:eastAsia="Times New Roman" w:hAnsi="Times New Roman" w:cs="Times New Roman"/>
            <w:b/>
            <w:bCs/>
            <w:sz w:val="27"/>
            <w:szCs w:val="27"/>
          </w:rPr>
          <w:t xml:space="preserve">171) What are the types of inner classes (non-static nested class) used in Java? </w:t>
        </w:r>
      </w:ins>
    </w:p>
    <w:p w:rsidR="00414614" w:rsidRPr="00414614" w:rsidRDefault="00414614" w:rsidP="00414614">
      <w:pPr>
        <w:spacing w:before="100" w:beforeAutospacing="1" w:after="100" w:afterAutospacing="1" w:line="240" w:lineRule="auto"/>
        <w:rPr>
          <w:ins w:id="3361" w:author="Unknown"/>
          <w:rFonts w:ascii="Times New Roman" w:eastAsia="Times New Roman" w:hAnsi="Times New Roman" w:cs="Times New Roman"/>
          <w:sz w:val="24"/>
          <w:szCs w:val="24"/>
        </w:rPr>
      </w:pPr>
      <w:ins w:id="3362" w:author="Unknown">
        <w:r w:rsidRPr="00414614">
          <w:rPr>
            <w:rFonts w:ascii="Times New Roman" w:eastAsia="Times New Roman" w:hAnsi="Times New Roman" w:cs="Times New Roman"/>
            <w:sz w:val="24"/>
            <w:szCs w:val="24"/>
          </w:rPr>
          <w:t>There are mainly three types of inner classes used in Java.</w:t>
        </w:r>
      </w:ins>
    </w:p>
    <w:tbl>
      <w:tblPr>
        <w:tblW w:w="0" w:type="auto"/>
        <w:tblCellSpacing w:w="15" w:type="dxa"/>
        <w:tblCellMar>
          <w:top w:w="15" w:type="dxa"/>
          <w:left w:w="15" w:type="dxa"/>
          <w:bottom w:w="15" w:type="dxa"/>
          <w:right w:w="15" w:type="dxa"/>
        </w:tblCellMar>
        <w:tblLook w:val="04A0"/>
      </w:tblPr>
      <w:tblGrid>
        <w:gridCol w:w="2025"/>
        <w:gridCol w:w="7425"/>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Type</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Description</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hyperlink r:id="rId33" w:history="1">
              <w:r w:rsidRPr="00414614">
                <w:rPr>
                  <w:rFonts w:ascii="Times New Roman" w:eastAsia="Times New Roman" w:hAnsi="Times New Roman" w:cs="Times New Roman"/>
                  <w:color w:val="0000FF"/>
                  <w:sz w:val="24"/>
                  <w:szCs w:val="24"/>
                  <w:u w:val="single"/>
                </w:rPr>
                <w:t>Member Inner Class</w:t>
              </w:r>
            </w:hyperlink>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class created within class and outside method.</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hyperlink r:id="rId34" w:history="1">
              <w:r w:rsidRPr="00414614">
                <w:rPr>
                  <w:rFonts w:ascii="Times New Roman" w:eastAsia="Times New Roman" w:hAnsi="Times New Roman" w:cs="Times New Roman"/>
                  <w:color w:val="0000FF"/>
                  <w:sz w:val="24"/>
                  <w:szCs w:val="24"/>
                  <w:u w:val="single"/>
                </w:rPr>
                <w:t>Anonymous Inner Class</w:t>
              </w:r>
            </w:hyperlink>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class created for implementing an interface or extending class. Its name is decided by the java compiler.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hyperlink r:id="rId35" w:history="1">
              <w:r w:rsidRPr="00414614">
                <w:rPr>
                  <w:rFonts w:ascii="Times New Roman" w:eastAsia="Times New Roman" w:hAnsi="Times New Roman" w:cs="Times New Roman"/>
                  <w:color w:val="0000FF"/>
                  <w:sz w:val="24"/>
                  <w:szCs w:val="24"/>
                  <w:u w:val="single"/>
                </w:rPr>
                <w:t>Local Inner Class</w:t>
              </w:r>
            </w:hyperlink>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A class created within the method.</w:t>
            </w:r>
          </w:p>
        </w:tc>
      </w:tr>
    </w:tbl>
    <w:p w:rsidR="00414614" w:rsidRPr="00414614" w:rsidRDefault="00414614" w:rsidP="00414614">
      <w:pPr>
        <w:spacing w:after="0" w:line="240" w:lineRule="auto"/>
        <w:rPr>
          <w:ins w:id="3363" w:author="Unknown"/>
          <w:rFonts w:ascii="Times New Roman" w:eastAsia="Times New Roman" w:hAnsi="Times New Roman" w:cs="Times New Roman"/>
          <w:sz w:val="24"/>
          <w:szCs w:val="24"/>
        </w:rPr>
      </w:pPr>
      <w:ins w:id="3364" w:author="Unknown">
        <w:r w:rsidRPr="00414614">
          <w:rPr>
            <w:rFonts w:ascii="Times New Roman" w:eastAsia="Times New Roman" w:hAnsi="Times New Roman" w:cs="Times New Roman"/>
            <w:sz w:val="24"/>
            <w:szCs w:val="24"/>
          </w:rPr>
          <w:pict>
            <v:rect id="_x0000_i120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65" w:author="Unknown"/>
          <w:rFonts w:ascii="Times New Roman" w:eastAsia="Times New Roman" w:hAnsi="Times New Roman" w:cs="Times New Roman"/>
          <w:b/>
          <w:bCs/>
          <w:sz w:val="27"/>
          <w:szCs w:val="27"/>
        </w:rPr>
      </w:pPr>
      <w:ins w:id="3366" w:author="Unknown">
        <w:r w:rsidRPr="00414614">
          <w:rPr>
            <w:rFonts w:ascii="Times New Roman" w:eastAsia="Times New Roman" w:hAnsi="Times New Roman" w:cs="Times New Roman"/>
            <w:b/>
            <w:bCs/>
            <w:sz w:val="27"/>
            <w:szCs w:val="27"/>
          </w:rPr>
          <w:t xml:space="preserve">172) Is there any difference between nested classes and inner classes? </w:t>
        </w:r>
      </w:ins>
    </w:p>
    <w:p w:rsidR="00414614" w:rsidRPr="00414614" w:rsidRDefault="00414614" w:rsidP="00414614">
      <w:pPr>
        <w:spacing w:before="100" w:beforeAutospacing="1" w:after="100" w:afterAutospacing="1" w:line="240" w:lineRule="auto"/>
        <w:rPr>
          <w:ins w:id="3367" w:author="Unknown"/>
          <w:rFonts w:ascii="Times New Roman" w:eastAsia="Times New Roman" w:hAnsi="Times New Roman" w:cs="Times New Roman"/>
          <w:sz w:val="24"/>
          <w:szCs w:val="24"/>
        </w:rPr>
      </w:pPr>
      <w:ins w:id="3368" w:author="Unknown">
        <w:r w:rsidRPr="00414614">
          <w:rPr>
            <w:rFonts w:ascii="Times New Roman" w:eastAsia="Times New Roman" w:hAnsi="Times New Roman" w:cs="Times New Roman"/>
            <w:sz w:val="24"/>
            <w:szCs w:val="24"/>
          </w:rPr>
          <w:t>Yes, inner classes are non-static nested classes. In other words, we can say that inner classes are the part of nested classes.</w:t>
        </w:r>
      </w:ins>
    </w:p>
    <w:p w:rsidR="00414614" w:rsidRPr="00414614" w:rsidRDefault="00414614" w:rsidP="00414614">
      <w:pPr>
        <w:spacing w:after="0" w:line="240" w:lineRule="auto"/>
        <w:rPr>
          <w:ins w:id="3369" w:author="Unknown"/>
          <w:rFonts w:ascii="Times New Roman" w:eastAsia="Times New Roman" w:hAnsi="Times New Roman" w:cs="Times New Roman"/>
          <w:sz w:val="24"/>
          <w:szCs w:val="24"/>
        </w:rPr>
      </w:pPr>
      <w:ins w:id="3370"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"https://www.javatpoint.com/difference-between-nested-classes-and-inner-classes"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371" w:author="Unknown"/>
          <w:rFonts w:ascii="Times New Roman" w:eastAsia="Times New Roman" w:hAnsi="Times New Roman" w:cs="Times New Roman"/>
          <w:sz w:val="24"/>
          <w:szCs w:val="24"/>
        </w:rPr>
      </w:pPr>
      <w:ins w:id="3372" w:author="Unknown">
        <w:r w:rsidRPr="00414614">
          <w:rPr>
            <w:rFonts w:ascii="Times New Roman" w:eastAsia="Times New Roman" w:hAnsi="Times New Roman" w:cs="Times New Roman"/>
            <w:sz w:val="24"/>
            <w:szCs w:val="24"/>
          </w:rPr>
          <w:pict>
            <v:rect id="_x0000_i120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73" w:author="Unknown"/>
          <w:rFonts w:ascii="Times New Roman" w:eastAsia="Times New Roman" w:hAnsi="Times New Roman" w:cs="Times New Roman"/>
          <w:b/>
          <w:bCs/>
          <w:sz w:val="27"/>
          <w:szCs w:val="27"/>
        </w:rPr>
      </w:pPr>
      <w:ins w:id="3374" w:author="Unknown">
        <w:r w:rsidRPr="00414614">
          <w:rPr>
            <w:rFonts w:ascii="Times New Roman" w:eastAsia="Times New Roman" w:hAnsi="Times New Roman" w:cs="Times New Roman"/>
            <w:b/>
            <w:bCs/>
            <w:sz w:val="27"/>
            <w:szCs w:val="27"/>
          </w:rPr>
          <w:t xml:space="preserve">173) Can we access the non-final local variable, inside the local inner class? </w:t>
        </w:r>
      </w:ins>
    </w:p>
    <w:p w:rsidR="00414614" w:rsidRPr="00414614" w:rsidRDefault="00414614" w:rsidP="00414614">
      <w:pPr>
        <w:spacing w:before="100" w:beforeAutospacing="1" w:after="100" w:afterAutospacing="1" w:line="240" w:lineRule="auto"/>
        <w:rPr>
          <w:ins w:id="3375" w:author="Unknown"/>
          <w:rFonts w:ascii="Times New Roman" w:eastAsia="Times New Roman" w:hAnsi="Times New Roman" w:cs="Times New Roman"/>
          <w:sz w:val="24"/>
          <w:szCs w:val="24"/>
        </w:rPr>
      </w:pPr>
      <w:ins w:id="3376" w:author="Unknown">
        <w:r w:rsidRPr="00414614">
          <w:rPr>
            <w:rFonts w:ascii="Times New Roman" w:eastAsia="Times New Roman" w:hAnsi="Times New Roman" w:cs="Times New Roman"/>
            <w:sz w:val="24"/>
            <w:szCs w:val="24"/>
          </w:rPr>
          <w:t>No, the local variable must be constant if you want to access it in the local inner class.</w:t>
        </w:r>
      </w:ins>
    </w:p>
    <w:p w:rsidR="00414614" w:rsidRPr="00414614" w:rsidRDefault="00414614" w:rsidP="00414614">
      <w:pPr>
        <w:spacing w:after="0" w:line="240" w:lineRule="auto"/>
        <w:rPr>
          <w:ins w:id="3377" w:author="Unknown"/>
          <w:rFonts w:ascii="Times New Roman" w:eastAsia="Times New Roman" w:hAnsi="Times New Roman" w:cs="Times New Roman"/>
          <w:sz w:val="24"/>
          <w:szCs w:val="24"/>
        </w:rPr>
      </w:pPr>
      <w:ins w:id="3378"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"https://www.javatpoint.com/local-inner-class"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379" w:author="Unknown"/>
          <w:rFonts w:ascii="Times New Roman" w:eastAsia="Times New Roman" w:hAnsi="Times New Roman" w:cs="Times New Roman"/>
          <w:sz w:val="24"/>
          <w:szCs w:val="24"/>
        </w:rPr>
      </w:pPr>
      <w:ins w:id="3380" w:author="Unknown">
        <w:r w:rsidRPr="00414614">
          <w:rPr>
            <w:rFonts w:ascii="Times New Roman" w:eastAsia="Times New Roman" w:hAnsi="Times New Roman" w:cs="Times New Roman"/>
            <w:sz w:val="24"/>
            <w:szCs w:val="24"/>
          </w:rPr>
          <w:pict>
            <v:rect id="_x0000_i121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381" w:author="Unknown"/>
          <w:rFonts w:ascii="Times New Roman" w:eastAsia="Times New Roman" w:hAnsi="Times New Roman" w:cs="Times New Roman"/>
          <w:b/>
          <w:bCs/>
          <w:sz w:val="27"/>
          <w:szCs w:val="27"/>
        </w:rPr>
      </w:pPr>
      <w:ins w:id="3382" w:author="Unknown">
        <w:r w:rsidRPr="00414614">
          <w:rPr>
            <w:rFonts w:ascii="Times New Roman" w:eastAsia="Times New Roman" w:hAnsi="Times New Roman" w:cs="Times New Roman"/>
            <w:b/>
            <w:bCs/>
            <w:sz w:val="27"/>
            <w:szCs w:val="27"/>
          </w:rPr>
          <w:t xml:space="preserve">174) How many class files are created on compiling the OuterClass in the following program? </w:t>
        </w:r>
      </w:ins>
    </w:p>
    <w:p w:rsidR="00414614" w:rsidRPr="00414614" w:rsidRDefault="00414614" w:rsidP="00414614">
      <w:pPr>
        <w:numPr>
          <w:ilvl w:val="0"/>
          <w:numId w:val="102"/>
        </w:numPr>
        <w:spacing w:before="100" w:beforeAutospacing="1" w:after="100" w:afterAutospacing="1" w:line="240" w:lineRule="auto"/>
        <w:rPr>
          <w:ins w:id="3383" w:author="Unknown"/>
          <w:rFonts w:ascii="Times New Roman" w:eastAsia="Times New Roman" w:hAnsi="Times New Roman" w:cs="Times New Roman"/>
          <w:sz w:val="24"/>
          <w:szCs w:val="24"/>
        </w:rPr>
      </w:pPr>
      <w:ins w:id="3384" w:author="Unknown">
        <w:r w:rsidRPr="00414614">
          <w:rPr>
            <w:rFonts w:ascii="Times New Roman" w:eastAsia="Times New Roman" w:hAnsi="Times New Roman" w:cs="Times New Roman"/>
            <w:sz w:val="24"/>
            <w:szCs w:val="24"/>
          </w:rPr>
          <w:t>public class Person {  </w:t>
        </w:r>
      </w:ins>
    </w:p>
    <w:p w:rsidR="00414614" w:rsidRPr="00414614" w:rsidRDefault="00414614" w:rsidP="00414614">
      <w:pPr>
        <w:numPr>
          <w:ilvl w:val="0"/>
          <w:numId w:val="102"/>
        </w:numPr>
        <w:spacing w:before="100" w:beforeAutospacing="1" w:after="100" w:afterAutospacing="1" w:line="240" w:lineRule="auto"/>
        <w:rPr>
          <w:ins w:id="3385" w:author="Unknown"/>
          <w:rFonts w:ascii="Times New Roman" w:eastAsia="Times New Roman" w:hAnsi="Times New Roman" w:cs="Times New Roman"/>
          <w:sz w:val="24"/>
          <w:szCs w:val="24"/>
        </w:rPr>
      </w:pPr>
      <w:ins w:id="3386" w:author="Unknown">
        <w:r w:rsidRPr="00414614">
          <w:rPr>
            <w:rFonts w:ascii="Times New Roman" w:eastAsia="Times New Roman" w:hAnsi="Times New Roman" w:cs="Times New Roman"/>
            <w:sz w:val="24"/>
            <w:szCs w:val="24"/>
          </w:rPr>
          <w:t>String name, age, address;  </w:t>
        </w:r>
      </w:ins>
    </w:p>
    <w:p w:rsidR="00414614" w:rsidRPr="00414614" w:rsidRDefault="00414614" w:rsidP="00414614">
      <w:pPr>
        <w:numPr>
          <w:ilvl w:val="0"/>
          <w:numId w:val="102"/>
        </w:numPr>
        <w:spacing w:before="100" w:beforeAutospacing="1" w:after="100" w:afterAutospacing="1" w:line="240" w:lineRule="auto"/>
        <w:rPr>
          <w:ins w:id="3387" w:author="Unknown"/>
          <w:rFonts w:ascii="Times New Roman" w:eastAsia="Times New Roman" w:hAnsi="Times New Roman" w:cs="Times New Roman"/>
          <w:sz w:val="24"/>
          <w:szCs w:val="24"/>
        </w:rPr>
      </w:pPr>
      <w:ins w:id="3388" w:author="Unknown">
        <w:r w:rsidRPr="00414614">
          <w:rPr>
            <w:rFonts w:ascii="Times New Roman" w:eastAsia="Times New Roman" w:hAnsi="Times New Roman" w:cs="Times New Roman"/>
            <w:sz w:val="24"/>
            <w:szCs w:val="24"/>
          </w:rPr>
          <w:t>class Employee{  </w:t>
        </w:r>
      </w:ins>
    </w:p>
    <w:p w:rsidR="00414614" w:rsidRPr="00414614" w:rsidRDefault="00414614" w:rsidP="00414614">
      <w:pPr>
        <w:numPr>
          <w:ilvl w:val="0"/>
          <w:numId w:val="102"/>
        </w:numPr>
        <w:spacing w:before="100" w:beforeAutospacing="1" w:after="100" w:afterAutospacing="1" w:line="240" w:lineRule="auto"/>
        <w:rPr>
          <w:ins w:id="3389" w:author="Unknown"/>
          <w:rFonts w:ascii="Times New Roman" w:eastAsia="Times New Roman" w:hAnsi="Times New Roman" w:cs="Times New Roman"/>
          <w:sz w:val="24"/>
          <w:szCs w:val="24"/>
        </w:rPr>
      </w:pPr>
      <w:ins w:id="3390" w:author="Unknown">
        <w:r w:rsidRPr="00414614">
          <w:rPr>
            <w:rFonts w:ascii="Times New Roman" w:eastAsia="Times New Roman" w:hAnsi="Times New Roman" w:cs="Times New Roman"/>
            <w:sz w:val="24"/>
            <w:szCs w:val="24"/>
          </w:rPr>
          <w:t>  float salary=10000;  </w:t>
        </w:r>
      </w:ins>
    </w:p>
    <w:p w:rsidR="00414614" w:rsidRPr="00414614" w:rsidRDefault="00414614" w:rsidP="00414614">
      <w:pPr>
        <w:numPr>
          <w:ilvl w:val="0"/>
          <w:numId w:val="102"/>
        </w:numPr>
        <w:spacing w:before="100" w:beforeAutospacing="1" w:after="100" w:afterAutospacing="1" w:line="240" w:lineRule="auto"/>
        <w:rPr>
          <w:ins w:id="3391" w:author="Unknown"/>
          <w:rFonts w:ascii="Times New Roman" w:eastAsia="Times New Roman" w:hAnsi="Times New Roman" w:cs="Times New Roman"/>
          <w:sz w:val="24"/>
          <w:szCs w:val="24"/>
        </w:rPr>
      </w:pPr>
      <w:ins w:id="339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2"/>
        </w:numPr>
        <w:spacing w:before="100" w:beforeAutospacing="1" w:after="100" w:afterAutospacing="1" w:line="240" w:lineRule="auto"/>
        <w:rPr>
          <w:ins w:id="3393" w:author="Unknown"/>
          <w:rFonts w:ascii="Times New Roman" w:eastAsia="Times New Roman" w:hAnsi="Times New Roman" w:cs="Times New Roman"/>
          <w:sz w:val="24"/>
          <w:szCs w:val="24"/>
        </w:rPr>
      </w:pPr>
      <w:ins w:id="3394" w:author="Unknown">
        <w:r w:rsidRPr="00414614">
          <w:rPr>
            <w:rFonts w:ascii="Times New Roman" w:eastAsia="Times New Roman" w:hAnsi="Times New Roman" w:cs="Times New Roman"/>
            <w:sz w:val="24"/>
            <w:szCs w:val="24"/>
          </w:rPr>
          <w:t>class BusinessMen{  </w:t>
        </w:r>
      </w:ins>
    </w:p>
    <w:p w:rsidR="00414614" w:rsidRPr="00414614" w:rsidRDefault="00414614" w:rsidP="00414614">
      <w:pPr>
        <w:numPr>
          <w:ilvl w:val="0"/>
          <w:numId w:val="102"/>
        </w:numPr>
        <w:spacing w:before="100" w:beforeAutospacing="1" w:after="100" w:afterAutospacing="1" w:line="240" w:lineRule="auto"/>
        <w:rPr>
          <w:ins w:id="3395" w:author="Unknown"/>
          <w:rFonts w:ascii="Times New Roman" w:eastAsia="Times New Roman" w:hAnsi="Times New Roman" w:cs="Times New Roman"/>
          <w:sz w:val="24"/>
          <w:szCs w:val="24"/>
        </w:rPr>
      </w:pPr>
      <w:ins w:id="3396" w:author="Unknown">
        <w:r w:rsidRPr="00414614">
          <w:rPr>
            <w:rFonts w:ascii="Times New Roman" w:eastAsia="Times New Roman" w:hAnsi="Times New Roman" w:cs="Times New Roman"/>
            <w:sz w:val="24"/>
            <w:szCs w:val="24"/>
          </w:rPr>
          <w:t>  final String gstin="£4433drt3$";   </w:t>
        </w:r>
      </w:ins>
    </w:p>
    <w:p w:rsidR="00414614" w:rsidRPr="00414614" w:rsidRDefault="00414614" w:rsidP="00414614">
      <w:pPr>
        <w:numPr>
          <w:ilvl w:val="0"/>
          <w:numId w:val="102"/>
        </w:numPr>
        <w:spacing w:before="100" w:beforeAutospacing="1" w:after="100" w:afterAutospacing="1" w:line="240" w:lineRule="auto"/>
        <w:rPr>
          <w:ins w:id="3397" w:author="Unknown"/>
          <w:rFonts w:ascii="Times New Roman" w:eastAsia="Times New Roman" w:hAnsi="Times New Roman" w:cs="Times New Roman"/>
          <w:sz w:val="24"/>
          <w:szCs w:val="24"/>
        </w:rPr>
      </w:pPr>
      <w:ins w:id="339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2"/>
        </w:numPr>
        <w:spacing w:before="100" w:beforeAutospacing="1" w:after="100" w:afterAutospacing="1" w:line="240" w:lineRule="auto"/>
        <w:rPr>
          <w:ins w:id="3399" w:author="Unknown"/>
          <w:rFonts w:ascii="Times New Roman" w:eastAsia="Times New Roman" w:hAnsi="Times New Roman" w:cs="Times New Roman"/>
          <w:sz w:val="24"/>
          <w:szCs w:val="24"/>
        </w:rPr>
      </w:pPr>
      <w:ins w:id="3400" w:author="Unknown">
        <w:r w:rsidRPr="00414614">
          <w:rPr>
            <w:rFonts w:ascii="Times New Roman" w:eastAsia="Times New Roman" w:hAnsi="Times New Roman" w:cs="Times New Roman"/>
            <w:sz w:val="24"/>
            <w:szCs w:val="24"/>
          </w:rPr>
          <w:t>public static void main (String args[])  </w:t>
        </w:r>
      </w:ins>
    </w:p>
    <w:p w:rsidR="00414614" w:rsidRPr="00414614" w:rsidRDefault="00414614" w:rsidP="00414614">
      <w:pPr>
        <w:numPr>
          <w:ilvl w:val="0"/>
          <w:numId w:val="102"/>
        </w:numPr>
        <w:spacing w:before="100" w:beforeAutospacing="1" w:after="100" w:afterAutospacing="1" w:line="240" w:lineRule="auto"/>
        <w:rPr>
          <w:ins w:id="3401" w:author="Unknown"/>
          <w:rFonts w:ascii="Times New Roman" w:eastAsia="Times New Roman" w:hAnsi="Times New Roman" w:cs="Times New Roman"/>
          <w:sz w:val="24"/>
          <w:szCs w:val="24"/>
        </w:rPr>
      </w:pPr>
      <w:ins w:id="340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2"/>
        </w:numPr>
        <w:spacing w:before="100" w:beforeAutospacing="1" w:after="100" w:afterAutospacing="1" w:line="240" w:lineRule="auto"/>
        <w:rPr>
          <w:ins w:id="3403" w:author="Unknown"/>
          <w:rFonts w:ascii="Times New Roman" w:eastAsia="Times New Roman" w:hAnsi="Times New Roman" w:cs="Times New Roman"/>
          <w:sz w:val="24"/>
          <w:szCs w:val="24"/>
        </w:rPr>
      </w:pPr>
      <w:ins w:id="3404" w:author="Unknown">
        <w:r w:rsidRPr="00414614">
          <w:rPr>
            <w:rFonts w:ascii="Times New Roman" w:eastAsia="Times New Roman" w:hAnsi="Times New Roman" w:cs="Times New Roman"/>
            <w:sz w:val="24"/>
            <w:szCs w:val="24"/>
          </w:rPr>
          <w:t>  Person p = new Person();  </w:t>
        </w:r>
      </w:ins>
    </w:p>
    <w:p w:rsidR="00414614" w:rsidRPr="00414614" w:rsidRDefault="00414614" w:rsidP="00414614">
      <w:pPr>
        <w:numPr>
          <w:ilvl w:val="0"/>
          <w:numId w:val="102"/>
        </w:numPr>
        <w:spacing w:before="100" w:beforeAutospacing="1" w:after="100" w:afterAutospacing="1" w:line="240" w:lineRule="auto"/>
        <w:rPr>
          <w:ins w:id="3405" w:author="Unknown"/>
          <w:rFonts w:ascii="Times New Roman" w:eastAsia="Times New Roman" w:hAnsi="Times New Roman" w:cs="Times New Roman"/>
          <w:sz w:val="24"/>
          <w:szCs w:val="24"/>
        </w:rPr>
      </w:pPr>
      <w:ins w:id="340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2"/>
        </w:numPr>
        <w:spacing w:before="100" w:beforeAutospacing="1" w:after="100" w:afterAutospacing="1" w:line="240" w:lineRule="auto"/>
        <w:rPr>
          <w:ins w:id="3407" w:author="Unknown"/>
          <w:rFonts w:ascii="Times New Roman" w:eastAsia="Times New Roman" w:hAnsi="Times New Roman" w:cs="Times New Roman"/>
          <w:sz w:val="24"/>
          <w:szCs w:val="24"/>
        </w:rPr>
      </w:pPr>
      <w:ins w:id="3408"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409" w:author="Unknown"/>
          <w:rFonts w:ascii="Times New Roman" w:eastAsia="Times New Roman" w:hAnsi="Times New Roman" w:cs="Times New Roman"/>
          <w:sz w:val="24"/>
          <w:szCs w:val="24"/>
        </w:rPr>
      </w:pPr>
      <w:ins w:id="3410" w:author="Unknown">
        <w:r w:rsidRPr="00414614">
          <w:rPr>
            <w:rFonts w:ascii="Times New Roman" w:eastAsia="Times New Roman" w:hAnsi="Times New Roman" w:cs="Times New Roman"/>
            <w:sz w:val="24"/>
            <w:szCs w:val="24"/>
          </w:rPr>
          <w:t>3 class-files will be created named as Person.class, Person$BusinessMen.class, and Person$Employee.class.</w:t>
        </w:r>
      </w:ins>
    </w:p>
    <w:p w:rsidR="00414614" w:rsidRPr="00414614" w:rsidRDefault="00414614" w:rsidP="00414614">
      <w:pPr>
        <w:spacing w:after="0" w:line="240" w:lineRule="auto"/>
        <w:rPr>
          <w:ins w:id="3411" w:author="Unknown"/>
          <w:rFonts w:ascii="Times New Roman" w:eastAsia="Times New Roman" w:hAnsi="Times New Roman" w:cs="Times New Roman"/>
          <w:sz w:val="24"/>
          <w:szCs w:val="24"/>
        </w:rPr>
      </w:pPr>
      <w:ins w:id="3412" w:author="Unknown">
        <w:r w:rsidRPr="00414614">
          <w:rPr>
            <w:rFonts w:ascii="Times New Roman" w:eastAsia="Times New Roman" w:hAnsi="Times New Roman" w:cs="Times New Roman"/>
            <w:sz w:val="24"/>
            <w:szCs w:val="24"/>
          </w:rPr>
          <w:pict>
            <v:rect id="_x0000_i121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413" w:author="Unknown"/>
          <w:rFonts w:ascii="Times New Roman" w:eastAsia="Times New Roman" w:hAnsi="Times New Roman" w:cs="Times New Roman"/>
          <w:b/>
          <w:bCs/>
          <w:sz w:val="27"/>
          <w:szCs w:val="27"/>
        </w:rPr>
      </w:pPr>
      <w:ins w:id="3414" w:author="Unknown">
        <w:r w:rsidRPr="00414614">
          <w:rPr>
            <w:rFonts w:ascii="Times New Roman" w:eastAsia="Times New Roman" w:hAnsi="Times New Roman" w:cs="Times New Roman"/>
            <w:b/>
            <w:bCs/>
            <w:sz w:val="27"/>
            <w:szCs w:val="27"/>
          </w:rPr>
          <w:t>175) What are anonymous inner classes?</w:t>
        </w:r>
      </w:ins>
    </w:p>
    <w:p w:rsidR="00414614" w:rsidRPr="00414614" w:rsidRDefault="00414614" w:rsidP="00414614">
      <w:pPr>
        <w:spacing w:before="100" w:beforeAutospacing="1" w:after="100" w:afterAutospacing="1" w:line="240" w:lineRule="auto"/>
        <w:rPr>
          <w:ins w:id="3415" w:author="Unknown"/>
          <w:rFonts w:ascii="Times New Roman" w:eastAsia="Times New Roman" w:hAnsi="Times New Roman" w:cs="Times New Roman"/>
          <w:sz w:val="24"/>
          <w:szCs w:val="24"/>
        </w:rPr>
      </w:pPr>
      <w:ins w:id="3416" w:author="Unknown">
        <w:r w:rsidRPr="00414614">
          <w:rPr>
            <w:rFonts w:ascii="Times New Roman" w:eastAsia="Times New Roman" w:hAnsi="Times New Roman" w:cs="Times New Roman"/>
            <w:sz w:val="24"/>
            <w:szCs w:val="24"/>
          </w:rPr>
          <w:t xml:space="preserve">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w:t>
        </w:r>
        <w:r w:rsidRPr="00414614">
          <w:rPr>
            <w:rFonts w:ascii="Times New Roman" w:eastAsia="Times New Roman" w:hAnsi="Times New Roman" w:cs="Times New Roman"/>
            <w:sz w:val="24"/>
            <w:szCs w:val="24"/>
          </w:rPr>
          <w:lastRenderedPageBreak/>
          <w:t>class without the name and can have only one object that is created by its definition. Consider the following example.</w:t>
        </w:r>
      </w:ins>
    </w:p>
    <w:p w:rsidR="00414614" w:rsidRPr="00414614" w:rsidRDefault="00414614" w:rsidP="00414614">
      <w:pPr>
        <w:numPr>
          <w:ilvl w:val="0"/>
          <w:numId w:val="103"/>
        </w:numPr>
        <w:spacing w:before="100" w:beforeAutospacing="1" w:after="100" w:afterAutospacing="1" w:line="240" w:lineRule="auto"/>
        <w:rPr>
          <w:ins w:id="3417" w:author="Unknown"/>
          <w:rFonts w:ascii="Times New Roman" w:eastAsia="Times New Roman" w:hAnsi="Times New Roman" w:cs="Times New Roman"/>
          <w:sz w:val="24"/>
          <w:szCs w:val="24"/>
        </w:rPr>
      </w:pPr>
      <w:ins w:id="3418" w:author="Unknown">
        <w:r w:rsidRPr="00414614">
          <w:rPr>
            <w:rFonts w:ascii="Times New Roman" w:eastAsia="Times New Roman" w:hAnsi="Times New Roman" w:cs="Times New Roman"/>
            <w:sz w:val="24"/>
            <w:szCs w:val="24"/>
          </w:rPr>
          <w:t>abstract class Person{  </w:t>
        </w:r>
      </w:ins>
    </w:p>
    <w:p w:rsidR="00414614" w:rsidRPr="00414614" w:rsidRDefault="00414614" w:rsidP="00414614">
      <w:pPr>
        <w:numPr>
          <w:ilvl w:val="0"/>
          <w:numId w:val="103"/>
        </w:numPr>
        <w:spacing w:before="100" w:beforeAutospacing="1" w:after="100" w:afterAutospacing="1" w:line="240" w:lineRule="auto"/>
        <w:rPr>
          <w:ins w:id="3419" w:author="Unknown"/>
          <w:rFonts w:ascii="Times New Roman" w:eastAsia="Times New Roman" w:hAnsi="Times New Roman" w:cs="Times New Roman"/>
          <w:sz w:val="24"/>
          <w:szCs w:val="24"/>
        </w:rPr>
      </w:pPr>
      <w:ins w:id="3420" w:author="Unknown">
        <w:r w:rsidRPr="00414614">
          <w:rPr>
            <w:rFonts w:ascii="Times New Roman" w:eastAsia="Times New Roman" w:hAnsi="Times New Roman" w:cs="Times New Roman"/>
            <w:sz w:val="24"/>
            <w:szCs w:val="24"/>
          </w:rPr>
          <w:t>  abstract void eat();  </w:t>
        </w:r>
      </w:ins>
    </w:p>
    <w:p w:rsidR="00414614" w:rsidRPr="00414614" w:rsidRDefault="00414614" w:rsidP="00414614">
      <w:pPr>
        <w:numPr>
          <w:ilvl w:val="0"/>
          <w:numId w:val="103"/>
        </w:numPr>
        <w:spacing w:before="100" w:beforeAutospacing="1" w:after="100" w:afterAutospacing="1" w:line="240" w:lineRule="auto"/>
        <w:rPr>
          <w:ins w:id="3421" w:author="Unknown"/>
          <w:rFonts w:ascii="Times New Roman" w:eastAsia="Times New Roman" w:hAnsi="Times New Roman" w:cs="Times New Roman"/>
          <w:sz w:val="24"/>
          <w:szCs w:val="24"/>
        </w:rPr>
      </w:pPr>
      <w:ins w:id="342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3"/>
        </w:numPr>
        <w:spacing w:before="100" w:beforeAutospacing="1" w:after="100" w:afterAutospacing="1" w:line="240" w:lineRule="auto"/>
        <w:rPr>
          <w:ins w:id="3423" w:author="Unknown"/>
          <w:rFonts w:ascii="Times New Roman" w:eastAsia="Times New Roman" w:hAnsi="Times New Roman" w:cs="Times New Roman"/>
          <w:sz w:val="24"/>
          <w:szCs w:val="24"/>
        </w:rPr>
      </w:pPr>
      <w:ins w:id="3424" w:author="Unknown">
        <w:r w:rsidRPr="00414614">
          <w:rPr>
            <w:rFonts w:ascii="Times New Roman" w:eastAsia="Times New Roman" w:hAnsi="Times New Roman" w:cs="Times New Roman"/>
            <w:sz w:val="24"/>
            <w:szCs w:val="24"/>
          </w:rPr>
          <w:t>class TestAnonymousInner{  </w:t>
        </w:r>
      </w:ins>
    </w:p>
    <w:p w:rsidR="00414614" w:rsidRPr="00414614" w:rsidRDefault="00414614" w:rsidP="00414614">
      <w:pPr>
        <w:numPr>
          <w:ilvl w:val="0"/>
          <w:numId w:val="103"/>
        </w:numPr>
        <w:spacing w:before="100" w:beforeAutospacing="1" w:after="100" w:afterAutospacing="1" w:line="240" w:lineRule="auto"/>
        <w:rPr>
          <w:ins w:id="3425" w:author="Unknown"/>
          <w:rFonts w:ascii="Times New Roman" w:eastAsia="Times New Roman" w:hAnsi="Times New Roman" w:cs="Times New Roman"/>
          <w:sz w:val="24"/>
          <w:szCs w:val="24"/>
        </w:rPr>
      </w:pPr>
      <w:ins w:id="3426"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03"/>
        </w:numPr>
        <w:spacing w:before="100" w:beforeAutospacing="1" w:after="100" w:afterAutospacing="1" w:line="240" w:lineRule="auto"/>
        <w:rPr>
          <w:ins w:id="3427" w:author="Unknown"/>
          <w:rFonts w:ascii="Times New Roman" w:eastAsia="Times New Roman" w:hAnsi="Times New Roman" w:cs="Times New Roman"/>
          <w:sz w:val="24"/>
          <w:szCs w:val="24"/>
        </w:rPr>
      </w:pPr>
      <w:ins w:id="3428" w:author="Unknown">
        <w:r w:rsidRPr="00414614">
          <w:rPr>
            <w:rFonts w:ascii="Times New Roman" w:eastAsia="Times New Roman" w:hAnsi="Times New Roman" w:cs="Times New Roman"/>
            <w:sz w:val="24"/>
            <w:szCs w:val="24"/>
          </w:rPr>
          <w:t>  Person p=new Person(){  </w:t>
        </w:r>
      </w:ins>
    </w:p>
    <w:p w:rsidR="00414614" w:rsidRPr="00414614" w:rsidRDefault="00414614" w:rsidP="00414614">
      <w:pPr>
        <w:numPr>
          <w:ilvl w:val="0"/>
          <w:numId w:val="103"/>
        </w:numPr>
        <w:spacing w:before="100" w:beforeAutospacing="1" w:after="100" w:afterAutospacing="1" w:line="240" w:lineRule="auto"/>
        <w:rPr>
          <w:ins w:id="3429" w:author="Unknown"/>
          <w:rFonts w:ascii="Times New Roman" w:eastAsia="Times New Roman" w:hAnsi="Times New Roman" w:cs="Times New Roman"/>
          <w:sz w:val="24"/>
          <w:szCs w:val="24"/>
        </w:rPr>
      </w:pPr>
      <w:ins w:id="3430" w:author="Unknown">
        <w:r w:rsidRPr="00414614">
          <w:rPr>
            <w:rFonts w:ascii="Times New Roman" w:eastAsia="Times New Roman" w:hAnsi="Times New Roman" w:cs="Times New Roman"/>
            <w:sz w:val="24"/>
            <w:szCs w:val="24"/>
          </w:rPr>
          <w:t>  void eat(){System.out.println("nice fruits");}  </w:t>
        </w:r>
      </w:ins>
    </w:p>
    <w:p w:rsidR="00414614" w:rsidRPr="00414614" w:rsidRDefault="00414614" w:rsidP="00414614">
      <w:pPr>
        <w:numPr>
          <w:ilvl w:val="0"/>
          <w:numId w:val="103"/>
        </w:numPr>
        <w:spacing w:before="100" w:beforeAutospacing="1" w:after="100" w:afterAutospacing="1" w:line="240" w:lineRule="auto"/>
        <w:rPr>
          <w:ins w:id="3431" w:author="Unknown"/>
          <w:rFonts w:ascii="Times New Roman" w:eastAsia="Times New Roman" w:hAnsi="Times New Roman" w:cs="Times New Roman"/>
          <w:sz w:val="24"/>
          <w:szCs w:val="24"/>
        </w:rPr>
      </w:pPr>
      <w:ins w:id="343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3"/>
        </w:numPr>
        <w:spacing w:before="100" w:beforeAutospacing="1" w:after="100" w:afterAutospacing="1" w:line="240" w:lineRule="auto"/>
        <w:rPr>
          <w:ins w:id="3433" w:author="Unknown"/>
          <w:rFonts w:ascii="Times New Roman" w:eastAsia="Times New Roman" w:hAnsi="Times New Roman" w:cs="Times New Roman"/>
          <w:sz w:val="24"/>
          <w:szCs w:val="24"/>
        </w:rPr>
      </w:pPr>
      <w:ins w:id="3434" w:author="Unknown">
        <w:r w:rsidRPr="00414614">
          <w:rPr>
            <w:rFonts w:ascii="Times New Roman" w:eastAsia="Times New Roman" w:hAnsi="Times New Roman" w:cs="Times New Roman"/>
            <w:sz w:val="24"/>
            <w:szCs w:val="24"/>
          </w:rPr>
          <w:t>  p.eat();  </w:t>
        </w:r>
      </w:ins>
    </w:p>
    <w:p w:rsidR="00414614" w:rsidRPr="00414614" w:rsidRDefault="00414614" w:rsidP="00414614">
      <w:pPr>
        <w:numPr>
          <w:ilvl w:val="0"/>
          <w:numId w:val="103"/>
        </w:numPr>
        <w:spacing w:before="100" w:beforeAutospacing="1" w:after="100" w:afterAutospacing="1" w:line="240" w:lineRule="auto"/>
        <w:rPr>
          <w:ins w:id="3435" w:author="Unknown"/>
          <w:rFonts w:ascii="Times New Roman" w:eastAsia="Times New Roman" w:hAnsi="Times New Roman" w:cs="Times New Roman"/>
          <w:sz w:val="24"/>
          <w:szCs w:val="24"/>
        </w:rPr>
      </w:pPr>
      <w:ins w:id="343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3"/>
        </w:numPr>
        <w:spacing w:before="100" w:beforeAutospacing="1" w:after="100" w:afterAutospacing="1" w:line="240" w:lineRule="auto"/>
        <w:rPr>
          <w:ins w:id="3437" w:author="Unknown"/>
          <w:rFonts w:ascii="Times New Roman" w:eastAsia="Times New Roman" w:hAnsi="Times New Roman" w:cs="Times New Roman"/>
          <w:sz w:val="24"/>
          <w:szCs w:val="24"/>
        </w:rPr>
      </w:pPr>
      <w:ins w:id="3438"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439" w:author="Unknown"/>
          <w:rFonts w:ascii="Times New Roman" w:eastAsia="Times New Roman" w:hAnsi="Times New Roman" w:cs="Times New Roman"/>
          <w:sz w:val="24"/>
          <w:szCs w:val="24"/>
        </w:rPr>
      </w:pPr>
      <w:ins w:id="3440"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"http://www.javatpoint.com/opr/test.jsp?filename=TestAnnonymousInner"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3441" w:author="Unknown"/>
          <w:rFonts w:ascii="Times New Roman" w:eastAsia="Times New Roman" w:hAnsi="Times New Roman" w:cs="Times New Roman"/>
          <w:sz w:val="24"/>
          <w:szCs w:val="24"/>
        </w:rPr>
      </w:pPr>
      <w:ins w:id="3442"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3" w:author="Unknown"/>
          <w:rFonts w:ascii="Courier New" w:eastAsia="Times New Roman" w:hAnsi="Courier New" w:cs="Courier New"/>
          <w:sz w:val="20"/>
          <w:szCs w:val="20"/>
        </w:rPr>
      </w:pPr>
      <w:ins w:id="3444" w:author="Unknown">
        <w:r w:rsidRPr="00414614">
          <w:rPr>
            <w:rFonts w:ascii="Courier New" w:eastAsia="Times New Roman" w:hAnsi="Courier New" w:cs="Courier New"/>
            <w:sz w:val="20"/>
            <w:szCs w:val="20"/>
          </w:rPr>
          <w:t>nice fruits</w:t>
        </w:r>
      </w:ins>
    </w:p>
    <w:p w:rsidR="00414614" w:rsidRPr="00414614" w:rsidRDefault="00414614" w:rsidP="00414614">
      <w:pPr>
        <w:spacing w:before="100" w:beforeAutospacing="1" w:after="100" w:afterAutospacing="1" w:line="240" w:lineRule="auto"/>
        <w:rPr>
          <w:ins w:id="3445" w:author="Unknown"/>
          <w:rFonts w:ascii="Times New Roman" w:eastAsia="Times New Roman" w:hAnsi="Times New Roman" w:cs="Times New Roman"/>
          <w:sz w:val="24"/>
          <w:szCs w:val="24"/>
        </w:rPr>
      </w:pPr>
      <w:ins w:id="3446" w:author="Unknown">
        <w:r w:rsidRPr="00414614">
          <w:rPr>
            <w:rFonts w:ascii="Times New Roman" w:eastAsia="Times New Roman" w:hAnsi="Times New Roman" w:cs="Times New Roman"/>
            <w:sz w:val="24"/>
            <w:szCs w:val="24"/>
          </w:rPr>
          <w:t>Consider the following example for the working of the anonymous class using interface.</w:t>
        </w:r>
      </w:ins>
    </w:p>
    <w:p w:rsidR="00414614" w:rsidRPr="00414614" w:rsidRDefault="00414614" w:rsidP="00414614">
      <w:pPr>
        <w:numPr>
          <w:ilvl w:val="0"/>
          <w:numId w:val="104"/>
        </w:numPr>
        <w:spacing w:before="100" w:beforeAutospacing="1" w:after="100" w:afterAutospacing="1" w:line="240" w:lineRule="auto"/>
        <w:rPr>
          <w:ins w:id="3447" w:author="Unknown"/>
          <w:rFonts w:ascii="Times New Roman" w:eastAsia="Times New Roman" w:hAnsi="Times New Roman" w:cs="Times New Roman"/>
          <w:sz w:val="24"/>
          <w:szCs w:val="24"/>
        </w:rPr>
      </w:pPr>
      <w:ins w:id="3448" w:author="Unknown">
        <w:r w:rsidRPr="00414614">
          <w:rPr>
            <w:rFonts w:ascii="Times New Roman" w:eastAsia="Times New Roman" w:hAnsi="Times New Roman" w:cs="Times New Roman"/>
            <w:sz w:val="24"/>
            <w:szCs w:val="24"/>
          </w:rPr>
          <w:t>interface Eatable{  </w:t>
        </w:r>
      </w:ins>
    </w:p>
    <w:p w:rsidR="00414614" w:rsidRPr="00414614" w:rsidRDefault="00414614" w:rsidP="00414614">
      <w:pPr>
        <w:numPr>
          <w:ilvl w:val="0"/>
          <w:numId w:val="104"/>
        </w:numPr>
        <w:spacing w:before="100" w:beforeAutospacing="1" w:after="100" w:afterAutospacing="1" w:line="240" w:lineRule="auto"/>
        <w:rPr>
          <w:ins w:id="3449" w:author="Unknown"/>
          <w:rFonts w:ascii="Times New Roman" w:eastAsia="Times New Roman" w:hAnsi="Times New Roman" w:cs="Times New Roman"/>
          <w:sz w:val="24"/>
          <w:szCs w:val="24"/>
        </w:rPr>
      </w:pPr>
      <w:ins w:id="3450" w:author="Unknown">
        <w:r w:rsidRPr="00414614">
          <w:rPr>
            <w:rFonts w:ascii="Times New Roman" w:eastAsia="Times New Roman" w:hAnsi="Times New Roman" w:cs="Times New Roman"/>
            <w:sz w:val="24"/>
            <w:szCs w:val="24"/>
          </w:rPr>
          <w:t> void eat();  </w:t>
        </w:r>
      </w:ins>
    </w:p>
    <w:p w:rsidR="00414614" w:rsidRPr="00414614" w:rsidRDefault="00414614" w:rsidP="00414614">
      <w:pPr>
        <w:numPr>
          <w:ilvl w:val="0"/>
          <w:numId w:val="104"/>
        </w:numPr>
        <w:spacing w:before="100" w:beforeAutospacing="1" w:after="100" w:afterAutospacing="1" w:line="240" w:lineRule="auto"/>
        <w:rPr>
          <w:ins w:id="3451" w:author="Unknown"/>
          <w:rFonts w:ascii="Times New Roman" w:eastAsia="Times New Roman" w:hAnsi="Times New Roman" w:cs="Times New Roman"/>
          <w:sz w:val="24"/>
          <w:szCs w:val="24"/>
        </w:rPr>
      </w:pPr>
      <w:ins w:id="345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4"/>
        </w:numPr>
        <w:spacing w:before="100" w:beforeAutospacing="1" w:after="100" w:afterAutospacing="1" w:line="240" w:lineRule="auto"/>
        <w:rPr>
          <w:ins w:id="3453" w:author="Unknown"/>
          <w:rFonts w:ascii="Times New Roman" w:eastAsia="Times New Roman" w:hAnsi="Times New Roman" w:cs="Times New Roman"/>
          <w:sz w:val="24"/>
          <w:szCs w:val="24"/>
        </w:rPr>
      </w:pPr>
      <w:ins w:id="3454" w:author="Unknown">
        <w:r w:rsidRPr="00414614">
          <w:rPr>
            <w:rFonts w:ascii="Times New Roman" w:eastAsia="Times New Roman" w:hAnsi="Times New Roman" w:cs="Times New Roman"/>
            <w:sz w:val="24"/>
            <w:szCs w:val="24"/>
          </w:rPr>
          <w:t>class TestAnnonymousInner1{  </w:t>
        </w:r>
      </w:ins>
    </w:p>
    <w:p w:rsidR="00414614" w:rsidRPr="00414614" w:rsidRDefault="00414614" w:rsidP="00414614">
      <w:pPr>
        <w:numPr>
          <w:ilvl w:val="0"/>
          <w:numId w:val="104"/>
        </w:numPr>
        <w:spacing w:before="100" w:beforeAutospacing="1" w:after="100" w:afterAutospacing="1" w:line="240" w:lineRule="auto"/>
        <w:rPr>
          <w:ins w:id="3455" w:author="Unknown"/>
          <w:rFonts w:ascii="Times New Roman" w:eastAsia="Times New Roman" w:hAnsi="Times New Roman" w:cs="Times New Roman"/>
          <w:sz w:val="24"/>
          <w:szCs w:val="24"/>
        </w:rPr>
      </w:pPr>
      <w:ins w:id="3456"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04"/>
        </w:numPr>
        <w:spacing w:before="100" w:beforeAutospacing="1" w:after="100" w:afterAutospacing="1" w:line="240" w:lineRule="auto"/>
        <w:rPr>
          <w:ins w:id="3457" w:author="Unknown"/>
          <w:rFonts w:ascii="Times New Roman" w:eastAsia="Times New Roman" w:hAnsi="Times New Roman" w:cs="Times New Roman"/>
          <w:sz w:val="24"/>
          <w:szCs w:val="24"/>
        </w:rPr>
      </w:pPr>
      <w:ins w:id="3458" w:author="Unknown">
        <w:r w:rsidRPr="00414614">
          <w:rPr>
            <w:rFonts w:ascii="Times New Roman" w:eastAsia="Times New Roman" w:hAnsi="Times New Roman" w:cs="Times New Roman"/>
            <w:sz w:val="24"/>
            <w:szCs w:val="24"/>
          </w:rPr>
          <w:t> Eatable e=new Eatable(){  </w:t>
        </w:r>
      </w:ins>
    </w:p>
    <w:p w:rsidR="00414614" w:rsidRPr="00414614" w:rsidRDefault="00414614" w:rsidP="00414614">
      <w:pPr>
        <w:numPr>
          <w:ilvl w:val="0"/>
          <w:numId w:val="104"/>
        </w:numPr>
        <w:spacing w:before="100" w:beforeAutospacing="1" w:after="100" w:afterAutospacing="1" w:line="240" w:lineRule="auto"/>
        <w:rPr>
          <w:ins w:id="3459" w:author="Unknown"/>
          <w:rFonts w:ascii="Times New Roman" w:eastAsia="Times New Roman" w:hAnsi="Times New Roman" w:cs="Times New Roman"/>
          <w:sz w:val="24"/>
          <w:szCs w:val="24"/>
        </w:rPr>
      </w:pPr>
      <w:ins w:id="3460" w:author="Unknown">
        <w:r w:rsidRPr="00414614">
          <w:rPr>
            <w:rFonts w:ascii="Times New Roman" w:eastAsia="Times New Roman" w:hAnsi="Times New Roman" w:cs="Times New Roman"/>
            <w:sz w:val="24"/>
            <w:szCs w:val="24"/>
          </w:rPr>
          <w:t>  public void eat(){System.out.println("nice fruits");}  </w:t>
        </w:r>
      </w:ins>
    </w:p>
    <w:p w:rsidR="00414614" w:rsidRPr="00414614" w:rsidRDefault="00414614" w:rsidP="00414614">
      <w:pPr>
        <w:numPr>
          <w:ilvl w:val="0"/>
          <w:numId w:val="104"/>
        </w:numPr>
        <w:spacing w:before="100" w:beforeAutospacing="1" w:after="100" w:afterAutospacing="1" w:line="240" w:lineRule="auto"/>
        <w:rPr>
          <w:ins w:id="3461" w:author="Unknown"/>
          <w:rFonts w:ascii="Times New Roman" w:eastAsia="Times New Roman" w:hAnsi="Times New Roman" w:cs="Times New Roman"/>
          <w:sz w:val="24"/>
          <w:szCs w:val="24"/>
        </w:rPr>
      </w:pPr>
      <w:ins w:id="346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4"/>
        </w:numPr>
        <w:spacing w:before="100" w:beforeAutospacing="1" w:after="100" w:afterAutospacing="1" w:line="240" w:lineRule="auto"/>
        <w:rPr>
          <w:ins w:id="3463" w:author="Unknown"/>
          <w:rFonts w:ascii="Times New Roman" w:eastAsia="Times New Roman" w:hAnsi="Times New Roman" w:cs="Times New Roman"/>
          <w:sz w:val="24"/>
          <w:szCs w:val="24"/>
        </w:rPr>
      </w:pPr>
      <w:ins w:id="3464" w:author="Unknown">
        <w:r w:rsidRPr="00414614">
          <w:rPr>
            <w:rFonts w:ascii="Times New Roman" w:eastAsia="Times New Roman" w:hAnsi="Times New Roman" w:cs="Times New Roman"/>
            <w:sz w:val="24"/>
            <w:szCs w:val="24"/>
          </w:rPr>
          <w:t> e.eat();  </w:t>
        </w:r>
      </w:ins>
    </w:p>
    <w:p w:rsidR="00414614" w:rsidRPr="00414614" w:rsidRDefault="00414614" w:rsidP="00414614">
      <w:pPr>
        <w:numPr>
          <w:ilvl w:val="0"/>
          <w:numId w:val="104"/>
        </w:numPr>
        <w:spacing w:before="100" w:beforeAutospacing="1" w:after="100" w:afterAutospacing="1" w:line="240" w:lineRule="auto"/>
        <w:rPr>
          <w:ins w:id="3465" w:author="Unknown"/>
          <w:rFonts w:ascii="Times New Roman" w:eastAsia="Times New Roman" w:hAnsi="Times New Roman" w:cs="Times New Roman"/>
          <w:sz w:val="24"/>
          <w:szCs w:val="24"/>
        </w:rPr>
      </w:pPr>
      <w:ins w:id="346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4"/>
        </w:numPr>
        <w:spacing w:before="100" w:beforeAutospacing="1" w:after="100" w:afterAutospacing="1" w:line="240" w:lineRule="auto"/>
        <w:rPr>
          <w:ins w:id="3467" w:author="Unknown"/>
          <w:rFonts w:ascii="Times New Roman" w:eastAsia="Times New Roman" w:hAnsi="Times New Roman" w:cs="Times New Roman"/>
          <w:sz w:val="24"/>
          <w:szCs w:val="24"/>
        </w:rPr>
      </w:pPr>
      <w:ins w:id="3468"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469" w:author="Unknown"/>
          <w:rFonts w:ascii="Times New Roman" w:eastAsia="Times New Roman" w:hAnsi="Times New Roman" w:cs="Times New Roman"/>
          <w:sz w:val="24"/>
          <w:szCs w:val="24"/>
        </w:rPr>
      </w:pPr>
      <w:ins w:id="3470"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"http://www.javatpoint.com/opr/test.jsp?filename=TestAnnonymousInner1"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3471" w:author="Unknown"/>
          <w:rFonts w:ascii="Times New Roman" w:eastAsia="Times New Roman" w:hAnsi="Times New Roman" w:cs="Times New Roman"/>
          <w:sz w:val="24"/>
          <w:szCs w:val="24"/>
        </w:rPr>
      </w:pPr>
      <w:ins w:id="3472"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3" w:author="Unknown"/>
          <w:rFonts w:ascii="Courier New" w:eastAsia="Times New Roman" w:hAnsi="Courier New" w:cs="Courier New"/>
          <w:sz w:val="20"/>
          <w:szCs w:val="20"/>
        </w:rPr>
      </w:pPr>
      <w:ins w:id="3474" w:author="Unknown">
        <w:r w:rsidRPr="00414614">
          <w:rPr>
            <w:rFonts w:ascii="Courier New" w:eastAsia="Times New Roman" w:hAnsi="Courier New" w:cs="Courier New"/>
            <w:sz w:val="20"/>
            <w:szCs w:val="20"/>
          </w:rPr>
          <w:t>nice fruits</w:t>
        </w:r>
      </w:ins>
    </w:p>
    <w:p w:rsidR="00414614" w:rsidRPr="00414614" w:rsidRDefault="00414614" w:rsidP="00414614">
      <w:pPr>
        <w:spacing w:after="0" w:line="240" w:lineRule="auto"/>
        <w:rPr>
          <w:ins w:id="3475" w:author="Unknown"/>
          <w:rFonts w:ascii="Times New Roman" w:eastAsia="Times New Roman" w:hAnsi="Times New Roman" w:cs="Times New Roman"/>
          <w:sz w:val="24"/>
          <w:szCs w:val="24"/>
        </w:rPr>
      </w:pPr>
      <w:ins w:id="3476" w:author="Unknown">
        <w:r w:rsidRPr="00414614">
          <w:rPr>
            <w:rFonts w:ascii="Times New Roman" w:eastAsia="Times New Roman" w:hAnsi="Times New Roman" w:cs="Times New Roman"/>
            <w:sz w:val="24"/>
            <w:szCs w:val="24"/>
          </w:rPr>
          <w:pict>
            <v:rect id="_x0000_i121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477" w:author="Unknown"/>
          <w:rFonts w:ascii="Times New Roman" w:eastAsia="Times New Roman" w:hAnsi="Times New Roman" w:cs="Times New Roman"/>
          <w:b/>
          <w:bCs/>
          <w:sz w:val="27"/>
          <w:szCs w:val="27"/>
        </w:rPr>
      </w:pPr>
      <w:ins w:id="3478" w:author="Unknown">
        <w:r w:rsidRPr="00414614">
          <w:rPr>
            <w:rFonts w:ascii="Times New Roman" w:eastAsia="Times New Roman" w:hAnsi="Times New Roman" w:cs="Times New Roman"/>
            <w:b/>
            <w:bCs/>
            <w:sz w:val="27"/>
            <w:szCs w:val="27"/>
          </w:rPr>
          <w:t xml:space="preserve">176) What is the nested interface? </w:t>
        </w:r>
      </w:ins>
    </w:p>
    <w:p w:rsidR="00414614" w:rsidRPr="00414614" w:rsidRDefault="00414614" w:rsidP="00414614">
      <w:pPr>
        <w:spacing w:before="100" w:beforeAutospacing="1" w:after="100" w:afterAutospacing="1" w:line="240" w:lineRule="auto"/>
        <w:rPr>
          <w:ins w:id="3479" w:author="Unknown"/>
          <w:rFonts w:ascii="Times New Roman" w:eastAsia="Times New Roman" w:hAnsi="Times New Roman" w:cs="Times New Roman"/>
          <w:sz w:val="24"/>
          <w:szCs w:val="24"/>
        </w:rPr>
      </w:pPr>
      <w:ins w:id="3480" w:author="Unknown">
        <w:r w:rsidRPr="00414614">
          <w:rPr>
            <w:rFonts w:ascii="Times New Roman" w:eastAsia="Times New Roman" w:hAnsi="Times New Roman" w:cs="Times New Roman"/>
            <w:sz w:val="24"/>
            <w:szCs w:val="24"/>
          </w:rPr>
          <w:t xml:space="preserve">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w:t>
        </w:r>
        <w:r w:rsidRPr="00414614">
          <w:rPr>
            <w:rFonts w:ascii="Times New Roman" w:eastAsia="Times New Roman" w:hAnsi="Times New Roman" w:cs="Times New Roman"/>
            <w:sz w:val="24"/>
            <w:szCs w:val="24"/>
          </w:rPr>
          <w:lastRenderedPageBreak/>
          <w:t>accessed directly. The nested interface must be public if it is declared inside the interface but it can have any access modifier if declared within the class. The syntax of the nested interface is given as follows.</w:t>
        </w:r>
      </w:ins>
    </w:p>
    <w:p w:rsidR="00414614" w:rsidRPr="00414614" w:rsidRDefault="00414614" w:rsidP="00414614">
      <w:pPr>
        <w:numPr>
          <w:ilvl w:val="0"/>
          <w:numId w:val="105"/>
        </w:numPr>
        <w:spacing w:before="100" w:beforeAutospacing="1" w:after="100" w:afterAutospacing="1" w:line="240" w:lineRule="auto"/>
        <w:rPr>
          <w:ins w:id="3481" w:author="Unknown"/>
          <w:rFonts w:ascii="Times New Roman" w:eastAsia="Times New Roman" w:hAnsi="Times New Roman" w:cs="Times New Roman"/>
          <w:sz w:val="24"/>
          <w:szCs w:val="24"/>
        </w:rPr>
      </w:pPr>
      <w:ins w:id="3482" w:author="Unknown">
        <w:r w:rsidRPr="00414614">
          <w:rPr>
            <w:rFonts w:ascii="Times New Roman" w:eastAsia="Times New Roman" w:hAnsi="Times New Roman" w:cs="Times New Roman"/>
            <w:sz w:val="24"/>
            <w:szCs w:val="24"/>
          </w:rPr>
          <w:t>interface interface_name{    </w:t>
        </w:r>
      </w:ins>
    </w:p>
    <w:p w:rsidR="00414614" w:rsidRPr="00414614" w:rsidRDefault="00414614" w:rsidP="00414614">
      <w:pPr>
        <w:numPr>
          <w:ilvl w:val="0"/>
          <w:numId w:val="105"/>
        </w:numPr>
        <w:spacing w:before="100" w:beforeAutospacing="1" w:after="100" w:afterAutospacing="1" w:line="240" w:lineRule="auto"/>
        <w:rPr>
          <w:ins w:id="3483" w:author="Unknown"/>
          <w:rFonts w:ascii="Times New Roman" w:eastAsia="Times New Roman" w:hAnsi="Times New Roman" w:cs="Times New Roman"/>
          <w:sz w:val="24"/>
          <w:szCs w:val="24"/>
        </w:rPr>
      </w:pPr>
      <w:ins w:id="348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5"/>
        </w:numPr>
        <w:spacing w:before="100" w:beforeAutospacing="1" w:after="100" w:afterAutospacing="1" w:line="240" w:lineRule="auto"/>
        <w:rPr>
          <w:ins w:id="3485" w:author="Unknown"/>
          <w:rFonts w:ascii="Times New Roman" w:eastAsia="Times New Roman" w:hAnsi="Times New Roman" w:cs="Times New Roman"/>
          <w:sz w:val="24"/>
          <w:szCs w:val="24"/>
        </w:rPr>
      </w:pPr>
      <w:ins w:id="3486" w:author="Unknown">
        <w:r w:rsidRPr="00414614">
          <w:rPr>
            <w:rFonts w:ascii="Times New Roman" w:eastAsia="Times New Roman" w:hAnsi="Times New Roman" w:cs="Times New Roman"/>
            <w:sz w:val="24"/>
            <w:szCs w:val="24"/>
          </w:rPr>
          <w:t> interface nested_interface_name{    </w:t>
        </w:r>
      </w:ins>
    </w:p>
    <w:p w:rsidR="00414614" w:rsidRPr="00414614" w:rsidRDefault="00414614" w:rsidP="00414614">
      <w:pPr>
        <w:numPr>
          <w:ilvl w:val="0"/>
          <w:numId w:val="105"/>
        </w:numPr>
        <w:spacing w:before="100" w:beforeAutospacing="1" w:after="100" w:afterAutospacing="1" w:line="240" w:lineRule="auto"/>
        <w:rPr>
          <w:ins w:id="3487" w:author="Unknown"/>
          <w:rFonts w:ascii="Times New Roman" w:eastAsia="Times New Roman" w:hAnsi="Times New Roman" w:cs="Times New Roman"/>
          <w:sz w:val="24"/>
          <w:szCs w:val="24"/>
        </w:rPr>
      </w:pPr>
      <w:ins w:id="348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5"/>
        </w:numPr>
        <w:spacing w:before="100" w:beforeAutospacing="1" w:after="100" w:afterAutospacing="1" w:line="240" w:lineRule="auto"/>
        <w:rPr>
          <w:ins w:id="3489" w:author="Unknown"/>
          <w:rFonts w:ascii="Times New Roman" w:eastAsia="Times New Roman" w:hAnsi="Times New Roman" w:cs="Times New Roman"/>
          <w:sz w:val="24"/>
          <w:szCs w:val="24"/>
        </w:rPr>
      </w:pPr>
      <w:ins w:id="349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5"/>
        </w:numPr>
        <w:spacing w:before="100" w:beforeAutospacing="1" w:after="100" w:afterAutospacing="1" w:line="240" w:lineRule="auto"/>
        <w:rPr>
          <w:ins w:id="3491" w:author="Unknown"/>
          <w:rFonts w:ascii="Times New Roman" w:eastAsia="Times New Roman" w:hAnsi="Times New Roman" w:cs="Times New Roman"/>
          <w:sz w:val="24"/>
          <w:szCs w:val="24"/>
        </w:rPr>
      </w:pPr>
      <w:ins w:id="349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05"/>
        </w:numPr>
        <w:spacing w:before="100" w:beforeAutospacing="1" w:after="100" w:afterAutospacing="1" w:line="240" w:lineRule="auto"/>
        <w:rPr>
          <w:ins w:id="3493" w:author="Unknown"/>
          <w:rFonts w:ascii="Times New Roman" w:eastAsia="Times New Roman" w:hAnsi="Times New Roman" w:cs="Times New Roman"/>
          <w:sz w:val="24"/>
          <w:szCs w:val="24"/>
        </w:rPr>
      </w:pPr>
      <w:ins w:id="3494"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495" w:author="Unknown"/>
          <w:rFonts w:ascii="Times New Roman" w:eastAsia="Times New Roman" w:hAnsi="Times New Roman" w:cs="Times New Roman"/>
          <w:sz w:val="24"/>
          <w:szCs w:val="24"/>
        </w:rPr>
      </w:pPr>
      <w:ins w:id="3496"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"https://www.javatpoint.com/nested-interface"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497" w:author="Unknown"/>
          <w:rFonts w:ascii="Times New Roman" w:eastAsia="Times New Roman" w:hAnsi="Times New Roman" w:cs="Times New Roman"/>
          <w:sz w:val="24"/>
          <w:szCs w:val="24"/>
        </w:rPr>
      </w:pPr>
      <w:ins w:id="3498" w:author="Unknown">
        <w:r w:rsidRPr="00414614">
          <w:rPr>
            <w:rFonts w:ascii="Times New Roman" w:eastAsia="Times New Roman" w:hAnsi="Times New Roman" w:cs="Times New Roman"/>
            <w:sz w:val="24"/>
            <w:szCs w:val="24"/>
          </w:rPr>
          <w:pict>
            <v:rect id="_x0000_i121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499" w:author="Unknown"/>
          <w:rFonts w:ascii="Times New Roman" w:eastAsia="Times New Roman" w:hAnsi="Times New Roman" w:cs="Times New Roman"/>
          <w:b/>
          <w:bCs/>
          <w:sz w:val="27"/>
          <w:szCs w:val="27"/>
        </w:rPr>
      </w:pPr>
      <w:ins w:id="3500" w:author="Unknown">
        <w:r w:rsidRPr="00414614">
          <w:rPr>
            <w:rFonts w:ascii="Times New Roman" w:eastAsia="Times New Roman" w:hAnsi="Times New Roman" w:cs="Times New Roman"/>
            <w:b/>
            <w:bCs/>
            <w:sz w:val="27"/>
            <w:szCs w:val="27"/>
          </w:rPr>
          <w:t xml:space="preserve">177) Can a class have an interface? </w:t>
        </w:r>
      </w:ins>
    </w:p>
    <w:p w:rsidR="00414614" w:rsidRPr="00414614" w:rsidRDefault="00414614" w:rsidP="00414614">
      <w:pPr>
        <w:spacing w:before="100" w:beforeAutospacing="1" w:after="100" w:afterAutospacing="1" w:line="240" w:lineRule="auto"/>
        <w:rPr>
          <w:ins w:id="3501" w:author="Unknown"/>
          <w:rFonts w:ascii="Times New Roman" w:eastAsia="Times New Roman" w:hAnsi="Times New Roman" w:cs="Times New Roman"/>
          <w:sz w:val="24"/>
          <w:szCs w:val="24"/>
        </w:rPr>
      </w:pPr>
      <w:ins w:id="3502" w:author="Unknown">
        <w:r w:rsidRPr="00414614">
          <w:rPr>
            <w:rFonts w:ascii="Times New Roman" w:eastAsia="Times New Roman" w:hAnsi="Times New Roman" w:cs="Times New Roman"/>
            <w:sz w:val="24"/>
            <w:szCs w:val="24"/>
          </w:rPr>
          <w:t>Yes, an interface can be defined within the class. It is called a nested interface.</w:t>
        </w:r>
      </w:ins>
    </w:p>
    <w:p w:rsidR="00414614" w:rsidRPr="00414614" w:rsidRDefault="00414614" w:rsidP="00414614">
      <w:pPr>
        <w:spacing w:after="0" w:line="240" w:lineRule="auto"/>
        <w:rPr>
          <w:ins w:id="3503" w:author="Unknown"/>
          <w:rFonts w:ascii="Times New Roman" w:eastAsia="Times New Roman" w:hAnsi="Times New Roman" w:cs="Times New Roman"/>
          <w:sz w:val="24"/>
          <w:szCs w:val="24"/>
        </w:rPr>
      </w:pPr>
      <w:ins w:id="3504"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"https://www.javatpoint.com/nested-interface"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505" w:author="Unknown"/>
          <w:rFonts w:ascii="Times New Roman" w:eastAsia="Times New Roman" w:hAnsi="Times New Roman" w:cs="Times New Roman"/>
          <w:sz w:val="24"/>
          <w:szCs w:val="24"/>
        </w:rPr>
      </w:pPr>
      <w:ins w:id="3506" w:author="Unknown">
        <w:r w:rsidRPr="00414614">
          <w:rPr>
            <w:rFonts w:ascii="Times New Roman" w:eastAsia="Times New Roman" w:hAnsi="Times New Roman" w:cs="Times New Roman"/>
            <w:sz w:val="24"/>
            <w:szCs w:val="24"/>
          </w:rPr>
          <w:pict>
            <v:rect id="_x0000_i121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507" w:author="Unknown"/>
          <w:rFonts w:ascii="Times New Roman" w:eastAsia="Times New Roman" w:hAnsi="Times New Roman" w:cs="Times New Roman"/>
          <w:b/>
          <w:bCs/>
          <w:sz w:val="27"/>
          <w:szCs w:val="27"/>
        </w:rPr>
      </w:pPr>
      <w:ins w:id="3508" w:author="Unknown">
        <w:r w:rsidRPr="00414614">
          <w:rPr>
            <w:rFonts w:ascii="Times New Roman" w:eastAsia="Times New Roman" w:hAnsi="Times New Roman" w:cs="Times New Roman"/>
            <w:b/>
            <w:bCs/>
            <w:sz w:val="27"/>
            <w:szCs w:val="27"/>
          </w:rPr>
          <w:t xml:space="preserve">178) Can an Interface have a class? </w:t>
        </w:r>
      </w:ins>
    </w:p>
    <w:p w:rsidR="00414614" w:rsidRPr="00414614" w:rsidRDefault="00414614" w:rsidP="00414614">
      <w:pPr>
        <w:spacing w:before="100" w:beforeAutospacing="1" w:after="100" w:afterAutospacing="1" w:line="240" w:lineRule="auto"/>
        <w:rPr>
          <w:ins w:id="3509" w:author="Unknown"/>
          <w:rFonts w:ascii="Times New Roman" w:eastAsia="Times New Roman" w:hAnsi="Times New Roman" w:cs="Times New Roman"/>
          <w:sz w:val="24"/>
          <w:szCs w:val="24"/>
        </w:rPr>
      </w:pPr>
      <w:ins w:id="3510" w:author="Unknown">
        <w:r w:rsidRPr="00414614">
          <w:rPr>
            <w:rFonts w:ascii="Times New Roman" w:eastAsia="Times New Roman" w:hAnsi="Times New Roman" w:cs="Times New Roman"/>
            <w:sz w:val="24"/>
            <w:szCs w:val="24"/>
          </w:rPr>
          <w:t xml:space="preserve">Yes, they are static implicitly. </w:t>
        </w:r>
      </w:ins>
    </w:p>
    <w:p w:rsidR="00414614" w:rsidRPr="00414614" w:rsidRDefault="00414614" w:rsidP="00414614">
      <w:pPr>
        <w:spacing w:after="0" w:line="240" w:lineRule="auto"/>
        <w:rPr>
          <w:ins w:id="3511" w:author="Unknown"/>
          <w:rFonts w:ascii="Times New Roman" w:eastAsia="Times New Roman" w:hAnsi="Times New Roman" w:cs="Times New Roman"/>
          <w:sz w:val="24"/>
          <w:szCs w:val="24"/>
        </w:rPr>
      </w:pPr>
      <w:ins w:id="3512"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"https://www.javatpoint.com/nested-interface"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outlineLvl w:val="1"/>
        <w:rPr>
          <w:ins w:id="3513" w:author="Unknown"/>
          <w:rFonts w:ascii="Times New Roman" w:eastAsia="Times New Roman" w:hAnsi="Times New Roman" w:cs="Times New Roman"/>
          <w:b/>
          <w:bCs/>
          <w:sz w:val="36"/>
          <w:szCs w:val="36"/>
        </w:rPr>
      </w:pPr>
      <w:ins w:id="3514" w:author="Unknown">
        <w:r w:rsidRPr="00414614">
          <w:rPr>
            <w:rFonts w:ascii="Times New Roman" w:eastAsia="Times New Roman" w:hAnsi="Times New Roman" w:cs="Times New Roman"/>
            <w:b/>
            <w:bCs/>
            <w:sz w:val="36"/>
            <w:szCs w:val="36"/>
          </w:rPr>
          <w:t>Garbage Collection Interview Questions</w:t>
        </w:r>
      </w:ins>
    </w:p>
    <w:p w:rsidR="00414614" w:rsidRPr="00414614" w:rsidRDefault="00414614" w:rsidP="00414614">
      <w:pPr>
        <w:spacing w:after="0" w:line="240" w:lineRule="auto"/>
        <w:rPr>
          <w:ins w:id="3515" w:author="Unknown"/>
          <w:rFonts w:ascii="Times New Roman" w:eastAsia="Times New Roman" w:hAnsi="Times New Roman" w:cs="Times New Roman"/>
          <w:sz w:val="24"/>
          <w:szCs w:val="24"/>
        </w:rPr>
      </w:pPr>
      <w:ins w:id="3516" w:author="Unknown">
        <w:r w:rsidRPr="00414614">
          <w:rPr>
            <w:rFonts w:ascii="Times New Roman" w:eastAsia="Times New Roman" w:hAnsi="Times New Roman" w:cs="Times New Roman"/>
            <w:sz w:val="24"/>
            <w:szCs w:val="24"/>
          </w:rPr>
          <w:pict>
            <v:rect id="_x0000_i121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517" w:author="Unknown"/>
          <w:rFonts w:ascii="Times New Roman" w:eastAsia="Times New Roman" w:hAnsi="Times New Roman" w:cs="Times New Roman"/>
          <w:b/>
          <w:bCs/>
          <w:sz w:val="27"/>
          <w:szCs w:val="27"/>
        </w:rPr>
      </w:pPr>
      <w:ins w:id="3518" w:author="Unknown">
        <w:r w:rsidRPr="00414614">
          <w:rPr>
            <w:rFonts w:ascii="Times New Roman" w:eastAsia="Times New Roman" w:hAnsi="Times New Roman" w:cs="Times New Roman"/>
            <w:b/>
            <w:bCs/>
            <w:sz w:val="27"/>
            <w:szCs w:val="27"/>
          </w:rPr>
          <w:t>179) What is Garbage Collection?</w:t>
        </w:r>
      </w:ins>
    </w:p>
    <w:p w:rsidR="00414614" w:rsidRPr="00414614" w:rsidRDefault="00414614" w:rsidP="00414614">
      <w:pPr>
        <w:spacing w:before="100" w:beforeAutospacing="1" w:after="100" w:afterAutospacing="1" w:line="240" w:lineRule="auto"/>
        <w:rPr>
          <w:ins w:id="3519" w:author="Unknown"/>
          <w:rFonts w:ascii="Times New Roman" w:eastAsia="Times New Roman" w:hAnsi="Times New Roman" w:cs="Times New Roman"/>
          <w:sz w:val="24"/>
          <w:szCs w:val="24"/>
        </w:rPr>
      </w:pPr>
      <w:ins w:id="3520" w:author="Unknown">
        <w:r w:rsidRPr="00414614">
          <w:rPr>
            <w:rFonts w:ascii="Times New Roman" w:eastAsia="Times New Roman" w:hAnsi="Times New Roman" w:cs="Times New Roman"/>
            <w:sz w:val="24"/>
            <w:szCs w:val="24"/>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ins>
    </w:p>
    <w:p w:rsidR="00414614" w:rsidRPr="00414614" w:rsidRDefault="00414614" w:rsidP="00414614">
      <w:pPr>
        <w:spacing w:after="0" w:line="240" w:lineRule="auto"/>
        <w:rPr>
          <w:ins w:id="3521" w:author="Unknown"/>
          <w:rFonts w:ascii="Times New Roman" w:eastAsia="Times New Roman" w:hAnsi="Times New Roman" w:cs="Times New Roman"/>
          <w:sz w:val="24"/>
          <w:szCs w:val="24"/>
        </w:rPr>
      </w:pPr>
      <w:ins w:id="3522"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"https://www.javatpoint.com/Garbage-Collection"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523" w:author="Unknown"/>
          <w:rFonts w:ascii="Times New Roman" w:eastAsia="Times New Roman" w:hAnsi="Times New Roman" w:cs="Times New Roman"/>
          <w:sz w:val="24"/>
          <w:szCs w:val="24"/>
        </w:rPr>
      </w:pPr>
      <w:ins w:id="3524" w:author="Unknown">
        <w:r w:rsidRPr="00414614">
          <w:rPr>
            <w:rFonts w:ascii="Times New Roman" w:eastAsia="Times New Roman" w:hAnsi="Times New Roman" w:cs="Times New Roman"/>
            <w:sz w:val="24"/>
            <w:szCs w:val="24"/>
          </w:rPr>
          <w:pict>
            <v:rect id="_x0000_i121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525" w:author="Unknown"/>
          <w:rFonts w:ascii="Times New Roman" w:eastAsia="Times New Roman" w:hAnsi="Times New Roman" w:cs="Times New Roman"/>
          <w:b/>
          <w:bCs/>
          <w:sz w:val="27"/>
          <w:szCs w:val="27"/>
        </w:rPr>
      </w:pPr>
      <w:ins w:id="3526" w:author="Unknown">
        <w:r w:rsidRPr="00414614">
          <w:rPr>
            <w:rFonts w:ascii="Times New Roman" w:eastAsia="Times New Roman" w:hAnsi="Times New Roman" w:cs="Times New Roman"/>
            <w:b/>
            <w:bCs/>
            <w:sz w:val="27"/>
            <w:szCs w:val="27"/>
          </w:rPr>
          <w:lastRenderedPageBreak/>
          <w:t>180) What is gc()?</w:t>
        </w:r>
      </w:ins>
    </w:p>
    <w:p w:rsidR="00414614" w:rsidRPr="00414614" w:rsidRDefault="00414614" w:rsidP="00414614">
      <w:pPr>
        <w:spacing w:before="100" w:beforeAutospacing="1" w:after="100" w:afterAutospacing="1" w:line="240" w:lineRule="auto"/>
        <w:rPr>
          <w:ins w:id="3527" w:author="Unknown"/>
          <w:rFonts w:ascii="Times New Roman" w:eastAsia="Times New Roman" w:hAnsi="Times New Roman" w:cs="Times New Roman"/>
          <w:sz w:val="24"/>
          <w:szCs w:val="24"/>
        </w:rPr>
      </w:pPr>
      <w:ins w:id="3528" w:author="Unknown">
        <w:r w:rsidRPr="00414614">
          <w:rPr>
            <w:rFonts w:ascii="Times New Roman" w:eastAsia="Times New Roman" w:hAnsi="Times New Roman" w:cs="Times New Roman"/>
            <w:sz w:val="24"/>
            <w:szCs w:val="24"/>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ins>
    </w:p>
    <w:p w:rsidR="00414614" w:rsidRPr="00414614" w:rsidRDefault="00414614" w:rsidP="00414614">
      <w:pPr>
        <w:numPr>
          <w:ilvl w:val="0"/>
          <w:numId w:val="106"/>
        </w:numPr>
        <w:spacing w:before="100" w:beforeAutospacing="1" w:after="100" w:afterAutospacing="1" w:line="240" w:lineRule="auto"/>
        <w:rPr>
          <w:ins w:id="3529" w:author="Unknown"/>
          <w:rFonts w:ascii="Times New Roman" w:eastAsia="Times New Roman" w:hAnsi="Times New Roman" w:cs="Times New Roman"/>
          <w:sz w:val="24"/>
          <w:szCs w:val="24"/>
        </w:rPr>
      </w:pPr>
      <w:ins w:id="3530" w:author="Unknown">
        <w:r w:rsidRPr="00414614">
          <w:rPr>
            <w:rFonts w:ascii="Times New Roman" w:eastAsia="Times New Roman" w:hAnsi="Times New Roman" w:cs="Times New Roman"/>
            <w:sz w:val="24"/>
            <w:szCs w:val="24"/>
          </w:rPr>
          <w:t>public class TestGarbage1{  </w:t>
        </w:r>
      </w:ins>
    </w:p>
    <w:p w:rsidR="00414614" w:rsidRPr="00414614" w:rsidRDefault="00414614" w:rsidP="00414614">
      <w:pPr>
        <w:numPr>
          <w:ilvl w:val="0"/>
          <w:numId w:val="106"/>
        </w:numPr>
        <w:spacing w:before="100" w:beforeAutospacing="1" w:after="100" w:afterAutospacing="1" w:line="240" w:lineRule="auto"/>
        <w:rPr>
          <w:ins w:id="3531" w:author="Unknown"/>
          <w:rFonts w:ascii="Times New Roman" w:eastAsia="Times New Roman" w:hAnsi="Times New Roman" w:cs="Times New Roman"/>
          <w:sz w:val="24"/>
          <w:szCs w:val="24"/>
        </w:rPr>
      </w:pPr>
      <w:ins w:id="3532" w:author="Unknown">
        <w:r w:rsidRPr="00414614">
          <w:rPr>
            <w:rFonts w:ascii="Times New Roman" w:eastAsia="Times New Roman" w:hAnsi="Times New Roman" w:cs="Times New Roman"/>
            <w:sz w:val="24"/>
            <w:szCs w:val="24"/>
          </w:rPr>
          <w:t> public void finalize(){System.out.println("object is garbage collected");}  </w:t>
        </w:r>
      </w:ins>
    </w:p>
    <w:p w:rsidR="00414614" w:rsidRPr="00414614" w:rsidRDefault="00414614" w:rsidP="00414614">
      <w:pPr>
        <w:numPr>
          <w:ilvl w:val="0"/>
          <w:numId w:val="106"/>
        </w:numPr>
        <w:spacing w:before="100" w:beforeAutospacing="1" w:after="100" w:afterAutospacing="1" w:line="240" w:lineRule="auto"/>
        <w:rPr>
          <w:ins w:id="3533" w:author="Unknown"/>
          <w:rFonts w:ascii="Times New Roman" w:eastAsia="Times New Roman" w:hAnsi="Times New Roman" w:cs="Times New Roman"/>
          <w:sz w:val="24"/>
          <w:szCs w:val="24"/>
        </w:rPr>
      </w:pPr>
      <w:ins w:id="3534"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06"/>
        </w:numPr>
        <w:spacing w:before="100" w:beforeAutospacing="1" w:after="100" w:afterAutospacing="1" w:line="240" w:lineRule="auto"/>
        <w:rPr>
          <w:ins w:id="3535" w:author="Unknown"/>
          <w:rFonts w:ascii="Times New Roman" w:eastAsia="Times New Roman" w:hAnsi="Times New Roman" w:cs="Times New Roman"/>
          <w:sz w:val="24"/>
          <w:szCs w:val="24"/>
        </w:rPr>
      </w:pPr>
      <w:ins w:id="3536" w:author="Unknown">
        <w:r w:rsidRPr="00414614">
          <w:rPr>
            <w:rFonts w:ascii="Times New Roman" w:eastAsia="Times New Roman" w:hAnsi="Times New Roman" w:cs="Times New Roman"/>
            <w:sz w:val="24"/>
            <w:szCs w:val="24"/>
          </w:rPr>
          <w:t>  TestGarbage1 s1=new TestGarbage1();  </w:t>
        </w:r>
      </w:ins>
    </w:p>
    <w:p w:rsidR="00414614" w:rsidRPr="00414614" w:rsidRDefault="00414614" w:rsidP="00414614">
      <w:pPr>
        <w:numPr>
          <w:ilvl w:val="0"/>
          <w:numId w:val="106"/>
        </w:numPr>
        <w:spacing w:before="100" w:beforeAutospacing="1" w:after="100" w:afterAutospacing="1" w:line="240" w:lineRule="auto"/>
        <w:rPr>
          <w:ins w:id="3537" w:author="Unknown"/>
          <w:rFonts w:ascii="Times New Roman" w:eastAsia="Times New Roman" w:hAnsi="Times New Roman" w:cs="Times New Roman"/>
          <w:sz w:val="24"/>
          <w:szCs w:val="24"/>
        </w:rPr>
      </w:pPr>
      <w:ins w:id="3538" w:author="Unknown">
        <w:r w:rsidRPr="00414614">
          <w:rPr>
            <w:rFonts w:ascii="Times New Roman" w:eastAsia="Times New Roman" w:hAnsi="Times New Roman" w:cs="Times New Roman"/>
            <w:sz w:val="24"/>
            <w:szCs w:val="24"/>
          </w:rPr>
          <w:t>  TestGarbage1 s2=new TestGarbage1();  </w:t>
        </w:r>
      </w:ins>
    </w:p>
    <w:p w:rsidR="00414614" w:rsidRPr="00414614" w:rsidRDefault="00414614" w:rsidP="00414614">
      <w:pPr>
        <w:numPr>
          <w:ilvl w:val="0"/>
          <w:numId w:val="106"/>
        </w:numPr>
        <w:spacing w:before="100" w:beforeAutospacing="1" w:after="100" w:afterAutospacing="1" w:line="240" w:lineRule="auto"/>
        <w:rPr>
          <w:ins w:id="3539" w:author="Unknown"/>
          <w:rFonts w:ascii="Times New Roman" w:eastAsia="Times New Roman" w:hAnsi="Times New Roman" w:cs="Times New Roman"/>
          <w:sz w:val="24"/>
          <w:szCs w:val="24"/>
        </w:rPr>
      </w:pPr>
      <w:ins w:id="3540" w:author="Unknown">
        <w:r w:rsidRPr="00414614">
          <w:rPr>
            <w:rFonts w:ascii="Times New Roman" w:eastAsia="Times New Roman" w:hAnsi="Times New Roman" w:cs="Times New Roman"/>
            <w:sz w:val="24"/>
            <w:szCs w:val="24"/>
          </w:rPr>
          <w:t>  s1=null;  </w:t>
        </w:r>
      </w:ins>
    </w:p>
    <w:p w:rsidR="00414614" w:rsidRPr="00414614" w:rsidRDefault="00414614" w:rsidP="00414614">
      <w:pPr>
        <w:numPr>
          <w:ilvl w:val="0"/>
          <w:numId w:val="106"/>
        </w:numPr>
        <w:spacing w:before="100" w:beforeAutospacing="1" w:after="100" w:afterAutospacing="1" w:line="240" w:lineRule="auto"/>
        <w:rPr>
          <w:ins w:id="3541" w:author="Unknown"/>
          <w:rFonts w:ascii="Times New Roman" w:eastAsia="Times New Roman" w:hAnsi="Times New Roman" w:cs="Times New Roman"/>
          <w:sz w:val="24"/>
          <w:szCs w:val="24"/>
        </w:rPr>
      </w:pPr>
      <w:ins w:id="3542" w:author="Unknown">
        <w:r w:rsidRPr="00414614">
          <w:rPr>
            <w:rFonts w:ascii="Times New Roman" w:eastAsia="Times New Roman" w:hAnsi="Times New Roman" w:cs="Times New Roman"/>
            <w:sz w:val="24"/>
            <w:szCs w:val="24"/>
          </w:rPr>
          <w:t>  s2=null;  </w:t>
        </w:r>
      </w:ins>
    </w:p>
    <w:p w:rsidR="00414614" w:rsidRPr="00414614" w:rsidRDefault="00414614" w:rsidP="00414614">
      <w:pPr>
        <w:numPr>
          <w:ilvl w:val="0"/>
          <w:numId w:val="106"/>
        </w:numPr>
        <w:spacing w:before="100" w:beforeAutospacing="1" w:after="100" w:afterAutospacing="1" w:line="240" w:lineRule="auto"/>
        <w:rPr>
          <w:ins w:id="3543" w:author="Unknown"/>
          <w:rFonts w:ascii="Times New Roman" w:eastAsia="Times New Roman" w:hAnsi="Times New Roman" w:cs="Times New Roman"/>
          <w:sz w:val="24"/>
          <w:szCs w:val="24"/>
        </w:rPr>
      </w:pPr>
      <w:ins w:id="3544" w:author="Unknown">
        <w:r w:rsidRPr="00414614">
          <w:rPr>
            <w:rFonts w:ascii="Times New Roman" w:eastAsia="Times New Roman" w:hAnsi="Times New Roman" w:cs="Times New Roman"/>
            <w:sz w:val="24"/>
            <w:szCs w:val="24"/>
          </w:rPr>
          <w:t>  System.gc();  </w:t>
        </w:r>
      </w:ins>
    </w:p>
    <w:p w:rsidR="00414614" w:rsidRPr="00414614" w:rsidRDefault="00414614" w:rsidP="00414614">
      <w:pPr>
        <w:numPr>
          <w:ilvl w:val="0"/>
          <w:numId w:val="106"/>
        </w:numPr>
        <w:spacing w:before="100" w:beforeAutospacing="1" w:after="100" w:afterAutospacing="1" w:line="240" w:lineRule="auto"/>
        <w:rPr>
          <w:ins w:id="3545" w:author="Unknown"/>
          <w:rFonts w:ascii="Times New Roman" w:eastAsia="Times New Roman" w:hAnsi="Times New Roman" w:cs="Times New Roman"/>
          <w:sz w:val="24"/>
          <w:szCs w:val="24"/>
        </w:rPr>
      </w:pPr>
      <w:ins w:id="354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06"/>
        </w:numPr>
        <w:spacing w:before="100" w:beforeAutospacing="1" w:after="100" w:afterAutospacing="1" w:line="240" w:lineRule="auto"/>
        <w:rPr>
          <w:ins w:id="3547" w:author="Unknown"/>
          <w:rFonts w:ascii="Times New Roman" w:eastAsia="Times New Roman" w:hAnsi="Times New Roman" w:cs="Times New Roman"/>
          <w:sz w:val="24"/>
          <w:szCs w:val="24"/>
        </w:rPr>
      </w:pPr>
      <w:ins w:id="3548"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549" w:author="Unknown"/>
          <w:rFonts w:ascii="Times New Roman" w:eastAsia="Times New Roman" w:hAnsi="Times New Roman" w:cs="Times New Roman"/>
          <w:sz w:val="24"/>
          <w:szCs w:val="24"/>
        </w:rPr>
      </w:pPr>
      <w:ins w:id="3550"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"http://www.javatpoint.com/opr/test.jsp?filename=TestGarbage1" \t "_blank"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Test it Now</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1" w:author="Unknown"/>
          <w:rFonts w:ascii="Courier New" w:eastAsia="Times New Roman" w:hAnsi="Courier New" w:cs="Courier New"/>
          <w:sz w:val="20"/>
          <w:szCs w:val="20"/>
        </w:rPr>
      </w:pPr>
      <w:ins w:id="3552" w:author="Unknown">
        <w:r w:rsidRPr="00414614">
          <w:rPr>
            <w:rFonts w:ascii="Courier New" w:eastAsia="Times New Roman" w:hAnsi="Courier New" w:cs="Courier New"/>
            <w:sz w:val="20"/>
            <w:szCs w:val="20"/>
          </w:rPr>
          <w:t xml:space="preserve">       object is garbage collected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3" w:author="Unknown"/>
          <w:rFonts w:ascii="Courier New" w:eastAsia="Times New Roman" w:hAnsi="Courier New" w:cs="Courier New"/>
          <w:sz w:val="20"/>
          <w:szCs w:val="20"/>
        </w:rPr>
      </w:pPr>
      <w:ins w:id="3554" w:author="Unknown">
        <w:r w:rsidRPr="00414614">
          <w:rPr>
            <w:rFonts w:ascii="Courier New" w:eastAsia="Times New Roman" w:hAnsi="Courier New" w:cs="Courier New"/>
            <w:sz w:val="20"/>
            <w:szCs w:val="20"/>
          </w:rPr>
          <w:t xml:space="preserve">       object is garbage collected</w:t>
        </w:r>
      </w:ins>
    </w:p>
    <w:p w:rsidR="00414614" w:rsidRPr="00414614" w:rsidRDefault="00414614" w:rsidP="00414614">
      <w:pPr>
        <w:spacing w:after="0" w:line="240" w:lineRule="auto"/>
        <w:rPr>
          <w:ins w:id="3555" w:author="Unknown"/>
          <w:rFonts w:ascii="Times New Roman" w:eastAsia="Times New Roman" w:hAnsi="Times New Roman" w:cs="Times New Roman"/>
          <w:sz w:val="24"/>
          <w:szCs w:val="24"/>
        </w:rPr>
      </w:pPr>
      <w:ins w:id="3556" w:author="Unknown">
        <w:r w:rsidRPr="00414614">
          <w:rPr>
            <w:rFonts w:ascii="Times New Roman" w:eastAsia="Times New Roman" w:hAnsi="Times New Roman" w:cs="Times New Roman"/>
            <w:sz w:val="24"/>
            <w:szCs w:val="24"/>
          </w:rPr>
          <w:pict>
            <v:rect id="_x0000_i121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557" w:author="Unknown"/>
          <w:rFonts w:ascii="Times New Roman" w:eastAsia="Times New Roman" w:hAnsi="Times New Roman" w:cs="Times New Roman"/>
          <w:b/>
          <w:bCs/>
          <w:sz w:val="27"/>
          <w:szCs w:val="27"/>
        </w:rPr>
      </w:pPr>
      <w:ins w:id="3558" w:author="Unknown">
        <w:r w:rsidRPr="00414614">
          <w:rPr>
            <w:rFonts w:ascii="Times New Roman" w:eastAsia="Times New Roman" w:hAnsi="Times New Roman" w:cs="Times New Roman"/>
            <w:b/>
            <w:bCs/>
            <w:sz w:val="27"/>
            <w:szCs w:val="27"/>
          </w:rPr>
          <w:t>181) How is garbage collection controlled?</w:t>
        </w:r>
      </w:ins>
    </w:p>
    <w:p w:rsidR="00414614" w:rsidRPr="00414614" w:rsidRDefault="00414614" w:rsidP="00414614">
      <w:pPr>
        <w:spacing w:before="100" w:beforeAutospacing="1" w:after="100" w:afterAutospacing="1" w:line="240" w:lineRule="auto"/>
        <w:rPr>
          <w:ins w:id="3559" w:author="Unknown"/>
          <w:rFonts w:ascii="Times New Roman" w:eastAsia="Times New Roman" w:hAnsi="Times New Roman" w:cs="Times New Roman"/>
          <w:sz w:val="24"/>
          <w:szCs w:val="24"/>
        </w:rPr>
      </w:pPr>
      <w:ins w:id="3560" w:author="Unknown">
        <w:r w:rsidRPr="00414614">
          <w:rPr>
            <w:rFonts w:ascii="Times New Roman" w:eastAsia="Times New Roman" w:hAnsi="Times New Roman" w:cs="Times New Roman"/>
            <w:sz w:val="24"/>
            <w:szCs w:val="24"/>
          </w:rPr>
          <w:t>Garbage collection is managed by JVM. It is performed when there is not enough space in the memory and memory is running low. We can externally call the System.gc() for the garbage collection. However, it depends upon the JVM whether to perform it or not.</w:t>
        </w:r>
      </w:ins>
    </w:p>
    <w:p w:rsidR="00414614" w:rsidRPr="00414614" w:rsidRDefault="00414614" w:rsidP="00414614">
      <w:pPr>
        <w:spacing w:after="0" w:line="240" w:lineRule="auto"/>
        <w:rPr>
          <w:ins w:id="3561" w:author="Unknown"/>
          <w:rFonts w:ascii="Times New Roman" w:eastAsia="Times New Roman" w:hAnsi="Times New Roman" w:cs="Times New Roman"/>
          <w:sz w:val="24"/>
          <w:szCs w:val="24"/>
        </w:rPr>
      </w:pPr>
      <w:ins w:id="3562" w:author="Unknown">
        <w:r w:rsidRPr="00414614">
          <w:rPr>
            <w:rFonts w:ascii="Times New Roman" w:eastAsia="Times New Roman" w:hAnsi="Times New Roman" w:cs="Times New Roman"/>
            <w:sz w:val="24"/>
            <w:szCs w:val="24"/>
          </w:rPr>
          <w:pict>
            <v:rect id="_x0000_i121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563" w:author="Unknown"/>
          <w:rFonts w:ascii="Times New Roman" w:eastAsia="Times New Roman" w:hAnsi="Times New Roman" w:cs="Times New Roman"/>
          <w:b/>
          <w:bCs/>
          <w:sz w:val="27"/>
          <w:szCs w:val="27"/>
        </w:rPr>
      </w:pPr>
      <w:ins w:id="3564" w:author="Unknown">
        <w:r w:rsidRPr="00414614">
          <w:rPr>
            <w:rFonts w:ascii="Times New Roman" w:eastAsia="Times New Roman" w:hAnsi="Times New Roman" w:cs="Times New Roman"/>
            <w:b/>
            <w:bCs/>
            <w:sz w:val="27"/>
            <w:szCs w:val="27"/>
          </w:rPr>
          <w:t>182) How can an object be unreferenced?</w:t>
        </w:r>
      </w:ins>
    </w:p>
    <w:p w:rsidR="00414614" w:rsidRPr="00414614" w:rsidRDefault="00414614" w:rsidP="00414614">
      <w:pPr>
        <w:spacing w:before="100" w:beforeAutospacing="1" w:after="100" w:afterAutospacing="1" w:line="240" w:lineRule="auto"/>
        <w:rPr>
          <w:ins w:id="3565" w:author="Unknown"/>
          <w:rFonts w:ascii="Times New Roman" w:eastAsia="Times New Roman" w:hAnsi="Times New Roman" w:cs="Times New Roman"/>
          <w:sz w:val="24"/>
          <w:szCs w:val="24"/>
        </w:rPr>
      </w:pPr>
      <w:ins w:id="3566" w:author="Unknown">
        <w:r w:rsidRPr="00414614">
          <w:rPr>
            <w:rFonts w:ascii="Times New Roman" w:eastAsia="Times New Roman" w:hAnsi="Times New Roman" w:cs="Times New Roman"/>
            <w:sz w:val="24"/>
            <w:szCs w:val="24"/>
          </w:rPr>
          <w:t xml:space="preserve">There are many ways: </w:t>
        </w:r>
      </w:ins>
    </w:p>
    <w:p w:rsidR="00414614" w:rsidRPr="00414614" w:rsidRDefault="00414614" w:rsidP="00414614">
      <w:pPr>
        <w:numPr>
          <w:ilvl w:val="0"/>
          <w:numId w:val="107"/>
        </w:numPr>
        <w:spacing w:before="100" w:beforeAutospacing="1" w:after="100" w:afterAutospacing="1" w:line="240" w:lineRule="auto"/>
        <w:rPr>
          <w:ins w:id="3567" w:author="Unknown"/>
          <w:rFonts w:ascii="Times New Roman" w:eastAsia="Times New Roman" w:hAnsi="Times New Roman" w:cs="Times New Roman"/>
          <w:sz w:val="24"/>
          <w:szCs w:val="24"/>
        </w:rPr>
      </w:pPr>
      <w:ins w:id="3568" w:author="Unknown">
        <w:r w:rsidRPr="00414614">
          <w:rPr>
            <w:rFonts w:ascii="Times New Roman" w:eastAsia="Times New Roman" w:hAnsi="Times New Roman" w:cs="Times New Roman"/>
            <w:sz w:val="24"/>
            <w:szCs w:val="24"/>
          </w:rPr>
          <w:t>By nulling the reference</w:t>
        </w:r>
      </w:ins>
    </w:p>
    <w:p w:rsidR="00414614" w:rsidRPr="00414614" w:rsidRDefault="00414614" w:rsidP="00414614">
      <w:pPr>
        <w:numPr>
          <w:ilvl w:val="0"/>
          <w:numId w:val="107"/>
        </w:numPr>
        <w:spacing w:before="100" w:beforeAutospacing="1" w:after="100" w:afterAutospacing="1" w:line="240" w:lineRule="auto"/>
        <w:rPr>
          <w:ins w:id="3569" w:author="Unknown"/>
          <w:rFonts w:ascii="Times New Roman" w:eastAsia="Times New Roman" w:hAnsi="Times New Roman" w:cs="Times New Roman"/>
          <w:sz w:val="24"/>
          <w:szCs w:val="24"/>
        </w:rPr>
      </w:pPr>
      <w:ins w:id="3570" w:author="Unknown">
        <w:r w:rsidRPr="00414614">
          <w:rPr>
            <w:rFonts w:ascii="Times New Roman" w:eastAsia="Times New Roman" w:hAnsi="Times New Roman" w:cs="Times New Roman"/>
            <w:sz w:val="24"/>
            <w:szCs w:val="24"/>
          </w:rPr>
          <w:t>By assigning a reference to another</w:t>
        </w:r>
      </w:ins>
    </w:p>
    <w:p w:rsidR="00414614" w:rsidRPr="00414614" w:rsidRDefault="00414614" w:rsidP="00414614">
      <w:pPr>
        <w:numPr>
          <w:ilvl w:val="0"/>
          <w:numId w:val="107"/>
        </w:numPr>
        <w:spacing w:before="100" w:beforeAutospacing="1" w:after="100" w:afterAutospacing="1" w:line="240" w:lineRule="auto"/>
        <w:rPr>
          <w:ins w:id="3571" w:author="Unknown"/>
          <w:rFonts w:ascii="Times New Roman" w:eastAsia="Times New Roman" w:hAnsi="Times New Roman" w:cs="Times New Roman"/>
          <w:sz w:val="24"/>
          <w:szCs w:val="24"/>
        </w:rPr>
      </w:pPr>
      <w:ins w:id="3572" w:author="Unknown">
        <w:r w:rsidRPr="00414614">
          <w:rPr>
            <w:rFonts w:ascii="Times New Roman" w:eastAsia="Times New Roman" w:hAnsi="Times New Roman" w:cs="Times New Roman"/>
            <w:sz w:val="24"/>
            <w:szCs w:val="24"/>
          </w:rPr>
          <w:t>By anonymous object etc.</w:t>
        </w:r>
      </w:ins>
    </w:p>
    <w:p w:rsidR="00414614" w:rsidRPr="00414614" w:rsidRDefault="00414614" w:rsidP="00414614">
      <w:pPr>
        <w:spacing w:after="0" w:line="240" w:lineRule="auto"/>
        <w:rPr>
          <w:ins w:id="357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91200" cy="4067175"/>
            <wp:effectExtent l="19050" t="0" r="0" b="0"/>
            <wp:docPr id="321" name="Picture 321"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Java Garbage Collection Scenario"/>
                    <pic:cNvPicPr>
                      <a:picLocks noChangeAspect="1" noChangeArrowheads="1"/>
                    </pic:cNvPicPr>
                  </pic:nvPicPr>
                  <pic:blipFill>
                    <a:blip r:embed="rId36"/>
                    <a:srcRect/>
                    <a:stretch>
                      <a:fillRect/>
                    </a:stretch>
                  </pic:blipFill>
                  <pic:spPr bwMode="auto">
                    <a:xfrm>
                      <a:off x="0" y="0"/>
                      <a:ext cx="5791200" cy="4067175"/>
                    </a:xfrm>
                    <a:prstGeom prst="rect">
                      <a:avLst/>
                    </a:prstGeom>
                    <a:noFill/>
                    <a:ln w="9525">
                      <a:noFill/>
                      <a:miter lim="800000"/>
                      <a:headEnd/>
                      <a:tailEnd/>
                    </a:ln>
                  </pic:spPr>
                </pic:pic>
              </a:graphicData>
            </a:graphic>
          </wp:inline>
        </w:drawing>
      </w:r>
    </w:p>
    <w:p w:rsidR="00414614" w:rsidRPr="00414614" w:rsidRDefault="00414614" w:rsidP="00414614">
      <w:pPr>
        <w:spacing w:before="100" w:beforeAutospacing="1" w:after="100" w:afterAutospacing="1" w:line="240" w:lineRule="auto"/>
        <w:outlineLvl w:val="2"/>
        <w:rPr>
          <w:ins w:id="3574" w:author="Unknown"/>
          <w:rFonts w:ascii="Times New Roman" w:eastAsia="Times New Roman" w:hAnsi="Times New Roman" w:cs="Times New Roman"/>
          <w:b/>
          <w:bCs/>
          <w:sz w:val="27"/>
          <w:szCs w:val="27"/>
        </w:rPr>
      </w:pPr>
      <w:ins w:id="3575" w:author="Unknown">
        <w:r w:rsidRPr="00414614">
          <w:rPr>
            <w:rFonts w:ascii="Times New Roman" w:eastAsia="Times New Roman" w:hAnsi="Times New Roman" w:cs="Times New Roman"/>
            <w:b/>
            <w:bCs/>
            <w:sz w:val="27"/>
            <w:szCs w:val="27"/>
          </w:rPr>
          <w:t>1) By nulling a reference:</w:t>
        </w:r>
      </w:ins>
    </w:p>
    <w:p w:rsidR="00414614" w:rsidRPr="00414614" w:rsidRDefault="00414614" w:rsidP="00414614">
      <w:pPr>
        <w:numPr>
          <w:ilvl w:val="0"/>
          <w:numId w:val="108"/>
        </w:numPr>
        <w:spacing w:before="100" w:beforeAutospacing="1" w:after="100" w:afterAutospacing="1" w:line="240" w:lineRule="auto"/>
        <w:rPr>
          <w:ins w:id="3576" w:author="Unknown"/>
          <w:rFonts w:ascii="Times New Roman" w:eastAsia="Times New Roman" w:hAnsi="Times New Roman" w:cs="Times New Roman"/>
          <w:sz w:val="24"/>
          <w:szCs w:val="24"/>
        </w:rPr>
      </w:pPr>
      <w:ins w:id="3577" w:author="Unknown">
        <w:r w:rsidRPr="00414614">
          <w:rPr>
            <w:rFonts w:ascii="Times New Roman" w:eastAsia="Times New Roman" w:hAnsi="Times New Roman" w:cs="Times New Roman"/>
            <w:sz w:val="24"/>
            <w:szCs w:val="24"/>
          </w:rPr>
          <w:t>Employee e=new Employee();  </w:t>
        </w:r>
      </w:ins>
    </w:p>
    <w:p w:rsidR="00414614" w:rsidRPr="00414614" w:rsidRDefault="00414614" w:rsidP="00414614">
      <w:pPr>
        <w:numPr>
          <w:ilvl w:val="0"/>
          <w:numId w:val="108"/>
        </w:numPr>
        <w:spacing w:before="100" w:beforeAutospacing="1" w:after="100" w:afterAutospacing="1" w:line="240" w:lineRule="auto"/>
        <w:rPr>
          <w:ins w:id="3578" w:author="Unknown"/>
          <w:rFonts w:ascii="Times New Roman" w:eastAsia="Times New Roman" w:hAnsi="Times New Roman" w:cs="Times New Roman"/>
          <w:sz w:val="24"/>
          <w:szCs w:val="24"/>
        </w:rPr>
      </w:pPr>
      <w:ins w:id="3579" w:author="Unknown">
        <w:r w:rsidRPr="00414614">
          <w:rPr>
            <w:rFonts w:ascii="Times New Roman" w:eastAsia="Times New Roman" w:hAnsi="Times New Roman" w:cs="Times New Roman"/>
            <w:sz w:val="24"/>
            <w:szCs w:val="24"/>
          </w:rPr>
          <w:t>e=null;  </w:t>
        </w:r>
      </w:ins>
    </w:p>
    <w:p w:rsidR="00414614" w:rsidRPr="00414614" w:rsidRDefault="00414614" w:rsidP="00414614">
      <w:pPr>
        <w:spacing w:before="100" w:beforeAutospacing="1" w:after="100" w:afterAutospacing="1" w:line="240" w:lineRule="auto"/>
        <w:outlineLvl w:val="2"/>
        <w:rPr>
          <w:ins w:id="3580" w:author="Unknown"/>
          <w:rFonts w:ascii="Times New Roman" w:eastAsia="Times New Roman" w:hAnsi="Times New Roman" w:cs="Times New Roman"/>
          <w:b/>
          <w:bCs/>
          <w:sz w:val="27"/>
          <w:szCs w:val="27"/>
        </w:rPr>
      </w:pPr>
      <w:ins w:id="3581" w:author="Unknown">
        <w:r w:rsidRPr="00414614">
          <w:rPr>
            <w:rFonts w:ascii="Times New Roman" w:eastAsia="Times New Roman" w:hAnsi="Times New Roman" w:cs="Times New Roman"/>
            <w:b/>
            <w:bCs/>
            <w:sz w:val="27"/>
            <w:szCs w:val="27"/>
          </w:rPr>
          <w:t>2) By assigning a reference to another:</w:t>
        </w:r>
      </w:ins>
    </w:p>
    <w:p w:rsidR="00414614" w:rsidRPr="00414614" w:rsidRDefault="00414614" w:rsidP="00414614">
      <w:pPr>
        <w:numPr>
          <w:ilvl w:val="0"/>
          <w:numId w:val="109"/>
        </w:numPr>
        <w:spacing w:before="100" w:beforeAutospacing="1" w:after="100" w:afterAutospacing="1" w:line="240" w:lineRule="auto"/>
        <w:rPr>
          <w:ins w:id="3582" w:author="Unknown"/>
          <w:rFonts w:ascii="Times New Roman" w:eastAsia="Times New Roman" w:hAnsi="Times New Roman" w:cs="Times New Roman"/>
          <w:sz w:val="24"/>
          <w:szCs w:val="24"/>
        </w:rPr>
      </w:pPr>
      <w:ins w:id="3583" w:author="Unknown">
        <w:r w:rsidRPr="00414614">
          <w:rPr>
            <w:rFonts w:ascii="Times New Roman" w:eastAsia="Times New Roman" w:hAnsi="Times New Roman" w:cs="Times New Roman"/>
            <w:sz w:val="24"/>
            <w:szCs w:val="24"/>
          </w:rPr>
          <w:t>Employee e1=new Employee();  </w:t>
        </w:r>
      </w:ins>
    </w:p>
    <w:p w:rsidR="00414614" w:rsidRPr="00414614" w:rsidRDefault="00414614" w:rsidP="00414614">
      <w:pPr>
        <w:numPr>
          <w:ilvl w:val="0"/>
          <w:numId w:val="109"/>
        </w:numPr>
        <w:spacing w:before="100" w:beforeAutospacing="1" w:after="100" w:afterAutospacing="1" w:line="240" w:lineRule="auto"/>
        <w:rPr>
          <w:ins w:id="3584" w:author="Unknown"/>
          <w:rFonts w:ascii="Times New Roman" w:eastAsia="Times New Roman" w:hAnsi="Times New Roman" w:cs="Times New Roman"/>
          <w:sz w:val="24"/>
          <w:szCs w:val="24"/>
        </w:rPr>
      </w:pPr>
      <w:ins w:id="3585" w:author="Unknown">
        <w:r w:rsidRPr="00414614">
          <w:rPr>
            <w:rFonts w:ascii="Times New Roman" w:eastAsia="Times New Roman" w:hAnsi="Times New Roman" w:cs="Times New Roman"/>
            <w:sz w:val="24"/>
            <w:szCs w:val="24"/>
          </w:rPr>
          <w:t>Employee e2=new Employee();  </w:t>
        </w:r>
      </w:ins>
    </w:p>
    <w:p w:rsidR="00414614" w:rsidRPr="00414614" w:rsidRDefault="00414614" w:rsidP="00414614">
      <w:pPr>
        <w:numPr>
          <w:ilvl w:val="0"/>
          <w:numId w:val="109"/>
        </w:numPr>
        <w:spacing w:before="100" w:beforeAutospacing="1" w:after="100" w:afterAutospacing="1" w:line="240" w:lineRule="auto"/>
        <w:rPr>
          <w:ins w:id="3586" w:author="Unknown"/>
          <w:rFonts w:ascii="Times New Roman" w:eastAsia="Times New Roman" w:hAnsi="Times New Roman" w:cs="Times New Roman"/>
          <w:sz w:val="24"/>
          <w:szCs w:val="24"/>
        </w:rPr>
      </w:pPr>
      <w:ins w:id="3587" w:author="Unknown">
        <w:r w:rsidRPr="00414614">
          <w:rPr>
            <w:rFonts w:ascii="Times New Roman" w:eastAsia="Times New Roman" w:hAnsi="Times New Roman" w:cs="Times New Roman"/>
            <w:sz w:val="24"/>
            <w:szCs w:val="24"/>
          </w:rPr>
          <w:t>e1=e2;//now the first object referred by e1 is available for garbage collection  </w:t>
        </w:r>
      </w:ins>
    </w:p>
    <w:p w:rsidR="00414614" w:rsidRPr="00414614" w:rsidRDefault="00414614" w:rsidP="00414614">
      <w:pPr>
        <w:spacing w:before="100" w:beforeAutospacing="1" w:after="100" w:afterAutospacing="1" w:line="240" w:lineRule="auto"/>
        <w:outlineLvl w:val="2"/>
        <w:rPr>
          <w:ins w:id="3588" w:author="Unknown"/>
          <w:rFonts w:ascii="Times New Roman" w:eastAsia="Times New Roman" w:hAnsi="Times New Roman" w:cs="Times New Roman"/>
          <w:b/>
          <w:bCs/>
          <w:sz w:val="27"/>
          <w:szCs w:val="27"/>
        </w:rPr>
      </w:pPr>
      <w:ins w:id="3589" w:author="Unknown">
        <w:r w:rsidRPr="00414614">
          <w:rPr>
            <w:rFonts w:ascii="Times New Roman" w:eastAsia="Times New Roman" w:hAnsi="Times New Roman" w:cs="Times New Roman"/>
            <w:b/>
            <w:bCs/>
            <w:sz w:val="27"/>
            <w:szCs w:val="27"/>
          </w:rPr>
          <w:t>3) By anonymous object:</w:t>
        </w:r>
      </w:ins>
    </w:p>
    <w:p w:rsidR="00414614" w:rsidRPr="00414614" w:rsidRDefault="00414614" w:rsidP="00414614">
      <w:pPr>
        <w:numPr>
          <w:ilvl w:val="0"/>
          <w:numId w:val="110"/>
        </w:numPr>
        <w:spacing w:before="100" w:beforeAutospacing="1" w:after="100" w:afterAutospacing="1" w:line="240" w:lineRule="auto"/>
        <w:rPr>
          <w:ins w:id="3590" w:author="Unknown"/>
          <w:rFonts w:ascii="Times New Roman" w:eastAsia="Times New Roman" w:hAnsi="Times New Roman" w:cs="Times New Roman"/>
          <w:sz w:val="24"/>
          <w:szCs w:val="24"/>
        </w:rPr>
      </w:pPr>
      <w:ins w:id="3591" w:author="Unknown">
        <w:r w:rsidRPr="00414614">
          <w:rPr>
            <w:rFonts w:ascii="Times New Roman" w:eastAsia="Times New Roman" w:hAnsi="Times New Roman" w:cs="Times New Roman"/>
            <w:sz w:val="24"/>
            <w:szCs w:val="24"/>
          </w:rPr>
          <w:t>new Employee();  </w:t>
        </w:r>
      </w:ins>
    </w:p>
    <w:p w:rsidR="00414614" w:rsidRPr="00414614" w:rsidRDefault="00414614" w:rsidP="00414614">
      <w:pPr>
        <w:spacing w:after="0" w:line="240" w:lineRule="auto"/>
        <w:rPr>
          <w:ins w:id="3592" w:author="Unknown"/>
          <w:rFonts w:ascii="Times New Roman" w:eastAsia="Times New Roman" w:hAnsi="Times New Roman" w:cs="Times New Roman"/>
          <w:sz w:val="24"/>
          <w:szCs w:val="24"/>
        </w:rPr>
      </w:pPr>
      <w:ins w:id="3593" w:author="Unknown">
        <w:r w:rsidRPr="00414614">
          <w:rPr>
            <w:rFonts w:ascii="Times New Roman" w:eastAsia="Times New Roman" w:hAnsi="Times New Roman" w:cs="Times New Roman"/>
            <w:sz w:val="24"/>
            <w:szCs w:val="24"/>
          </w:rPr>
          <w:pict>
            <v:rect id="_x0000_i121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594" w:author="Unknown"/>
          <w:rFonts w:ascii="Times New Roman" w:eastAsia="Times New Roman" w:hAnsi="Times New Roman" w:cs="Times New Roman"/>
          <w:b/>
          <w:bCs/>
          <w:sz w:val="27"/>
          <w:szCs w:val="27"/>
        </w:rPr>
      </w:pPr>
      <w:ins w:id="3595" w:author="Unknown">
        <w:r w:rsidRPr="00414614">
          <w:rPr>
            <w:rFonts w:ascii="Times New Roman" w:eastAsia="Times New Roman" w:hAnsi="Times New Roman" w:cs="Times New Roman"/>
            <w:b/>
            <w:bCs/>
            <w:sz w:val="27"/>
            <w:szCs w:val="27"/>
          </w:rPr>
          <w:t>183) What is the purpose of the finalize() method?</w:t>
        </w:r>
      </w:ins>
    </w:p>
    <w:p w:rsidR="00414614" w:rsidRPr="00414614" w:rsidRDefault="00414614" w:rsidP="00414614">
      <w:pPr>
        <w:spacing w:before="100" w:beforeAutospacing="1" w:after="100" w:afterAutospacing="1" w:line="240" w:lineRule="auto"/>
        <w:rPr>
          <w:ins w:id="3596" w:author="Unknown"/>
          <w:rFonts w:ascii="Times New Roman" w:eastAsia="Times New Roman" w:hAnsi="Times New Roman" w:cs="Times New Roman"/>
          <w:sz w:val="24"/>
          <w:szCs w:val="24"/>
        </w:rPr>
      </w:pPr>
      <w:ins w:id="3597" w:author="Unknown">
        <w:r w:rsidRPr="00414614">
          <w:rPr>
            <w:rFonts w:ascii="Times New Roman" w:eastAsia="Times New Roman" w:hAnsi="Times New Roman" w:cs="Times New Roman"/>
            <w:sz w:val="24"/>
            <w:szCs w:val="24"/>
          </w:rPr>
          <w:t xml:space="preserve">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w:t>
        </w:r>
        <w:r w:rsidRPr="00414614">
          <w:rPr>
            <w:rFonts w:ascii="Times New Roman" w:eastAsia="Times New Roman" w:hAnsi="Times New Roman" w:cs="Times New Roman"/>
            <w:sz w:val="24"/>
            <w:szCs w:val="24"/>
          </w:rPr>
          <w:lastRenderedPageBreak/>
          <w:t>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ins>
    </w:p>
    <w:p w:rsidR="00414614" w:rsidRPr="00414614" w:rsidRDefault="00414614" w:rsidP="00414614">
      <w:pPr>
        <w:numPr>
          <w:ilvl w:val="0"/>
          <w:numId w:val="111"/>
        </w:numPr>
        <w:spacing w:before="100" w:beforeAutospacing="1" w:after="100" w:afterAutospacing="1" w:line="240" w:lineRule="auto"/>
        <w:rPr>
          <w:ins w:id="3598" w:author="Unknown"/>
          <w:rFonts w:ascii="Times New Roman" w:eastAsia="Times New Roman" w:hAnsi="Times New Roman" w:cs="Times New Roman"/>
          <w:sz w:val="24"/>
          <w:szCs w:val="24"/>
        </w:rPr>
      </w:pPr>
      <w:ins w:id="3599" w:author="Unknown">
        <w:r w:rsidRPr="00414614">
          <w:rPr>
            <w:rFonts w:ascii="Times New Roman" w:eastAsia="Times New Roman" w:hAnsi="Times New Roman" w:cs="Times New Roman"/>
            <w:sz w:val="24"/>
            <w:szCs w:val="24"/>
          </w:rPr>
          <w:t>public class FinalizeTest {  </w:t>
        </w:r>
      </w:ins>
    </w:p>
    <w:p w:rsidR="00414614" w:rsidRPr="00414614" w:rsidRDefault="00414614" w:rsidP="00414614">
      <w:pPr>
        <w:numPr>
          <w:ilvl w:val="0"/>
          <w:numId w:val="111"/>
        </w:numPr>
        <w:spacing w:before="100" w:beforeAutospacing="1" w:after="100" w:afterAutospacing="1" w:line="240" w:lineRule="auto"/>
        <w:rPr>
          <w:ins w:id="3600" w:author="Unknown"/>
          <w:rFonts w:ascii="Times New Roman" w:eastAsia="Times New Roman" w:hAnsi="Times New Roman" w:cs="Times New Roman"/>
          <w:sz w:val="24"/>
          <w:szCs w:val="24"/>
        </w:rPr>
      </w:pPr>
      <w:ins w:id="3601" w:author="Unknown">
        <w:r w:rsidRPr="00414614">
          <w:rPr>
            <w:rFonts w:ascii="Times New Roman" w:eastAsia="Times New Roman" w:hAnsi="Times New Roman" w:cs="Times New Roman"/>
            <w:sz w:val="24"/>
            <w:szCs w:val="24"/>
          </w:rPr>
          <w:t>    int j=12;  </w:t>
        </w:r>
      </w:ins>
    </w:p>
    <w:p w:rsidR="00414614" w:rsidRPr="00414614" w:rsidRDefault="00414614" w:rsidP="00414614">
      <w:pPr>
        <w:numPr>
          <w:ilvl w:val="0"/>
          <w:numId w:val="111"/>
        </w:numPr>
        <w:spacing w:before="100" w:beforeAutospacing="1" w:after="100" w:afterAutospacing="1" w:line="240" w:lineRule="auto"/>
        <w:rPr>
          <w:ins w:id="3602" w:author="Unknown"/>
          <w:rFonts w:ascii="Times New Roman" w:eastAsia="Times New Roman" w:hAnsi="Times New Roman" w:cs="Times New Roman"/>
          <w:sz w:val="24"/>
          <w:szCs w:val="24"/>
        </w:rPr>
      </w:pPr>
      <w:ins w:id="3603" w:author="Unknown">
        <w:r w:rsidRPr="00414614">
          <w:rPr>
            <w:rFonts w:ascii="Times New Roman" w:eastAsia="Times New Roman" w:hAnsi="Times New Roman" w:cs="Times New Roman"/>
            <w:sz w:val="24"/>
            <w:szCs w:val="24"/>
          </w:rPr>
          <w:t>    void add()  </w:t>
        </w:r>
      </w:ins>
    </w:p>
    <w:p w:rsidR="00414614" w:rsidRPr="00414614" w:rsidRDefault="00414614" w:rsidP="00414614">
      <w:pPr>
        <w:numPr>
          <w:ilvl w:val="0"/>
          <w:numId w:val="111"/>
        </w:numPr>
        <w:spacing w:before="100" w:beforeAutospacing="1" w:after="100" w:afterAutospacing="1" w:line="240" w:lineRule="auto"/>
        <w:rPr>
          <w:ins w:id="3604" w:author="Unknown"/>
          <w:rFonts w:ascii="Times New Roman" w:eastAsia="Times New Roman" w:hAnsi="Times New Roman" w:cs="Times New Roman"/>
          <w:sz w:val="24"/>
          <w:szCs w:val="24"/>
        </w:rPr>
      </w:pPr>
      <w:ins w:id="360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1"/>
        </w:numPr>
        <w:spacing w:before="100" w:beforeAutospacing="1" w:after="100" w:afterAutospacing="1" w:line="240" w:lineRule="auto"/>
        <w:rPr>
          <w:ins w:id="3606" w:author="Unknown"/>
          <w:rFonts w:ascii="Times New Roman" w:eastAsia="Times New Roman" w:hAnsi="Times New Roman" w:cs="Times New Roman"/>
          <w:sz w:val="24"/>
          <w:szCs w:val="24"/>
        </w:rPr>
      </w:pPr>
      <w:ins w:id="3607" w:author="Unknown">
        <w:r w:rsidRPr="00414614">
          <w:rPr>
            <w:rFonts w:ascii="Times New Roman" w:eastAsia="Times New Roman" w:hAnsi="Times New Roman" w:cs="Times New Roman"/>
            <w:sz w:val="24"/>
            <w:szCs w:val="24"/>
          </w:rPr>
          <w:t>        j=j+12;  </w:t>
        </w:r>
      </w:ins>
    </w:p>
    <w:p w:rsidR="00414614" w:rsidRPr="00414614" w:rsidRDefault="00414614" w:rsidP="00414614">
      <w:pPr>
        <w:numPr>
          <w:ilvl w:val="0"/>
          <w:numId w:val="111"/>
        </w:numPr>
        <w:spacing w:before="100" w:beforeAutospacing="1" w:after="100" w:afterAutospacing="1" w:line="240" w:lineRule="auto"/>
        <w:rPr>
          <w:ins w:id="3608" w:author="Unknown"/>
          <w:rFonts w:ascii="Times New Roman" w:eastAsia="Times New Roman" w:hAnsi="Times New Roman" w:cs="Times New Roman"/>
          <w:sz w:val="24"/>
          <w:szCs w:val="24"/>
        </w:rPr>
      </w:pPr>
      <w:ins w:id="3609" w:author="Unknown">
        <w:r w:rsidRPr="00414614">
          <w:rPr>
            <w:rFonts w:ascii="Times New Roman" w:eastAsia="Times New Roman" w:hAnsi="Times New Roman" w:cs="Times New Roman"/>
            <w:sz w:val="24"/>
            <w:szCs w:val="24"/>
          </w:rPr>
          <w:t>        System.out.println("J="+j);  </w:t>
        </w:r>
      </w:ins>
    </w:p>
    <w:p w:rsidR="00414614" w:rsidRPr="00414614" w:rsidRDefault="00414614" w:rsidP="00414614">
      <w:pPr>
        <w:numPr>
          <w:ilvl w:val="0"/>
          <w:numId w:val="111"/>
        </w:numPr>
        <w:spacing w:before="100" w:beforeAutospacing="1" w:after="100" w:afterAutospacing="1" w:line="240" w:lineRule="auto"/>
        <w:rPr>
          <w:ins w:id="3610" w:author="Unknown"/>
          <w:rFonts w:ascii="Times New Roman" w:eastAsia="Times New Roman" w:hAnsi="Times New Roman" w:cs="Times New Roman"/>
          <w:sz w:val="24"/>
          <w:szCs w:val="24"/>
        </w:rPr>
      </w:pPr>
      <w:ins w:id="36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1"/>
        </w:numPr>
        <w:spacing w:before="100" w:beforeAutospacing="1" w:after="100" w:afterAutospacing="1" w:line="240" w:lineRule="auto"/>
        <w:rPr>
          <w:ins w:id="3612" w:author="Unknown"/>
          <w:rFonts w:ascii="Times New Roman" w:eastAsia="Times New Roman" w:hAnsi="Times New Roman" w:cs="Times New Roman"/>
          <w:sz w:val="24"/>
          <w:szCs w:val="24"/>
        </w:rPr>
      </w:pPr>
      <w:ins w:id="3613" w:author="Unknown">
        <w:r w:rsidRPr="00414614">
          <w:rPr>
            <w:rFonts w:ascii="Times New Roman" w:eastAsia="Times New Roman" w:hAnsi="Times New Roman" w:cs="Times New Roman"/>
            <w:sz w:val="24"/>
            <w:szCs w:val="24"/>
          </w:rPr>
          <w:t>    public void finalize()  </w:t>
        </w:r>
      </w:ins>
    </w:p>
    <w:p w:rsidR="00414614" w:rsidRPr="00414614" w:rsidRDefault="00414614" w:rsidP="00414614">
      <w:pPr>
        <w:numPr>
          <w:ilvl w:val="0"/>
          <w:numId w:val="111"/>
        </w:numPr>
        <w:spacing w:before="100" w:beforeAutospacing="1" w:after="100" w:afterAutospacing="1" w:line="240" w:lineRule="auto"/>
        <w:rPr>
          <w:ins w:id="3614" w:author="Unknown"/>
          <w:rFonts w:ascii="Times New Roman" w:eastAsia="Times New Roman" w:hAnsi="Times New Roman" w:cs="Times New Roman"/>
          <w:sz w:val="24"/>
          <w:szCs w:val="24"/>
        </w:rPr>
      </w:pPr>
      <w:ins w:id="361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1"/>
        </w:numPr>
        <w:spacing w:before="100" w:beforeAutospacing="1" w:after="100" w:afterAutospacing="1" w:line="240" w:lineRule="auto"/>
        <w:rPr>
          <w:ins w:id="3616" w:author="Unknown"/>
          <w:rFonts w:ascii="Times New Roman" w:eastAsia="Times New Roman" w:hAnsi="Times New Roman" w:cs="Times New Roman"/>
          <w:sz w:val="24"/>
          <w:szCs w:val="24"/>
        </w:rPr>
      </w:pPr>
      <w:ins w:id="3617" w:author="Unknown">
        <w:r w:rsidRPr="00414614">
          <w:rPr>
            <w:rFonts w:ascii="Times New Roman" w:eastAsia="Times New Roman" w:hAnsi="Times New Roman" w:cs="Times New Roman"/>
            <w:sz w:val="24"/>
            <w:szCs w:val="24"/>
          </w:rPr>
          <w:t>        System.out.println("Object is garbage collected");  </w:t>
        </w:r>
      </w:ins>
    </w:p>
    <w:p w:rsidR="00414614" w:rsidRPr="00414614" w:rsidRDefault="00414614" w:rsidP="00414614">
      <w:pPr>
        <w:numPr>
          <w:ilvl w:val="0"/>
          <w:numId w:val="111"/>
        </w:numPr>
        <w:spacing w:before="100" w:beforeAutospacing="1" w:after="100" w:afterAutospacing="1" w:line="240" w:lineRule="auto"/>
        <w:rPr>
          <w:ins w:id="3618" w:author="Unknown"/>
          <w:rFonts w:ascii="Times New Roman" w:eastAsia="Times New Roman" w:hAnsi="Times New Roman" w:cs="Times New Roman"/>
          <w:sz w:val="24"/>
          <w:szCs w:val="24"/>
        </w:rPr>
      </w:pPr>
      <w:ins w:id="361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1"/>
        </w:numPr>
        <w:spacing w:before="100" w:beforeAutospacing="1" w:after="100" w:afterAutospacing="1" w:line="240" w:lineRule="auto"/>
        <w:rPr>
          <w:ins w:id="3620" w:author="Unknown"/>
          <w:rFonts w:ascii="Times New Roman" w:eastAsia="Times New Roman" w:hAnsi="Times New Roman" w:cs="Times New Roman"/>
          <w:sz w:val="24"/>
          <w:szCs w:val="24"/>
        </w:rPr>
      </w:pPr>
      <w:ins w:id="3621" w:author="Unknown">
        <w:r w:rsidRPr="00414614">
          <w:rPr>
            <w:rFonts w:ascii="Times New Roman" w:eastAsia="Times New Roman" w:hAnsi="Times New Roman" w:cs="Times New Roman"/>
            <w:sz w:val="24"/>
            <w:szCs w:val="24"/>
          </w:rPr>
          <w:t>    public static void main(String[] args) {  </w:t>
        </w:r>
      </w:ins>
    </w:p>
    <w:p w:rsidR="00414614" w:rsidRPr="00414614" w:rsidRDefault="00414614" w:rsidP="00414614">
      <w:pPr>
        <w:numPr>
          <w:ilvl w:val="0"/>
          <w:numId w:val="111"/>
        </w:numPr>
        <w:spacing w:before="100" w:beforeAutospacing="1" w:after="100" w:afterAutospacing="1" w:line="240" w:lineRule="auto"/>
        <w:rPr>
          <w:ins w:id="3622" w:author="Unknown"/>
          <w:rFonts w:ascii="Times New Roman" w:eastAsia="Times New Roman" w:hAnsi="Times New Roman" w:cs="Times New Roman"/>
          <w:sz w:val="24"/>
          <w:szCs w:val="24"/>
        </w:rPr>
      </w:pPr>
      <w:ins w:id="3623" w:author="Unknown">
        <w:r w:rsidRPr="00414614">
          <w:rPr>
            <w:rFonts w:ascii="Times New Roman" w:eastAsia="Times New Roman" w:hAnsi="Times New Roman" w:cs="Times New Roman"/>
            <w:sz w:val="24"/>
            <w:szCs w:val="24"/>
          </w:rPr>
          <w:t>        new FinalizeTest().add();  </w:t>
        </w:r>
      </w:ins>
    </w:p>
    <w:p w:rsidR="00414614" w:rsidRPr="00414614" w:rsidRDefault="00414614" w:rsidP="00414614">
      <w:pPr>
        <w:numPr>
          <w:ilvl w:val="0"/>
          <w:numId w:val="111"/>
        </w:numPr>
        <w:spacing w:before="100" w:beforeAutospacing="1" w:after="100" w:afterAutospacing="1" w:line="240" w:lineRule="auto"/>
        <w:rPr>
          <w:ins w:id="3624" w:author="Unknown"/>
          <w:rFonts w:ascii="Times New Roman" w:eastAsia="Times New Roman" w:hAnsi="Times New Roman" w:cs="Times New Roman"/>
          <w:sz w:val="24"/>
          <w:szCs w:val="24"/>
        </w:rPr>
      </w:pPr>
      <w:ins w:id="3625" w:author="Unknown">
        <w:r w:rsidRPr="00414614">
          <w:rPr>
            <w:rFonts w:ascii="Times New Roman" w:eastAsia="Times New Roman" w:hAnsi="Times New Roman" w:cs="Times New Roman"/>
            <w:sz w:val="24"/>
            <w:szCs w:val="24"/>
          </w:rPr>
          <w:t>        System.gc();  </w:t>
        </w:r>
      </w:ins>
    </w:p>
    <w:p w:rsidR="00414614" w:rsidRPr="00414614" w:rsidRDefault="00414614" w:rsidP="00414614">
      <w:pPr>
        <w:numPr>
          <w:ilvl w:val="0"/>
          <w:numId w:val="111"/>
        </w:numPr>
        <w:spacing w:before="100" w:beforeAutospacing="1" w:after="100" w:afterAutospacing="1" w:line="240" w:lineRule="auto"/>
        <w:rPr>
          <w:ins w:id="3626" w:author="Unknown"/>
          <w:rFonts w:ascii="Times New Roman" w:eastAsia="Times New Roman" w:hAnsi="Times New Roman" w:cs="Times New Roman"/>
          <w:sz w:val="24"/>
          <w:szCs w:val="24"/>
        </w:rPr>
      </w:pPr>
      <w:ins w:id="3627" w:author="Unknown">
        <w:r w:rsidRPr="00414614">
          <w:rPr>
            <w:rFonts w:ascii="Times New Roman" w:eastAsia="Times New Roman" w:hAnsi="Times New Roman" w:cs="Times New Roman"/>
            <w:sz w:val="24"/>
            <w:szCs w:val="24"/>
          </w:rPr>
          <w:t>        new FinalizeTest().add();  </w:t>
        </w:r>
      </w:ins>
    </w:p>
    <w:p w:rsidR="00414614" w:rsidRPr="00414614" w:rsidRDefault="00414614" w:rsidP="00414614">
      <w:pPr>
        <w:numPr>
          <w:ilvl w:val="0"/>
          <w:numId w:val="111"/>
        </w:numPr>
        <w:spacing w:before="100" w:beforeAutospacing="1" w:after="100" w:afterAutospacing="1" w:line="240" w:lineRule="auto"/>
        <w:rPr>
          <w:ins w:id="3628" w:author="Unknown"/>
          <w:rFonts w:ascii="Times New Roman" w:eastAsia="Times New Roman" w:hAnsi="Times New Roman" w:cs="Times New Roman"/>
          <w:sz w:val="24"/>
          <w:szCs w:val="24"/>
        </w:rPr>
      </w:pPr>
      <w:ins w:id="362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1"/>
        </w:numPr>
        <w:spacing w:before="100" w:beforeAutospacing="1" w:after="100" w:afterAutospacing="1" w:line="240" w:lineRule="auto"/>
        <w:rPr>
          <w:ins w:id="3630" w:author="Unknown"/>
          <w:rFonts w:ascii="Times New Roman" w:eastAsia="Times New Roman" w:hAnsi="Times New Roman" w:cs="Times New Roman"/>
          <w:sz w:val="24"/>
          <w:szCs w:val="24"/>
        </w:rPr>
      </w:pPr>
      <w:ins w:id="363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11"/>
        </w:numPr>
        <w:spacing w:before="100" w:beforeAutospacing="1" w:after="100" w:afterAutospacing="1" w:line="240" w:lineRule="auto"/>
        <w:rPr>
          <w:ins w:id="3632" w:author="Unknown"/>
          <w:rFonts w:ascii="Times New Roman" w:eastAsia="Times New Roman" w:hAnsi="Times New Roman" w:cs="Times New Roman"/>
          <w:sz w:val="24"/>
          <w:szCs w:val="24"/>
        </w:rPr>
      </w:pPr>
      <w:ins w:id="363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634" w:author="Unknown"/>
          <w:rFonts w:ascii="Times New Roman" w:eastAsia="Times New Roman" w:hAnsi="Times New Roman" w:cs="Times New Roman"/>
          <w:sz w:val="24"/>
          <w:szCs w:val="24"/>
        </w:rPr>
      </w:pPr>
      <w:ins w:id="3635" w:author="Unknown">
        <w:r w:rsidRPr="00414614">
          <w:rPr>
            <w:rFonts w:ascii="Times New Roman" w:eastAsia="Times New Roman" w:hAnsi="Times New Roman" w:cs="Times New Roman"/>
            <w:sz w:val="24"/>
            <w:szCs w:val="24"/>
          </w:rPr>
          <w:pict>
            <v:rect id="_x0000_i122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36" w:author="Unknown"/>
          <w:rFonts w:ascii="Times New Roman" w:eastAsia="Times New Roman" w:hAnsi="Times New Roman" w:cs="Times New Roman"/>
          <w:b/>
          <w:bCs/>
          <w:sz w:val="27"/>
          <w:szCs w:val="27"/>
        </w:rPr>
      </w:pPr>
      <w:ins w:id="3637" w:author="Unknown">
        <w:r w:rsidRPr="00414614">
          <w:rPr>
            <w:rFonts w:ascii="Times New Roman" w:eastAsia="Times New Roman" w:hAnsi="Times New Roman" w:cs="Times New Roman"/>
            <w:b/>
            <w:bCs/>
            <w:sz w:val="27"/>
            <w:szCs w:val="27"/>
          </w:rPr>
          <w:t>184) Can an unreferenced object be referenced again?</w:t>
        </w:r>
      </w:ins>
    </w:p>
    <w:p w:rsidR="00414614" w:rsidRPr="00414614" w:rsidRDefault="00414614" w:rsidP="00414614">
      <w:pPr>
        <w:spacing w:before="100" w:beforeAutospacing="1" w:after="100" w:afterAutospacing="1" w:line="240" w:lineRule="auto"/>
        <w:rPr>
          <w:ins w:id="3638" w:author="Unknown"/>
          <w:rFonts w:ascii="Times New Roman" w:eastAsia="Times New Roman" w:hAnsi="Times New Roman" w:cs="Times New Roman"/>
          <w:sz w:val="24"/>
          <w:szCs w:val="24"/>
        </w:rPr>
      </w:pPr>
      <w:ins w:id="3639" w:author="Unknown">
        <w:r w:rsidRPr="00414614">
          <w:rPr>
            <w:rFonts w:ascii="Times New Roman" w:eastAsia="Times New Roman" w:hAnsi="Times New Roman" w:cs="Times New Roman"/>
            <w:sz w:val="24"/>
            <w:szCs w:val="24"/>
          </w:rPr>
          <w:t xml:space="preserve">Yes, </w:t>
        </w:r>
      </w:ins>
    </w:p>
    <w:p w:rsidR="00414614" w:rsidRPr="00414614" w:rsidRDefault="00414614" w:rsidP="00414614">
      <w:pPr>
        <w:spacing w:after="0" w:line="240" w:lineRule="auto"/>
        <w:rPr>
          <w:ins w:id="3640" w:author="Unknown"/>
          <w:rFonts w:ascii="Times New Roman" w:eastAsia="Times New Roman" w:hAnsi="Times New Roman" w:cs="Times New Roman"/>
          <w:sz w:val="24"/>
          <w:szCs w:val="24"/>
        </w:rPr>
      </w:pPr>
      <w:ins w:id="3641" w:author="Unknown">
        <w:r w:rsidRPr="00414614">
          <w:rPr>
            <w:rFonts w:ascii="Times New Roman" w:eastAsia="Times New Roman" w:hAnsi="Times New Roman" w:cs="Times New Roman"/>
            <w:sz w:val="24"/>
            <w:szCs w:val="24"/>
          </w:rPr>
          <w:pict>
            <v:rect id="_x0000_i122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42" w:author="Unknown"/>
          <w:rFonts w:ascii="Times New Roman" w:eastAsia="Times New Roman" w:hAnsi="Times New Roman" w:cs="Times New Roman"/>
          <w:b/>
          <w:bCs/>
          <w:sz w:val="27"/>
          <w:szCs w:val="27"/>
        </w:rPr>
      </w:pPr>
      <w:ins w:id="3643" w:author="Unknown">
        <w:r w:rsidRPr="00414614">
          <w:rPr>
            <w:rFonts w:ascii="Times New Roman" w:eastAsia="Times New Roman" w:hAnsi="Times New Roman" w:cs="Times New Roman"/>
            <w:b/>
            <w:bCs/>
            <w:sz w:val="27"/>
            <w:szCs w:val="27"/>
          </w:rPr>
          <w:t xml:space="preserve">185) What kind of thread is the Garbage collector thread? </w:t>
        </w:r>
      </w:ins>
    </w:p>
    <w:p w:rsidR="00414614" w:rsidRPr="00414614" w:rsidRDefault="00414614" w:rsidP="00414614">
      <w:pPr>
        <w:spacing w:before="100" w:beforeAutospacing="1" w:after="100" w:afterAutospacing="1" w:line="240" w:lineRule="auto"/>
        <w:rPr>
          <w:ins w:id="3644" w:author="Unknown"/>
          <w:rFonts w:ascii="Times New Roman" w:eastAsia="Times New Roman" w:hAnsi="Times New Roman" w:cs="Times New Roman"/>
          <w:sz w:val="24"/>
          <w:szCs w:val="24"/>
        </w:rPr>
      </w:pPr>
      <w:ins w:id="3645" w:author="Unknown">
        <w:r w:rsidRPr="00414614">
          <w:rPr>
            <w:rFonts w:ascii="Times New Roman" w:eastAsia="Times New Roman" w:hAnsi="Times New Roman" w:cs="Times New Roman"/>
            <w:sz w:val="24"/>
            <w:szCs w:val="24"/>
          </w:rPr>
          <w:t>Daemon thread.</w:t>
        </w:r>
      </w:ins>
    </w:p>
    <w:p w:rsidR="00414614" w:rsidRPr="00414614" w:rsidRDefault="00414614" w:rsidP="00414614">
      <w:pPr>
        <w:spacing w:after="0" w:line="240" w:lineRule="auto"/>
        <w:rPr>
          <w:ins w:id="3646" w:author="Unknown"/>
          <w:rFonts w:ascii="Times New Roman" w:eastAsia="Times New Roman" w:hAnsi="Times New Roman" w:cs="Times New Roman"/>
          <w:sz w:val="24"/>
          <w:szCs w:val="24"/>
        </w:rPr>
      </w:pPr>
      <w:ins w:id="3647" w:author="Unknown">
        <w:r w:rsidRPr="00414614">
          <w:rPr>
            <w:rFonts w:ascii="Times New Roman" w:eastAsia="Times New Roman" w:hAnsi="Times New Roman" w:cs="Times New Roman"/>
            <w:sz w:val="24"/>
            <w:szCs w:val="24"/>
          </w:rPr>
          <w:pict>
            <v:rect id="_x0000_i122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48" w:author="Unknown"/>
          <w:rFonts w:ascii="Times New Roman" w:eastAsia="Times New Roman" w:hAnsi="Times New Roman" w:cs="Times New Roman"/>
          <w:b/>
          <w:bCs/>
          <w:sz w:val="27"/>
          <w:szCs w:val="27"/>
        </w:rPr>
      </w:pPr>
      <w:ins w:id="3649" w:author="Unknown">
        <w:r w:rsidRPr="00414614">
          <w:rPr>
            <w:rFonts w:ascii="Times New Roman" w:eastAsia="Times New Roman" w:hAnsi="Times New Roman" w:cs="Times New Roman"/>
            <w:b/>
            <w:bCs/>
            <w:sz w:val="27"/>
            <w:szCs w:val="27"/>
          </w:rPr>
          <w:t>186) What is the difference between final, finally and finalize?</w:t>
        </w:r>
      </w:ins>
    </w:p>
    <w:tbl>
      <w:tblPr>
        <w:tblW w:w="0" w:type="auto"/>
        <w:tblCellSpacing w:w="15" w:type="dxa"/>
        <w:tblCellMar>
          <w:top w:w="15" w:type="dxa"/>
          <w:left w:w="15" w:type="dxa"/>
          <w:bottom w:w="15" w:type="dxa"/>
          <w:right w:w="15" w:type="dxa"/>
        </w:tblCellMar>
        <w:tblLook w:val="04A0"/>
      </w:tblPr>
      <w:tblGrid>
        <w:gridCol w:w="429"/>
        <w:gridCol w:w="4000"/>
        <w:gridCol w:w="2545"/>
        <w:gridCol w:w="2476"/>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No.</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final</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finally</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finalize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Final is used to apply restrictions on class, method, and variable. The final </w:t>
            </w:r>
            <w:r w:rsidRPr="00414614">
              <w:rPr>
                <w:rFonts w:ascii="Times New Roman" w:eastAsia="Times New Roman" w:hAnsi="Times New Roman" w:cs="Times New Roman"/>
                <w:sz w:val="24"/>
                <w:szCs w:val="24"/>
              </w:rPr>
              <w:lastRenderedPageBreak/>
              <w:t>class can't be inherited, final method can't be overridden, and final variable value can't be changed.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 xml:space="preserve">Finally is used to place important code, it will be </w:t>
            </w:r>
            <w:r w:rsidRPr="00414614">
              <w:rPr>
                <w:rFonts w:ascii="Times New Roman" w:eastAsia="Times New Roman" w:hAnsi="Times New Roman" w:cs="Times New Roman"/>
                <w:sz w:val="24"/>
                <w:szCs w:val="24"/>
              </w:rPr>
              <w:lastRenderedPageBreak/>
              <w:t>executed whether an exception is handled or not.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 xml:space="preserve">Finalize is used to perform clean up </w:t>
            </w:r>
            <w:r w:rsidRPr="00414614">
              <w:rPr>
                <w:rFonts w:ascii="Times New Roman" w:eastAsia="Times New Roman" w:hAnsi="Times New Roman" w:cs="Times New Roman"/>
                <w:sz w:val="24"/>
                <w:szCs w:val="24"/>
              </w:rPr>
              <w:lastRenderedPageBreak/>
              <w:t xml:space="preserve">processing just before an object is garbage collected. </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lastRenderedPageBreak/>
              <w:t>2)</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Final is a keyword.</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Finally is a block.</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Finalize is a method.</w:t>
            </w:r>
          </w:p>
        </w:tc>
      </w:tr>
    </w:tbl>
    <w:p w:rsidR="00414614" w:rsidRPr="00414614" w:rsidRDefault="00414614" w:rsidP="00414614">
      <w:pPr>
        <w:spacing w:after="0" w:line="240" w:lineRule="auto"/>
        <w:rPr>
          <w:ins w:id="3650" w:author="Unknown"/>
          <w:rFonts w:ascii="Times New Roman" w:eastAsia="Times New Roman" w:hAnsi="Times New Roman" w:cs="Times New Roman"/>
          <w:sz w:val="24"/>
          <w:szCs w:val="24"/>
        </w:rPr>
      </w:pPr>
      <w:ins w:id="3651" w:author="Unknown">
        <w:r w:rsidRPr="00414614">
          <w:rPr>
            <w:rFonts w:ascii="Times New Roman" w:eastAsia="Times New Roman" w:hAnsi="Times New Roman" w:cs="Times New Roman"/>
            <w:sz w:val="24"/>
            <w:szCs w:val="24"/>
          </w:rPr>
          <w:pict>
            <v:rect id="_x0000_i122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52" w:author="Unknown"/>
          <w:rFonts w:ascii="Times New Roman" w:eastAsia="Times New Roman" w:hAnsi="Times New Roman" w:cs="Times New Roman"/>
          <w:b/>
          <w:bCs/>
          <w:sz w:val="27"/>
          <w:szCs w:val="27"/>
        </w:rPr>
      </w:pPr>
      <w:ins w:id="3653" w:author="Unknown">
        <w:r w:rsidRPr="00414614">
          <w:rPr>
            <w:rFonts w:ascii="Times New Roman" w:eastAsia="Times New Roman" w:hAnsi="Times New Roman" w:cs="Times New Roman"/>
            <w:b/>
            <w:bCs/>
            <w:sz w:val="27"/>
            <w:szCs w:val="27"/>
          </w:rPr>
          <w:t xml:space="preserve">187) What is the purpose of the Runtime class? </w:t>
        </w:r>
      </w:ins>
    </w:p>
    <w:p w:rsidR="00414614" w:rsidRPr="00414614" w:rsidRDefault="00414614" w:rsidP="00414614">
      <w:pPr>
        <w:spacing w:before="100" w:beforeAutospacing="1" w:after="100" w:afterAutospacing="1" w:line="240" w:lineRule="auto"/>
        <w:rPr>
          <w:ins w:id="3654" w:author="Unknown"/>
          <w:rFonts w:ascii="Times New Roman" w:eastAsia="Times New Roman" w:hAnsi="Times New Roman" w:cs="Times New Roman"/>
          <w:sz w:val="24"/>
          <w:szCs w:val="24"/>
        </w:rPr>
      </w:pPr>
      <w:ins w:id="3655" w:author="Unknown">
        <w:r w:rsidRPr="00414614">
          <w:rPr>
            <w:rFonts w:ascii="Times New Roman" w:eastAsia="Times New Roman" w:hAnsi="Times New Roman" w:cs="Times New Roman"/>
            <w:sz w:val="24"/>
            <w:szCs w:val="24"/>
          </w:rPr>
          <w:t xml:space="preserve">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 </w:t>
        </w:r>
      </w:ins>
    </w:p>
    <w:p w:rsidR="00414614" w:rsidRPr="00414614" w:rsidRDefault="00414614" w:rsidP="00414614">
      <w:pPr>
        <w:spacing w:after="0" w:line="240" w:lineRule="auto"/>
        <w:rPr>
          <w:ins w:id="3656" w:author="Unknown"/>
          <w:rFonts w:ascii="Times New Roman" w:eastAsia="Times New Roman" w:hAnsi="Times New Roman" w:cs="Times New Roman"/>
          <w:sz w:val="24"/>
          <w:szCs w:val="24"/>
        </w:rPr>
      </w:pPr>
      <w:ins w:id="3657" w:author="Unknown">
        <w:r w:rsidRPr="00414614">
          <w:rPr>
            <w:rFonts w:ascii="Times New Roman" w:eastAsia="Times New Roman" w:hAnsi="Times New Roman" w:cs="Times New Roman"/>
            <w:sz w:val="24"/>
            <w:szCs w:val="24"/>
          </w:rPr>
          <w:pict>
            <v:rect id="_x0000_i122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58" w:author="Unknown"/>
          <w:rFonts w:ascii="Times New Roman" w:eastAsia="Times New Roman" w:hAnsi="Times New Roman" w:cs="Times New Roman"/>
          <w:b/>
          <w:bCs/>
          <w:sz w:val="27"/>
          <w:szCs w:val="27"/>
        </w:rPr>
      </w:pPr>
      <w:ins w:id="3659" w:author="Unknown">
        <w:r w:rsidRPr="00414614">
          <w:rPr>
            <w:rFonts w:ascii="Times New Roman" w:eastAsia="Times New Roman" w:hAnsi="Times New Roman" w:cs="Times New Roman"/>
            <w:b/>
            <w:bCs/>
            <w:sz w:val="27"/>
            <w:szCs w:val="27"/>
          </w:rPr>
          <w:t xml:space="preserve">188) How will you invoke any external process in Java? </w:t>
        </w:r>
      </w:ins>
    </w:p>
    <w:p w:rsidR="00414614" w:rsidRPr="00414614" w:rsidRDefault="00414614" w:rsidP="00414614">
      <w:pPr>
        <w:spacing w:before="100" w:beforeAutospacing="1" w:after="100" w:afterAutospacing="1" w:line="240" w:lineRule="auto"/>
        <w:rPr>
          <w:ins w:id="3660" w:author="Unknown"/>
          <w:rFonts w:ascii="Times New Roman" w:eastAsia="Times New Roman" w:hAnsi="Times New Roman" w:cs="Times New Roman"/>
          <w:sz w:val="24"/>
          <w:szCs w:val="24"/>
        </w:rPr>
      </w:pPr>
      <w:ins w:id="3661" w:author="Unknown">
        <w:r w:rsidRPr="00414614">
          <w:rPr>
            <w:rFonts w:ascii="Times New Roman" w:eastAsia="Times New Roman" w:hAnsi="Times New Roman" w:cs="Times New Roman"/>
            <w:sz w:val="24"/>
            <w:szCs w:val="24"/>
          </w:rPr>
          <w:t>By Runtime.getRuntime().exec(?) method. Consider the following example.</w:t>
        </w:r>
      </w:ins>
    </w:p>
    <w:p w:rsidR="00414614" w:rsidRPr="00414614" w:rsidRDefault="00414614" w:rsidP="00414614">
      <w:pPr>
        <w:numPr>
          <w:ilvl w:val="0"/>
          <w:numId w:val="112"/>
        </w:numPr>
        <w:spacing w:before="100" w:beforeAutospacing="1" w:after="100" w:afterAutospacing="1" w:line="240" w:lineRule="auto"/>
        <w:rPr>
          <w:ins w:id="3662" w:author="Unknown"/>
          <w:rFonts w:ascii="Times New Roman" w:eastAsia="Times New Roman" w:hAnsi="Times New Roman" w:cs="Times New Roman"/>
          <w:sz w:val="24"/>
          <w:szCs w:val="24"/>
        </w:rPr>
      </w:pPr>
      <w:ins w:id="3663" w:author="Unknown">
        <w:r w:rsidRPr="00414614">
          <w:rPr>
            <w:rFonts w:ascii="Times New Roman" w:eastAsia="Times New Roman" w:hAnsi="Times New Roman" w:cs="Times New Roman"/>
            <w:sz w:val="24"/>
            <w:szCs w:val="24"/>
          </w:rPr>
          <w:t>public class Runtime1{  </w:t>
        </w:r>
      </w:ins>
    </w:p>
    <w:p w:rsidR="00414614" w:rsidRPr="00414614" w:rsidRDefault="00414614" w:rsidP="00414614">
      <w:pPr>
        <w:numPr>
          <w:ilvl w:val="0"/>
          <w:numId w:val="112"/>
        </w:numPr>
        <w:spacing w:before="100" w:beforeAutospacing="1" w:after="100" w:afterAutospacing="1" w:line="240" w:lineRule="auto"/>
        <w:rPr>
          <w:ins w:id="3664" w:author="Unknown"/>
          <w:rFonts w:ascii="Times New Roman" w:eastAsia="Times New Roman" w:hAnsi="Times New Roman" w:cs="Times New Roman"/>
          <w:sz w:val="24"/>
          <w:szCs w:val="24"/>
        </w:rPr>
      </w:pPr>
      <w:ins w:id="3665" w:author="Unknown">
        <w:r w:rsidRPr="00414614">
          <w:rPr>
            <w:rFonts w:ascii="Times New Roman" w:eastAsia="Times New Roman" w:hAnsi="Times New Roman" w:cs="Times New Roman"/>
            <w:sz w:val="24"/>
            <w:szCs w:val="24"/>
          </w:rPr>
          <w:t> public static void main(String args[])throws Exception{  </w:t>
        </w:r>
      </w:ins>
    </w:p>
    <w:p w:rsidR="00414614" w:rsidRPr="00414614" w:rsidRDefault="00414614" w:rsidP="00414614">
      <w:pPr>
        <w:numPr>
          <w:ilvl w:val="0"/>
          <w:numId w:val="112"/>
        </w:numPr>
        <w:spacing w:before="100" w:beforeAutospacing="1" w:after="100" w:afterAutospacing="1" w:line="240" w:lineRule="auto"/>
        <w:rPr>
          <w:ins w:id="3666" w:author="Unknown"/>
          <w:rFonts w:ascii="Times New Roman" w:eastAsia="Times New Roman" w:hAnsi="Times New Roman" w:cs="Times New Roman"/>
          <w:sz w:val="24"/>
          <w:szCs w:val="24"/>
        </w:rPr>
      </w:pPr>
      <w:ins w:id="3667" w:author="Unknown">
        <w:r w:rsidRPr="00414614">
          <w:rPr>
            <w:rFonts w:ascii="Times New Roman" w:eastAsia="Times New Roman" w:hAnsi="Times New Roman" w:cs="Times New Roman"/>
            <w:sz w:val="24"/>
            <w:szCs w:val="24"/>
          </w:rPr>
          <w:t>  Runtime.getRuntime().exec("notepad");//will open a new notepad  </w:t>
        </w:r>
      </w:ins>
    </w:p>
    <w:p w:rsidR="00414614" w:rsidRPr="00414614" w:rsidRDefault="00414614" w:rsidP="00414614">
      <w:pPr>
        <w:numPr>
          <w:ilvl w:val="0"/>
          <w:numId w:val="112"/>
        </w:numPr>
        <w:spacing w:before="100" w:beforeAutospacing="1" w:after="100" w:afterAutospacing="1" w:line="240" w:lineRule="auto"/>
        <w:rPr>
          <w:ins w:id="3668" w:author="Unknown"/>
          <w:rFonts w:ascii="Times New Roman" w:eastAsia="Times New Roman" w:hAnsi="Times New Roman" w:cs="Times New Roman"/>
          <w:sz w:val="24"/>
          <w:szCs w:val="24"/>
        </w:rPr>
      </w:pPr>
      <w:ins w:id="366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2"/>
        </w:numPr>
        <w:spacing w:before="100" w:beforeAutospacing="1" w:after="100" w:afterAutospacing="1" w:line="240" w:lineRule="auto"/>
        <w:rPr>
          <w:ins w:id="3670" w:author="Unknown"/>
          <w:rFonts w:ascii="Times New Roman" w:eastAsia="Times New Roman" w:hAnsi="Times New Roman" w:cs="Times New Roman"/>
          <w:sz w:val="24"/>
          <w:szCs w:val="24"/>
        </w:rPr>
      </w:pPr>
      <w:ins w:id="3671"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672" w:author="Unknown"/>
          <w:rFonts w:ascii="Times New Roman" w:eastAsia="Times New Roman" w:hAnsi="Times New Roman" w:cs="Times New Roman"/>
          <w:sz w:val="24"/>
          <w:szCs w:val="24"/>
        </w:rPr>
      </w:pPr>
      <w:ins w:id="3673" w:author="Unknown">
        <w:r w:rsidRPr="00414614">
          <w:rPr>
            <w:rFonts w:ascii="Times New Roman" w:eastAsia="Times New Roman" w:hAnsi="Times New Roman" w:cs="Times New Roman"/>
            <w:sz w:val="24"/>
            <w:szCs w:val="24"/>
          </w:rPr>
          <w:pict>
            <v:rect id="_x0000_i1225"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3674" w:author="Unknown"/>
          <w:rFonts w:ascii="Times New Roman" w:eastAsia="Times New Roman" w:hAnsi="Times New Roman" w:cs="Times New Roman"/>
          <w:b/>
          <w:bCs/>
          <w:sz w:val="36"/>
          <w:szCs w:val="36"/>
        </w:rPr>
      </w:pPr>
      <w:ins w:id="3675" w:author="Unknown">
        <w:r w:rsidRPr="00414614">
          <w:rPr>
            <w:rFonts w:ascii="Times New Roman" w:eastAsia="Times New Roman" w:hAnsi="Times New Roman" w:cs="Times New Roman"/>
            <w:b/>
            <w:bCs/>
            <w:sz w:val="36"/>
            <w:szCs w:val="36"/>
          </w:rPr>
          <w:t>I/O Interview Questions</w:t>
        </w:r>
      </w:ins>
    </w:p>
    <w:p w:rsidR="00414614" w:rsidRPr="00414614" w:rsidRDefault="00414614" w:rsidP="00414614">
      <w:pPr>
        <w:spacing w:after="0" w:line="240" w:lineRule="auto"/>
        <w:rPr>
          <w:ins w:id="3676" w:author="Unknown"/>
          <w:rFonts w:ascii="Times New Roman" w:eastAsia="Times New Roman" w:hAnsi="Times New Roman" w:cs="Times New Roman"/>
          <w:sz w:val="24"/>
          <w:szCs w:val="24"/>
        </w:rPr>
      </w:pPr>
      <w:ins w:id="3677" w:author="Unknown">
        <w:r w:rsidRPr="00414614">
          <w:rPr>
            <w:rFonts w:ascii="Times New Roman" w:eastAsia="Times New Roman" w:hAnsi="Times New Roman" w:cs="Times New Roman"/>
            <w:sz w:val="24"/>
            <w:szCs w:val="24"/>
          </w:rPr>
          <w:pict>
            <v:rect id="_x0000_i122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78" w:author="Unknown"/>
          <w:rFonts w:ascii="Times New Roman" w:eastAsia="Times New Roman" w:hAnsi="Times New Roman" w:cs="Times New Roman"/>
          <w:b/>
          <w:bCs/>
          <w:sz w:val="27"/>
          <w:szCs w:val="27"/>
        </w:rPr>
      </w:pPr>
      <w:ins w:id="3679" w:author="Unknown">
        <w:r w:rsidRPr="00414614">
          <w:rPr>
            <w:rFonts w:ascii="Times New Roman" w:eastAsia="Times New Roman" w:hAnsi="Times New Roman" w:cs="Times New Roman"/>
            <w:b/>
            <w:bCs/>
            <w:sz w:val="27"/>
            <w:szCs w:val="27"/>
          </w:rPr>
          <w:t>189) Give the hierarchy of InputStream and OutputStream classes.</w:t>
        </w:r>
      </w:ins>
    </w:p>
    <w:p w:rsidR="00414614" w:rsidRPr="00414614" w:rsidRDefault="00414614" w:rsidP="00414614">
      <w:pPr>
        <w:spacing w:before="100" w:beforeAutospacing="1" w:after="100" w:afterAutospacing="1" w:line="240" w:lineRule="auto"/>
        <w:rPr>
          <w:ins w:id="3680" w:author="Unknown"/>
          <w:rFonts w:ascii="Times New Roman" w:eastAsia="Times New Roman" w:hAnsi="Times New Roman" w:cs="Times New Roman"/>
          <w:sz w:val="24"/>
          <w:szCs w:val="24"/>
        </w:rPr>
      </w:pPr>
      <w:ins w:id="3681" w:author="Unknown">
        <w:r w:rsidRPr="00414614">
          <w:rPr>
            <w:rFonts w:ascii="Times New Roman" w:eastAsia="Times New Roman" w:hAnsi="Times New Roman" w:cs="Times New Roman"/>
            <w:b/>
            <w:bCs/>
            <w:sz w:val="24"/>
            <w:szCs w:val="24"/>
          </w:rPr>
          <w:t>OutputStream Hierarchy</w:t>
        </w:r>
      </w:ins>
    </w:p>
    <w:p w:rsidR="00414614" w:rsidRPr="00414614" w:rsidRDefault="00414614" w:rsidP="00414614">
      <w:pPr>
        <w:spacing w:after="0" w:line="240" w:lineRule="auto"/>
        <w:rPr>
          <w:ins w:id="3682" w:author="Unknown"/>
          <w:rFonts w:ascii="Times New Roman" w:eastAsia="Times New Roman" w:hAnsi="Times New Roman" w:cs="Times New Roman"/>
          <w:sz w:val="24"/>
          <w:szCs w:val="24"/>
        </w:rPr>
      </w:pPr>
      <w:ins w:id="3683"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INCLUDEPICTURE "https://www.javatpoint.com/java/javaio/images/java-outputstream.png" \* MERGEFORMATINET </w:instrText>
        </w:r>
      </w:ins>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alt="Java output stream hierarchy" style="width:24pt;height:24pt"/>
        </w:pict>
      </w:r>
      <w:ins w:id="3684" w:author="Unknown">
        <w:r w:rsidRPr="00414614">
          <w:rPr>
            <w:rFonts w:ascii="Times New Roman" w:eastAsia="Times New Roman" w:hAnsi="Times New Roman" w:cs="Times New Roman"/>
            <w:sz w:val="24"/>
            <w:szCs w:val="24"/>
          </w:rPr>
          <w:fldChar w:fldCharType="end"/>
        </w:r>
      </w:ins>
    </w:p>
    <w:p w:rsidR="00414614" w:rsidRPr="00414614" w:rsidRDefault="00414614" w:rsidP="00414614">
      <w:pPr>
        <w:spacing w:before="100" w:beforeAutospacing="1" w:after="100" w:afterAutospacing="1" w:line="240" w:lineRule="auto"/>
        <w:rPr>
          <w:ins w:id="3685" w:author="Unknown"/>
          <w:rFonts w:ascii="Times New Roman" w:eastAsia="Times New Roman" w:hAnsi="Times New Roman" w:cs="Times New Roman"/>
          <w:sz w:val="24"/>
          <w:szCs w:val="24"/>
        </w:rPr>
      </w:pPr>
      <w:ins w:id="3686" w:author="Unknown">
        <w:r w:rsidRPr="00414614">
          <w:rPr>
            <w:rFonts w:ascii="Times New Roman" w:eastAsia="Times New Roman" w:hAnsi="Times New Roman" w:cs="Times New Roman"/>
            <w:b/>
            <w:bCs/>
            <w:sz w:val="24"/>
            <w:szCs w:val="24"/>
          </w:rPr>
          <w:t>InputStream Hierarchy</w:t>
        </w:r>
      </w:ins>
    </w:p>
    <w:p w:rsidR="00414614" w:rsidRPr="00414614" w:rsidRDefault="00414614" w:rsidP="00414614">
      <w:pPr>
        <w:spacing w:after="0" w:line="240" w:lineRule="auto"/>
        <w:rPr>
          <w:ins w:id="3687" w:author="Unknown"/>
          <w:rFonts w:ascii="Times New Roman" w:eastAsia="Times New Roman" w:hAnsi="Times New Roman" w:cs="Times New Roman"/>
          <w:sz w:val="24"/>
          <w:szCs w:val="24"/>
        </w:rPr>
      </w:pPr>
      <w:ins w:id="3688"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INCLUDEPICTURE "https://www.javatpoint.com/java/javaio/images/java-inputstream.png" \* MERGEFORMATINET </w:instrText>
        </w:r>
      </w:ins>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sz w:val="24"/>
          <w:szCs w:val="24"/>
        </w:rPr>
        <w:pict>
          <v:shape id="_x0000_i1228" type="#_x0000_t75" alt="Java input stream hierarchy" style="width:24pt;height:24pt"/>
        </w:pict>
      </w:r>
      <w:ins w:id="3689" w:author="Unknown">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3690" w:author="Unknown"/>
          <w:rFonts w:ascii="Times New Roman" w:eastAsia="Times New Roman" w:hAnsi="Times New Roman" w:cs="Times New Roman"/>
          <w:sz w:val="24"/>
          <w:szCs w:val="24"/>
        </w:rPr>
      </w:pPr>
      <w:ins w:id="3691" w:author="Unknown">
        <w:r w:rsidRPr="00414614">
          <w:rPr>
            <w:rFonts w:ascii="Times New Roman" w:eastAsia="Times New Roman" w:hAnsi="Times New Roman" w:cs="Times New Roman"/>
            <w:sz w:val="24"/>
            <w:szCs w:val="24"/>
          </w:rPr>
          <w:pict>
            <v:rect id="_x0000_i122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692" w:author="Unknown"/>
          <w:rFonts w:ascii="Times New Roman" w:eastAsia="Times New Roman" w:hAnsi="Times New Roman" w:cs="Times New Roman"/>
          <w:b/>
          <w:bCs/>
          <w:sz w:val="27"/>
          <w:szCs w:val="27"/>
        </w:rPr>
      </w:pPr>
      <w:ins w:id="3693" w:author="Unknown">
        <w:r w:rsidRPr="00414614">
          <w:rPr>
            <w:rFonts w:ascii="Times New Roman" w:eastAsia="Times New Roman" w:hAnsi="Times New Roman" w:cs="Times New Roman"/>
            <w:b/>
            <w:bCs/>
            <w:sz w:val="27"/>
            <w:szCs w:val="27"/>
          </w:rPr>
          <w:t>190) What do you understand by an IO stream?</w:t>
        </w:r>
      </w:ins>
    </w:p>
    <w:p w:rsidR="00414614" w:rsidRPr="00414614" w:rsidRDefault="00414614" w:rsidP="00414614">
      <w:pPr>
        <w:spacing w:before="100" w:beforeAutospacing="1" w:after="100" w:afterAutospacing="1" w:line="240" w:lineRule="auto"/>
        <w:rPr>
          <w:ins w:id="3694" w:author="Unknown"/>
          <w:rFonts w:ascii="Times New Roman" w:eastAsia="Times New Roman" w:hAnsi="Times New Roman" w:cs="Times New Roman"/>
          <w:sz w:val="24"/>
          <w:szCs w:val="24"/>
        </w:rPr>
      </w:pPr>
      <w:ins w:id="3695" w:author="Unknown">
        <w:r w:rsidRPr="00414614">
          <w:rPr>
            <w:rFonts w:ascii="Times New Roman" w:eastAsia="Times New Roman" w:hAnsi="Times New Roman" w:cs="Times New Roman"/>
            <w:sz w:val="24"/>
            <w:szCs w:val="24"/>
          </w:rPr>
          <w:lastRenderedPageBreak/>
          <w:t>The stream is a sequence of data that flows from source to destination. It is composed of bytes. In Java, three streams are created for us automatically.</w:t>
        </w:r>
      </w:ins>
    </w:p>
    <w:p w:rsidR="00414614" w:rsidRPr="00414614" w:rsidRDefault="00414614" w:rsidP="00414614">
      <w:pPr>
        <w:numPr>
          <w:ilvl w:val="0"/>
          <w:numId w:val="113"/>
        </w:numPr>
        <w:spacing w:before="100" w:beforeAutospacing="1" w:after="100" w:afterAutospacing="1" w:line="240" w:lineRule="auto"/>
        <w:rPr>
          <w:ins w:id="3696" w:author="Unknown"/>
          <w:rFonts w:ascii="Times New Roman" w:eastAsia="Times New Roman" w:hAnsi="Times New Roman" w:cs="Times New Roman"/>
          <w:sz w:val="24"/>
          <w:szCs w:val="24"/>
        </w:rPr>
      </w:pPr>
      <w:ins w:id="3697" w:author="Unknown">
        <w:r w:rsidRPr="00414614">
          <w:rPr>
            <w:rFonts w:ascii="Times New Roman" w:eastAsia="Times New Roman" w:hAnsi="Times New Roman" w:cs="Times New Roman"/>
            <w:sz w:val="24"/>
            <w:szCs w:val="24"/>
          </w:rPr>
          <w:t>System.out: standard output stream</w:t>
        </w:r>
      </w:ins>
    </w:p>
    <w:p w:rsidR="00414614" w:rsidRPr="00414614" w:rsidRDefault="00414614" w:rsidP="00414614">
      <w:pPr>
        <w:numPr>
          <w:ilvl w:val="0"/>
          <w:numId w:val="113"/>
        </w:numPr>
        <w:spacing w:before="100" w:beforeAutospacing="1" w:after="100" w:afterAutospacing="1" w:line="240" w:lineRule="auto"/>
        <w:rPr>
          <w:ins w:id="3698" w:author="Unknown"/>
          <w:rFonts w:ascii="Times New Roman" w:eastAsia="Times New Roman" w:hAnsi="Times New Roman" w:cs="Times New Roman"/>
          <w:sz w:val="24"/>
          <w:szCs w:val="24"/>
        </w:rPr>
      </w:pPr>
      <w:ins w:id="3699" w:author="Unknown">
        <w:r w:rsidRPr="00414614">
          <w:rPr>
            <w:rFonts w:ascii="Times New Roman" w:eastAsia="Times New Roman" w:hAnsi="Times New Roman" w:cs="Times New Roman"/>
            <w:sz w:val="24"/>
            <w:szCs w:val="24"/>
          </w:rPr>
          <w:t>System.in: standard input stream</w:t>
        </w:r>
      </w:ins>
    </w:p>
    <w:p w:rsidR="00414614" w:rsidRPr="00414614" w:rsidRDefault="00414614" w:rsidP="00414614">
      <w:pPr>
        <w:numPr>
          <w:ilvl w:val="0"/>
          <w:numId w:val="113"/>
        </w:numPr>
        <w:spacing w:before="100" w:beforeAutospacing="1" w:after="100" w:afterAutospacing="1" w:line="240" w:lineRule="auto"/>
        <w:rPr>
          <w:ins w:id="3700" w:author="Unknown"/>
          <w:rFonts w:ascii="Times New Roman" w:eastAsia="Times New Roman" w:hAnsi="Times New Roman" w:cs="Times New Roman"/>
          <w:sz w:val="24"/>
          <w:szCs w:val="24"/>
        </w:rPr>
      </w:pPr>
      <w:ins w:id="3701" w:author="Unknown">
        <w:r w:rsidRPr="00414614">
          <w:rPr>
            <w:rFonts w:ascii="Times New Roman" w:eastAsia="Times New Roman" w:hAnsi="Times New Roman" w:cs="Times New Roman"/>
            <w:sz w:val="24"/>
            <w:szCs w:val="24"/>
          </w:rPr>
          <w:t>System.err: standard error stream</w:t>
        </w:r>
      </w:ins>
    </w:p>
    <w:p w:rsidR="00414614" w:rsidRPr="00414614" w:rsidRDefault="00414614" w:rsidP="00414614">
      <w:pPr>
        <w:spacing w:after="0" w:line="240" w:lineRule="auto"/>
        <w:rPr>
          <w:ins w:id="3702" w:author="Unknown"/>
          <w:rFonts w:ascii="Times New Roman" w:eastAsia="Times New Roman" w:hAnsi="Times New Roman" w:cs="Times New Roman"/>
          <w:sz w:val="24"/>
          <w:szCs w:val="24"/>
        </w:rPr>
      </w:pPr>
      <w:ins w:id="3703" w:author="Unknown">
        <w:r w:rsidRPr="00414614">
          <w:rPr>
            <w:rFonts w:ascii="Times New Roman" w:eastAsia="Times New Roman" w:hAnsi="Times New Roman" w:cs="Times New Roman"/>
            <w:sz w:val="24"/>
            <w:szCs w:val="24"/>
          </w:rPr>
          <w:pict>
            <v:rect id="_x0000_i123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04" w:author="Unknown"/>
          <w:rFonts w:ascii="Times New Roman" w:eastAsia="Times New Roman" w:hAnsi="Times New Roman" w:cs="Times New Roman"/>
          <w:b/>
          <w:bCs/>
          <w:sz w:val="27"/>
          <w:szCs w:val="27"/>
        </w:rPr>
      </w:pPr>
      <w:ins w:id="3705" w:author="Unknown">
        <w:r w:rsidRPr="00414614">
          <w:rPr>
            <w:rFonts w:ascii="Times New Roman" w:eastAsia="Times New Roman" w:hAnsi="Times New Roman" w:cs="Times New Roman"/>
            <w:b/>
            <w:bCs/>
            <w:sz w:val="27"/>
            <w:szCs w:val="27"/>
          </w:rPr>
          <w:t xml:space="preserve">191) What is the difference between the Reader/Writer class hierarchy and the InputStream/OutputStream class hierarchy? </w:t>
        </w:r>
      </w:ins>
    </w:p>
    <w:p w:rsidR="00414614" w:rsidRPr="00414614" w:rsidRDefault="00414614" w:rsidP="00414614">
      <w:pPr>
        <w:spacing w:before="100" w:beforeAutospacing="1" w:after="100" w:afterAutospacing="1" w:line="240" w:lineRule="auto"/>
        <w:rPr>
          <w:ins w:id="3706" w:author="Unknown"/>
          <w:rFonts w:ascii="Times New Roman" w:eastAsia="Times New Roman" w:hAnsi="Times New Roman" w:cs="Times New Roman"/>
          <w:sz w:val="24"/>
          <w:szCs w:val="24"/>
        </w:rPr>
      </w:pPr>
      <w:ins w:id="3707" w:author="Unknown">
        <w:r w:rsidRPr="00414614">
          <w:rPr>
            <w:rFonts w:ascii="Times New Roman" w:eastAsia="Times New Roman" w:hAnsi="Times New Roman" w:cs="Times New Roman"/>
            <w:sz w:val="24"/>
            <w:szCs w:val="24"/>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ins>
    </w:p>
    <w:p w:rsidR="00414614" w:rsidRPr="00414614" w:rsidRDefault="00414614" w:rsidP="00414614">
      <w:pPr>
        <w:spacing w:after="0" w:line="240" w:lineRule="auto"/>
        <w:rPr>
          <w:ins w:id="3708" w:author="Unknown"/>
          <w:rFonts w:ascii="Times New Roman" w:eastAsia="Times New Roman" w:hAnsi="Times New Roman" w:cs="Times New Roman"/>
          <w:sz w:val="24"/>
          <w:szCs w:val="24"/>
        </w:rPr>
      </w:pPr>
      <w:ins w:id="3709" w:author="Unknown">
        <w:r w:rsidRPr="00414614">
          <w:rPr>
            <w:rFonts w:ascii="Times New Roman" w:eastAsia="Times New Roman" w:hAnsi="Times New Roman" w:cs="Times New Roman"/>
            <w:sz w:val="24"/>
            <w:szCs w:val="24"/>
          </w:rPr>
          <w:pict>
            <v:rect id="_x0000_i123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10" w:author="Unknown"/>
          <w:rFonts w:ascii="Times New Roman" w:eastAsia="Times New Roman" w:hAnsi="Times New Roman" w:cs="Times New Roman"/>
          <w:b/>
          <w:bCs/>
          <w:sz w:val="27"/>
          <w:szCs w:val="27"/>
        </w:rPr>
      </w:pPr>
      <w:ins w:id="3711" w:author="Unknown">
        <w:r w:rsidRPr="00414614">
          <w:rPr>
            <w:rFonts w:ascii="Times New Roman" w:eastAsia="Times New Roman" w:hAnsi="Times New Roman" w:cs="Times New Roman"/>
            <w:b/>
            <w:bCs/>
            <w:sz w:val="27"/>
            <w:szCs w:val="27"/>
          </w:rPr>
          <w:t>192) What are the super most classes for all the streams?</w:t>
        </w:r>
      </w:ins>
    </w:p>
    <w:p w:rsidR="00414614" w:rsidRPr="00414614" w:rsidRDefault="00414614" w:rsidP="00414614">
      <w:pPr>
        <w:spacing w:before="100" w:beforeAutospacing="1" w:after="100" w:afterAutospacing="1" w:line="240" w:lineRule="auto"/>
        <w:rPr>
          <w:ins w:id="3712" w:author="Unknown"/>
          <w:rFonts w:ascii="Times New Roman" w:eastAsia="Times New Roman" w:hAnsi="Times New Roman" w:cs="Times New Roman"/>
          <w:sz w:val="24"/>
          <w:szCs w:val="24"/>
        </w:rPr>
      </w:pPr>
      <w:ins w:id="3713" w:author="Unknown">
        <w:r w:rsidRPr="00414614">
          <w:rPr>
            <w:rFonts w:ascii="Times New Roman" w:eastAsia="Times New Roman" w:hAnsi="Times New Roman" w:cs="Times New Roman"/>
            <w:sz w:val="24"/>
            <w:szCs w:val="24"/>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ins>
    </w:p>
    <w:p w:rsidR="00414614" w:rsidRPr="00414614" w:rsidRDefault="00414614" w:rsidP="00414614">
      <w:pPr>
        <w:spacing w:after="0" w:line="240" w:lineRule="auto"/>
        <w:rPr>
          <w:ins w:id="3714" w:author="Unknown"/>
          <w:rFonts w:ascii="Times New Roman" w:eastAsia="Times New Roman" w:hAnsi="Times New Roman" w:cs="Times New Roman"/>
          <w:sz w:val="24"/>
          <w:szCs w:val="24"/>
        </w:rPr>
      </w:pPr>
      <w:ins w:id="3715" w:author="Unknown">
        <w:r w:rsidRPr="00414614">
          <w:rPr>
            <w:rFonts w:ascii="Times New Roman" w:eastAsia="Times New Roman" w:hAnsi="Times New Roman" w:cs="Times New Roman"/>
            <w:sz w:val="24"/>
            <w:szCs w:val="24"/>
          </w:rPr>
          <w:pict>
            <v:rect id="_x0000_i123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16" w:author="Unknown"/>
          <w:rFonts w:ascii="Times New Roman" w:eastAsia="Times New Roman" w:hAnsi="Times New Roman" w:cs="Times New Roman"/>
          <w:b/>
          <w:bCs/>
          <w:sz w:val="27"/>
          <w:szCs w:val="27"/>
        </w:rPr>
      </w:pPr>
      <w:ins w:id="3717" w:author="Unknown">
        <w:r w:rsidRPr="00414614">
          <w:rPr>
            <w:rFonts w:ascii="Times New Roman" w:eastAsia="Times New Roman" w:hAnsi="Times New Roman" w:cs="Times New Roman"/>
            <w:b/>
            <w:bCs/>
            <w:sz w:val="27"/>
            <w:szCs w:val="27"/>
          </w:rPr>
          <w:t>193) What are the FileInputStream and FileOutputStream?</w:t>
        </w:r>
      </w:ins>
    </w:p>
    <w:p w:rsidR="00414614" w:rsidRPr="00414614" w:rsidRDefault="00414614" w:rsidP="00414614">
      <w:pPr>
        <w:spacing w:before="100" w:beforeAutospacing="1" w:after="100" w:afterAutospacing="1" w:line="240" w:lineRule="auto"/>
        <w:rPr>
          <w:ins w:id="3718" w:author="Unknown"/>
          <w:rFonts w:ascii="Times New Roman" w:eastAsia="Times New Roman" w:hAnsi="Times New Roman" w:cs="Times New Roman"/>
          <w:sz w:val="24"/>
          <w:szCs w:val="24"/>
        </w:rPr>
      </w:pPr>
      <w:ins w:id="3719" w:author="Unknown">
        <w:r w:rsidRPr="00414614">
          <w:rPr>
            <w:rFonts w:ascii="Times New Roman" w:eastAsia="Times New Roman" w:hAnsi="Times New Roman" w:cs="Times New Roman"/>
            <w:b/>
            <w:bCs/>
            <w:sz w:val="24"/>
            <w:szCs w:val="24"/>
          </w:rPr>
          <w:t>Java FileOutputStream</w:t>
        </w:r>
        <w:r w:rsidRPr="00414614">
          <w:rPr>
            <w:rFonts w:ascii="Times New Roman" w:eastAsia="Times New Roman" w:hAnsi="Times New Roman" w:cs="Times New Roman"/>
            <w:sz w:val="24"/>
            <w:szCs w:val="24"/>
          </w:rPr>
          <w:t xml:space="preserve">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ins>
    </w:p>
    <w:p w:rsidR="00414614" w:rsidRPr="00414614" w:rsidRDefault="00414614" w:rsidP="00414614">
      <w:pPr>
        <w:numPr>
          <w:ilvl w:val="0"/>
          <w:numId w:val="114"/>
        </w:numPr>
        <w:spacing w:before="100" w:beforeAutospacing="1" w:after="100" w:afterAutospacing="1" w:line="240" w:lineRule="auto"/>
        <w:rPr>
          <w:ins w:id="3720" w:author="Unknown"/>
          <w:rFonts w:ascii="Times New Roman" w:eastAsia="Times New Roman" w:hAnsi="Times New Roman" w:cs="Times New Roman"/>
          <w:sz w:val="24"/>
          <w:szCs w:val="24"/>
        </w:rPr>
      </w:pPr>
      <w:ins w:id="3721" w:author="Unknown">
        <w:r w:rsidRPr="00414614">
          <w:rPr>
            <w:rFonts w:ascii="Times New Roman" w:eastAsia="Times New Roman" w:hAnsi="Times New Roman" w:cs="Times New Roman"/>
            <w:sz w:val="24"/>
            <w:szCs w:val="24"/>
          </w:rPr>
          <w:t>import java.io.FileOutputStream;    </w:t>
        </w:r>
      </w:ins>
    </w:p>
    <w:p w:rsidR="00414614" w:rsidRPr="00414614" w:rsidRDefault="00414614" w:rsidP="00414614">
      <w:pPr>
        <w:numPr>
          <w:ilvl w:val="0"/>
          <w:numId w:val="114"/>
        </w:numPr>
        <w:spacing w:before="100" w:beforeAutospacing="1" w:after="100" w:afterAutospacing="1" w:line="240" w:lineRule="auto"/>
        <w:rPr>
          <w:ins w:id="3722" w:author="Unknown"/>
          <w:rFonts w:ascii="Times New Roman" w:eastAsia="Times New Roman" w:hAnsi="Times New Roman" w:cs="Times New Roman"/>
          <w:sz w:val="24"/>
          <w:szCs w:val="24"/>
        </w:rPr>
      </w:pPr>
      <w:ins w:id="3723" w:author="Unknown">
        <w:r w:rsidRPr="00414614">
          <w:rPr>
            <w:rFonts w:ascii="Times New Roman" w:eastAsia="Times New Roman" w:hAnsi="Times New Roman" w:cs="Times New Roman"/>
            <w:sz w:val="24"/>
            <w:szCs w:val="24"/>
          </w:rPr>
          <w:t>public class FileOutputStreamExample {    </w:t>
        </w:r>
      </w:ins>
    </w:p>
    <w:p w:rsidR="00414614" w:rsidRPr="00414614" w:rsidRDefault="00414614" w:rsidP="00414614">
      <w:pPr>
        <w:numPr>
          <w:ilvl w:val="0"/>
          <w:numId w:val="114"/>
        </w:numPr>
        <w:spacing w:before="100" w:beforeAutospacing="1" w:after="100" w:afterAutospacing="1" w:line="240" w:lineRule="auto"/>
        <w:rPr>
          <w:ins w:id="3724" w:author="Unknown"/>
          <w:rFonts w:ascii="Times New Roman" w:eastAsia="Times New Roman" w:hAnsi="Times New Roman" w:cs="Times New Roman"/>
          <w:sz w:val="24"/>
          <w:szCs w:val="24"/>
        </w:rPr>
      </w:pPr>
      <w:ins w:id="3725"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14"/>
        </w:numPr>
        <w:spacing w:before="100" w:beforeAutospacing="1" w:after="100" w:afterAutospacing="1" w:line="240" w:lineRule="auto"/>
        <w:rPr>
          <w:ins w:id="3726" w:author="Unknown"/>
          <w:rFonts w:ascii="Times New Roman" w:eastAsia="Times New Roman" w:hAnsi="Times New Roman" w:cs="Times New Roman"/>
          <w:sz w:val="24"/>
          <w:szCs w:val="24"/>
        </w:rPr>
      </w:pPr>
      <w:ins w:id="3727"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114"/>
        </w:numPr>
        <w:spacing w:before="100" w:beforeAutospacing="1" w:after="100" w:afterAutospacing="1" w:line="240" w:lineRule="auto"/>
        <w:rPr>
          <w:ins w:id="3728" w:author="Unknown"/>
          <w:rFonts w:ascii="Times New Roman" w:eastAsia="Times New Roman" w:hAnsi="Times New Roman" w:cs="Times New Roman"/>
          <w:sz w:val="24"/>
          <w:szCs w:val="24"/>
        </w:rPr>
      </w:pPr>
      <w:ins w:id="3729" w:author="Unknown">
        <w:r w:rsidRPr="00414614">
          <w:rPr>
            <w:rFonts w:ascii="Times New Roman" w:eastAsia="Times New Roman" w:hAnsi="Times New Roman" w:cs="Times New Roman"/>
            <w:sz w:val="24"/>
            <w:szCs w:val="24"/>
          </w:rPr>
          <w:t>             FileOutputStream fout=new FileOutputStream("D:\\testout.txt");      </w:t>
        </w:r>
      </w:ins>
    </w:p>
    <w:p w:rsidR="00414614" w:rsidRPr="00414614" w:rsidRDefault="00414614" w:rsidP="00414614">
      <w:pPr>
        <w:numPr>
          <w:ilvl w:val="0"/>
          <w:numId w:val="114"/>
        </w:numPr>
        <w:spacing w:before="100" w:beforeAutospacing="1" w:after="100" w:afterAutospacing="1" w:line="240" w:lineRule="auto"/>
        <w:rPr>
          <w:ins w:id="3730" w:author="Unknown"/>
          <w:rFonts w:ascii="Times New Roman" w:eastAsia="Times New Roman" w:hAnsi="Times New Roman" w:cs="Times New Roman"/>
          <w:sz w:val="24"/>
          <w:szCs w:val="24"/>
        </w:rPr>
      </w:pPr>
      <w:ins w:id="3731" w:author="Unknown">
        <w:r w:rsidRPr="00414614">
          <w:rPr>
            <w:rFonts w:ascii="Times New Roman" w:eastAsia="Times New Roman" w:hAnsi="Times New Roman" w:cs="Times New Roman"/>
            <w:sz w:val="24"/>
            <w:szCs w:val="24"/>
          </w:rPr>
          <w:t>             fout.write(65);      </w:t>
        </w:r>
      </w:ins>
    </w:p>
    <w:p w:rsidR="00414614" w:rsidRPr="00414614" w:rsidRDefault="00414614" w:rsidP="00414614">
      <w:pPr>
        <w:numPr>
          <w:ilvl w:val="0"/>
          <w:numId w:val="114"/>
        </w:numPr>
        <w:spacing w:before="100" w:beforeAutospacing="1" w:after="100" w:afterAutospacing="1" w:line="240" w:lineRule="auto"/>
        <w:rPr>
          <w:ins w:id="3732" w:author="Unknown"/>
          <w:rFonts w:ascii="Times New Roman" w:eastAsia="Times New Roman" w:hAnsi="Times New Roman" w:cs="Times New Roman"/>
          <w:sz w:val="24"/>
          <w:szCs w:val="24"/>
        </w:rPr>
      </w:pPr>
      <w:ins w:id="3733" w:author="Unknown">
        <w:r w:rsidRPr="00414614">
          <w:rPr>
            <w:rFonts w:ascii="Times New Roman" w:eastAsia="Times New Roman" w:hAnsi="Times New Roman" w:cs="Times New Roman"/>
            <w:sz w:val="24"/>
            <w:szCs w:val="24"/>
          </w:rPr>
          <w:lastRenderedPageBreak/>
          <w:t>             fout.close();      </w:t>
        </w:r>
      </w:ins>
    </w:p>
    <w:p w:rsidR="00414614" w:rsidRPr="00414614" w:rsidRDefault="00414614" w:rsidP="00414614">
      <w:pPr>
        <w:numPr>
          <w:ilvl w:val="0"/>
          <w:numId w:val="114"/>
        </w:numPr>
        <w:spacing w:before="100" w:beforeAutospacing="1" w:after="100" w:afterAutospacing="1" w:line="240" w:lineRule="auto"/>
        <w:rPr>
          <w:ins w:id="3734" w:author="Unknown"/>
          <w:rFonts w:ascii="Times New Roman" w:eastAsia="Times New Roman" w:hAnsi="Times New Roman" w:cs="Times New Roman"/>
          <w:sz w:val="24"/>
          <w:szCs w:val="24"/>
        </w:rPr>
      </w:pPr>
      <w:ins w:id="3735" w:author="Unknown">
        <w:r w:rsidRPr="00414614">
          <w:rPr>
            <w:rFonts w:ascii="Times New Roman" w:eastAsia="Times New Roman" w:hAnsi="Times New Roman" w:cs="Times New Roman"/>
            <w:sz w:val="24"/>
            <w:szCs w:val="24"/>
          </w:rPr>
          <w:t>             System.out.println("success...");      </w:t>
        </w:r>
      </w:ins>
    </w:p>
    <w:p w:rsidR="00414614" w:rsidRPr="00414614" w:rsidRDefault="00414614" w:rsidP="00414614">
      <w:pPr>
        <w:numPr>
          <w:ilvl w:val="0"/>
          <w:numId w:val="114"/>
        </w:numPr>
        <w:spacing w:before="100" w:beforeAutospacing="1" w:after="100" w:afterAutospacing="1" w:line="240" w:lineRule="auto"/>
        <w:rPr>
          <w:ins w:id="3736" w:author="Unknown"/>
          <w:rFonts w:ascii="Times New Roman" w:eastAsia="Times New Roman" w:hAnsi="Times New Roman" w:cs="Times New Roman"/>
          <w:sz w:val="24"/>
          <w:szCs w:val="24"/>
        </w:rPr>
      </w:pPr>
      <w:ins w:id="3737" w:author="Unknown">
        <w:r w:rsidRPr="00414614">
          <w:rPr>
            <w:rFonts w:ascii="Times New Roman" w:eastAsia="Times New Roman" w:hAnsi="Times New Roman" w:cs="Times New Roman"/>
            <w:sz w:val="24"/>
            <w:szCs w:val="24"/>
          </w:rPr>
          <w:t>            }catch(Exception e){System.out.println(e);}      </w:t>
        </w:r>
      </w:ins>
    </w:p>
    <w:p w:rsidR="00414614" w:rsidRPr="00414614" w:rsidRDefault="00414614" w:rsidP="00414614">
      <w:pPr>
        <w:numPr>
          <w:ilvl w:val="0"/>
          <w:numId w:val="114"/>
        </w:numPr>
        <w:spacing w:before="100" w:beforeAutospacing="1" w:after="100" w:afterAutospacing="1" w:line="240" w:lineRule="auto"/>
        <w:rPr>
          <w:ins w:id="3738" w:author="Unknown"/>
          <w:rFonts w:ascii="Times New Roman" w:eastAsia="Times New Roman" w:hAnsi="Times New Roman" w:cs="Times New Roman"/>
          <w:sz w:val="24"/>
          <w:szCs w:val="24"/>
        </w:rPr>
      </w:pPr>
      <w:ins w:id="373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4"/>
        </w:numPr>
        <w:spacing w:before="100" w:beforeAutospacing="1" w:after="100" w:afterAutospacing="1" w:line="240" w:lineRule="auto"/>
        <w:rPr>
          <w:ins w:id="3740" w:author="Unknown"/>
          <w:rFonts w:ascii="Times New Roman" w:eastAsia="Times New Roman" w:hAnsi="Times New Roman" w:cs="Times New Roman"/>
          <w:sz w:val="24"/>
          <w:szCs w:val="24"/>
        </w:rPr>
      </w:pPr>
      <w:ins w:id="3741"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742" w:author="Unknown"/>
          <w:rFonts w:ascii="Times New Roman" w:eastAsia="Times New Roman" w:hAnsi="Times New Roman" w:cs="Times New Roman"/>
          <w:sz w:val="24"/>
          <w:szCs w:val="24"/>
        </w:rPr>
      </w:pPr>
      <w:ins w:id="3743" w:author="Unknown">
        <w:r w:rsidRPr="00414614">
          <w:rPr>
            <w:rFonts w:ascii="Times New Roman" w:eastAsia="Times New Roman" w:hAnsi="Times New Roman" w:cs="Times New Roman"/>
            <w:b/>
            <w:bCs/>
            <w:sz w:val="24"/>
            <w:szCs w:val="24"/>
          </w:rPr>
          <w:t xml:space="preserve">Java FileInputStream class </w:t>
        </w:r>
        <w:r w:rsidRPr="00414614">
          <w:rPr>
            <w:rFonts w:ascii="Times New Roman" w:eastAsia="Times New Roman" w:hAnsi="Times New Roman" w:cs="Times New Roman"/>
            <w:sz w:val="24"/>
            <w:szCs w:val="24"/>
          </w:rPr>
          <w:t xml:space="preserve">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 </w:t>
        </w:r>
      </w:ins>
    </w:p>
    <w:p w:rsidR="00414614" w:rsidRPr="00414614" w:rsidRDefault="00414614" w:rsidP="00414614">
      <w:pPr>
        <w:numPr>
          <w:ilvl w:val="0"/>
          <w:numId w:val="115"/>
        </w:numPr>
        <w:spacing w:before="100" w:beforeAutospacing="1" w:after="100" w:afterAutospacing="1" w:line="240" w:lineRule="auto"/>
        <w:rPr>
          <w:ins w:id="3744" w:author="Unknown"/>
          <w:rFonts w:ascii="Times New Roman" w:eastAsia="Times New Roman" w:hAnsi="Times New Roman" w:cs="Times New Roman"/>
          <w:sz w:val="24"/>
          <w:szCs w:val="24"/>
        </w:rPr>
      </w:pPr>
      <w:ins w:id="3745" w:author="Unknown">
        <w:r w:rsidRPr="00414614">
          <w:rPr>
            <w:rFonts w:ascii="Times New Roman" w:eastAsia="Times New Roman" w:hAnsi="Times New Roman" w:cs="Times New Roman"/>
            <w:sz w:val="24"/>
            <w:szCs w:val="24"/>
          </w:rPr>
          <w:t>import java.io.FileInputStream;    </w:t>
        </w:r>
      </w:ins>
    </w:p>
    <w:p w:rsidR="00414614" w:rsidRPr="00414614" w:rsidRDefault="00414614" w:rsidP="00414614">
      <w:pPr>
        <w:numPr>
          <w:ilvl w:val="0"/>
          <w:numId w:val="115"/>
        </w:numPr>
        <w:spacing w:before="100" w:beforeAutospacing="1" w:after="100" w:afterAutospacing="1" w:line="240" w:lineRule="auto"/>
        <w:rPr>
          <w:ins w:id="3746" w:author="Unknown"/>
          <w:rFonts w:ascii="Times New Roman" w:eastAsia="Times New Roman" w:hAnsi="Times New Roman" w:cs="Times New Roman"/>
          <w:sz w:val="24"/>
          <w:szCs w:val="24"/>
        </w:rPr>
      </w:pPr>
      <w:ins w:id="3747" w:author="Unknown">
        <w:r w:rsidRPr="00414614">
          <w:rPr>
            <w:rFonts w:ascii="Times New Roman" w:eastAsia="Times New Roman" w:hAnsi="Times New Roman" w:cs="Times New Roman"/>
            <w:sz w:val="24"/>
            <w:szCs w:val="24"/>
          </w:rPr>
          <w:t>public class DataStreamExample {    </w:t>
        </w:r>
      </w:ins>
    </w:p>
    <w:p w:rsidR="00414614" w:rsidRPr="00414614" w:rsidRDefault="00414614" w:rsidP="00414614">
      <w:pPr>
        <w:numPr>
          <w:ilvl w:val="0"/>
          <w:numId w:val="115"/>
        </w:numPr>
        <w:spacing w:before="100" w:beforeAutospacing="1" w:after="100" w:afterAutospacing="1" w:line="240" w:lineRule="auto"/>
        <w:rPr>
          <w:ins w:id="3748" w:author="Unknown"/>
          <w:rFonts w:ascii="Times New Roman" w:eastAsia="Times New Roman" w:hAnsi="Times New Roman" w:cs="Times New Roman"/>
          <w:sz w:val="24"/>
          <w:szCs w:val="24"/>
        </w:rPr>
      </w:pPr>
      <w:ins w:id="3749"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15"/>
        </w:numPr>
        <w:spacing w:before="100" w:beforeAutospacing="1" w:after="100" w:afterAutospacing="1" w:line="240" w:lineRule="auto"/>
        <w:rPr>
          <w:ins w:id="3750" w:author="Unknown"/>
          <w:rFonts w:ascii="Times New Roman" w:eastAsia="Times New Roman" w:hAnsi="Times New Roman" w:cs="Times New Roman"/>
          <w:sz w:val="24"/>
          <w:szCs w:val="24"/>
        </w:rPr>
      </w:pPr>
      <w:ins w:id="3751"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115"/>
        </w:numPr>
        <w:spacing w:before="100" w:beforeAutospacing="1" w:after="100" w:afterAutospacing="1" w:line="240" w:lineRule="auto"/>
        <w:rPr>
          <w:ins w:id="3752" w:author="Unknown"/>
          <w:rFonts w:ascii="Times New Roman" w:eastAsia="Times New Roman" w:hAnsi="Times New Roman" w:cs="Times New Roman"/>
          <w:sz w:val="24"/>
          <w:szCs w:val="24"/>
        </w:rPr>
      </w:pPr>
      <w:ins w:id="3753" w:author="Unknown">
        <w:r w:rsidRPr="00414614">
          <w:rPr>
            <w:rFonts w:ascii="Times New Roman" w:eastAsia="Times New Roman" w:hAnsi="Times New Roman" w:cs="Times New Roman"/>
            <w:sz w:val="24"/>
            <w:szCs w:val="24"/>
          </w:rPr>
          <w:t>            FileInputStream fin=new FileInputStream("D:\\testout.txt");      </w:t>
        </w:r>
      </w:ins>
    </w:p>
    <w:p w:rsidR="00414614" w:rsidRPr="00414614" w:rsidRDefault="00414614" w:rsidP="00414614">
      <w:pPr>
        <w:numPr>
          <w:ilvl w:val="0"/>
          <w:numId w:val="115"/>
        </w:numPr>
        <w:spacing w:before="100" w:beforeAutospacing="1" w:after="100" w:afterAutospacing="1" w:line="240" w:lineRule="auto"/>
        <w:rPr>
          <w:ins w:id="3754" w:author="Unknown"/>
          <w:rFonts w:ascii="Times New Roman" w:eastAsia="Times New Roman" w:hAnsi="Times New Roman" w:cs="Times New Roman"/>
          <w:sz w:val="24"/>
          <w:szCs w:val="24"/>
        </w:rPr>
      </w:pPr>
      <w:ins w:id="3755" w:author="Unknown">
        <w:r w:rsidRPr="00414614">
          <w:rPr>
            <w:rFonts w:ascii="Times New Roman" w:eastAsia="Times New Roman" w:hAnsi="Times New Roman" w:cs="Times New Roman"/>
            <w:sz w:val="24"/>
            <w:szCs w:val="24"/>
          </w:rPr>
          <w:t>            int i=fin.read();    </w:t>
        </w:r>
      </w:ins>
    </w:p>
    <w:p w:rsidR="00414614" w:rsidRPr="00414614" w:rsidRDefault="00414614" w:rsidP="00414614">
      <w:pPr>
        <w:numPr>
          <w:ilvl w:val="0"/>
          <w:numId w:val="115"/>
        </w:numPr>
        <w:spacing w:before="100" w:beforeAutospacing="1" w:after="100" w:afterAutospacing="1" w:line="240" w:lineRule="auto"/>
        <w:rPr>
          <w:ins w:id="3756" w:author="Unknown"/>
          <w:rFonts w:ascii="Times New Roman" w:eastAsia="Times New Roman" w:hAnsi="Times New Roman" w:cs="Times New Roman"/>
          <w:sz w:val="24"/>
          <w:szCs w:val="24"/>
        </w:rPr>
      </w:pPr>
      <w:ins w:id="3757" w:author="Unknown">
        <w:r w:rsidRPr="00414614">
          <w:rPr>
            <w:rFonts w:ascii="Times New Roman" w:eastAsia="Times New Roman" w:hAnsi="Times New Roman" w:cs="Times New Roman"/>
            <w:sz w:val="24"/>
            <w:szCs w:val="24"/>
          </w:rPr>
          <w:t>            System.out.print((char)i);      </w:t>
        </w:r>
      </w:ins>
    </w:p>
    <w:p w:rsidR="00414614" w:rsidRPr="00414614" w:rsidRDefault="00414614" w:rsidP="00414614">
      <w:pPr>
        <w:numPr>
          <w:ilvl w:val="0"/>
          <w:numId w:val="115"/>
        </w:numPr>
        <w:spacing w:before="100" w:beforeAutospacing="1" w:after="100" w:afterAutospacing="1" w:line="240" w:lineRule="auto"/>
        <w:rPr>
          <w:ins w:id="3758" w:author="Unknown"/>
          <w:rFonts w:ascii="Times New Roman" w:eastAsia="Times New Roman" w:hAnsi="Times New Roman" w:cs="Times New Roman"/>
          <w:sz w:val="24"/>
          <w:szCs w:val="24"/>
        </w:rPr>
      </w:pPr>
      <w:ins w:id="375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15"/>
        </w:numPr>
        <w:spacing w:before="100" w:beforeAutospacing="1" w:after="100" w:afterAutospacing="1" w:line="240" w:lineRule="auto"/>
        <w:rPr>
          <w:ins w:id="3760" w:author="Unknown"/>
          <w:rFonts w:ascii="Times New Roman" w:eastAsia="Times New Roman" w:hAnsi="Times New Roman" w:cs="Times New Roman"/>
          <w:sz w:val="24"/>
          <w:szCs w:val="24"/>
        </w:rPr>
      </w:pPr>
      <w:ins w:id="3761" w:author="Unknown">
        <w:r w:rsidRPr="00414614">
          <w:rPr>
            <w:rFonts w:ascii="Times New Roman" w:eastAsia="Times New Roman" w:hAnsi="Times New Roman" w:cs="Times New Roman"/>
            <w:sz w:val="24"/>
            <w:szCs w:val="24"/>
          </w:rPr>
          <w:t>            fin.close();      </w:t>
        </w:r>
      </w:ins>
    </w:p>
    <w:p w:rsidR="00414614" w:rsidRPr="00414614" w:rsidRDefault="00414614" w:rsidP="00414614">
      <w:pPr>
        <w:numPr>
          <w:ilvl w:val="0"/>
          <w:numId w:val="115"/>
        </w:numPr>
        <w:spacing w:before="100" w:beforeAutospacing="1" w:after="100" w:afterAutospacing="1" w:line="240" w:lineRule="auto"/>
        <w:rPr>
          <w:ins w:id="3762" w:author="Unknown"/>
          <w:rFonts w:ascii="Times New Roman" w:eastAsia="Times New Roman" w:hAnsi="Times New Roman" w:cs="Times New Roman"/>
          <w:sz w:val="24"/>
          <w:szCs w:val="24"/>
        </w:rPr>
      </w:pPr>
      <w:ins w:id="3763" w:author="Unknown">
        <w:r w:rsidRPr="00414614">
          <w:rPr>
            <w:rFonts w:ascii="Times New Roman" w:eastAsia="Times New Roman" w:hAnsi="Times New Roman" w:cs="Times New Roman"/>
            <w:sz w:val="24"/>
            <w:szCs w:val="24"/>
          </w:rPr>
          <w:t>          }catch(Exception e){System.out.println(e);}      </w:t>
        </w:r>
      </w:ins>
    </w:p>
    <w:p w:rsidR="00414614" w:rsidRPr="00414614" w:rsidRDefault="00414614" w:rsidP="00414614">
      <w:pPr>
        <w:numPr>
          <w:ilvl w:val="0"/>
          <w:numId w:val="115"/>
        </w:numPr>
        <w:spacing w:before="100" w:beforeAutospacing="1" w:after="100" w:afterAutospacing="1" w:line="240" w:lineRule="auto"/>
        <w:rPr>
          <w:ins w:id="3764" w:author="Unknown"/>
          <w:rFonts w:ascii="Times New Roman" w:eastAsia="Times New Roman" w:hAnsi="Times New Roman" w:cs="Times New Roman"/>
          <w:sz w:val="24"/>
          <w:szCs w:val="24"/>
        </w:rPr>
      </w:pPr>
      <w:ins w:id="376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5"/>
        </w:numPr>
        <w:spacing w:before="100" w:beforeAutospacing="1" w:after="100" w:afterAutospacing="1" w:line="240" w:lineRule="auto"/>
        <w:rPr>
          <w:ins w:id="3766" w:author="Unknown"/>
          <w:rFonts w:ascii="Times New Roman" w:eastAsia="Times New Roman" w:hAnsi="Times New Roman" w:cs="Times New Roman"/>
          <w:sz w:val="24"/>
          <w:szCs w:val="24"/>
        </w:rPr>
      </w:pPr>
      <w:ins w:id="376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5"/>
        </w:numPr>
        <w:spacing w:before="100" w:beforeAutospacing="1" w:after="100" w:afterAutospacing="1" w:line="240" w:lineRule="auto"/>
        <w:rPr>
          <w:ins w:id="3768" w:author="Unknown"/>
          <w:rFonts w:ascii="Times New Roman" w:eastAsia="Times New Roman" w:hAnsi="Times New Roman" w:cs="Times New Roman"/>
          <w:sz w:val="24"/>
          <w:szCs w:val="24"/>
        </w:rPr>
      </w:pPr>
      <w:ins w:id="3769"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770" w:author="Unknown"/>
          <w:rFonts w:ascii="Times New Roman" w:eastAsia="Times New Roman" w:hAnsi="Times New Roman" w:cs="Times New Roman"/>
          <w:sz w:val="24"/>
          <w:szCs w:val="24"/>
        </w:rPr>
      </w:pPr>
      <w:ins w:id="3771" w:author="Unknown">
        <w:r w:rsidRPr="00414614">
          <w:rPr>
            <w:rFonts w:ascii="Times New Roman" w:eastAsia="Times New Roman" w:hAnsi="Times New Roman" w:cs="Times New Roman"/>
            <w:sz w:val="24"/>
            <w:szCs w:val="24"/>
          </w:rPr>
          <w:pict>
            <v:rect id="_x0000_i123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72" w:author="Unknown"/>
          <w:rFonts w:ascii="Times New Roman" w:eastAsia="Times New Roman" w:hAnsi="Times New Roman" w:cs="Times New Roman"/>
          <w:b/>
          <w:bCs/>
          <w:sz w:val="27"/>
          <w:szCs w:val="27"/>
        </w:rPr>
      </w:pPr>
      <w:ins w:id="3773" w:author="Unknown">
        <w:r w:rsidRPr="00414614">
          <w:rPr>
            <w:rFonts w:ascii="Times New Roman" w:eastAsia="Times New Roman" w:hAnsi="Times New Roman" w:cs="Times New Roman"/>
            <w:b/>
            <w:bCs/>
            <w:sz w:val="27"/>
            <w:szCs w:val="27"/>
          </w:rPr>
          <w:t>194) What is the purpose of using BufferedInputStream and BufferedOutputStream classes?</w:t>
        </w:r>
      </w:ins>
    </w:p>
    <w:p w:rsidR="00414614" w:rsidRPr="00414614" w:rsidRDefault="00414614" w:rsidP="00414614">
      <w:pPr>
        <w:spacing w:before="100" w:beforeAutospacing="1" w:after="100" w:afterAutospacing="1" w:line="240" w:lineRule="auto"/>
        <w:rPr>
          <w:ins w:id="3774" w:author="Unknown"/>
          <w:rFonts w:ascii="Times New Roman" w:eastAsia="Times New Roman" w:hAnsi="Times New Roman" w:cs="Times New Roman"/>
          <w:sz w:val="24"/>
          <w:szCs w:val="24"/>
        </w:rPr>
      </w:pPr>
      <w:ins w:id="3775" w:author="Unknown">
        <w:r w:rsidRPr="00414614">
          <w:rPr>
            <w:rFonts w:ascii="Times New Roman" w:eastAsia="Times New Roman" w:hAnsi="Times New Roman" w:cs="Times New Roman"/>
            <w:sz w:val="24"/>
            <w:szCs w:val="24"/>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ins>
    </w:p>
    <w:p w:rsidR="00414614" w:rsidRPr="00414614" w:rsidRDefault="00414614" w:rsidP="00414614">
      <w:pPr>
        <w:spacing w:after="0" w:line="240" w:lineRule="auto"/>
        <w:rPr>
          <w:ins w:id="3776" w:author="Unknown"/>
          <w:rFonts w:ascii="Times New Roman" w:eastAsia="Times New Roman" w:hAnsi="Times New Roman" w:cs="Times New Roman"/>
          <w:sz w:val="24"/>
          <w:szCs w:val="24"/>
        </w:rPr>
      </w:pPr>
      <w:ins w:id="3777" w:author="Unknown">
        <w:r w:rsidRPr="00414614">
          <w:rPr>
            <w:rFonts w:ascii="Times New Roman" w:eastAsia="Times New Roman" w:hAnsi="Times New Roman" w:cs="Times New Roman"/>
            <w:sz w:val="24"/>
            <w:szCs w:val="24"/>
          </w:rPr>
          <w:pict>
            <v:rect id="_x0000_i123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778" w:author="Unknown"/>
          <w:rFonts w:ascii="Times New Roman" w:eastAsia="Times New Roman" w:hAnsi="Times New Roman" w:cs="Times New Roman"/>
          <w:b/>
          <w:bCs/>
          <w:sz w:val="27"/>
          <w:szCs w:val="27"/>
        </w:rPr>
      </w:pPr>
      <w:ins w:id="3779" w:author="Unknown">
        <w:r w:rsidRPr="00414614">
          <w:rPr>
            <w:rFonts w:ascii="Times New Roman" w:eastAsia="Times New Roman" w:hAnsi="Times New Roman" w:cs="Times New Roman"/>
            <w:b/>
            <w:bCs/>
            <w:sz w:val="27"/>
            <w:szCs w:val="27"/>
          </w:rPr>
          <w:t>195) How to set the Permissions to a file in Java?</w:t>
        </w:r>
      </w:ins>
    </w:p>
    <w:p w:rsidR="00414614" w:rsidRPr="00414614" w:rsidRDefault="00414614" w:rsidP="00414614">
      <w:pPr>
        <w:spacing w:before="100" w:beforeAutospacing="1" w:after="100" w:afterAutospacing="1" w:line="240" w:lineRule="auto"/>
        <w:rPr>
          <w:ins w:id="3780" w:author="Unknown"/>
          <w:rFonts w:ascii="Times New Roman" w:eastAsia="Times New Roman" w:hAnsi="Times New Roman" w:cs="Times New Roman"/>
          <w:sz w:val="24"/>
          <w:szCs w:val="24"/>
        </w:rPr>
      </w:pPr>
      <w:ins w:id="3781" w:author="Unknown">
        <w:r w:rsidRPr="00414614">
          <w:rPr>
            <w:rFonts w:ascii="Times New Roman" w:eastAsia="Times New Roman" w:hAnsi="Times New Roman" w:cs="Times New Roman"/>
            <w:sz w:val="24"/>
            <w:szCs w:val="24"/>
          </w:rPr>
          <w:t>In Java, FilePermission class is used to alter the permissions set on a file. Java FilePermission class contains the permission related to a directory or file. All the permissions are related to the path. The path can be of two types:</w:t>
        </w:r>
      </w:ins>
    </w:p>
    <w:p w:rsidR="00414614" w:rsidRPr="00414614" w:rsidRDefault="00414614" w:rsidP="00414614">
      <w:pPr>
        <w:numPr>
          <w:ilvl w:val="0"/>
          <w:numId w:val="116"/>
        </w:numPr>
        <w:spacing w:before="100" w:beforeAutospacing="1" w:after="100" w:afterAutospacing="1" w:line="240" w:lineRule="auto"/>
        <w:rPr>
          <w:ins w:id="3782" w:author="Unknown"/>
          <w:rFonts w:ascii="Times New Roman" w:eastAsia="Times New Roman" w:hAnsi="Times New Roman" w:cs="Times New Roman"/>
          <w:sz w:val="24"/>
          <w:szCs w:val="24"/>
        </w:rPr>
      </w:pPr>
      <w:ins w:id="3783" w:author="Unknown">
        <w:r w:rsidRPr="00414614">
          <w:rPr>
            <w:rFonts w:ascii="Times New Roman" w:eastAsia="Times New Roman" w:hAnsi="Times New Roman" w:cs="Times New Roman"/>
            <w:sz w:val="24"/>
            <w:szCs w:val="24"/>
          </w:rPr>
          <w:t>D:\\IO\\-: It indicates that the permission is associated with all subdirectories and files recursively.</w:t>
        </w:r>
      </w:ins>
    </w:p>
    <w:p w:rsidR="00414614" w:rsidRPr="00414614" w:rsidRDefault="00414614" w:rsidP="00414614">
      <w:pPr>
        <w:numPr>
          <w:ilvl w:val="0"/>
          <w:numId w:val="116"/>
        </w:numPr>
        <w:spacing w:before="100" w:beforeAutospacing="1" w:after="100" w:afterAutospacing="1" w:line="240" w:lineRule="auto"/>
        <w:rPr>
          <w:ins w:id="3784" w:author="Unknown"/>
          <w:rFonts w:ascii="Times New Roman" w:eastAsia="Times New Roman" w:hAnsi="Times New Roman" w:cs="Times New Roman"/>
          <w:sz w:val="24"/>
          <w:szCs w:val="24"/>
        </w:rPr>
      </w:pPr>
      <w:ins w:id="3785" w:author="Unknown">
        <w:r w:rsidRPr="00414614">
          <w:rPr>
            <w:rFonts w:ascii="Times New Roman" w:eastAsia="Times New Roman" w:hAnsi="Times New Roman" w:cs="Times New Roman"/>
            <w:sz w:val="24"/>
            <w:szCs w:val="24"/>
          </w:rPr>
          <w:lastRenderedPageBreak/>
          <w:t>D:\\IO\\*: It indicates that the permission is associated with all directory and files within this directory excluding subdirectories.</w:t>
        </w:r>
      </w:ins>
    </w:p>
    <w:p w:rsidR="00414614" w:rsidRPr="00414614" w:rsidRDefault="00414614" w:rsidP="00414614">
      <w:pPr>
        <w:spacing w:before="100" w:beforeAutospacing="1" w:after="100" w:afterAutospacing="1" w:line="240" w:lineRule="auto"/>
        <w:rPr>
          <w:ins w:id="3786" w:author="Unknown"/>
          <w:rFonts w:ascii="Times New Roman" w:eastAsia="Times New Roman" w:hAnsi="Times New Roman" w:cs="Times New Roman"/>
          <w:sz w:val="24"/>
          <w:szCs w:val="24"/>
        </w:rPr>
      </w:pPr>
      <w:ins w:id="3787" w:author="Unknown">
        <w:r w:rsidRPr="00414614">
          <w:rPr>
            <w:rFonts w:ascii="Times New Roman" w:eastAsia="Times New Roman" w:hAnsi="Times New Roman" w:cs="Times New Roman"/>
            <w:sz w:val="24"/>
            <w:szCs w:val="24"/>
          </w:rPr>
          <w:t xml:space="preserve">Let's see the simple example in which permission of a directory path is granted with read permission and a file of this directory is granted for write permission. </w:t>
        </w:r>
      </w:ins>
    </w:p>
    <w:p w:rsidR="00414614" w:rsidRPr="00414614" w:rsidRDefault="00414614" w:rsidP="00414614">
      <w:pPr>
        <w:numPr>
          <w:ilvl w:val="0"/>
          <w:numId w:val="117"/>
        </w:numPr>
        <w:spacing w:before="100" w:beforeAutospacing="1" w:after="100" w:afterAutospacing="1" w:line="240" w:lineRule="auto"/>
        <w:rPr>
          <w:ins w:id="3788" w:author="Unknown"/>
          <w:rFonts w:ascii="Times New Roman" w:eastAsia="Times New Roman" w:hAnsi="Times New Roman" w:cs="Times New Roman"/>
          <w:sz w:val="24"/>
          <w:szCs w:val="24"/>
        </w:rPr>
      </w:pPr>
      <w:ins w:id="3789" w:author="Unknown">
        <w:r w:rsidRPr="00414614">
          <w:rPr>
            <w:rFonts w:ascii="Times New Roman" w:eastAsia="Times New Roman" w:hAnsi="Times New Roman" w:cs="Times New Roman"/>
            <w:sz w:val="24"/>
            <w:szCs w:val="24"/>
          </w:rPr>
          <w:t>package com.javatpoint;  </w:t>
        </w:r>
      </w:ins>
    </w:p>
    <w:p w:rsidR="00414614" w:rsidRPr="00414614" w:rsidRDefault="00414614" w:rsidP="00414614">
      <w:pPr>
        <w:numPr>
          <w:ilvl w:val="0"/>
          <w:numId w:val="117"/>
        </w:numPr>
        <w:spacing w:before="100" w:beforeAutospacing="1" w:after="100" w:afterAutospacing="1" w:line="240" w:lineRule="auto"/>
        <w:rPr>
          <w:ins w:id="3790" w:author="Unknown"/>
          <w:rFonts w:ascii="Times New Roman" w:eastAsia="Times New Roman" w:hAnsi="Times New Roman" w:cs="Times New Roman"/>
          <w:sz w:val="24"/>
          <w:szCs w:val="24"/>
        </w:rPr>
      </w:pPr>
      <w:ins w:id="3791" w:author="Unknown">
        <w:r w:rsidRPr="00414614">
          <w:rPr>
            <w:rFonts w:ascii="Times New Roman" w:eastAsia="Times New Roman" w:hAnsi="Times New Roman" w:cs="Times New Roman"/>
            <w:sz w:val="24"/>
            <w:szCs w:val="24"/>
          </w:rPr>
          <w:t>import java.io.*;  </w:t>
        </w:r>
      </w:ins>
    </w:p>
    <w:p w:rsidR="00414614" w:rsidRPr="00414614" w:rsidRDefault="00414614" w:rsidP="00414614">
      <w:pPr>
        <w:numPr>
          <w:ilvl w:val="0"/>
          <w:numId w:val="117"/>
        </w:numPr>
        <w:spacing w:before="100" w:beforeAutospacing="1" w:after="100" w:afterAutospacing="1" w:line="240" w:lineRule="auto"/>
        <w:rPr>
          <w:ins w:id="3792" w:author="Unknown"/>
          <w:rFonts w:ascii="Times New Roman" w:eastAsia="Times New Roman" w:hAnsi="Times New Roman" w:cs="Times New Roman"/>
          <w:sz w:val="24"/>
          <w:szCs w:val="24"/>
        </w:rPr>
      </w:pPr>
      <w:ins w:id="3793" w:author="Unknown">
        <w:r w:rsidRPr="00414614">
          <w:rPr>
            <w:rFonts w:ascii="Times New Roman" w:eastAsia="Times New Roman" w:hAnsi="Times New Roman" w:cs="Times New Roman"/>
            <w:sz w:val="24"/>
            <w:szCs w:val="24"/>
          </w:rPr>
          <w:t>import java.security.PermissionCollection;  </w:t>
        </w:r>
      </w:ins>
    </w:p>
    <w:p w:rsidR="00414614" w:rsidRPr="00414614" w:rsidRDefault="00414614" w:rsidP="00414614">
      <w:pPr>
        <w:numPr>
          <w:ilvl w:val="0"/>
          <w:numId w:val="117"/>
        </w:numPr>
        <w:spacing w:before="100" w:beforeAutospacing="1" w:after="100" w:afterAutospacing="1" w:line="240" w:lineRule="auto"/>
        <w:rPr>
          <w:ins w:id="3794" w:author="Unknown"/>
          <w:rFonts w:ascii="Times New Roman" w:eastAsia="Times New Roman" w:hAnsi="Times New Roman" w:cs="Times New Roman"/>
          <w:sz w:val="24"/>
          <w:szCs w:val="24"/>
        </w:rPr>
      </w:pPr>
      <w:ins w:id="3795" w:author="Unknown">
        <w:r w:rsidRPr="00414614">
          <w:rPr>
            <w:rFonts w:ascii="Times New Roman" w:eastAsia="Times New Roman" w:hAnsi="Times New Roman" w:cs="Times New Roman"/>
            <w:sz w:val="24"/>
            <w:szCs w:val="24"/>
          </w:rPr>
          <w:t>public class FilePermissionExample{  </w:t>
        </w:r>
      </w:ins>
    </w:p>
    <w:p w:rsidR="00414614" w:rsidRPr="00414614" w:rsidRDefault="00414614" w:rsidP="00414614">
      <w:pPr>
        <w:numPr>
          <w:ilvl w:val="0"/>
          <w:numId w:val="117"/>
        </w:numPr>
        <w:spacing w:before="100" w:beforeAutospacing="1" w:after="100" w:afterAutospacing="1" w:line="240" w:lineRule="auto"/>
        <w:rPr>
          <w:ins w:id="3796" w:author="Unknown"/>
          <w:rFonts w:ascii="Times New Roman" w:eastAsia="Times New Roman" w:hAnsi="Times New Roman" w:cs="Times New Roman"/>
          <w:sz w:val="24"/>
          <w:szCs w:val="24"/>
        </w:rPr>
      </w:pPr>
      <w:ins w:id="3797" w:author="Unknown">
        <w:r w:rsidRPr="00414614">
          <w:rPr>
            <w:rFonts w:ascii="Times New Roman" w:eastAsia="Times New Roman" w:hAnsi="Times New Roman" w:cs="Times New Roman"/>
            <w:sz w:val="24"/>
            <w:szCs w:val="24"/>
          </w:rPr>
          <w:t>     public static void main(String[] args) throws IOException {  </w:t>
        </w:r>
      </w:ins>
    </w:p>
    <w:p w:rsidR="00414614" w:rsidRPr="00414614" w:rsidRDefault="00414614" w:rsidP="00414614">
      <w:pPr>
        <w:numPr>
          <w:ilvl w:val="0"/>
          <w:numId w:val="117"/>
        </w:numPr>
        <w:spacing w:before="100" w:beforeAutospacing="1" w:after="100" w:afterAutospacing="1" w:line="240" w:lineRule="auto"/>
        <w:rPr>
          <w:ins w:id="3798" w:author="Unknown"/>
          <w:rFonts w:ascii="Times New Roman" w:eastAsia="Times New Roman" w:hAnsi="Times New Roman" w:cs="Times New Roman"/>
          <w:sz w:val="24"/>
          <w:szCs w:val="24"/>
        </w:rPr>
      </w:pPr>
      <w:ins w:id="3799" w:author="Unknown">
        <w:r w:rsidRPr="00414614">
          <w:rPr>
            <w:rFonts w:ascii="Times New Roman" w:eastAsia="Times New Roman" w:hAnsi="Times New Roman" w:cs="Times New Roman"/>
            <w:sz w:val="24"/>
            <w:szCs w:val="24"/>
          </w:rPr>
          <w:t>      String srg = "D:\\IO Package\\java.txt";  </w:t>
        </w:r>
      </w:ins>
    </w:p>
    <w:p w:rsidR="00414614" w:rsidRPr="00414614" w:rsidRDefault="00414614" w:rsidP="00414614">
      <w:pPr>
        <w:numPr>
          <w:ilvl w:val="0"/>
          <w:numId w:val="117"/>
        </w:numPr>
        <w:spacing w:before="100" w:beforeAutospacing="1" w:after="100" w:afterAutospacing="1" w:line="240" w:lineRule="auto"/>
        <w:rPr>
          <w:ins w:id="3800" w:author="Unknown"/>
          <w:rFonts w:ascii="Times New Roman" w:eastAsia="Times New Roman" w:hAnsi="Times New Roman" w:cs="Times New Roman"/>
          <w:sz w:val="24"/>
          <w:szCs w:val="24"/>
        </w:rPr>
      </w:pPr>
      <w:ins w:id="3801" w:author="Unknown">
        <w:r w:rsidRPr="00414614">
          <w:rPr>
            <w:rFonts w:ascii="Times New Roman" w:eastAsia="Times New Roman" w:hAnsi="Times New Roman" w:cs="Times New Roman"/>
            <w:sz w:val="24"/>
            <w:szCs w:val="24"/>
          </w:rPr>
          <w:t>      FilePermission file1 = new FilePermission("D:\\IO Package\\-", "read");  </w:t>
        </w:r>
      </w:ins>
    </w:p>
    <w:p w:rsidR="00414614" w:rsidRPr="00414614" w:rsidRDefault="00414614" w:rsidP="00414614">
      <w:pPr>
        <w:numPr>
          <w:ilvl w:val="0"/>
          <w:numId w:val="117"/>
        </w:numPr>
        <w:spacing w:before="100" w:beforeAutospacing="1" w:after="100" w:afterAutospacing="1" w:line="240" w:lineRule="auto"/>
        <w:rPr>
          <w:ins w:id="3802" w:author="Unknown"/>
          <w:rFonts w:ascii="Times New Roman" w:eastAsia="Times New Roman" w:hAnsi="Times New Roman" w:cs="Times New Roman"/>
          <w:sz w:val="24"/>
          <w:szCs w:val="24"/>
        </w:rPr>
      </w:pPr>
      <w:ins w:id="3803" w:author="Unknown">
        <w:r w:rsidRPr="00414614">
          <w:rPr>
            <w:rFonts w:ascii="Times New Roman" w:eastAsia="Times New Roman" w:hAnsi="Times New Roman" w:cs="Times New Roman"/>
            <w:sz w:val="24"/>
            <w:szCs w:val="24"/>
          </w:rPr>
          <w:t>      PermissionCollection permission = file1.newPermissionCollection();  </w:t>
        </w:r>
      </w:ins>
    </w:p>
    <w:p w:rsidR="00414614" w:rsidRPr="00414614" w:rsidRDefault="00414614" w:rsidP="00414614">
      <w:pPr>
        <w:numPr>
          <w:ilvl w:val="0"/>
          <w:numId w:val="117"/>
        </w:numPr>
        <w:spacing w:before="100" w:beforeAutospacing="1" w:after="100" w:afterAutospacing="1" w:line="240" w:lineRule="auto"/>
        <w:rPr>
          <w:ins w:id="3804" w:author="Unknown"/>
          <w:rFonts w:ascii="Times New Roman" w:eastAsia="Times New Roman" w:hAnsi="Times New Roman" w:cs="Times New Roman"/>
          <w:sz w:val="24"/>
          <w:szCs w:val="24"/>
        </w:rPr>
      </w:pPr>
      <w:ins w:id="3805" w:author="Unknown">
        <w:r w:rsidRPr="00414614">
          <w:rPr>
            <w:rFonts w:ascii="Times New Roman" w:eastAsia="Times New Roman" w:hAnsi="Times New Roman" w:cs="Times New Roman"/>
            <w:sz w:val="24"/>
            <w:szCs w:val="24"/>
          </w:rPr>
          <w:t>      permission.add(file1);  </w:t>
        </w:r>
      </w:ins>
    </w:p>
    <w:p w:rsidR="00414614" w:rsidRPr="00414614" w:rsidRDefault="00414614" w:rsidP="00414614">
      <w:pPr>
        <w:numPr>
          <w:ilvl w:val="0"/>
          <w:numId w:val="117"/>
        </w:numPr>
        <w:spacing w:before="100" w:beforeAutospacing="1" w:after="100" w:afterAutospacing="1" w:line="240" w:lineRule="auto"/>
        <w:rPr>
          <w:ins w:id="3806" w:author="Unknown"/>
          <w:rFonts w:ascii="Times New Roman" w:eastAsia="Times New Roman" w:hAnsi="Times New Roman" w:cs="Times New Roman"/>
          <w:sz w:val="24"/>
          <w:szCs w:val="24"/>
        </w:rPr>
      </w:pPr>
      <w:ins w:id="3807" w:author="Unknown">
        <w:r w:rsidRPr="00414614">
          <w:rPr>
            <w:rFonts w:ascii="Times New Roman" w:eastAsia="Times New Roman" w:hAnsi="Times New Roman" w:cs="Times New Roman"/>
            <w:sz w:val="24"/>
            <w:szCs w:val="24"/>
          </w:rPr>
          <w:t>           FilePermission file2 = new FilePermission(srg, "write");  </w:t>
        </w:r>
      </w:ins>
    </w:p>
    <w:p w:rsidR="00414614" w:rsidRPr="00414614" w:rsidRDefault="00414614" w:rsidP="00414614">
      <w:pPr>
        <w:numPr>
          <w:ilvl w:val="0"/>
          <w:numId w:val="117"/>
        </w:numPr>
        <w:spacing w:before="100" w:beforeAutospacing="1" w:after="100" w:afterAutospacing="1" w:line="240" w:lineRule="auto"/>
        <w:rPr>
          <w:ins w:id="3808" w:author="Unknown"/>
          <w:rFonts w:ascii="Times New Roman" w:eastAsia="Times New Roman" w:hAnsi="Times New Roman" w:cs="Times New Roman"/>
          <w:sz w:val="24"/>
          <w:szCs w:val="24"/>
        </w:rPr>
      </w:pPr>
      <w:ins w:id="3809" w:author="Unknown">
        <w:r w:rsidRPr="00414614">
          <w:rPr>
            <w:rFonts w:ascii="Times New Roman" w:eastAsia="Times New Roman" w:hAnsi="Times New Roman" w:cs="Times New Roman"/>
            <w:sz w:val="24"/>
            <w:szCs w:val="24"/>
          </w:rPr>
          <w:t>           permission.add(file2);  </w:t>
        </w:r>
      </w:ins>
    </w:p>
    <w:p w:rsidR="00414614" w:rsidRPr="00414614" w:rsidRDefault="00414614" w:rsidP="00414614">
      <w:pPr>
        <w:numPr>
          <w:ilvl w:val="0"/>
          <w:numId w:val="117"/>
        </w:numPr>
        <w:spacing w:before="100" w:beforeAutospacing="1" w:after="100" w:afterAutospacing="1" w:line="240" w:lineRule="auto"/>
        <w:rPr>
          <w:ins w:id="3810" w:author="Unknown"/>
          <w:rFonts w:ascii="Times New Roman" w:eastAsia="Times New Roman" w:hAnsi="Times New Roman" w:cs="Times New Roman"/>
          <w:sz w:val="24"/>
          <w:szCs w:val="24"/>
        </w:rPr>
      </w:pPr>
      <w:ins w:id="3811" w:author="Unknown">
        <w:r w:rsidRPr="00414614">
          <w:rPr>
            <w:rFonts w:ascii="Times New Roman" w:eastAsia="Times New Roman" w:hAnsi="Times New Roman" w:cs="Times New Roman"/>
            <w:sz w:val="24"/>
            <w:szCs w:val="24"/>
          </w:rPr>
          <w:t>         if(permission.implies(new FilePermission(srg, "read,write"))) {  </w:t>
        </w:r>
      </w:ins>
    </w:p>
    <w:p w:rsidR="00414614" w:rsidRPr="00414614" w:rsidRDefault="00414614" w:rsidP="00414614">
      <w:pPr>
        <w:numPr>
          <w:ilvl w:val="0"/>
          <w:numId w:val="117"/>
        </w:numPr>
        <w:spacing w:before="100" w:beforeAutospacing="1" w:after="100" w:afterAutospacing="1" w:line="240" w:lineRule="auto"/>
        <w:rPr>
          <w:ins w:id="3812" w:author="Unknown"/>
          <w:rFonts w:ascii="Times New Roman" w:eastAsia="Times New Roman" w:hAnsi="Times New Roman" w:cs="Times New Roman"/>
          <w:sz w:val="24"/>
          <w:szCs w:val="24"/>
        </w:rPr>
      </w:pPr>
      <w:ins w:id="3813" w:author="Unknown">
        <w:r w:rsidRPr="00414614">
          <w:rPr>
            <w:rFonts w:ascii="Times New Roman" w:eastAsia="Times New Roman" w:hAnsi="Times New Roman" w:cs="Times New Roman"/>
            <w:sz w:val="24"/>
            <w:szCs w:val="24"/>
          </w:rPr>
          <w:t>           System.out.println("Read, Write permission is granted for the path "+srg );  </w:t>
        </w:r>
      </w:ins>
    </w:p>
    <w:p w:rsidR="00414614" w:rsidRPr="00414614" w:rsidRDefault="00414614" w:rsidP="00414614">
      <w:pPr>
        <w:numPr>
          <w:ilvl w:val="0"/>
          <w:numId w:val="117"/>
        </w:numPr>
        <w:spacing w:before="100" w:beforeAutospacing="1" w:after="100" w:afterAutospacing="1" w:line="240" w:lineRule="auto"/>
        <w:rPr>
          <w:ins w:id="3814" w:author="Unknown"/>
          <w:rFonts w:ascii="Times New Roman" w:eastAsia="Times New Roman" w:hAnsi="Times New Roman" w:cs="Times New Roman"/>
          <w:sz w:val="24"/>
          <w:szCs w:val="24"/>
        </w:rPr>
      </w:pPr>
      <w:ins w:id="3815" w:author="Unknown">
        <w:r w:rsidRPr="00414614">
          <w:rPr>
            <w:rFonts w:ascii="Times New Roman" w:eastAsia="Times New Roman" w:hAnsi="Times New Roman" w:cs="Times New Roman"/>
            <w:sz w:val="24"/>
            <w:szCs w:val="24"/>
          </w:rPr>
          <w:t>             }else {  </w:t>
        </w:r>
      </w:ins>
    </w:p>
    <w:p w:rsidR="00414614" w:rsidRPr="00414614" w:rsidRDefault="00414614" w:rsidP="00414614">
      <w:pPr>
        <w:numPr>
          <w:ilvl w:val="0"/>
          <w:numId w:val="117"/>
        </w:numPr>
        <w:spacing w:before="100" w:beforeAutospacing="1" w:after="100" w:afterAutospacing="1" w:line="240" w:lineRule="auto"/>
        <w:rPr>
          <w:ins w:id="3816" w:author="Unknown"/>
          <w:rFonts w:ascii="Times New Roman" w:eastAsia="Times New Roman" w:hAnsi="Times New Roman" w:cs="Times New Roman"/>
          <w:sz w:val="24"/>
          <w:szCs w:val="24"/>
        </w:rPr>
      </w:pPr>
      <w:ins w:id="3817" w:author="Unknown">
        <w:r w:rsidRPr="00414614">
          <w:rPr>
            <w:rFonts w:ascii="Times New Roman" w:eastAsia="Times New Roman" w:hAnsi="Times New Roman" w:cs="Times New Roman"/>
            <w:sz w:val="24"/>
            <w:szCs w:val="24"/>
          </w:rPr>
          <w:t>            System.out.println("No Read, Write permission is granted for the path "+srg);            }  </w:t>
        </w:r>
      </w:ins>
    </w:p>
    <w:p w:rsidR="00414614" w:rsidRPr="00414614" w:rsidRDefault="00414614" w:rsidP="00414614">
      <w:pPr>
        <w:numPr>
          <w:ilvl w:val="0"/>
          <w:numId w:val="117"/>
        </w:numPr>
        <w:spacing w:before="100" w:beforeAutospacing="1" w:after="100" w:afterAutospacing="1" w:line="240" w:lineRule="auto"/>
        <w:rPr>
          <w:ins w:id="3818" w:author="Unknown"/>
          <w:rFonts w:ascii="Times New Roman" w:eastAsia="Times New Roman" w:hAnsi="Times New Roman" w:cs="Times New Roman"/>
          <w:sz w:val="24"/>
          <w:szCs w:val="24"/>
        </w:rPr>
      </w:pPr>
      <w:ins w:id="381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17"/>
        </w:numPr>
        <w:spacing w:before="100" w:beforeAutospacing="1" w:after="100" w:afterAutospacing="1" w:line="240" w:lineRule="auto"/>
        <w:rPr>
          <w:ins w:id="3820" w:author="Unknown"/>
          <w:rFonts w:ascii="Times New Roman" w:eastAsia="Times New Roman" w:hAnsi="Times New Roman" w:cs="Times New Roman"/>
          <w:sz w:val="24"/>
          <w:szCs w:val="24"/>
        </w:rPr>
      </w:pPr>
      <w:ins w:id="3821"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3822" w:author="Unknown"/>
          <w:rFonts w:ascii="Times New Roman" w:eastAsia="Times New Roman" w:hAnsi="Times New Roman" w:cs="Times New Roman"/>
          <w:sz w:val="24"/>
          <w:szCs w:val="24"/>
        </w:rPr>
      </w:pPr>
      <w:ins w:id="3823" w:author="Unknown">
        <w:r w:rsidRPr="00414614">
          <w:rPr>
            <w:rFonts w:ascii="Times New Roman" w:eastAsia="Times New Roman" w:hAnsi="Times New Roman" w:cs="Times New Roman"/>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4" w:author="Unknown"/>
          <w:rFonts w:ascii="Courier New" w:eastAsia="Times New Roman" w:hAnsi="Courier New" w:cs="Courier New"/>
          <w:sz w:val="20"/>
          <w:szCs w:val="20"/>
        </w:rPr>
      </w:pPr>
      <w:ins w:id="3825" w:author="Unknown">
        <w:r w:rsidRPr="00414614">
          <w:rPr>
            <w:rFonts w:ascii="Courier New" w:eastAsia="Times New Roman" w:hAnsi="Courier New" w:cs="Courier New"/>
            <w:sz w:val="20"/>
            <w:szCs w:val="20"/>
          </w:rPr>
          <w:t>Read, Write permission is granted for the path D:\IO Package\java.txt</w:t>
        </w:r>
      </w:ins>
    </w:p>
    <w:p w:rsidR="00414614" w:rsidRPr="00414614" w:rsidRDefault="00414614" w:rsidP="00414614">
      <w:pPr>
        <w:spacing w:after="0" w:line="240" w:lineRule="auto"/>
        <w:rPr>
          <w:ins w:id="3826" w:author="Unknown"/>
          <w:rFonts w:ascii="Times New Roman" w:eastAsia="Times New Roman" w:hAnsi="Times New Roman" w:cs="Times New Roman"/>
          <w:sz w:val="24"/>
          <w:szCs w:val="24"/>
        </w:rPr>
      </w:pPr>
      <w:ins w:id="3827" w:author="Unknown">
        <w:r w:rsidRPr="00414614">
          <w:rPr>
            <w:rFonts w:ascii="Times New Roman" w:eastAsia="Times New Roman" w:hAnsi="Times New Roman" w:cs="Times New Roman"/>
            <w:sz w:val="24"/>
            <w:szCs w:val="24"/>
          </w:rPr>
          <w:pict>
            <v:rect id="_x0000_i123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828" w:author="Unknown"/>
          <w:rFonts w:ascii="Times New Roman" w:eastAsia="Times New Roman" w:hAnsi="Times New Roman" w:cs="Times New Roman"/>
          <w:b/>
          <w:bCs/>
          <w:sz w:val="27"/>
          <w:szCs w:val="27"/>
        </w:rPr>
      </w:pPr>
      <w:ins w:id="3829" w:author="Unknown">
        <w:r w:rsidRPr="00414614">
          <w:rPr>
            <w:rFonts w:ascii="Times New Roman" w:eastAsia="Times New Roman" w:hAnsi="Times New Roman" w:cs="Times New Roman"/>
            <w:b/>
            <w:bCs/>
            <w:sz w:val="27"/>
            <w:szCs w:val="27"/>
          </w:rPr>
          <w:t xml:space="preserve">196) What are FilterStreams? </w:t>
        </w:r>
      </w:ins>
    </w:p>
    <w:p w:rsidR="00414614" w:rsidRPr="00414614" w:rsidRDefault="00414614" w:rsidP="00414614">
      <w:pPr>
        <w:spacing w:before="100" w:beforeAutospacing="1" w:after="100" w:afterAutospacing="1" w:line="240" w:lineRule="auto"/>
        <w:rPr>
          <w:ins w:id="3830" w:author="Unknown"/>
          <w:rFonts w:ascii="Times New Roman" w:eastAsia="Times New Roman" w:hAnsi="Times New Roman" w:cs="Times New Roman"/>
          <w:sz w:val="24"/>
          <w:szCs w:val="24"/>
        </w:rPr>
      </w:pPr>
      <w:ins w:id="3831" w:author="Unknown">
        <w:r w:rsidRPr="00414614">
          <w:rPr>
            <w:rFonts w:ascii="Times New Roman" w:eastAsia="Times New Roman" w:hAnsi="Times New Roman" w:cs="Times New Roman"/>
            <w:b/>
            <w:bCs/>
            <w:sz w:val="24"/>
            <w:szCs w:val="24"/>
          </w:rPr>
          <w:t>FilterStream classes</w:t>
        </w:r>
        <w:r w:rsidRPr="00414614">
          <w:rPr>
            <w:rFonts w:ascii="Times New Roman" w:eastAsia="Times New Roman" w:hAnsi="Times New Roman" w:cs="Times New Roman"/>
            <w:sz w:val="24"/>
            <w:szCs w:val="24"/>
          </w:rPr>
          <w:t xml:space="preserve">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ins>
    </w:p>
    <w:p w:rsidR="00414614" w:rsidRPr="00414614" w:rsidRDefault="00414614" w:rsidP="00414614">
      <w:pPr>
        <w:spacing w:after="0" w:line="240" w:lineRule="auto"/>
        <w:rPr>
          <w:ins w:id="3832" w:author="Unknown"/>
          <w:rFonts w:ascii="Times New Roman" w:eastAsia="Times New Roman" w:hAnsi="Times New Roman" w:cs="Times New Roman"/>
          <w:sz w:val="24"/>
          <w:szCs w:val="24"/>
        </w:rPr>
      </w:pPr>
      <w:ins w:id="3833" w:author="Unknown">
        <w:r w:rsidRPr="00414614">
          <w:rPr>
            <w:rFonts w:ascii="Times New Roman" w:eastAsia="Times New Roman" w:hAnsi="Times New Roman" w:cs="Times New Roman"/>
            <w:sz w:val="24"/>
            <w:szCs w:val="24"/>
          </w:rPr>
          <w:pict>
            <v:rect id="_x0000_i123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834" w:author="Unknown"/>
          <w:rFonts w:ascii="Times New Roman" w:eastAsia="Times New Roman" w:hAnsi="Times New Roman" w:cs="Times New Roman"/>
          <w:b/>
          <w:bCs/>
          <w:sz w:val="27"/>
          <w:szCs w:val="27"/>
        </w:rPr>
      </w:pPr>
      <w:ins w:id="3835" w:author="Unknown">
        <w:r w:rsidRPr="00414614">
          <w:rPr>
            <w:rFonts w:ascii="Times New Roman" w:eastAsia="Times New Roman" w:hAnsi="Times New Roman" w:cs="Times New Roman"/>
            <w:b/>
            <w:bCs/>
            <w:sz w:val="27"/>
            <w:szCs w:val="27"/>
          </w:rPr>
          <w:t xml:space="preserve">197) What is an I/O filter? </w:t>
        </w:r>
      </w:ins>
    </w:p>
    <w:p w:rsidR="00414614" w:rsidRPr="00414614" w:rsidRDefault="00414614" w:rsidP="00414614">
      <w:pPr>
        <w:spacing w:before="100" w:beforeAutospacing="1" w:after="100" w:afterAutospacing="1" w:line="240" w:lineRule="auto"/>
        <w:rPr>
          <w:ins w:id="3836" w:author="Unknown"/>
          <w:rFonts w:ascii="Times New Roman" w:eastAsia="Times New Roman" w:hAnsi="Times New Roman" w:cs="Times New Roman"/>
          <w:sz w:val="24"/>
          <w:szCs w:val="24"/>
        </w:rPr>
      </w:pPr>
      <w:ins w:id="3837" w:author="Unknown">
        <w:r w:rsidRPr="00414614">
          <w:rPr>
            <w:rFonts w:ascii="Times New Roman" w:eastAsia="Times New Roman" w:hAnsi="Times New Roman" w:cs="Times New Roman"/>
            <w:sz w:val="24"/>
            <w:szCs w:val="24"/>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ins>
    </w:p>
    <w:p w:rsidR="00414614" w:rsidRPr="00414614" w:rsidRDefault="00414614" w:rsidP="00414614">
      <w:pPr>
        <w:spacing w:after="0" w:line="240" w:lineRule="auto"/>
        <w:rPr>
          <w:ins w:id="3838" w:author="Unknown"/>
          <w:rFonts w:ascii="Times New Roman" w:eastAsia="Times New Roman" w:hAnsi="Times New Roman" w:cs="Times New Roman"/>
          <w:sz w:val="24"/>
          <w:szCs w:val="24"/>
        </w:rPr>
      </w:pPr>
      <w:ins w:id="3839" w:author="Unknown">
        <w:r w:rsidRPr="00414614">
          <w:rPr>
            <w:rFonts w:ascii="Times New Roman" w:eastAsia="Times New Roman" w:hAnsi="Times New Roman" w:cs="Times New Roman"/>
            <w:sz w:val="24"/>
            <w:szCs w:val="24"/>
          </w:rPr>
          <w:pict>
            <v:rect id="_x0000_i123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840" w:author="Unknown"/>
          <w:rFonts w:ascii="Times New Roman" w:eastAsia="Times New Roman" w:hAnsi="Times New Roman" w:cs="Times New Roman"/>
          <w:b/>
          <w:bCs/>
          <w:sz w:val="27"/>
          <w:szCs w:val="27"/>
        </w:rPr>
      </w:pPr>
      <w:ins w:id="3841" w:author="Unknown">
        <w:r w:rsidRPr="00414614">
          <w:rPr>
            <w:rFonts w:ascii="Times New Roman" w:eastAsia="Times New Roman" w:hAnsi="Times New Roman" w:cs="Times New Roman"/>
            <w:b/>
            <w:bCs/>
            <w:sz w:val="27"/>
            <w:szCs w:val="27"/>
          </w:rPr>
          <w:lastRenderedPageBreak/>
          <w:t>198) In Java, How many ways you can take input from the console?</w:t>
        </w:r>
      </w:ins>
    </w:p>
    <w:p w:rsidR="00414614" w:rsidRPr="00414614" w:rsidRDefault="00414614" w:rsidP="00414614">
      <w:pPr>
        <w:spacing w:before="100" w:beforeAutospacing="1" w:after="100" w:afterAutospacing="1" w:line="240" w:lineRule="auto"/>
        <w:rPr>
          <w:ins w:id="3842" w:author="Unknown"/>
          <w:rFonts w:ascii="Times New Roman" w:eastAsia="Times New Roman" w:hAnsi="Times New Roman" w:cs="Times New Roman"/>
          <w:sz w:val="24"/>
          <w:szCs w:val="24"/>
        </w:rPr>
      </w:pPr>
      <w:ins w:id="3843" w:author="Unknown">
        <w:r w:rsidRPr="00414614">
          <w:rPr>
            <w:rFonts w:ascii="Times New Roman" w:eastAsia="Times New Roman" w:hAnsi="Times New Roman" w:cs="Times New Roman"/>
            <w:sz w:val="24"/>
            <w:szCs w:val="24"/>
          </w:rPr>
          <w:t>In Java, there are three ways by using which, we can take input from the console.</w:t>
        </w:r>
      </w:ins>
    </w:p>
    <w:p w:rsidR="00414614" w:rsidRPr="00414614" w:rsidRDefault="00414614" w:rsidP="00414614">
      <w:pPr>
        <w:numPr>
          <w:ilvl w:val="0"/>
          <w:numId w:val="118"/>
        </w:numPr>
        <w:spacing w:before="100" w:beforeAutospacing="1" w:after="100" w:afterAutospacing="1" w:line="240" w:lineRule="auto"/>
        <w:rPr>
          <w:ins w:id="3844" w:author="Unknown"/>
          <w:rFonts w:ascii="Times New Roman" w:eastAsia="Times New Roman" w:hAnsi="Times New Roman" w:cs="Times New Roman"/>
          <w:sz w:val="24"/>
          <w:szCs w:val="24"/>
        </w:rPr>
      </w:pPr>
      <w:ins w:id="3845" w:author="Unknown">
        <w:r w:rsidRPr="00414614">
          <w:rPr>
            <w:rFonts w:ascii="Times New Roman" w:eastAsia="Times New Roman" w:hAnsi="Times New Roman" w:cs="Times New Roman"/>
            <w:b/>
            <w:bCs/>
            <w:sz w:val="24"/>
            <w:szCs w:val="24"/>
          </w:rPr>
          <w:t>Using BufferedReader class:</w:t>
        </w:r>
        <w:r w:rsidRPr="00414614">
          <w:rPr>
            <w:rFonts w:ascii="Times New Roman" w:eastAsia="Times New Roman" w:hAnsi="Times New Roman" w:cs="Times New Roman"/>
            <w:sz w:val="24"/>
            <w:szCs w:val="24"/>
          </w:rPr>
          <w:t xml:space="preserve"> we can take input from the console by wrapping System.in into an InputStreamReader and passing it into the BufferedReader. It provides an efficient reading as the input gets buffered. Consider the following example.</w:t>
        </w:r>
      </w:ins>
    </w:p>
    <w:p w:rsidR="00414614" w:rsidRPr="00414614" w:rsidRDefault="00414614" w:rsidP="00414614">
      <w:pPr>
        <w:numPr>
          <w:ilvl w:val="1"/>
          <w:numId w:val="118"/>
        </w:numPr>
        <w:spacing w:before="100" w:beforeAutospacing="1" w:after="100" w:afterAutospacing="1" w:line="240" w:lineRule="auto"/>
        <w:rPr>
          <w:ins w:id="3846" w:author="Unknown"/>
          <w:rFonts w:ascii="Times New Roman" w:eastAsia="Times New Roman" w:hAnsi="Times New Roman" w:cs="Times New Roman"/>
          <w:sz w:val="24"/>
          <w:szCs w:val="24"/>
        </w:rPr>
      </w:pPr>
      <w:ins w:id="3847" w:author="Unknown">
        <w:r w:rsidRPr="00414614">
          <w:rPr>
            <w:rFonts w:ascii="Times New Roman" w:eastAsia="Times New Roman" w:hAnsi="Times New Roman" w:cs="Times New Roman"/>
            <w:sz w:val="24"/>
            <w:szCs w:val="24"/>
          </w:rPr>
          <w:t>import java.io.BufferedReader;   </w:t>
        </w:r>
      </w:ins>
    </w:p>
    <w:p w:rsidR="00414614" w:rsidRPr="00414614" w:rsidRDefault="00414614" w:rsidP="00414614">
      <w:pPr>
        <w:numPr>
          <w:ilvl w:val="1"/>
          <w:numId w:val="118"/>
        </w:numPr>
        <w:spacing w:before="100" w:beforeAutospacing="1" w:after="100" w:afterAutospacing="1" w:line="240" w:lineRule="auto"/>
        <w:rPr>
          <w:ins w:id="3848" w:author="Unknown"/>
          <w:rFonts w:ascii="Times New Roman" w:eastAsia="Times New Roman" w:hAnsi="Times New Roman" w:cs="Times New Roman"/>
          <w:sz w:val="24"/>
          <w:szCs w:val="24"/>
        </w:rPr>
      </w:pPr>
      <w:ins w:id="3849" w:author="Unknown">
        <w:r w:rsidRPr="00414614">
          <w:rPr>
            <w:rFonts w:ascii="Times New Roman" w:eastAsia="Times New Roman" w:hAnsi="Times New Roman" w:cs="Times New Roman"/>
            <w:sz w:val="24"/>
            <w:szCs w:val="24"/>
          </w:rPr>
          <w:t>import java.io.IOException;   </w:t>
        </w:r>
      </w:ins>
    </w:p>
    <w:p w:rsidR="00414614" w:rsidRPr="00414614" w:rsidRDefault="00414614" w:rsidP="00414614">
      <w:pPr>
        <w:numPr>
          <w:ilvl w:val="1"/>
          <w:numId w:val="118"/>
        </w:numPr>
        <w:spacing w:before="100" w:beforeAutospacing="1" w:after="100" w:afterAutospacing="1" w:line="240" w:lineRule="auto"/>
        <w:rPr>
          <w:ins w:id="3850" w:author="Unknown"/>
          <w:rFonts w:ascii="Times New Roman" w:eastAsia="Times New Roman" w:hAnsi="Times New Roman" w:cs="Times New Roman"/>
          <w:sz w:val="24"/>
          <w:szCs w:val="24"/>
        </w:rPr>
      </w:pPr>
      <w:ins w:id="3851" w:author="Unknown">
        <w:r w:rsidRPr="00414614">
          <w:rPr>
            <w:rFonts w:ascii="Times New Roman" w:eastAsia="Times New Roman" w:hAnsi="Times New Roman" w:cs="Times New Roman"/>
            <w:sz w:val="24"/>
            <w:szCs w:val="24"/>
          </w:rPr>
          <w:t>import java.io.InputStreamReader;   </w:t>
        </w:r>
      </w:ins>
    </w:p>
    <w:p w:rsidR="00414614" w:rsidRPr="00414614" w:rsidRDefault="00414614" w:rsidP="00414614">
      <w:pPr>
        <w:numPr>
          <w:ilvl w:val="1"/>
          <w:numId w:val="118"/>
        </w:numPr>
        <w:spacing w:before="100" w:beforeAutospacing="1" w:after="100" w:afterAutospacing="1" w:line="240" w:lineRule="auto"/>
        <w:rPr>
          <w:ins w:id="3852" w:author="Unknown"/>
          <w:rFonts w:ascii="Times New Roman" w:eastAsia="Times New Roman" w:hAnsi="Times New Roman" w:cs="Times New Roman"/>
          <w:sz w:val="24"/>
          <w:szCs w:val="24"/>
        </w:rPr>
      </w:pPr>
      <w:ins w:id="3853" w:author="Unknown">
        <w:r w:rsidRPr="00414614">
          <w:rPr>
            <w:rFonts w:ascii="Times New Roman" w:eastAsia="Times New Roman" w:hAnsi="Times New Roman" w:cs="Times New Roman"/>
            <w:sz w:val="24"/>
            <w:szCs w:val="24"/>
          </w:rPr>
          <w:t>public class Person   </w:t>
        </w:r>
      </w:ins>
    </w:p>
    <w:p w:rsidR="00414614" w:rsidRPr="00414614" w:rsidRDefault="00414614" w:rsidP="00414614">
      <w:pPr>
        <w:numPr>
          <w:ilvl w:val="1"/>
          <w:numId w:val="118"/>
        </w:numPr>
        <w:spacing w:before="100" w:beforeAutospacing="1" w:after="100" w:afterAutospacing="1" w:line="240" w:lineRule="auto"/>
        <w:rPr>
          <w:ins w:id="3854" w:author="Unknown"/>
          <w:rFonts w:ascii="Times New Roman" w:eastAsia="Times New Roman" w:hAnsi="Times New Roman" w:cs="Times New Roman"/>
          <w:sz w:val="24"/>
          <w:szCs w:val="24"/>
        </w:rPr>
      </w:pPr>
      <w:ins w:id="3855" w:author="Unknown">
        <w:r w:rsidRPr="00414614">
          <w:rPr>
            <w:rFonts w:ascii="Times New Roman" w:eastAsia="Times New Roman" w:hAnsi="Times New Roman" w:cs="Times New Roman"/>
            <w:sz w:val="24"/>
            <w:szCs w:val="24"/>
          </w:rPr>
          <w:t>{   </w:t>
        </w:r>
      </w:ins>
    </w:p>
    <w:p w:rsidR="00414614" w:rsidRPr="00414614" w:rsidRDefault="00414614" w:rsidP="00414614">
      <w:pPr>
        <w:numPr>
          <w:ilvl w:val="1"/>
          <w:numId w:val="118"/>
        </w:numPr>
        <w:spacing w:before="100" w:beforeAutospacing="1" w:after="100" w:afterAutospacing="1" w:line="240" w:lineRule="auto"/>
        <w:rPr>
          <w:ins w:id="3856" w:author="Unknown"/>
          <w:rFonts w:ascii="Times New Roman" w:eastAsia="Times New Roman" w:hAnsi="Times New Roman" w:cs="Times New Roman"/>
          <w:sz w:val="24"/>
          <w:szCs w:val="24"/>
        </w:rPr>
      </w:pPr>
      <w:ins w:id="3857" w:author="Unknown">
        <w:r w:rsidRPr="00414614">
          <w:rPr>
            <w:rFonts w:ascii="Times New Roman" w:eastAsia="Times New Roman" w:hAnsi="Times New Roman" w:cs="Times New Roman"/>
            <w:sz w:val="24"/>
            <w:szCs w:val="24"/>
          </w:rPr>
          <w:t>    public static void main(String[] args) throws IOException    </w:t>
        </w:r>
      </w:ins>
    </w:p>
    <w:p w:rsidR="00414614" w:rsidRPr="00414614" w:rsidRDefault="00414614" w:rsidP="00414614">
      <w:pPr>
        <w:numPr>
          <w:ilvl w:val="1"/>
          <w:numId w:val="118"/>
        </w:numPr>
        <w:spacing w:before="100" w:beforeAutospacing="1" w:after="100" w:afterAutospacing="1" w:line="240" w:lineRule="auto"/>
        <w:rPr>
          <w:ins w:id="3858" w:author="Unknown"/>
          <w:rFonts w:ascii="Times New Roman" w:eastAsia="Times New Roman" w:hAnsi="Times New Roman" w:cs="Times New Roman"/>
          <w:sz w:val="24"/>
          <w:szCs w:val="24"/>
        </w:rPr>
      </w:pPr>
      <w:ins w:id="38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1"/>
          <w:numId w:val="118"/>
        </w:numPr>
        <w:spacing w:before="100" w:beforeAutospacing="1" w:after="100" w:afterAutospacing="1" w:line="240" w:lineRule="auto"/>
        <w:rPr>
          <w:ins w:id="3860" w:author="Unknown"/>
          <w:rFonts w:ascii="Times New Roman" w:eastAsia="Times New Roman" w:hAnsi="Times New Roman" w:cs="Times New Roman"/>
          <w:sz w:val="24"/>
          <w:szCs w:val="24"/>
        </w:rPr>
      </w:pPr>
      <w:ins w:id="3861" w:author="Unknown">
        <w:r w:rsidRPr="00414614">
          <w:rPr>
            <w:rFonts w:ascii="Times New Roman" w:eastAsia="Times New Roman" w:hAnsi="Times New Roman" w:cs="Times New Roman"/>
            <w:sz w:val="24"/>
            <w:szCs w:val="24"/>
          </w:rPr>
          <w:t>      System.out.println("Enter the name of the person");  </w:t>
        </w:r>
      </w:ins>
    </w:p>
    <w:p w:rsidR="00414614" w:rsidRPr="00414614" w:rsidRDefault="00414614" w:rsidP="00414614">
      <w:pPr>
        <w:numPr>
          <w:ilvl w:val="1"/>
          <w:numId w:val="118"/>
        </w:numPr>
        <w:spacing w:before="100" w:beforeAutospacing="1" w:after="100" w:afterAutospacing="1" w:line="240" w:lineRule="auto"/>
        <w:rPr>
          <w:ins w:id="3862" w:author="Unknown"/>
          <w:rFonts w:ascii="Times New Roman" w:eastAsia="Times New Roman" w:hAnsi="Times New Roman" w:cs="Times New Roman"/>
          <w:sz w:val="24"/>
          <w:szCs w:val="24"/>
        </w:rPr>
      </w:pPr>
      <w:ins w:id="3863" w:author="Unknown">
        <w:r w:rsidRPr="00414614">
          <w:rPr>
            <w:rFonts w:ascii="Times New Roman" w:eastAsia="Times New Roman" w:hAnsi="Times New Roman" w:cs="Times New Roman"/>
            <w:sz w:val="24"/>
            <w:szCs w:val="24"/>
          </w:rPr>
          <w:t>        BufferedReader reader = new BufferedReader(new InputStreamReader(System.in));   </w:t>
        </w:r>
      </w:ins>
    </w:p>
    <w:p w:rsidR="00414614" w:rsidRPr="00414614" w:rsidRDefault="00414614" w:rsidP="00414614">
      <w:pPr>
        <w:numPr>
          <w:ilvl w:val="1"/>
          <w:numId w:val="118"/>
        </w:numPr>
        <w:spacing w:before="100" w:beforeAutospacing="1" w:after="100" w:afterAutospacing="1" w:line="240" w:lineRule="auto"/>
        <w:rPr>
          <w:ins w:id="3864" w:author="Unknown"/>
          <w:rFonts w:ascii="Times New Roman" w:eastAsia="Times New Roman" w:hAnsi="Times New Roman" w:cs="Times New Roman"/>
          <w:sz w:val="24"/>
          <w:szCs w:val="24"/>
        </w:rPr>
      </w:pPr>
      <w:ins w:id="3865" w:author="Unknown">
        <w:r w:rsidRPr="00414614">
          <w:rPr>
            <w:rFonts w:ascii="Times New Roman" w:eastAsia="Times New Roman" w:hAnsi="Times New Roman" w:cs="Times New Roman"/>
            <w:sz w:val="24"/>
            <w:szCs w:val="24"/>
          </w:rPr>
          <w:t>        String name = reader.readLine();   </w:t>
        </w:r>
      </w:ins>
    </w:p>
    <w:p w:rsidR="00414614" w:rsidRPr="00414614" w:rsidRDefault="00414614" w:rsidP="00414614">
      <w:pPr>
        <w:numPr>
          <w:ilvl w:val="1"/>
          <w:numId w:val="118"/>
        </w:numPr>
        <w:spacing w:before="100" w:beforeAutospacing="1" w:after="100" w:afterAutospacing="1" w:line="240" w:lineRule="auto"/>
        <w:rPr>
          <w:ins w:id="3866" w:author="Unknown"/>
          <w:rFonts w:ascii="Times New Roman" w:eastAsia="Times New Roman" w:hAnsi="Times New Roman" w:cs="Times New Roman"/>
          <w:sz w:val="24"/>
          <w:szCs w:val="24"/>
        </w:rPr>
      </w:pPr>
      <w:ins w:id="3867" w:author="Unknown">
        <w:r w:rsidRPr="00414614">
          <w:rPr>
            <w:rFonts w:ascii="Times New Roman" w:eastAsia="Times New Roman" w:hAnsi="Times New Roman" w:cs="Times New Roman"/>
            <w:sz w:val="24"/>
            <w:szCs w:val="24"/>
          </w:rPr>
          <w:t>        System.out.println(name);           </w:t>
        </w:r>
      </w:ins>
    </w:p>
    <w:p w:rsidR="00414614" w:rsidRPr="00414614" w:rsidRDefault="00414614" w:rsidP="00414614">
      <w:pPr>
        <w:numPr>
          <w:ilvl w:val="1"/>
          <w:numId w:val="118"/>
        </w:numPr>
        <w:spacing w:before="100" w:beforeAutospacing="1" w:after="100" w:afterAutospacing="1" w:line="240" w:lineRule="auto"/>
        <w:rPr>
          <w:ins w:id="3868" w:author="Unknown"/>
          <w:rFonts w:ascii="Times New Roman" w:eastAsia="Times New Roman" w:hAnsi="Times New Roman" w:cs="Times New Roman"/>
          <w:sz w:val="24"/>
          <w:szCs w:val="24"/>
        </w:rPr>
      </w:pPr>
      <w:ins w:id="3869" w:author="Unknown">
        <w:r w:rsidRPr="00414614">
          <w:rPr>
            <w:rFonts w:ascii="Times New Roman" w:eastAsia="Times New Roman" w:hAnsi="Times New Roman" w:cs="Times New Roman"/>
            <w:sz w:val="24"/>
            <w:szCs w:val="24"/>
          </w:rPr>
          <w:t>    }   </w:t>
        </w:r>
      </w:ins>
    </w:p>
    <w:p w:rsidR="00414614" w:rsidRPr="00414614" w:rsidRDefault="00414614" w:rsidP="00414614">
      <w:pPr>
        <w:numPr>
          <w:ilvl w:val="1"/>
          <w:numId w:val="118"/>
        </w:numPr>
        <w:spacing w:before="100" w:beforeAutospacing="1" w:after="100" w:afterAutospacing="1" w:line="240" w:lineRule="auto"/>
        <w:rPr>
          <w:ins w:id="3870" w:author="Unknown"/>
          <w:rFonts w:ascii="Times New Roman" w:eastAsia="Times New Roman" w:hAnsi="Times New Roman" w:cs="Times New Roman"/>
          <w:sz w:val="24"/>
          <w:szCs w:val="24"/>
        </w:rPr>
      </w:pPr>
      <w:ins w:id="387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18"/>
        </w:numPr>
        <w:spacing w:before="100" w:beforeAutospacing="1" w:after="100" w:afterAutospacing="1" w:line="240" w:lineRule="auto"/>
        <w:rPr>
          <w:ins w:id="3872" w:author="Unknown"/>
          <w:rFonts w:ascii="Times New Roman" w:eastAsia="Times New Roman" w:hAnsi="Times New Roman" w:cs="Times New Roman"/>
          <w:sz w:val="24"/>
          <w:szCs w:val="24"/>
        </w:rPr>
      </w:pPr>
      <w:ins w:id="3873" w:author="Unknown">
        <w:r w:rsidRPr="00414614">
          <w:rPr>
            <w:rFonts w:ascii="Times New Roman" w:eastAsia="Times New Roman" w:hAnsi="Times New Roman" w:cs="Times New Roman"/>
            <w:b/>
            <w:bCs/>
            <w:sz w:val="24"/>
            <w:szCs w:val="24"/>
          </w:rPr>
          <w:t>Using Scanner class:</w:t>
        </w:r>
        <w:r w:rsidRPr="00414614">
          <w:rPr>
            <w:rFonts w:ascii="Times New Roman" w:eastAsia="Times New Roman" w:hAnsi="Times New Roman" w:cs="Times New Roman"/>
            <w:sz w:val="24"/>
            <w:szCs w:val="24"/>
          </w:rPr>
          <w:t xml:space="preserve">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ins>
    </w:p>
    <w:p w:rsidR="00414614" w:rsidRPr="00414614" w:rsidRDefault="00414614" w:rsidP="00414614">
      <w:pPr>
        <w:numPr>
          <w:ilvl w:val="1"/>
          <w:numId w:val="119"/>
        </w:numPr>
        <w:spacing w:before="100" w:beforeAutospacing="1" w:after="100" w:afterAutospacing="1" w:line="240" w:lineRule="auto"/>
        <w:rPr>
          <w:ins w:id="3874" w:author="Unknown"/>
          <w:rFonts w:ascii="Times New Roman" w:eastAsia="Times New Roman" w:hAnsi="Times New Roman" w:cs="Times New Roman"/>
          <w:sz w:val="24"/>
          <w:szCs w:val="24"/>
        </w:rPr>
      </w:pPr>
      <w:ins w:id="3875" w:author="Unknown">
        <w:r w:rsidRPr="00414614">
          <w:rPr>
            <w:rFonts w:ascii="Times New Roman" w:eastAsia="Times New Roman" w:hAnsi="Times New Roman" w:cs="Times New Roman"/>
            <w:sz w:val="24"/>
            <w:szCs w:val="24"/>
          </w:rPr>
          <w:t>import java.util.*;    </w:t>
        </w:r>
      </w:ins>
    </w:p>
    <w:p w:rsidR="00414614" w:rsidRPr="00414614" w:rsidRDefault="00414614" w:rsidP="00414614">
      <w:pPr>
        <w:numPr>
          <w:ilvl w:val="1"/>
          <w:numId w:val="119"/>
        </w:numPr>
        <w:spacing w:before="100" w:beforeAutospacing="1" w:after="100" w:afterAutospacing="1" w:line="240" w:lineRule="auto"/>
        <w:rPr>
          <w:ins w:id="3876" w:author="Unknown"/>
          <w:rFonts w:ascii="Times New Roman" w:eastAsia="Times New Roman" w:hAnsi="Times New Roman" w:cs="Times New Roman"/>
          <w:sz w:val="24"/>
          <w:szCs w:val="24"/>
        </w:rPr>
      </w:pPr>
      <w:ins w:id="3877" w:author="Unknown">
        <w:r w:rsidRPr="00414614">
          <w:rPr>
            <w:rFonts w:ascii="Times New Roman" w:eastAsia="Times New Roman" w:hAnsi="Times New Roman" w:cs="Times New Roman"/>
            <w:sz w:val="24"/>
            <w:szCs w:val="24"/>
          </w:rPr>
          <w:t>public class ScannerClassExample2 {      </w:t>
        </w:r>
      </w:ins>
    </w:p>
    <w:p w:rsidR="00414614" w:rsidRPr="00414614" w:rsidRDefault="00414614" w:rsidP="00414614">
      <w:pPr>
        <w:numPr>
          <w:ilvl w:val="1"/>
          <w:numId w:val="119"/>
        </w:numPr>
        <w:spacing w:before="100" w:beforeAutospacing="1" w:after="100" w:afterAutospacing="1" w:line="240" w:lineRule="auto"/>
        <w:rPr>
          <w:ins w:id="3878" w:author="Unknown"/>
          <w:rFonts w:ascii="Times New Roman" w:eastAsia="Times New Roman" w:hAnsi="Times New Roman" w:cs="Times New Roman"/>
          <w:sz w:val="24"/>
          <w:szCs w:val="24"/>
        </w:rPr>
      </w:pPr>
      <w:ins w:id="3879"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1"/>
          <w:numId w:val="119"/>
        </w:numPr>
        <w:spacing w:before="100" w:beforeAutospacing="1" w:after="100" w:afterAutospacing="1" w:line="240" w:lineRule="auto"/>
        <w:rPr>
          <w:ins w:id="3880" w:author="Unknown"/>
          <w:rFonts w:ascii="Times New Roman" w:eastAsia="Times New Roman" w:hAnsi="Times New Roman" w:cs="Times New Roman"/>
          <w:sz w:val="24"/>
          <w:szCs w:val="24"/>
        </w:rPr>
      </w:pPr>
      <w:ins w:id="3881" w:author="Unknown">
        <w:r w:rsidRPr="00414614">
          <w:rPr>
            <w:rFonts w:ascii="Times New Roman" w:eastAsia="Times New Roman" w:hAnsi="Times New Roman" w:cs="Times New Roman"/>
            <w:sz w:val="24"/>
            <w:szCs w:val="24"/>
          </w:rPr>
          <w:t>          String str = "Hello/This is JavaTpoint/My name is Abhishek.";    </w:t>
        </w:r>
      </w:ins>
    </w:p>
    <w:p w:rsidR="00414614" w:rsidRPr="00414614" w:rsidRDefault="00414614" w:rsidP="00414614">
      <w:pPr>
        <w:numPr>
          <w:ilvl w:val="1"/>
          <w:numId w:val="119"/>
        </w:numPr>
        <w:spacing w:before="100" w:beforeAutospacing="1" w:after="100" w:afterAutospacing="1" w:line="240" w:lineRule="auto"/>
        <w:rPr>
          <w:ins w:id="3882" w:author="Unknown"/>
          <w:rFonts w:ascii="Times New Roman" w:eastAsia="Times New Roman" w:hAnsi="Times New Roman" w:cs="Times New Roman"/>
          <w:sz w:val="24"/>
          <w:szCs w:val="24"/>
        </w:rPr>
      </w:pPr>
      <w:ins w:id="3883" w:author="Unknown">
        <w:r w:rsidRPr="00414614">
          <w:rPr>
            <w:rFonts w:ascii="Times New Roman" w:eastAsia="Times New Roman" w:hAnsi="Times New Roman" w:cs="Times New Roman"/>
            <w:sz w:val="24"/>
            <w:szCs w:val="24"/>
          </w:rPr>
          <w:t>          //Create scanner with the specified String Object    </w:t>
        </w:r>
      </w:ins>
    </w:p>
    <w:p w:rsidR="00414614" w:rsidRPr="00414614" w:rsidRDefault="00414614" w:rsidP="00414614">
      <w:pPr>
        <w:numPr>
          <w:ilvl w:val="1"/>
          <w:numId w:val="119"/>
        </w:numPr>
        <w:spacing w:before="100" w:beforeAutospacing="1" w:after="100" w:afterAutospacing="1" w:line="240" w:lineRule="auto"/>
        <w:rPr>
          <w:ins w:id="3884" w:author="Unknown"/>
          <w:rFonts w:ascii="Times New Roman" w:eastAsia="Times New Roman" w:hAnsi="Times New Roman" w:cs="Times New Roman"/>
          <w:sz w:val="24"/>
          <w:szCs w:val="24"/>
        </w:rPr>
      </w:pPr>
      <w:ins w:id="3885" w:author="Unknown">
        <w:r w:rsidRPr="00414614">
          <w:rPr>
            <w:rFonts w:ascii="Times New Roman" w:eastAsia="Times New Roman" w:hAnsi="Times New Roman" w:cs="Times New Roman"/>
            <w:sz w:val="24"/>
            <w:szCs w:val="24"/>
          </w:rPr>
          <w:t>          Scanner scanner = new Scanner(str);    </w:t>
        </w:r>
      </w:ins>
    </w:p>
    <w:p w:rsidR="00414614" w:rsidRPr="00414614" w:rsidRDefault="00414614" w:rsidP="00414614">
      <w:pPr>
        <w:numPr>
          <w:ilvl w:val="1"/>
          <w:numId w:val="119"/>
        </w:numPr>
        <w:spacing w:before="100" w:beforeAutospacing="1" w:after="100" w:afterAutospacing="1" w:line="240" w:lineRule="auto"/>
        <w:rPr>
          <w:ins w:id="3886" w:author="Unknown"/>
          <w:rFonts w:ascii="Times New Roman" w:eastAsia="Times New Roman" w:hAnsi="Times New Roman" w:cs="Times New Roman"/>
          <w:sz w:val="24"/>
          <w:szCs w:val="24"/>
        </w:rPr>
      </w:pPr>
      <w:ins w:id="3887" w:author="Unknown">
        <w:r w:rsidRPr="00414614">
          <w:rPr>
            <w:rFonts w:ascii="Times New Roman" w:eastAsia="Times New Roman" w:hAnsi="Times New Roman" w:cs="Times New Roman"/>
            <w:sz w:val="24"/>
            <w:szCs w:val="24"/>
          </w:rPr>
          <w:t>          System.out.println("Boolean Result: "+scanner.hasNextBoolean());              </w:t>
        </w:r>
      </w:ins>
    </w:p>
    <w:p w:rsidR="00414614" w:rsidRPr="00414614" w:rsidRDefault="00414614" w:rsidP="00414614">
      <w:pPr>
        <w:numPr>
          <w:ilvl w:val="1"/>
          <w:numId w:val="119"/>
        </w:numPr>
        <w:spacing w:before="100" w:beforeAutospacing="1" w:after="100" w:afterAutospacing="1" w:line="240" w:lineRule="auto"/>
        <w:rPr>
          <w:ins w:id="3888" w:author="Unknown"/>
          <w:rFonts w:ascii="Times New Roman" w:eastAsia="Times New Roman" w:hAnsi="Times New Roman" w:cs="Times New Roman"/>
          <w:sz w:val="24"/>
          <w:szCs w:val="24"/>
        </w:rPr>
      </w:pPr>
      <w:ins w:id="3889" w:author="Unknown">
        <w:r w:rsidRPr="00414614">
          <w:rPr>
            <w:rFonts w:ascii="Times New Roman" w:eastAsia="Times New Roman" w:hAnsi="Times New Roman" w:cs="Times New Roman"/>
            <w:sz w:val="24"/>
            <w:szCs w:val="24"/>
          </w:rPr>
          <w:t>          //Change the delimiter of this scanner    </w:t>
        </w:r>
      </w:ins>
    </w:p>
    <w:p w:rsidR="00414614" w:rsidRPr="00414614" w:rsidRDefault="00414614" w:rsidP="00414614">
      <w:pPr>
        <w:numPr>
          <w:ilvl w:val="1"/>
          <w:numId w:val="119"/>
        </w:numPr>
        <w:spacing w:before="100" w:beforeAutospacing="1" w:after="100" w:afterAutospacing="1" w:line="240" w:lineRule="auto"/>
        <w:rPr>
          <w:ins w:id="3890" w:author="Unknown"/>
          <w:rFonts w:ascii="Times New Roman" w:eastAsia="Times New Roman" w:hAnsi="Times New Roman" w:cs="Times New Roman"/>
          <w:sz w:val="24"/>
          <w:szCs w:val="24"/>
        </w:rPr>
      </w:pPr>
      <w:ins w:id="3891" w:author="Unknown">
        <w:r w:rsidRPr="00414614">
          <w:rPr>
            <w:rFonts w:ascii="Times New Roman" w:eastAsia="Times New Roman" w:hAnsi="Times New Roman" w:cs="Times New Roman"/>
            <w:sz w:val="24"/>
            <w:szCs w:val="24"/>
          </w:rPr>
          <w:t>          scanner.useDelimiter("/");    </w:t>
        </w:r>
      </w:ins>
    </w:p>
    <w:p w:rsidR="00414614" w:rsidRPr="00414614" w:rsidRDefault="00414614" w:rsidP="00414614">
      <w:pPr>
        <w:numPr>
          <w:ilvl w:val="1"/>
          <w:numId w:val="119"/>
        </w:numPr>
        <w:spacing w:before="100" w:beforeAutospacing="1" w:after="100" w:afterAutospacing="1" w:line="240" w:lineRule="auto"/>
        <w:rPr>
          <w:ins w:id="3892" w:author="Unknown"/>
          <w:rFonts w:ascii="Times New Roman" w:eastAsia="Times New Roman" w:hAnsi="Times New Roman" w:cs="Times New Roman"/>
          <w:sz w:val="24"/>
          <w:szCs w:val="24"/>
        </w:rPr>
      </w:pPr>
      <w:ins w:id="3893" w:author="Unknown">
        <w:r w:rsidRPr="00414614">
          <w:rPr>
            <w:rFonts w:ascii="Times New Roman" w:eastAsia="Times New Roman" w:hAnsi="Times New Roman" w:cs="Times New Roman"/>
            <w:sz w:val="24"/>
            <w:szCs w:val="24"/>
          </w:rPr>
          <w:t>          //Printing the tokenized Strings    </w:t>
        </w:r>
      </w:ins>
    </w:p>
    <w:p w:rsidR="00414614" w:rsidRPr="00414614" w:rsidRDefault="00414614" w:rsidP="00414614">
      <w:pPr>
        <w:numPr>
          <w:ilvl w:val="1"/>
          <w:numId w:val="119"/>
        </w:numPr>
        <w:spacing w:before="100" w:beforeAutospacing="1" w:after="100" w:afterAutospacing="1" w:line="240" w:lineRule="auto"/>
        <w:rPr>
          <w:ins w:id="3894" w:author="Unknown"/>
          <w:rFonts w:ascii="Times New Roman" w:eastAsia="Times New Roman" w:hAnsi="Times New Roman" w:cs="Times New Roman"/>
          <w:sz w:val="24"/>
          <w:szCs w:val="24"/>
        </w:rPr>
      </w:pPr>
      <w:ins w:id="3895" w:author="Unknown">
        <w:r w:rsidRPr="00414614">
          <w:rPr>
            <w:rFonts w:ascii="Times New Roman" w:eastAsia="Times New Roman" w:hAnsi="Times New Roman" w:cs="Times New Roman"/>
            <w:sz w:val="24"/>
            <w:szCs w:val="24"/>
          </w:rPr>
          <w:t>          System.out.println("---Tokenizes String---");     </w:t>
        </w:r>
      </w:ins>
    </w:p>
    <w:p w:rsidR="00414614" w:rsidRPr="00414614" w:rsidRDefault="00414614" w:rsidP="00414614">
      <w:pPr>
        <w:numPr>
          <w:ilvl w:val="1"/>
          <w:numId w:val="119"/>
        </w:numPr>
        <w:spacing w:before="100" w:beforeAutospacing="1" w:after="100" w:afterAutospacing="1" w:line="240" w:lineRule="auto"/>
        <w:rPr>
          <w:ins w:id="3896" w:author="Unknown"/>
          <w:rFonts w:ascii="Times New Roman" w:eastAsia="Times New Roman" w:hAnsi="Times New Roman" w:cs="Times New Roman"/>
          <w:sz w:val="24"/>
          <w:szCs w:val="24"/>
        </w:rPr>
      </w:pPr>
      <w:ins w:id="3897" w:author="Unknown">
        <w:r w:rsidRPr="00414614">
          <w:rPr>
            <w:rFonts w:ascii="Times New Roman" w:eastAsia="Times New Roman" w:hAnsi="Times New Roman" w:cs="Times New Roman"/>
            <w:sz w:val="24"/>
            <w:szCs w:val="24"/>
          </w:rPr>
          <w:t>        while(scanner.hasNext()){    </w:t>
        </w:r>
      </w:ins>
    </w:p>
    <w:p w:rsidR="00414614" w:rsidRPr="00414614" w:rsidRDefault="00414614" w:rsidP="00414614">
      <w:pPr>
        <w:numPr>
          <w:ilvl w:val="1"/>
          <w:numId w:val="119"/>
        </w:numPr>
        <w:spacing w:before="100" w:beforeAutospacing="1" w:after="100" w:afterAutospacing="1" w:line="240" w:lineRule="auto"/>
        <w:rPr>
          <w:ins w:id="3898" w:author="Unknown"/>
          <w:rFonts w:ascii="Times New Roman" w:eastAsia="Times New Roman" w:hAnsi="Times New Roman" w:cs="Times New Roman"/>
          <w:sz w:val="24"/>
          <w:szCs w:val="24"/>
        </w:rPr>
      </w:pPr>
      <w:ins w:id="3899" w:author="Unknown">
        <w:r w:rsidRPr="00414614">
          <w:rPr>
            <w:rFonts w:ascii="Times New Roman" w:eastAsia="Times New Roman" w:hAnsi="Times New Roman" w:cs="Times New Roman"/>
            <w:sz w:val="24"/>
            <w:szCs w:val="24"/>
          </w:rPr>
          <w:t>            System.out.println(scanner.next());    </w:t>
        </w:r>
      </w:ins>
    </w:p>
    <w:p w:rsidR="00414614" w:rsidRPr="00414614" w:rsidRDefault="00414614" w:rsidP="00414614">
      <w:pPr>
        <w:numPr>
          <w:ilvl w:val="1"/>
          <w:numId w:val="119"/>
        </w:numPr>
        <w:spacing w:before="100" w:beforeAutospacing="1" w:after="100" w:afterAutospacing="1" w:line="240" w:lineRule="auto"/>
        <w:rPr>
          <w:ins w:id="3900" w:author="Unknown"/>
          <w:rFonts w:ascii="Times New Roman" w:eastAsia="Times New Roman" w:hAnsi="Times New Roman" w:cs="Times New Roman"/>
          <w:sz w:val="24"/>
          <w:szCs w:val="24"/>
        </w:rPr>
      </w:pPr>
      <w:ins w:id="3901" w:author="Unknown">
        <w:r w:rsidRPr="00414614">
          <w:rPr>
            <w:rFonts w:ascii="Times New Roman" w:eastAsia="Times New Roman" w:hAnsi="Times New Roman" w:cs="Times New Roman"/>
            <w:sz w:val="24"/>
            <w:szCs w:val="24"/>
          </w:rPr>
          <w:t>        }    </w:t>
        </w:r>
      </w:ins>
    </w:p>
    <w:p w:rsidR="00414614" w:rsidRPr="00414614" w:rsidRDefault="00414614" w:rsidP="00414614">
      <w:pPr>
        <w:numPr>
          <w:ilvl w:val="1"/>
          <w:numId w:val="119"/>
        </w:numPr>
        <w:spacing w:before="100" w:beforeAutospacing="1" w:after="100" w:afterAutospacing="1" w:line="240" w:lineRule="auto"/>
        <w:rPr>
          <w:ins w:id="3902" w:author="Unknown"/>
          <w:rFonts w:ascii="Times New Roman" w:eastAsia="Times New Roman" w:hAnsi="Times New Roman" w:cs="Times New Roman"/>
          <w:sz w:val="24"/>
          <w:szCs w:val="24"/>
        </w:rPr>
      </w:pPr>
      <w:ins w:id="3903" w:author="Unknown">
        <w:r w:rsidRPr="00414614">
          <w:rPr>
            <w:rFonts w:ascii="Times New Roman" w:eastAsia="Times New Roman" w:hAnsi="Times New Roman" w:cs="Times New Roman"/>
            <w:sz w:val="24"/>
            <w:szCs w:val="24"/>
          </w:rPr>
          <w:t>          //Display the new delimiter    </w:t>
        </w:r>
      </w:ins>
    </w:p>
    <w:p w:rsidR="00414614" w:rsidRPr="00414614" w:rsidRDefault="00414614" w:rsidP="00414614">
      <w:pPr>
        <w:numPr>
          <w:ilvl w:val="1"/>
          <w:numId w:val="119"/>
        </w:numPr>
        <w:spacing w:before="100" w:beforeAutospacing="1" w:after="100" w:afterAutospacing="1" w:line="240" w:lineRule="auto"/>
        <w:rPr>
          <w:ins w:id="3904" w:author="Unknown"/>
          <w:rFonts w:ascii="Times New Roman" w:eastAsia="Times New Roman" w:hAnsi="Times New Roman" w:cs="Times New Roman"/>
          <w:sz w:val="24"/>
          <w:szCs w:val="24"/>
        </w:rPr>
      </w:pPr>
      <w:ins w:id="3905" w:author="Unknown">
        <w:r w:rsidRPr="00414614">
          <w:rPr>
            <w:rFonts w:ascii="Times New Roman" w:eastAsia="Times New Roman" w:hAnsi="Times New Roman" w:cs="Times New Roman"/>
            <w:sz w:val="24"/>
            <w:szCs w:val="24"/>
          </w:rPr>
          <w:t>          System.out.println("Delimiter used: " +scanner.delimiter());              </w:t>
        </w:r>
      </w:ins>
    </w:p>
    <w:p w:rsidR="00414614" w:rsidRPr="00414614" w:rsidRDefault="00414614" w:rsidP="00414614">
      <w:pPr>
        <w:numPr>
          <w:ilvl w:val="1"/>
          <w:numId w:val="119"/>
        </w:numPr>
        <w:spacing w:before="100" w:beforeAutospacing="1" w:after="100" w:afterAutospacing="1" w:line="240" w:lineRule="auto"/>
        <w:rPr>
          <w:ins w:id="3906" w:author="Unknown"/>
          <w:rFonts w:ascii="Times New Roman" w:eastAsia="Times New Roman" w:hAnsi="Times New Roman" w:cs="Times New Roman"/>
          <w:sz w:val="24"/>
          <w:szCs w:val="24"/>
        </w:rPr>
      </w:pPr>
      <w:ins w:id="3907" w:author="Unknown">
        <w:r w:rsidRPr="00414614">
          <w:rPr>
            <w:rFonts w:ascii="Times New Roman" w:eastAsia="Times New Roman" w:hAnsi="Times New Roman" w:cs="Times New Roman"/>
            <w:sz w:val="24"/>
            <w:szCs w:val="24"/>
          </w:rPr>
          <w:t>          scanner.close();    </w:t>
        </w:r>
      </w:ins>
    </w:p>
    <w:p w:rsidR="00414614" w:rsidRPr="00414614" w:rsidRDefault="00414614" w:rsidP="00414614">
      <w:pPr>
        <w:numPr>
          <w:ilvl w:val="1"/>
          <w:numId w:val="119"/>
        </w:numPr>
        <w:spacing w:before="100" w:beforeAutospacing="1" w:after="100" w:afterAutospacing="1" w:line="240" w:lineRule="auto"/>
        <w:rPr>
          <w:ins w:id="3908" w:author="Unknown"/>
          <w:rFonts w:ascii="Times New Roman" w:eastAsia="Times New Roman" w:hAnsi="Times New Roman" w:cs="Times New Roman"/>
          <w:sz w:val="24"/>
          <w:szCs w:val="24"/>
        </w:rPr>
      </w:pPr>
      <w:ins w:id="3909" w:author="Unknown">
        <w:r w:rsidRPr="00414614">
          <w:rPr>
            <w:rFonts w:ascii="Times New Roman" w:eastAsia="Times New Roman" w:hAnsi="Times New Roman" w:cs="Times New Roman"/>
            <w:sz w:val="24"/>
            <w:szCs w:val="24"/>
          </w:rPr>
          <w:t>          }      </w:t>
        </w:r>
      </w:ins>
    </w:p>
    <w:p w:rsidR="00414614" w:rsidRPr="00414614" w:rsidRDefault="00414614" w:rsidP="00414614">
      <w:pPr>
        <w:numPr>
          <w:ilvl w:val="1"/>
          <w:numId w:val="119"/>
        </w:numPr>
        <w:spacing w:before="100" w:beforeAutospacing="1" w:after="100" w:afterAutospacing="1" w:line="240" w:lineRule="auto"/>
        <w:rPr>
          <w:ins w:id="3910" w:author="Unknown"/>
          <w:rFonts w:ascii="Times New Roman" w:eastAsia="Times New Roman" w:hAnsi="Times New Roman" w:cs="Times New Roman"/>
          <w:sz w:val="24"/>
          <w:szCs w:val="24"/>
        </w:rPr>
      </w:pPr>
      <w:ins w:id="3911" w:author="Unknown">
        <w:r w:rsidRPr="00414614">
          <w:rPr>
            <w:rFonts w:ascii="Times New Roman" w:eastAsia="Times New Roman" w:hAnsi="Times New Roman" w:cs="Times New Roman"/>
            <w:sz w:val="24"/>
            <w:szCs w:val="24"/>
          </w:rPr>
          <w:t>}    </w:t>
        </w:r>
      </w:ins>
    </w:p>
    <w:p w:rsidR="00414614" w:rsidRPr="00414614" w:rsidRDefault="00414614" w:rsidP="00414614">
      <w:pPr>
        <w:numPr>
          <w:ilvl w:val="1"/>
          <w:numId w:val="119"/>
        </w:numPr>
        <w:spacing w:before="100" w:beforeAutospacing="1" w:after="100" w:afterAutospacing="1" w:line="240" w:lineRule="auto"/>
        <w:rPr>
          <w:ins w:id="3912" w:author="Unknown"/>
          <w:rFonts w:ascii="Times New Roman" w:eastAsia="Times New Roman" w:hAnsi="Times New Roman" w:cs="Times New Roman"/>
          <w:sz w:val="24"/>
          <w:szCs w:val="24"/>
        </w:rPr>
      </w:pPr>
      <w:ins w:id="3913"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numPr>
          <w:ilvl w:val="0"/>
          <w:numId w:val="119"/>
        </w:numPr>
        <w:spacing w:before="100" w:beforeAutospacing="1" w:after="100" w:afterAutospacing="1" w:line="240" w:lineRule="auto"/>
        <w:rPr>
          <w:ins w:id="3914" w:author="Unknown"/>
          <w:rFonts w:ascii="Times New Roman" w:eastAsia="Times New Roman" w:hAnsi="Times New Roman" w:cs="Times New Roman"/>
          <w:sz w:val="24"/>
          <w:szCs w:val="24"/>
        </w:rPr>
      </w:pPr>
      <w:ins w:id="3915" w:author="Unknown">
        <w:r w:rsidRPr="00414614">
          <w:rPr>
            <w:rFonts w:ascii="Times New Roman" w:eastAsia="Times New Roman" w:hAnsi="Times New Roman" w:cs="Times New Roman"/>
            <w:b/>
            <w:bCs/>
            <w:sz w:val="24"/>
            <w:szCs w:val="24"/>
          </w:rPr>
          <w:t>Using Console class:</w:t>
        </w:r>
        <w:r w:rsidRPr="00414614">
          <w:rPr>
            <w:rFonts w:ascii="Times New Roman" w:eastAsia="Times New Roman" w:hAnsi="Times New Roman" w:cs="Times New Roman"/>
            <w:sz w:val="24"/>
            <w:szCs w:val="24"/>
          </w:rPr>
          <w:t xml:space="preserve">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ins>
    </w:p>
    <w:p w:rsidR="00414614" w:rsidRPr="00414614" w:rsidRDefault="00414614" w:rsidP="00414614">
      <w:pPr>
        <w:numPr>
          <w:ilvl w:val="1"/>
          <w:numId w:val="120"/>
        </w:numPr>
        <w:spacing w:before="100" w:beforeAutospacing="1" w:after="100" w:afterAutospacing="1" w:line="240" w:lineRule="auto"/>
        <w:rPr>
          <w:ins w:id="3916" w:author="Unknown"/>
          <w:rFonts w:ascii="Times New Roman" w:eastAsia="Times New Roman" w:hAnsi="Times New Roman" w:cs="Times New Roman"/>
          <w:sz w:val="24"/>
          <w:szCs w:val="24"/>
        </w:rPr>
      </w:pPr>
      <w:ins w:id="3917" w:author="Unknown">
        <w:r w:rsidRPr="00414614">
          <w:rPr>
            <w:rFonts w:ascii="Times New Roman" w:eastAsia="Times New Roman" w:hAnsi="Times New Roman" w:cs="Times New Roman"/>
            <w:sz w:val="24"/>
            <w:szCs w:val="24"/>
          </w:rPr>
          <w:t>import java.io.Console;    </w:t>
        </w:r>
      </w:ins>
    </w:p>
    <w:p w:rsidR="00414614" w:rsidRPr="00414614" w:rsidRDefault="00414614" w:rsidP="00414614">
      <w:pPr>
        <w:numPr>
          <w:ilvl w:val="1"/>
          <w:numId w:val="120"/>
        </w:numPr>
        <w:spacing w:before="100" w:beforeAutospacing="1" w:after="100" w:afterAutospacing="1" w:line="240" w:lineRule="auto"/>
        <w:rPr>
          <w:ins w:id="3918" w:author="Unknown"/>
          <w:rFonts w:ascii="Times New Roman" w:eastAsia="Times New Roman" w:hAnsi="Times New Roman" w:cs="Times New Roman"/>
          <w:sz w:val="24"/>
          <w:szCs w:val="24"/>
        </w:rPr>
      </w:pPr>
      <w:ins w:id="3919" w:author="Unknown">
        <w:r w:rsidRPr="00414614">
          <w:rPr>
            <w:rFonts w:ascii="Times New Roman" w:eastAsia="Times New Roman" w:hAnsi="Times New Roman" w:cs="Times New Roman"/>
            <w:sz w:val="24"/>
            <w:szCs w:val="24"/>
          </w:rPr>
          <w:t>class ReadStringTest{      </w:t>
        </w:r>
      </w:ins>
    </w:p>
    <w:p w:rsidR="00414614" w:rsidRPr="00414614" w:rsidRDefault="00414614" w:rsidP="00414614">
      <w:pPr>
        <w:numPr>
          <w:ilvl w:val="1"/>
          <w:numId w:val="120"/>
        </w:numPr>
        <w:spacing w:before="100" w:beforeAutospacing="1" w:after="100" w:afterAutospacing="1" w:line="240" w:lineRule="auto"/>
        <w:rPr>
          <w:ins w:id="3920" w:author="Unknown"/>
          <w:rFonts w:ascii="Times New Roman" w:eastAsia="Times New Roman" w:hAnsi="Times New Roman" w:cs="Times New Roman"/>
          <w:sz w:val="24"/>
          <w:szCs w:val="24"/>
        </w:rPr>
      </w:pPr>
      <w:ins w:id="3921"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1"/>
          <w:numId w:val="120"/>
        </w:numPr>
        <w:spacing w:before="100" w:beforeAutospacing="1" w:after="100" w:afterAutospacing="1" w:line="240" w:lineRule="auto"/>
        <w:rPr>
          <w:ins w:id="3922" w:author="Unknown"/>
          <w:rFonts w:ascii="Times New Roman" w:eastAsia="Times New Roman" w:hAnsi="Times New Roman" w:cs="Times New Roman"/>
          <w:sz w:val="24"/>
          <w:szCs w:val="24"/>
        </w:rPr>
      </w:pPr>
      <w:ins w:id="3923" w:author="Unknown">
        <w:r w:rsidRPr="00414614">
          <w:rPr>
            <w:rFonts w:ascii="Times New Roman" w:eastAsia="Times New Roman" w:hAnsi="Times New Roman" w:cs="Times New Roman"/>
            <w:sz w:val="24"/>
            <w:szCs w:val="24"/>
          </w:rPr>
          <w:t>Console c=System.console();      </w:t>
        </w:r>
      </w:ins>
    </w:p>
    <w:p w:rsidR="00414614" w:rsidRPr="00414614" w:rsidRDefault="00414614" w:rsidP="00414614">
      <w:pPr>
        <w:numPr>
          <w:ilvl w:val="1"/>
          <w:numId w:val="120"/>
        </w:numPr>
        <w:spacing w:before="100" w:beforeAutospacing="1" w:after="100" w:afterAutospacing="1" w:line="240" w:lineRule="auto"/>
        <w:rPr>
          <w:ins w:id="3924" w:author="Unknown"/>
          <w:rFonts w:ascii="Times New Roman" w:eastAsia="Times New Roman" w:hAnsi="Times New Roman" w:cs="Times New Roman"/>
          <w:sz w:val="24"/>
          <w:szCs w:val="24"/>
        </w:rPr>
      </w:pPr>
      <w:ins w:id="3925" w:author="Unknown">
        <w:r w:rsidRPr="00414614">
          <w:rPr>
            <w:rFonts w:ascii="Times New Roman" w:eastAsia="Times New Roman" w:hAnsi="Times New Roman" w:cs="Times New Roman"/>
            <w:sz w:val="24"/>
            <w:szCs w:val="24"/>
          </w:rPr>
          <w:t>System.out.println("Enter your name: ");      </w:t>
        </w:r>
      </w:ins>
    </w:p>
    <w:p w:rsidR="00414614" w:rsidRPr="00414614" w:rsidRDefault="00414614" w:rsidP="00414614">
      <w:pPr>
        <w:numPr>
          <w:ilvl w:val="1"/>
          <w:numId w:val="120"/>
        </w:numPr>
        <w:spacing w:before="100" w:beforeAutospacing="1" w:after="100" w:afterAutospacing="1" w:line="240" w:lineRule="auto"/>
        <w:rPr>
          <w:ins w:id="3926" w:author="Unknown"/>
          <w:rFonts w:ascii="Times New Roman" w:eastAsia="Times New Roman" w:hAnsi="Times New Roman" w:cs="Times New Roman"/>
          <w:sz w:val="24"/>
          <w:szCs w:val="24"/>
        </w:rPr>
      </w:pPr>
      <w:ins w:id="3927" w:author="Unknown">
        <w:r w:rsidRPr="00414614">
          <w:rPr>
            <w:rFonts w:ascii="Times New Roman" w:eastAsia="Times New Roman" w:hAnsi="Times New Roman" w:cs="Times New Roman"/>
            <w:sz w:val="24"/>
            <w:szCs w:val="24"/>
          </w:rPr>
          <w:t>String n=c.readLine();      </w:t>
        </w:r>
      </w:ins>
    </w:p>
    <w:p w:rsidR="00414614" w:rsidRPr="00414614" w:rsidRDefault="00414614" w:rsidP="00414614">
      <w:pPr>
        <w:numPr>
          <w:ilvl w:val="1"/>
          <w:numId w:val="120"/>
        </w:numPr>
        <w:spacing w:before="100" w:beforeAutospacing="1" w:after="100" w:afterAutospacing="1" w:line="240" w:lineRule="auto"/>
        <w:rPr>
          <w:ins w:id="3928" w:author="Unknown"/>
          <w:rFonts w:ascii="Times New Roman" w:eastAsia="Times New Roman" w:hAnsi="Times New Roman" w:cs="Times New Roman"/>
          <w:sz w:val="24"/>
          <w:szCs w:val="24"/>
        </w:rPr>
      </w:pPr>
      <w:ins w:id="3929" w:author="Unknown">
        <w:r w:rsidRPr="00414614">
          <w:rPr>
            <w:rFonts w:ascii="Times New Roman" w:eastAsia="Times New Roman" w:hAnsi="Times New Roman" w:cs="Times New Roman"/>
            <w:sz w:val="24"/>
            <w:szCs w:val="24"/>
          </w:rPr>
          <w:t>System.out.println("Welcome "+n);      </w:t>
        </w:r>
      </w:ins>
    </w:p>
    <w:p w:rsidR="00414614" w:rsidRPr="00414614" w:rsidRDefault="00414614" w:rsidP="00414614">
      <w:pPr>
        <w:numPr>
          <w:ilvl w:val="1"/>
          <w:numId w:val="120"/>
        </w:numPr>
        <w:spacing w:before="100" w:beforeAutospacing="1" w:after="100" w:afterAutospacing="1" w:line="240" w:lineRule="auto"/>
        <w:rPr>
          <w:ins w:id="3930" w:author="Unknown"/>
          <w:rFonts w:ascii="Times New Roman" w:eastAsia="Times New Roman" w:hAnsi="Times New Roman" w:cs="Times New Roman"/>
          <w:sz w:val="24"/>
          <w:szCs w:val="24"/>
        </w:rPr>
      </w:pPr>
      <w:ins w:id="3931" w:author="Unknown">
        <w:r w:rsidRPr="00414614">
          <w:rPr>
            <w:rFonts w:ascii="Times New Roman" w:eastAsia="Times New Roman" w:hAnsi="Times New Roman" w:cs="Times New Roman"/>
            <w:sz w:val="24"/>
            <w:szCs w:val="24"/>
          </w:rPr>
          <w:t>}      </w:t>
        </w:r>
      </w:ins>
    </w:p>
    <w:p w:rsidR="00414614" w:rsidRPr="00414614" w:rsidRDefault="00414614" w:rsidP="00414614">
      <w:pPr>
        <w:numPr>
          <w:ilvl w:val="1"/>
          <w:numId w:val="120"/>
        </w:numPr>
        <w:spacing w:before="100" w:beforeAutospacing="1" w:after="100" w:afterAutospacing="1" w:line="240" w:lineRule="auto"/>
        <w:rPr>
          <w:ins w:id="3932" w:author="Unknown"/>
          <w:rFonts w:ascii="Times New Roman" w:eastAsia="Times New Roman" w:hAnsi="Times New Roman" w:cs="Times New Roman"/>
          <w:sz w:val="24"/>
          <w:szCs w:val="24"/>
        </w:rPr>
      </w:pPr>
      <w:ins w:id="3933"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3934" w:author="Unknown"/>
          <w:rFonts w:ascii="Times New Roman" w:eastAsia="Times New Roman" w:hAnsi="Times New Roman" w:cs="Times New Roman"/>
          <w:sz w:val="24"/>
          <w:szCs w:val="24"/>
        </w:rPr>
      </w:pPr>
      <w:ins w:id="3935" w:author="Unknown">
        <w:r w:rsidRPr="00414614">
          <w:rPr>
            <w:rFonts w:ascii="Times New Roman" w:eastAsia="Times New Roman" w:hAnsi="Times New Roman" w:cs="Times New Roman"/>
            <w:sz w:val="24"/>
            <w:szCs w:val="24"/>
          </w:rPr>
          <w:pict>
            <v:rect id="_x0000_i1238"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3936" w:author="Unknown"/>
          <w:rFonts w:ascii="Times New Roman" w:eastAsia="Times New Roman" w:hAnsi="Times New Roman" w:cs="Times New Roman"/>
          <w:b/>
          <w:bCs/>
          <w:sz w:val="36"/>
          <w:szCs w:val="36"/>
        </w:rPr>
      </w:pPr>
      <w:ins w:id="3937" w:author="Unknown">
        <w:r w:rsidRPr="00414614">
          <w:rPr>
            <w:rFonts w:ascii="Times New Roman" w:eastAsia="Times New Roman" w:hAnsi="Times New Roman" w:cs="Times New Roman"/>
            <w:b/>
            <w:bCs/>
            <w:sz w:val="36"/>
            <w:szCs w:val="36"/>
          </w:rPr>
          <w:t>Serialization Interview Questions</w:t>
        </w:r>
      </w:ins>
    </w:p>
    <w:p w:rsidR="00414614" w:rsidRPr="00414614" w:rsidRDefault="00414614" w:rsidP="00414614">
      <w:pPr>
        <w:spacing w:after="0" w:line="240" w:lineRule="auto"/>
        <w:rPr>
          <w:ins w:id="3938" w:author="Unknown"/>
          <w:rFonts w:ascii="Times New Roman" w:eastAsia="Times New Roman" w:hAnsi="Times New Roman" w:cs="Times New Roman"/>
          <w:sz w:val="24"/>
          <w:szCs w:val="24"/>
        </w:rPr>
      </w:pPr>
      <w:ins w:id="3939" w:author="Unknown">
        <w:r w:rsidRPr="00414614">
          <w:rPr>
            <w:rFonts w:ascii="Times New Roman" w:eastAsia="Times New Roman" w:hAnsi="Times New Roman" w:cs="Times New Roman"/>
            <w:sz w:val="24"/>
            <w:szCs w:val="24"/>
          </w:rPr>
          <w:pict>
            <v:rect id="_x0000_i123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940" w:author="Unknown"/>
          <w:rFonts w:ascii="Times New Roman" w:eastAsia="Times New Roman" w:hAnsi="Times New Roman" w:cs="Times New Roman"/>
          <w:b/>
          <w:bCs/>
          <w:sz w:val="27"/>
          <w:szCs w:val="27"/>
        </w:rPr>
      </w:pPr>
      <w:ins w:id="3941" w:author="Unknown">
        <w:r w:rsidRPr="00414614">
          <w:rPr>
            <w:rFonts w:ascii="Times New Roman" w:eastAsia="Times New Roman" w:hAnsi="Times New Roman" w:cs="Times New Roman"/>
            <w:b/>
            <w:bCs/>
            <w:sz w:val="27"/>
            <w:szCs w:val="27"/>
          </w:rPr>
          <w:t>199) What is serialization?</w:t>
        </w:r>
      </w:ins>
    </w:p>
    <w:p w:rsidR="00414614" w:rsidRPr="00414614" w:rsidRDefault="00414614" w:rsidP="00414614">
      <w:pPr>
        <w:spacing w:before="100" w:beforeAutospacing="1" w:after="100" w:afterAutospacing="1" w:line="240" w:lineRule="auto"/>
        <w:rPr>
          <w:ins w:id="3942" w:author="Unknown"/>
          <w:rFonts w:ascii="Times New Roman" w:eastAsia="Times New Roman" w:hAnsi="Times New Roman" w:cs="Times New Roman"/>
          <w:sz w:val="24"/>
          <w:szCs w:val="24"/>
        </w:rPr>
      </w:pPr>
      <w:ins w:id="3943" w:author="Unknown">
        <w:r w:rsidRPr="00414614">
          <w:rPr>
            <w:rFonts w:ascii="Times New Roman" w:eastAsia="Times New Roman" w:hAnsi="Times New Roman" w:cs="Times New Roman"/>
            <w:sz w:val="24"/>
            <w:szCs w:val="24"/>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ins>
    </w:p>
    <w:p w:rsidR="00414614" w:rsidRPr="00414614" w:rsidRDefault="00414614" w:rsidP="00414614">
      <w:pPr>
        <w:spacing w:after="0" w:line="240" w:lineRule="auto"/>
        <w:rPr>
          <w:ins w:id="394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57575" cy="3143250"/>
            <wp:effectExtent l="19050" t="0" r="9525" b="0"/>
            <wp:docPr id="343" name="Picture 343"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java serialization"/>
                    <pic:cNvPicPr>
                      <a:picLocks noChangeAspect="1" noChangeArrowheads="1"/>
                    </pic:cNvPicPr>
                  </pic:nvPicPr>
                  <pic:blipFill>
                    <a:blip r:embed="rId37"/>
                    <a:srcRect/>
                    <a:stretch>
                      <a:fillRect/>
                    </a:stretch>
                  </pic:blipFill>
                  <pic:spPr bwMode="auto">
                    <a:xfrm>
                      <a:off x="0" y="0"/>
                      <a:ext cx="3457575" cy="3143250"/>
                    </a:xfrm>
                    <a:prstGeom prst="rect">
                      <a:avLst/>
                    </a:prstGeom>
                    <a:noFill/>
                    <a:ln w="9525">
                      <a:noFill/>
                      <a:miter lim="800000"/>
                      <a:headEnd/>
                      <a:tailEnd/>
                    </a:ln>
                  </pic:spPr>
                </pic:pic>
              </a:graphicData>
            </a:graphic>
          </wp:inline>
        </w:drawing>
      </w:r>
      <w:ins w:id="3945"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"https://www.javatpoint.com/serialization"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3946" w:author="Unknown"/>
          <w:rFonts w:ascii="Times New Roman" w:eastAsia="Times New Roman" w:hAnsi="Times New Roman" w:cs="Times New Roman"/>
          <w:sz w:val="24"/>
          <w:szCs w:val="24"/>
        </w:rPr>
      </w:pPr>
      <w:ins w:id="3947" w:author="Unknown">
        <w:r w:rsidRPr="00414614">
          <w:rPr>
            <w:rFonts w:ascii="Times New Roman" w:eastAsia="Times New Roman" w:hAnsi="Times New Roman" w:cs="Times New Roman"/>
            <w:sz w:val="24"/>
            <w:szCs w:val="24"/>
          </w:rPr>
          <w:pict>
            <v:rect id="_x0000_i124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948" w:author="Unknown"/>
          <w:rFonts w:ascii="Times New Roman" w:eastAsia="Times New Roman" w:hAnsi="Times New Roman" w:cs="Times New Roman"/>
          <w:b/>
          <w:bCs/>
          <w:sz w:val="27"/>
          <w:szCs w:val="27"/>
        </w:rPr>
      </w:pPr>
      <w:ins w:id="3949" w:author="Unknown">
        <w:r w:rsidRPr="00414614">
          <w:rPr>
            <w:rFonts w:ascii="Times New Roman" w:eastAsia="Times New Roman" w:hAnsi="Times New Roman" w:cs="Times New Roman"/>
            <w:b/>
            <w:bCs/>
            <w:sz w:val="27"/>
            <w:szCs w:val="27"/>
          </w:rPr>
          <w:t>200) How can you make a class serializable in Java?</w:t>
        </w:r>
      </w:ins>
    </w:p>
    <w:p w:rsidR="00414614" w:rsidRPr="00414614" w:rsidRDefault="00414614" w:rsidP="00414614">
      <w:pPr>
        <w:spacing w:before="100" w:beforeAutospacing="1" w:after="100" w:afterAutospacing="1" w:line="240" w:lineRule="auto"/>
        <w:rPr>
          <w:ins w:id="3950" w:author="Unknown"/>
          <w:rFonts w:ascii="Times New Roman" w:eastAsia="Times New Roman" w:hAnsi="Times New Roman" w:cs="Times New Roman"/>
          <w:sz w:val="24"/>
          <w:szCs w:val="24"/>
        </w:rPr>
      </w:pPr>
      <w:ins w:id="3951" w:author="Unknown">
        <w:r w:rsidRPr="00414614">
          <w:rPr>
            <w:rFonts w:ascii="Times New Roman" w:eastAsia="Times New Roman" w:hAnsi="Times New Roman" w:cs="Times New Roman"/>
            <w:sz w:val="24"/>
            <w:szCs w:val="24"/>
          </w:rPr>
          <w:t>A class can become serializable by implementing the Serializable interface.</w:t>
        </w:r>
      </w:ins>
    </w:p>
    <w:p w:rsidR="00414614" w:rsidRPr="00414614" w:rsidRDefault="00414614" w:rsidP="00414614">
      <w:pPr>
        <w:spacing w:after="0" w:line="240" w:lineRule="auto"/>
        <w:rPr>
          <w:ins w:id="3952" w:author="Unknown"/>
          <w:rFonts w:ascii="Times New Roman" w:eastAsia="Times New Roman" w:hAnsi="Times New Roman" w:cs="Times New Roman"/>
          <w:sz w:val="24"/>
          <w:szCs w:val="24"/>
        </w:rPr>
      </w:pPr>
      <w:ins w:id="3953" w:author="Unknown">
        <w:r w:rsidRPr="00414614">
          <w:rPr>
            <w:rFonts w:ascii="Times New Roman" w:eastAsia="Times New Roman" w:hAnsi="Times New Roman" w:cs="Times New Roman"/>
            <w:sz w:val="24"/>
            <w:szCs w:val="24"/>
          </w:rPr>
          <w:pict>
            <v:rect id="_x0000_i124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3954" w:author="Unknown"/>
          <w:rFonts w:ascii="Times New Roman" w:eastAsia="Times New Roman" w:hAnsi="Times New Roman" w:cs="Times New Roman"/>
          <w:b/>
          <w:bCs/>
          <w:sz w:val="27"/>
          <w:szCs w:val="27"/>
        </w:rPr>
      </w:pPr>
      <w:ins w:id="3955" w:author="Unknown">
        <w:r w:rsidRPr="00414614">
          <w:rPr>
            <w:rFonts w:ascii="Times New Roman" w:eastAsia="Times New Roman" w:hAnsi="Times New Roman" w:cs="Times New Roman"/>
            <w:b/>
            <w:bCs/>
            <w:sz w:val="27"/>
            <w:szCs w:val="27"/>
          </w:rPr>
          <w:t>201) How can you avoid serialization in child class if the base class is implementing the Serializable interface?</w:t>
        </w:r>
      </w:ins>
    </w:p>
    <w:p w:rsidR="00414614" w:rsidRPr="00414614" w:rsidRDefault="00414614" w:rsidP="00414614">
      <w:pPr>
        <w:spacing w:before="100" w:beforeAutospacing="1" w:after="100" w:afterAutospacing="1" w:line="240" w:lineRule="auto"/>
        <w:rPr>
          <w:ins w:id="3956" w:author="Unknown"/>
          <w:rFonts w:ascii="Times New Roman" w:eastAsia="Times New Roman" w:hAnsi="Times New Roman" w:cs="Times New Roman"/>
          <w:sz w:val="24"/>
          <w:szCs w:val="24"/>
        </w:rPr>
      </w:pPr>
      <w:ins w:id="3957" w:author="Unknown">
        <w:r w:rsidRPr="00414614">
          <w:rPr>
            <w:rFonts w:ascii="Times New Roman" w:eastAsia="Times New Roman" w:hAnsi="Times New Roman" w:cs="Times New Roman"/>
            <w:sz w:val="24"/>
            <w:szCs w:val="24"/>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ins>
    </w:p>
    <w:p w:rsidR="00414614" w:rsidRPr="00414614" w:rsidRDefault="00414614" w:rsidP="00414614">
      <w:pPr>
        <w:numPr>
          <w:ilvl w:val="0"/>
          <w:numId w:val="121"/>
        </w:numPr>
        <w:spacing w:before="100" w:beforeAutospacing="1" w:after="100" w:afterAutospacing="1" w:line="240" w:lineRule="auto"/>
        <w:rPr>
          <w:ins w:id="3958" w:author="Unknown"/>
          <w:rFonts w:ascii="Times New Roman" w:eastAsia="Times New Roman" w:hAnsi="Times New Roman" w:cs="Times New Roman"/>
          <w:sz w:val="24"/>
          <w:szCs w:val="24"/>
        </w:rPr>
      </w:pPr>
      <w:ins w:id="3959" w:author="Unknown">
        <w:r w:rsidRPr="00414614">
          <w:rPr>
            <w:rFonts w:ascii="Times New Roman" w:eastAsia="Times New Roman" w:hAnsi="Times New Roman" w:cs="Times New Roman"/>
            <w:sz w:val="24"/>
            <w:szCs w:val="24"/>
          </w:rPr>
          <w:t>import java.io.FileInputStream;   </w:t>
        </w:r>
      </w:ins>
    </w:p>
    <w:p w:rsidR="00414614" w:rsidRPr="00414614" w:rsidRDefault="00414614" w:rsidP="00414614">
      <w:pPr>
        <w:numPr>
          <w:ilvl w:val="0"/>
          <w:numId w:val="121"/>
        </w:numPr>
        <w:spacing w:before="100" w:beforeAutospacing="1" w:after="100" w:afterAutospacing="1" w:line="240" w:lineRule="auto"/>
        <w:rPr>
          <w:ins w:id="3960" w:author="Unknown"/>
          <w:rFonts w:ascii="Times New Roman" w:eastAsia="Times New Roman" w:hAnsi="Times New Roman" w:cs="Times New Roman"/>
          <w:sz w:val="24"/>
          <w:szCs w:val="24"/>
        </w:rPr>
      </w:pPr>
      <w:ins w:id="3961" w:author="Unknown">
        <w:r w:rsidRPr="00414614">
          <w:rPr>
            <w:rFonts w:ascii="Times New Roman" w:eastAsia="Times New Roman" w:hAnsi="Times New Roman" w:cs="Times New Roman"/>
            <w:sz w:val="24"/>
            <w:szCs w:val="24"/>
          </w:rPr>
          <w:t>import java.io.FileOutputStream;   </w:t>
        </w:r>
      </w:ins>
    </w:p>
    <w:p w:rsidR="00414614" w:rsidRPr="00414614" w:rsidRDefault="00414614" w:rsidP="00414614">
      <w:pPr>
        <w:numPr>
          <w:ilvl w:val="0"/>
          <w:numId w:val="121"/>
        </w:numPr>
        <w:spacing w:before="100" w:beforeAutospacing="1" w:after="100" w:afterAutospacing="1" w:line="240" w:lineRule="auto"/>
        <w:rPr>
          <w:ins w:id="3962" w:author="Unknown"/>
          <w:rFonts w:ascii="Times New Roman" w:eastAsia="Times New Roman" w:hAnsi="Times New Roman" w:cs="Times New Roman"/>
          <w:sz w:val="24"/>
          <w:szCs w:val="24"/>
        </w:rPr>
      </w:pPr>
      <w:ins w:id="3963" w:author="Unknown">
        <w:r w:rsidRPr="00414614">
          <w:rPr>
            <w:rFonts w:ascii="Times New Roman" w:eastAsia="Times New Roman" w:hAnsi="Times New Roman" w:cs="Times New Roman"/>
            <w:sz w:val="24"/>
            <w:szCs w:val="24"/>
          </w:rPr>
          <w:t>import java.io.IOException;   </w:t>
        </w:r>
      </w:ins>
    </w:p>
    <w:p w:rsidR="00414614" w:rsidRPr="00414614" w:rsidRDefault="00414614" w:rsidP="00414614">
      <w:pPr>
        <w:numPr>
          <w:ilvl w:val="0"/>
          <w:numId w:val="121"/>
        </w:numPr>
        <w:spacing w:before="100" w:beforeAutospacing="1" w:after="100" w:afterAutospacing="1" w:line="240" w:lineRule="auto"/>
        <w:rPr>
          <w:ins w:id="3964" w:author="Unknown"/>
          <w:rFonts w:ascii="Times New Roman" w:eastAsia="Times New Roman" w:hAnsi="Times New Roman" w:cs="Times New Roman"/>
          <w:sz w:val="24"/>
          <w:szCs w:val="24"/>
        </w:rPr>
      </w:pPr>
      <w:ins w:id="3965" w:author="Unknown">
        <w:r w:rsidRPr="00414614">
          <w:rPr>
            <w:rFonts w:ascii="Times New Roman" w:eastAsia="Times New Roman" w:hAnsi="Times New Roman" w:cs="Times New Roman"/>
            <w:sz w:val="24"/>
            <w:szCs w:val="24"/>
          </w:rPr>
          <w:t>import java.io.NotSerializableException;   </w:t>
        </w:r>
      </w:ins>
    </w:p>
    <w:p w:rsidR="00414614" w:rsidRPr="00414614" w:rsidRDefault="00414614" w:rsidP="00414614">
      <w:pPr>
        <w:numPr>
          <w:ilvl w:val="0"/>
          <w:numId w:val="121"/>
        </w:numPr>
        <w:spacing w:before="100" w:beforeAutospacing="1" w:after="100" w:afterAutospacing="1" w:line="240" w:lineRule="auto"/>
        <w:rPr>
          <w:ins w:id="3966" w:author="Unknown"/>
          <w:rFonts w:ascii="Times New Roman" w:eastAsia="Times New Roman" w:hAnsi="Times New Roman" w:cs="Times New Roman"/>
          <w:sz w:val="24"/>
          <w:szCs w:val="24"/>
        </w:rPr>
      </w:pPr>
      <w:ins w:id="3967" w:author="Unknown">
        <w:r w:rsidRPr="00414614">
          <w:rPr>
            <w:rFonts w:ascii="Times New Roman" w:eastAsia="Times New Roman" w:hAnsi="Times New Roman" w:cs="Times New Roman"/>
            <w:sz w:val="24"/>
            <w:szCs w:val="24"/>
          </w:rPr>
          <w:t>import java.io.ObjectInputStream;   </w:t>
        </w:r>
      </w:ins>
    </w:p>
    <w:p w:rsidR="00414614" w:rsidRPr="00414614" w:rsidRDefault="00414614" w:rsidP="00414614">
      <w:pPr>
        <w:numPr>
          <w:ilvl w:val="0"/>
          <w:numId w:val="121"/>
        </w:numPr>
        <w:spacing w:before="100" w:beforeAutospacing="1" w:after="100" w:afterAutospacing="1" w:line="240" w:lineRule="auto"/>
        <w:rPr>
          <w:ins w:id="3968" w:author="Unknown"/>
          <w:rFonts w:ascii="Times New Roman" w:eastAsia="Times New Roman" w:hAnsi="Times New Roman" w:cs="Times New Roman"/>
          <w:sz w:val="24"/>
          <w:szCs w:val="24"/>
        </w:rPr>
      </w:pPr>
      <w:ins w:id="3969" w:author="Unknown">
        <w:r w:rsidRPr="00414614">
          <w:rPr>
            <w:rFonts w:ascii="Times New Roman" w:eastAsia="Times New Roman" w:hAnsi="Times New Roman" w:cs="Times New Roman"/>
            <w:sz w:val="24"/>
            <w:szCs w:val="24"/>
          </w:rPr>
          <w:t>import java.io.ObjectOutputStream;   </w:t>
        </w:r>
      </w:ins>
    </w:p>
    <w:p w:rsidR="00414614" w:rsidRPr="00414614" w:rsidRDefault="00414614" w:rsidP="00414614">
      <w:pPr>
        <w:numPr>
          <w:ilvl w:val="0"/>
          <w:numId w:val="121"/>
        </w:numPr>
        <w:spacing w:before="100" w:beforeAutospacing="1" w:after="100" w:afterAutospacing="1" w:line="240" w:lineRule="auto"/>
        <w:rPr>
          <w:ins w:id="3970" w:author="Unknown"/>
          <w:rFonts w:ascii="Times New Roman" w:eastAsia="Times New Roman" w:hAnsi="Times New Roman" w:cs="Times New Roman"/>
          <w:sz w:val="24"/>
          <w:szCs w:val="24"/>
        </w:rPr>
      </w:pPr>
      <w:ins w:id="3971" w:author="Unknown">
        <w:r w:rsidRPr="00414614">
          <w:rPr>
            <w:rFonts w:ascii="Times New Roman" w:eastAsia="Times New Roman" w:hAnsi="Times New Roman" w:cs="Times New Roman"/>
            <w:sz w:val="24"/>
            <w:szCs w:val="24"/>
          </w:rPr>
          <w:t>import java.io.Serializable;   </w:t>
        </w:r>
      </w:ins>
    </w:p>
    <w:p w:rsidR="00414614" w:rsidRPr="00414614" w:rsidRDefault="00414614" w:rsidP="00414614">
      <w:pPr>
        <w:numPr>
          <w:ilvl w:val="0"/>
          <w:numId w:val="121"/>
        </w:numPr>
        <w:spacing w:before="100" w:beforeAutospacing="1" w:after="100" w:afterAutospacing="1" w:line="240" w:lineRule="auto"/>
        <w:rPr>
          <w:ins w:id="3972" w:author="Unknown"/>
          <w:rFonts w:ascii="Times New Roman" w:eastAsia="Times New Roman" w:hAnsi="Times New Roman" w:cs="Times New Roman"/>
          <w:sz w:val="24"/>
          <w:szCs w:val="24"/>
        </w:rPr>
      </w:pPr>
      <w:ins w:id="3973" w:author="Unknown">
        <w:r w:rsidRPr="00414614">
          <w:rPr>
            <w:rFonts w:ascii="Times New Roman" w:eastAsia="Times New Roman" w:hAnsi="Times New Roman" w:cs="Times New Roman"/>
            <w:sz w:val="24"/>
            <w:szCs w:val="24"/>
          </w:rPr>
          <w:t>class Person implements Serializable   </w:t>
        </w:r>
      </w:ins>
    </w:p>
    <w:p w:rsidR="00414614" w:rsidRPr="00414614" w:rsidRDefault="00414614" w:rsidP="00414614">
      <w:pPr>
        <w:numPr>
          <w:ilvl w:val="0"/>
          <w:numId w:val="121"/>
        </w:numPr>
        <w:spacing w:before="100" w:beforeAutospacing="1" w:after="100" w:afterAutospacing="1" w:line="240" w:lineRule="auto"/>
        <w:rPr>
          <w:ins w:id="3974" w:author="Unknown"/>
          <w:rFonts w:ascii="Times New Roman" w:eastAsia="Times New Roman" w:hAnsi="Times New Roman" w:cs="Times New Roman"/>
          <w:sz w:val="24"/>
          <w:szCs w:val="24"/>
        </w:rPr>
      </w:pPr>
      <w:ins w:id="39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3976" w:author="Unknown"/>
          <w:rFonts w:ascii="Times New Roman" w:eastAsia="Times New Roman" w:hAnsi="Times New Roman" w:cs="Times New Roman"/>
          <w:sz w:val="24"/>
          <w:szCs w:val="24"/>
        </w:rPr>
      </w:pPr>
      <w:ins w:id="3977" w:author="Unknown">
        <w:r w:rsidRPr="00414614">
          <w:rPr>
            <w:rFonts w:ascii="Times New Roman" w:eastAsia="Times New Roman" w:hAnsi="Times New Roman" w:cs="Times New Roman"/>
            <w:sz w:val="24"/>
            <w:szCs w:val="24"/>
          </w:rPr>
          <w:t>    String name = " ";  </w:t>
        </w:r>
      </w:ins>
    </w:p>
    <w:p w:rsidR="00414614" w:rsidRPr="00414614" w:rsidRDefault="00414614" w:rsidP="00414614">
      <w:pPr>
        <w:numPr>
          <w:ilvl w:val="0"/>
          <w:numId w:val="121"/>
        </w:numPr>
        <w:spacing w:before="100" w:beforeAutospacing="1" w:after="100" w:afterAutospacing="1" w:line="240" w:lineRule="auto"/>
        <w:rPr>
          <w:ins w:id="3978" w:author="Unknown"/>
          <w:rFonts w:ascii="Times New Roman" w:eastAsia="Times New Roman" w:hAnsi="Times New Roman" w:cs="Times New Roman"/>
          <w:sz w:val="24"/>
          <w:szCs w:val="24"/>
        </w:rPr>
      </w:pPr>
      <w:ins w:id="3979" w:author="Unknown">
        <w:r w:rsidRPr="00414614">
          <w:rPr>
            <w:rFonts w:ascii="Times New Roman" w:eastAsia="Times New Roman" w:hAnsi="Times New Roman" w:cs="Times New Roman"/>
            <w:sz w:val="24"/>
            <w:szCs w:val="24"/>
          </w:rPr>
          <w:t>    public Person(String name)    </w:t>
        </w:r>
      </w:ins>
    </w:p>
    <w:p w:rsidR="00414614" w:rsidRPr="00414614" w:rsidRDefault="00414614" w:rsidP="00414614">
      <w:pPr>
        <w:numPr>
          <w:ilvl w:val="0"/>
          <w:numId w:val="121"/>
        </w:numPr>
        <w:spacing w:before="100" w:beforeAutospacing="1" w:after="100" w:afterAutospacing="1" w:line="240" w:lineRule="auto"/>
        <w:rPr>
          <w:ins w:id="3980" w:author="Unknown"/>
          <w:rFonts w:ascii="Times New Roman" w:eastAsia="Times New Roman" w:hAnsi="Times New Roman" w:cs="Times New Roman"/>
          <w:sz w:val="24"/>
          <w:szCs w:val="24"/>
        </w:rPr>
      </w:pPr>
      <w:ins w:id="398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3982" w:author="Unknown"/>
          <w:rFonts w:ascii="Times New Roman" w:eastAsia="Times New Roman" w:hAnsi="Times New Roman" w:cs="Times New Roman"/>
          <w:sz w:val="24"/>
          <w:szCs w:val="24"/>
        </w:rPr>
      </w:pPr>
      <w:ins w:id="3983" w:author="Unknown">
        <w:r w:rsidRPr="00414614">
          <w:rPr>
            <w:rFonts w:ascii="Times New Roman" w:eastAsia="Times New Roman" w:hAnsi="Times New Roman" w:cs="Times New Roman"/>
            <w:sz w:val="24"/>
            <w:szCs w:val="24"/>
          </w:rPr>
          <w:lastRenderedPageBreak/>
          <w:t>        this.name = name;   </w:t>
        </w:r>
      </w:ins>
    </w:p>
    <w:p w:rsidR="00414614" w:rsidRPr="00414614" w:rsidRDefault="00414614" w:rsidP="00414614">
      <w:pPr>
        <w:numPr>
          <w:ilvl w:val="0"/>
          <w:numId w:val="121"/>
        </w:numPr>
        <w:spacing w:before="100" w:beforeAutospacing="1" w:after="100" w:afterAutospacing="1" w:line="240" w:lineRule="auto"/>
        <w:rPr>
          <w:ins w:id="3984" w:author="Unknown"/>
          <w:rFonts w:ascii="Times New Roman" w:eastAsia="Times New Roman" w:hAnsi="Times New Roman" w:cs="Times New Roman"/>
          <w:sz w:val="24"/>
          <w:szCs w:val="24"/>
        </w:rPr>
      </w:pPr>
      <w:ins w:id="398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3986" w:author="Unknown"/>
          <w:rFonts w:ascii="Times New Roman" w:eastAsia="Times New Roman" w:hAnsi="Times New Roman" w:cs="Times New Roman"/>
          <w:sz w:val="24"/>
          <w:szCs w:val="24"/>
        </w:rPr>
      </w:pPr>
      <w:ins w:id="398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3988" w:author="Unknown"/>
          <w:rFonts w:ascii="Times New Roman" w:eastAsia="Times New Roman" w:hAnsi="Times New Roman" w:cs="Times New Roman"/>
          <w:sz w:val="24"/>
          <w:szCs w:val="24"/>
        </w:rPr>
      </w:pPr>
      <w:ins w:id="3989" w:author="Unknown">
        <w:r w:rsidRPr="00414614">
          <w:rPr>
            <w:rFonts w:ascii="Times New Roman" w:eastAsia="Times New Roman" w:hAnsi="Times New Roman" w:cs="Times New Roman"/>
            <w:sz w:val="24"/>
            <w:szCs w:val="24"/>
          </w:rPr>
          <w:t>class Employee extends Person  </w:t>
        </w:r>
      </w:ins>
    </w:p>
    <w:p w:rsidR="00414614" w:rsidRPr="00414614" w:rsidRDefault="00414614" w:rsidP="00414614">
      <w:pPr>
        <w:numPr>
          <w:ilvl w:val="0"/>
          <w:numId w:val="121"/>
        </w:numPr>
        <w:spacing w:before="100" w:beforeAutospacing="1" w:after="100" w:afterAutospacing="1" w:line="240" w:lineRule="auto"/>
        <w:rPr>
          <w:ins w:id="3990" w:author="Unknown"/>
          <w:rFonts w:ascii="Times New Roman" w:eastAsia="Times New Roman" w:hAnsi="Times New Roman" w:cs="Times New Roman"/>
          <w:sz w:val="24"/>
          <w:szCs w:val="24"/>
        </w:rPr>
      </w:pPr>
      <w:ins w:id="399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3992" w:author="Unknown"/>
          <w:rFonts w:ascii="Times New Roman" w:eastAsia="Times New Roman" w:hAnsi="Times New Roman" w:cs="Times New Roman"/>
          <w:sz w:val="24"/>
          <w:szCs w:val="24"/>
        </w:rPr>
      </w:pPr>
      <w:ins w:id="3993" w:author="Unknown">
        <w:r w:rsidRPr="00414614">
          <w:rPr>
            <w:rFonts w:ascii="Times New Roman" w:eastAsia="Times New Roman" w:hAnsi="Times New Roman" w:cs="Times New Roman"/>
            <w:sz w:val="24"/>
            <w:szCs w:val="24"/>
          </w:rPr>
          <w:t>    float salary;  </w:t>
        </w:r>
      </w:ins>
    </w:p>
    <w:p w:rsidR="00414614" w:rsidRPr="00414614" w:rsidRDefault="00414614" w:rsidP="00414614">
      <w:pPr>
        <w:numPr>
          <w:ilvl w:val="0"/>
          <w:numId w:val="121"/>
        </w:numPr>
        <w:spacing w:before="100" w:beforeAutospacing="1" w:after="100" w:afterAutospacing="1" w:line="240" w:lineRule="auto"/>
        <w:rPr>
          <w:ins w:id="3994" w:author="Unknown"/>
          <w:rFonts w:ascii="Times New Roman" w:eastAsia="Times New Roman" w:hAnsi="Times New Roman" w:cs="Times New Roman"/>
          <w:sz w:val="24"/>
          <w:szCs w:val="24"/>
        </w:rPr>
      </w:pPr>
      <w:ins w:id="3995" w:author="Unknown">
        <w:r w:rsidRPr="00414614">
          <w:rPr>
            <w:rFonts w:ascii="Times New Roman" w:eastAsia="Times New Roman" w:hAnsi="Times New Roman" w:cs="Times New Roman"/>
            <w:sz w:val="24"/>
            <w:szCs w:val="24"/>
          </w:rPr>
          <w:t>    public Employee(String name, float salary)    </w:t>
        </w:r>
      </w:ins>
    </w:p>
    <w:p w:rsidR="00414614" w:rsidRPr="00414614" w:rsidRDefault="00414614" w:rsidP="00414614">
      <w:pPr>
        <w:numPr>
          <w:ilvl w:val="0"/>
          <w:numId w:val="121"/>
        </w:numPr>
        <w:spacing w:before="100" w:beforeAutospacing="1" w:after="100" w:afterAutospacing="1" w:line="240" w:lineRule="auto"/>
        <w:rPr>
          <w:ins w:id="3996" w:author="Unknown"/>
          <w:rFonts w:ascii="Times New Roman" w:eastAsia="Times New Roman" w:hAnsi="Times New Roman" w:cs="Times New Roman"/>
          <w:sz w:val="24"/>
          <w:szCs w:val="24"/>
        </w:rPr>
      </w:pPr>
      <w:ins w:id="399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3998" w:author="Unknown"/>
          <w:rFonts w:ascii="Times New Roman" w:eastAsia="Times New Roman" w:hAnsi="Times New Roman" w:cs="Times New Roman"/>
          <w:sz w:val="24"/>
          <w:szCs w:val="24"/>
        </w:rPr>
      </w:pPr>
      <w:ins w:id="3999" w:author="Unknown">
        <w:r w:rsidRPr="00414614">
          <w:rPr>
            <w:rFonts w:ascii="Times New Roman" w:eastAsia="Times New Roman" w:hAnsi="Times New Roman" w:cs="Times New Roman"/>
            <w:sz w:val="24"/>
            <w:szCs w:val="24"/>
          </w:rPr>
          <w:t>        super(name);   </w:t>
        </w:r>
      </w:ins>
    </w:p>
    <w:p w:rsidR="00414614" w:rsidRPr="00414614" w:rsidRDefault="00414614" w:rsidP="00414614">
      <w:pPr>
        <w:numPr>
          <w:ilvl w:val="0"/>
          <w:numId w:val="121"/>
        </w:numPr>
        <w:spacing w:before="100" w:beforeAutospacing="1" w:after="100" w:afterAutospacing="1" w:line="240" w:lineRule="auto"/>
        <w:rPr>
          <w:ins w:id="4000" w:author="Unknown"/>
          <w:rFonts w:ascii="Times New Roman" w:eastAsia="Times New Roman" w:hAnsi="Times New Roman" w:cs="Times New Roman"/>
          <w:sz w:val="24"/>
          <w:szCs w:val="24"/>
        </w:rPr>
      </w:pPr>
      <w:ins w:id="4001" w:author="Unknown">
        <w:r w:rsidRPr="00414614">
          <w:rPr>
            <w:rFonts w:ascii="Times New Roman" w:eastAsia="Times New Roman" w:hAnsi="Times New Roman" w:cs="Times New Roman"/>
            <w:sz w:val="24"/>
            <w:szCs w:val="24"/>
          </w:rPr>
          <w:t>        this.salary = salary;   </w:t>
        </w:r>
      </w:ins>
    </w:p>
    <w:p w:rsidR="00414614" w:rsidRPr="00414614" w:rsidRDefault="00414614" w:rsidP="00414614">
      <w:pPr>
        <w:numPr>
          <w:ilvl w:val="0"/>
          <w:numId w:val="121"/>
        </w:numPr>
        <w:spacing w:before="100" w:beforeAutospacing="1" w:after="100" w:afterAutospacing="1" w:line="240" w:lineRule="auto"/>
        <w:rPr>
          <w:ins w:id="4002" w:author="Unknown"/>
          <w:rFonts w:ascii="Times New Roman" w:eastAsia="Times New Roman" w:hAnsi="Times New Roman" w:cs="Times New Roman"/>
          <w:sz w:val="24"/>
          <w:szCs w:val="24"/>
        </w:rPr>
      </w:pPr>
      <w:ins w:id="400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04" w:author="Unknown"/>
          <w:rFonts w:ascii="Times New Roman" w:eastAsia="Times New Roman" w:hAnsi="Times New Roman" w:cs="Times New Roman"/>
          <w:sz w:val="24"/>
          <w:szCs w:val="24"/>
        </w:rPr>
      </w:pPr>
      <w:ins w:id="4005" w:author="Unknown">
        <w:r w:rsidRPr="00414614">
          <w:rPr>
            <w:rFonts w:ascii="Times New Roman" w:eastAsia="Times New Roman" w:hAnsi="Times New Roman" w:cs="Times New Roman"/>
            <w:sz w:val="24"/>
            <w:szCs w:val="24"/>
          </w:rPr>
          <w:t>    private void writeObject(ObjectOutputStream out) throws IOException   </w:t>
        </w:r>
      </w:ins>
    </w:p>
    <w:p w:rsidR="00414614" w:rsidRPr="00414614" w:rsidRDefault="00414614" w:rsidP="00414614">
      <w:pPr>
        <w:numPr>
          <w:ilvl w:val="0"/>
          <w:numId w:val="121"/>
        </w:numPr>
        <w:spacing w:before="100" w:beforeAutospacing="1" w:after="100" w:afterAutospacing="1" w:line="240" w:lineRule="auto"/>
        <w:rPr>
          <w:ins w:id="4006" w:author="Unknown"/>
          <w:rFonts w:ascii="Times New Roman" w:eastAsia="Times New Roman" w:hAnsi="Times New Roman" w:cs="Times New Roman"/>
          <w:sz w:val="24"/>
          <w:szCs w:val="24"/>
        </w:rPr>
      </w:pPr>
      <w:ins w:id="400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08" w:author="Unknown"/>
          <w:rFonts w:ascii="Times New Roman" w:eastAsia="Times New Roman" w:hAnsi="Times New Roman" w:cs="Times New Roman"/>
          <w:sz w:val="24"/>
          <w:szCs w:val="24"/>
        </w:rPr>
      </w:pPr>
      <w:ins w:id="4009" w:author="Unknown">
        <w:r w:rsidRPr="00414614">
          <w:rPr>
            <w:rFonts w:ascii="Times New Roman" w:eastAsia="Times New Roman" w:hAnsi="Times New Roman" w:cs="Times New Roman"/>
            <w:sz w:val="24"/>
            <w:szCs w:val="24"/>
          </w:rPr>
          <w:t>        throw new NotSerializableException();   </w:t>
        </w:r>
      </w:ins>
    </w:p>
    <w:p w:rsidR="00414614" w:rsidRPr="00414614" w:rsidRDefault="00414614" w:rsidP="00414614">
      <w:pPr>
        <w:numPr>
          <w:ilvl w:val="0"/>
          <w:numId w:val="121"/>
        </w:numPr>
        <w:spacing w:before="100" w:beforeAutospacing="1" w:after="100" w:afterAutospacing="1" w:line="240" w:lineRule="auto"/>
        <w:rPr>
          <w:ins w:id="4010" w:author="Unknown"/>
          <w:rFonts w:ascii="Times New Roman" w:eastAsia="Times New Roman" w:hAnsi="Times New Roman" w:cs="Times New Roman"/>
          <w:sz w:val="24"/>
          <w:szCs w:val="24"/>
        </w:rPr>
      </w:pPr>
      <w:ins w:id="40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12" w:author="Unknown"/>
          <w:rFonts w:ascii="Times New Roman" w:eastAsia="Times New Roman" w:hAnsi="Times New Roman" w:cs="Times New Roman"/>
          <w:sz w:val="24"/>
          <w:szCs w:val="24"/>
        </w:rPr>
      </w:pPr>
      <w:ins w:id="4013" w:author="Unknown">
        <w:r w:rsidRPr="00414614">
          <w:rPr>
            <w:rFonts w:ascii="Times New Roman" w:eastAsia="Times New Roman" w:hAnsi="Times New Roman" w:cs="Times New Roman"/>
            <w:sz w:val="24"/>
            <w:szCs w:val="24"/>
          </w:rPr>
          <w:t>    private void readObject(ObjectInputStream in) throws IOException   </w:t>
        </w:r>
      </w:ins>
    </w:p>
    <w:p w:rsidR="00414614" w:rsidRPr="00414614" w:rsidRDefault="00414614" w:rsidP="00414614">
      <w:pPr>
        <w:numPr>
          <w:ilvl w:val="0"/>
          <w:numId w:val="121"/>
        </w:numPr>
        <w:spacing w:before="100" w:beforeAutospacing="1" w:after="100" w:afterAutospacing="1" w:line="240" w:lineRule="auto"/>
        <w:rPr>
          <w:ins w:id="4014" w:author="Unknown"/>
          <w:rFonts w:ascii="Times New Roman" w:eastAsia="Times New Roman" w:hAnsi="Times New Roman" w:cs="Times New Roman"/>
          <w:sz w:val="24"/>
          <w:szCs w:val="24"/>
        </w:rPr>
      </w:pPr>
      <w:ins w:id="401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16" w:author="Unknown"/>
          <w:rFonts w:ascii="Times New Roman" w:eastAsia="Times New Roman" w:hAnsi="Times New Roman" w:cs="Times New Roman"/>
          <w:sz w:val="24"/>
          <w:szCs w:val="24"/>
        </w:rPr>
      </w:pPr>
      <w:ins w:id="4017" w:author="Unknown">
        <w:r w:rsidRPr="00414614">
          <w:rPr>
            <w:rFonts w:ascii="Times New Roman" w:eastAsia="Times New Roman" w:hAnsi="Times New Roman" w:cs="Times New Roman"/>
            <w:sz w:val="24"/>
            <w:szCs w:val="24"/>
          </w:rPr>
          <w:t>        throw new NotSerializableException();   </w:t>
        </w:r>
      </w:ins>
    </w:p>
    <w:p w:rsidR="00414614" w:rsidRPr="00414614" w:rsidRDefault="00414614" w:rsidP="00414614">
      <w:pPr>
        <w:numPr>
          <w:ilvl w:val="0"/>
          <w:numId w:val="121"/>
        </w:numPr>
        <w:spacing w:before="100" w:beforeAutospacing="1" w:after="100" w:afterAutospacing="1" w:line="240" w:lineRule="auto"/>
        <w:rPr>
          <w:ins w:id="4018" w:author="Unknown"/>
          <w:rFonts w:ascii="Times New Roman" w:eastAsia="Times New Roman" w:hAnsi="Times New Roman" w:cs="Times New Roman"/>
          <w:sz w:val="24"/>
          <w:szCs w:val="24"/>
        </w:rPr>
      </w:pPr>
      <w:ins w:id="401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20" w:author="Unknown"/>
          <w:rFonts w:ascii="Times New Roman" w:eastAsia="Times New Roman" w:hAnsi="Times New Roman" w:cs="Times New Roman"/>
          <w:sz w:val="24"/>
          <w:szCs w:val="24"/>
        </w:rPr>
      </w:pPr>
      <w:ins w:id="402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22" w:author="Unknown"/>
          <w:rFonts w:ascii="Times New Roman" w:eastAsia="Times New Roman" w:hAnsi="Times New Roman" w:cs="Times New Roman"/>
          <w:sz w:val="24"/>
          <w:szCs w:val="24"/>
        </w:rPr>
      </w:pPr>
      <w:ins w:id="402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24" w:author="Unknown"/>
          <w:rFonts w:ascii="Times New Roman" w:eastAsia="Times New Roman" w:hAnsi="Times New Roman" w:cs="Times New Roman"/>
          <w:sz w:val="24"/>
          <w:szCs w:val="24"/>
        </w:rPr>
      </w:pPr>
      <w:ins w:id="4025" w:author="Unknown">
        <w:r w:rsidRPr="00414614">
          <w:rPr>
            <w:rFonts w:ascii="Times New Roman" w:eastAsia="Times New Roman" w:hAnsi="Times New Roman" w:cs="Times New Roman"/>
            <w:sz w:val="24"/>
            <w:szCs w:val="24"/>
          </w:rPr>
          <w:t>public class Test   </w:t>
        </w:r>
      </w:ins>
    </w:p>
    <w:p w:rsidR="00414614" w:rsidRPr="00414614" w:rsidRDefault="00414614" w:rsidP="00414614">
      <w:pPr>
        <w:numPr>
          <w:ilvl w:val="0"/>
          <w:numId w:val="121"/>
        </w:numPr>
        <w:spacing w:before="100" w:beforeAutospacing="1" w:after="100" w:afterAutospacing="1" w:line="240" w:lineRule="auto"/>
        <w:rPr>
          <w:ins w:id="4026" w:author="Unknown"/>
          <w:rFonts w:ascii="Times New Roman" w:eastAsia="Times New Roman" w:hAnsi="Times New Roman" w:cs="Times New Roman"/>
          <w:sz w:val="24"/>
          <w:szCs w:val="24"/>
        </w:rPr>
      </w:pPr>
      <w:ins w:id="402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28" w:author="Unknown"/>
          <w:rFonts w:ascii="Times New Roman" w:eastAsia="Times New Roman" w:hAnsi="Times New Roman" w:cs="Times New Roman"/>
          <w:sz w:val="24"/>
          <w:szCs w:val="24"/>
        </w:rPr>
      </w:pPr>
      <w:ins w:id="4029"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21"/>
        </w:numPr>
        <w:spacing w:before="100" w:beforeAutospacing="1" w:after="100" w:afterAutospacing="1" w:line="240" w:lineRule="auto"/>
        <w:rPr>
          <w:ins w:id="4030" w:author="Unknown"/>
          <w:rFonts w:ascii="Times New Roman" w:eastAsia="Times New Roman" w:hAnsi="Times New Roman" w:cs="Times New Roman"/>
          <w:sz w:val="24"/>
          <w:szCs w:val="24"/>
        </w:rPr>
      </w:pPr>
      <w:ins w:id="4031" w:author="Unknown">
        <w:r w:rsidRPr="00414614">
          <w:rPr>
            <w:rFonts w:ascii="Times New Roman" w:eastAsia="Times New Roman" w:hAnsi="Times New Roman" w:cs="Times New Roman"/>
            <w:sz w:val="24"/>
            <w:szCs w:val="24"/>
          </w:rPr>
          <w:t>            throws Exception    </w:t>
        </w:r>
      </w:ins>
    </w:p>
    <w:p w:rsidR="00414614" w:rsidRPr="00414614" w:rsidRDefault="00414614" w:rsidP="00414614">
      <w:pPr>
        <w:numPr>
          <w:ilvl w:val="0"/>
          <w:numId w:val="121"/>
        </w:numPr>
        <w:spacing w:before="100" w:beforeAutospacing="1" w:after="100" w:afterAutospacing="1" w:line="240" w:lineRule="auto"/>
        <w:rPr>
          <w:ins w:id="4032" w:author="Unknown"/>
          <w:rFonts w:ascii="Times New Roman" w:eastAsia="Times New Roman" w:hAnsi="Times New Roman" w:cs="Times New Roman"/>
          <w:sz w:val="24"/>
          <w:szCs w:val="24"/>
        </w:rPr>
      </w:pPr>
      <w:ins w:id="403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34" w:author="Unknown"/>
          <w:rFonts w:ascii="Times New Roman" w:eastAsia="Times New Roman" w:hAnsi="Times New Roman" w:cs="Times New Roman"/>
          <w:sz w:val="24"/>
          <w:szCs w:val="24"/>
        </w:rPr>
      </w:pPr>
      <w:ins w:id="4035" w:author="Unknown">
        <w:r w:rsidRPr="00414614">
          <w:rPr>
            <w:rFonts w:ascii="Times New Roman" w:eastAsia="Times New Roman" w:hAnsi="Times New Roman" w:cs="Times New Roman"/>
            <w:sz w:val="24"/>
            <w:szCs w:val="24"/>
          </w:rPr>
          <w:t>        Employee emp = new Employee("Sharma", 10000);   </w:t>
        </w:r>
      </w:ins>
    </w:p>
    <w:p w:rsidR="00414614" w:rsidRPr="00414614" w:rsidRDefault="00414614" w:rsidP="00414614">
      <w:pPr>
        <w:numPr>
          <w:ilvl w:val="0"/>
          <w:numId w:val="121"/>
        </w:numPr>
        <w:spacing w:before="100" w:beforeAutospacing="1" w:after="100" w:afterAutospacing="1" w:line="240" w:lineRule="auto"/>
        <w:rPr>
          <w:ins w:id="4036" w:author="Unknown"/>
          <w:rFonts w:ascii="Times New Roman" w:eastAsia="Times New Roman" w:hAnsi="Times New Roman" w:cs="Times New Roman"/>
          <w:sz w:val="24"/>
          <w:szCs w:val="24"/>
        </w:rPr>
      </w:pPr>
      <w:ins w:id="40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38" w:author="Unknown"/>
          <w:rFonts w:ascii="Times New Roman" w:eastAsia="Times New Roman" w:hAnsi="Times New Roman" w:cs="Times New Roman"/>
          <w:sz w:val="24"/>
          <w:szCs w:val="24"/>
        </w:rPr>
      </w:pPr>
      <w:ins w:id="4039" w:author="Unknown">
        <w:r w:rsidRPr="00414614">
          <w:rPr>
            <w:rFonts w:ascii="Times New Roman" w:eastAsia="Times New Roman" w:hAnsi="Times New Roman" w:cs="Times New Roman"/>
            <w:sz w:val="24"/>
            <w:szCs w:val="24"/>
          </w:rPr>
          <w:t>        System.out.println("name = " + emp.name);   </w:t>
        </w:r>
      </w:ins>
    </w:p>
    <w:p w:rsidR="00414614" w:rsidRPr="00414614" w:rsidRDefault="00414614" w:rsidP="00414614">
      <w:pPr>
        <w:numPr>
          <w:ilvl w:val="0"/>
          <w:numId w:val="121"/>
        </w:numPr>
        <w:spacing w:before="100" w:beforeAutospacing="1" w:after="100" w:afterAutospacing="1" w:line="240" w:lineRule="auto"/>
        <w:rPr>
          <w:ins w:id="4040" w:author="Unknown"/>
          <w:rFonts w:ascii="Times New Roman" w:eastAsia="Times New Roman" w:hAnsi="Times New Roman" w:cs="Times New Roman"/>
          <w:sz w:val="24"/>
          <w:szCs w:val="24"/>
        </w:rPr>
      </w:pPr>
      <w:ins w:id="4041" w:author="Unknown">
        <w:r w:rsidRPr="00414614">
          <w:rPr>
            <w:rFonts w:ascii="Times New Roman" w:eastAsia="Times New Roman" w:hAnsi="Times New Roman" w:cs="Times New Roman"/>
            <w:sz w:val="24"/>
            <w:szCs w:val="24"/>
          </w:rPr>
          <w:t>        System.out.println("salary = " + emp.salary);   </w:t>
        </w:r>
      </w:ins>
    </w:p>
    <w:p w:rsidR="00414614" w:rsidRPr="00414614" w:rsidRDefault="00414614" w:rsidP="00414614">
      <w:pPr>
        <w:numPr>
          <w:ilvl w:val="0"/>
          <w:numId w:val="121"/>
        </w:numPr>
        <w:spacing w:before="100" w:beforeAutospacing="1" w:after="100" w:afterAutospacing="1" w:line="240" w:lineRule="auto"/>
        <w:rPr>
          <w:ins w:id="4042" w:author="Unknown"/>
          <w:rFonts w:ascii="Times New Roman" w:eastAsia="Times New Roman" w:hAnsi="Times New Roman" w:cs="Times New Roman"/>
          <w:sz w:val="24"/>
          <w:szCs w:val="24"/>
        </w:rPr>
      </w:pPr>
      <w:ins w:id="40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44" w:author="Unknown"/>
          <w:rFonts w:ascii="Times New Roman" w:eastAsia="Times New Roman" w:hAnsi="Times New Roman" w:cs="Times New Roman"/>
          <w:sz w:val="24"/>
          <w:szCs w:val="24"/>
        </w:rPr>
      </w:pPr>
      <w:ins w:id="4045" w:author="Unknown">
        <w:r w:rsidRPr="00414614">
          <w:rPr>
            <w:rFonts w:ascii="Times New Roman" w:eastAsia="Times New Roman" w:hAnsi="Times New Roman" w:cs="Times New Roman"/>
            <w:sz w:val="24"/>
            <w:szCs w:val="24"/>
          </w:rPr>
          <w:t>        FileOutputStream fos = new FileOutputStream("abc.ser");   </w:t>
        </w:r>
      </w:ins>
    </w:p>
    <w:p w:rsidR="00414614" w:rsidRPr="00414614" w:rsidRDefault="00414614" w:rsidP="00414614">
      <w:pPr>
        <w:numPr>
          <w:ilvl w:val="0"/>
          <w:numId w:val="121"/>
        </w:numPr>
        <w:spacing w:before="100" w:beforeAutospacing="1" w:after="100" w:afterAutospacing="1" w:line="240" w:lineRule="auto"/>
        <w:rPr>
          <w:ins w:id="4046" w:author="Unknown"/>
          <w:rFonts w:ascii="Times New Roman" w:eastAsia="Times New Roman" w:hAnsi="Times New Roman" w:cs="Times New Roman"/>
          <w:sz w:val="24"/>
          <w:szCs w:val="24"/>
        </w:rPr>
      </w:pPr>
      <w:ins w:id="4047" w:author="Unknown">
        <w:r w:rsidRPr="00414614">
          <w:rPr>
            <w:rFonts w:ascii="Times New Roman" w:eastAsia="Times New Roman" w:hAnsi="Times New Roman" w:cs="Times New Roman"/>
            <w:sz w:val="24"/>
            <w:szCs w:val="24"/>
          </w:rPr>
          <w:t>        ObjectOutputStream oos = new ObjectOutputStream(fos);   </w:t>
        </w:r>
      </w:ins>
    </w:p>
    <w:p w:rsidR="00414614" w:rsidRPr="00414614" w:rsidRDefault="00414614" w:rsidP="00414614">
      <w:pPr>
        <w:numPr>
          <w:ilvl w:val="0"/>
          <w:numId w:val="121"/>
        </w:numPr>
        <w:spacing w:before="100" w:beforeAutospacing="1" w:after="100" w:afterAutospacing="1" w:line="240" w:lineRule="auto"/>
        <w:rPr>
          <w:ins w:id="4048" w:author="Unknown"/>
          <w:rFonts w:ascii="Times New Roman" w:eastAsia="Times New Roman" w:hAnsi="Times New Roman" w:cs="Times New Roman"/>
          <w:sz w:val="24"/>
          <w:szCs w:val="24"/>
        </w:rPr>
      </w:pPr>
      <w:ins w:id="404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50" w:author="Unknown"/>
          <w:rFonts w:ascii="Times New Roman" w:eastAsia="Times New Roman" w:hAnsi="Times New Roman" w:cs="Times New Roman"/>
          <w:sz w:val="24"/>
          <w:szCs w:val="24"/>
        </w:rPr>
      </w:pPr>
      <w:ins w:id="4051" w:author="Unknown">
        <w:r w:rsidRPr="00414614">
          <w:rPr>
            <w:rFonts w:ascii="Times New Roman" w:eastAsia="Times New Roman" w:hAnsi="Times New Roman" w:cs="Times New Roman"/>
            <w:sz w:val="24"/>
            <w:szCs w:val="24"/>
          </w:rPr>
          <w:t>        oos.writeObject(emp);   </w:t>
        </w:r>
      </w:ins>
    </w:p>
    <w:p w:rsidR="00414614" w:rsidRPr="00414614" w:rsidRDefault="00414614" w:rsidP="00414614">
      <w:pPr>
        <w:numPr>
          <w:ilvl w:val="0"/>
          <w:numId w:val="121"/>
        </w:numPr>
        <w:spacing w:before="100" w:beforeAutospacing="1" w:after="100" w:afterAutospacing="1" w:line="240" w:lineRule="auto"/>
        <w:rPr>
          <w:ins w:id="4052" w:author="Unknown"/>
          <w:rFonts w:ascii="Times New Roman" w:eastAsia="Times New Roman" w:hAnsi="Times New Roman" w:cs="Times New Roman"/>
          <w:sz w:val="24"/>
          <w:szCs w:val="24"/>
        </w:rPr>
      </w:pPr>
      <w:ins w:id="405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54" w:author="Unknown"/>
          <w:rFonts w:ascii="Times New Roman" w:eastAsia="Times New Roman" w:hAnsi="Times New Roman" w:cs="Times New Roman"/>
          <w:sz w:val="24"/>
          <w:szCs w:val="24"/>
        </w:rPr>
      </w:pPr>
      <w:ins w:id="4055" w:author="Unknown">
        <w:r w:rsidRPr="00414614">
          <w:rPr>
            <w:rFonts w:ascii="Times New Roman" w:eastAsia="Times New Roman" w:hAnsi="Times New Roman" w:cs="Times New Roman"/>
            <w:sz w:val="24"/>
            <w:szCs w:val="24"/>
          </w:rPr>
          <w:t>        oos.close();   </w:t>
        </w:r>
      </w:ins>
    </w:p>
    <w:p w:rsidR="00414614" w:rsidRPr="00414614" w:rsidRDefault="00414614" w:rsidP="00414614">
      <w:pPr>
        <w:numPr>
          <w:ilvl w:val="0"/>
          <w:numId w:val="121"/>
        </w:numPr>
        <w:spacing w:before="100" w:beforeAutospacing="1" w:after="100" w:afterAutospacing="1" w:line="240" w:lineRule="auto"/>
        <w:rPr>
          <w:ins w:id="4056" w:author="Unknown"/>
          <w:rFonts w:ascii="Times New Roman" w:eastAsia="Times New Roman" w:hAnsi="Times New Roman" w:cs="Times New Roman"/>
          <w:sz w:val="24"/>
          <w:szCs w:val="24"/>
        </w:rPr>
      </w:pPr>
      <w:ins w:id="4057" w:author="Unknown">
        <w:r w:rsidRPr="00414614">
          <w:rPr>
            <w:rFonts w:ascii="Times New Roman" w:eastAsia="Times New Roman" w:hAnsi="Times New Roman" w:cs="Times New Roman"/>
            <w:sz w:val="24"/>
            <w:szCs w:val="24"/>
          </w:rPr>
          <w:t>        fos.close();   </w:t>
        </w:r>
      </w:ins>
    </w:p>
    <w:p w:rsidR="00414614" w:rsidRPr="00414614" w:rsidRDefault="00414614" w:rsidP="00414614">
      <w:pPr>
        <w:numPr>
          <w:ilvl w:val="0"/>
          <w:numId w:val="121"/>
        </w:numPr>
        <w:spacing w:before="100" w:beforeAutospacing="1" w:after="100" w:afterAutospacing="1" w:line="240" w:lineRule="auto"/>
        <w:rPr>
          <w:ins w:id="4058" w:author="Unknown"/>
          <w:rFonts w:ascii="Times New Roman" w:eastAsia="Times New Roman" w:hAnsi="Times New Roman" w:cs="Times New Roman"/>
          <w:sz w:val="24"/>
          <w:szCs w:val="24"/>
        </w:rPr>
      </w:pPr>
      <w:ins w:id="405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60" w:author="Unknown"/>
          <w:rFonts w:ascii="Times New Roman" w:eastAsia="Times New Roman" w:hAnsi="Times New Roman" w:cs="Times New Roman"/>
          <w:sz w:val="24"/>
          <w:szCs w:val="24"/>
        </w:rPr>
      </w:pPr>
      <w:ins w:id="4061" w:author="Unknown">
        <w:r w:rsidRPr="00414614">
          <w:rPr>
            <w:rFonts w:ascii="Times New Roman" w:eastAsia="Times New Roman" w:hAnsi="Times New Roman" w:cs="Times New Roman"/>
            <w:sz w:val="24"/>
            <w:szCs w:val="24"/>
          </w:rPr>
          <w:t>        System.out.println("Object has been serialized");   </w:t>
        </w:r>
      </w:ins>
    </w:p>
    <w:p w:rsidR="00414614" w:rsidRPr="00414614" w:rsidRDefault="00414614" w:rsidP="00414614">
      <w:pPr>
        <w:numPr>
          <w:ilvl w:val="0"/>
          <w:numId w:val="121"/>
        </w:numPr>
        <w:spacing w:before="100" w:beforeAutospacing="1" w:after="100" w:afterAutospacing="1" w:line="240" w:lineRule="auto"/>
        <w:rPr>
          <w:ins w:id="4062" w:author="Unknown"/>
          <w:rFonts w:ascii="Times New Roman" w:eastAsia="Times New Roman" w:hAnsi="Times New Roman" w:cs="Times New Roman"/>
          <w:sz w:val="24"/>
          <w:szCs w:val="24"/>
        </w:rPr>
      </w:pPr>
      <w:ins w:id="406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64" w:author="Unknown"/>
          <w:rFonts w:ascii="Times New Roman" w:eastAsia="Times New Roman" w:hAnsi="Times New Roman" w:cs="Times New Roman"/>
          <w:sz w:val="24"/>
          <w:szCs w:val="24"/>
        </w:rPr>
      </w:pPr>
      <w:ins w:id="4065" w:author="Unknown">
        <w:r w:rsidRPr="00414614">
          <w:rPr>
            <w:rFonts w:ascii="Times New Roman" w:eastAsia="Times New Roman" w:hAnsi="Times New Roman" w:cs="Times New Roman"/>
            <w:sz w:val="24"/>
            <w:szCs w:val="24"/>
          </w:rPr>
          <w:t>        FileInputStream f = new FileInputStream("ab.txt");   </w:t>
        </w:r>
      </w:ins>
    </w:p>
    <w:p w:rsidR="00414614" w:rsidRPr="00414614" w:rsidRDefault="00414614" w:rsidP="00414614">
      <w:pPr>
        <w:numPr>
          <w:ilvl w:val="0"/>
          <w:numId w:val="121"/>
        </w:numPr>
        <w:spacing w:before="100" w:beforeAutospacing="1" w:after="100" w:afterAutospacing="1" w:line="240" w:lineRule="auto"/>
        <w:rPr>
          <w:ins w:id="4066" w:author="Unknown"/>
          <w:rFonts w:ascii="Times New Roman" w:eastAsia="Times New Roman" w:hAnsi="Times New Roman" w:cs="Times New Roman"/>
          <w:sz w:val="24"/>
          <w:szCs w:val="24"/>
        </w:rPr>
      </w:pPr>
      <w:ins w:id="4067" w:author="Unknown">
        <w:r w:rsidRPr="00414614">
          <w:rPr>
            <w:rFonts w:ascii="Times New Roman" w:eastAsia="Times New Roman" w:hAnsi="Times New Roman" w:cs="Times New Roman"/>
            <w:sz w:val="24"/>
            <w:szCs w:val="24"/>
          </w:rPr>
          <w:t>        ObjectInputStream o = new ObjectInputStream(f);   </w:t>
        </w:r>
      </w:ins>
    </w:p>
    <w:p w:rsidR="00414614" w:rsidRPr="00414614" w:rsidRDefault="00414614" w:rsidP="00414614">
      <w:pPr>
        <w:numPr>
          <w:ilvl w:val="0"/>
          <w:numId w:val="121"/>
        </w:numPr>
        <w:spacing w:before="100" w:beforeAutospacing="1" w:after="100" w:afterAutospacing="1" w:line="240" w:lineRule="auto"/>
        <w:rPr>
          <w:ins w:id="4068" w:author="Unknown"/>
          <w:rFonts w:ascii="Times New Roman" w:eastAsia="Times New Roman" w:hAnsi="Times New Roman" w:cs="Times New Roman"/>
          <w:sz w:val="24"/>
          <w:szCs w:val="24"/>
        </w:rPr>
      </w:pPr>
      <w:ins w:id="406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70" w:author="Unknown"/>
          <w:rFonts w:ascii="Times New Roman" w:eastAsia="Times New Roman" w:hAnsi="Times New Roman" w:cs="Times New Roman"/>
          <w:sz w:val="24"/>
          <w:szCs w:val="24"/>
        </w:rPr>
      </w:pPr>
      <w:ins w:id="4071" w:author="Unknown">
        <w:r w:rsidRPr="00414614">
          <w:rPr>
            <w:rFonts w:ascii="Times New Roman" w:eastAsia="Times New Roman" w:hAnsi="Times New Roman" w:cs="Times New Roman"/>
            <w:sz w:val="24"/>
            <w:szCs w:val="24"/>
          </w:rPr>
          <w:t>        Employee emp1 = (Employee)o.readObject();   </w:t>
        </w:r>
      </w:ins>
    </w:p>
    <w:p w:rsidR="00414614" w:rsidRPr="00414614" w:rsidRDefault="00414614" w:rsidP="00414614">
      <w:pPr>
        <w:numPr>
          <w:ilvl w:val="0"/>
          <w:numId w:val="121"/>
        </w:numPr>
        <w:spacing w:before="100" w:beforeAutospacing="1" w:after="100" w:afterAutospacing="1" w:line="240" w:lineRule="auto"/>
        <w:rPr>
          <w:ins w:id="4072" w:author="Unknown"/>
          <w:rFonts w:ascii="Times New Roman" w:eastAsia="Times New Roman" w:hAnsi="Times New Roman" w:cs="Times New Roman"/>
          <w:sz w:val="24"/>
          <w:szCs w:val="24"/>
        </w:rPr>
      </w:pPr>
      <w:ins w:id="407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74" w:author="Unknown"/>
          <w:rFonts w:ascii="Times New Roman" w:eastAsia="Times New Roman" w:hAnsi="Times New Roman" w:cs="Times New Roman"/>
          <w:sz w:val="24"/>
          <w:szCs w:val="24"/>
        </w:rPr>
      </w:pPr>
      <w:ins w:id="4075" w:author="Unknown">
        <w:r w:rsidRPr="00414614">
          <w:rPr>
            <w:rFonts w:ascii="Times New Roman" w:eastAsia="Times New Roman" w:hAnsi="Times New Roman" w:cs="Times New Roman"/>
            <w:sz w:val="24"/>
            <w:szCs w:val="24"/>
          </w:rPr>
          <w:lastRenderedPageBreak/>
          <w:t>        o.close();   </w:t>
        </w:r>
      </w:ins>
    </w:p>
    <w:p w:rsidR="00414614" w:rsidRPr="00414614" w:rsidRDefault="00414614" w:rsidP="00414614">
      <w:pPr>
        <w:numPr>
          <w:ilvl w:val="0"/>
          <w:numId w:val="121"/>
        </w:numPr>
        <w:spacing w:before="100" w:beforeAutospacing="1" w:after="100" w:afterAutospacing="1" w:line="240" w:lineRule="auto"/>
        <w:rPr>
          <w:ins w:id="4076" w:author="Unknown"/>
          <w:rFonts w:ascii="Times New Roman" w:eastAsia="Times New Roman" w:hAnsi="Times New Roman" w:cs="Times New Roman"/>
          <w:sz w:val="24"/>
          <w:szCs w:val="24"/>
        </w:rPr>
      </w:pPr>
      <w:ins w:id="4077" w:author="Unknown">
        <w:r w:rsidRPr="00414614">
          <w:rPr>
            <w:rFonts w:ascii="Times New Roman" w:eastAsia="Times New Roman" w:hAnsi="Times New Roman" w:cs="Times New Roman"/>
            <w:sz w:val="24"/>
            <w:szCs w:val="24"/>
          </w:rPr>
          <w:t>        f.close();   </w:t>
        </w:r>
      </w:ins>
    </w:p>
    <w:p w:rsidR="00414614" w:rsidRPr="00414614" w:rsidRDefault="00414614" w:rsidP="00414614">
      <w:pPr>
        <w:numPr>
          <w:ilvl w:val="0"/>
          <w:numId w:val="121"/>
        </w:numPr>
        <w:spacing w:before="100" w:beforeAutospacing="1" w:after="100" w:afterAutospacing="1" w:line="240" w:lineRule="auto"/>
        <w:rPr>
          <w:ins w:id="4078" w:author="Unknown"/>
          <w:rFonts w:ascii="Times New Roman" w:eastAsia="Times New Roman" w:hAnsi="Times New Roman" w:cs="Times New Roman"/>
          <w:sz w:val="24"/>
          <w:szCs w:val="24"/>
        </w:rPr>
      </w:pPr>
      <w:ins w:id="407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80" w:author="Unknown"/>
          <w:rFonts w:ascii="Times New Roman" w:eastAsia="Times New Roman" w:hAnsi="Times New Roman" w:cs="Times New Roman"/>
          <w:sz w:val="24"/>
          <w:szCs w:val="24"/>
        </w:rPr>
      </w:pPr>
      <w:ins w:id="4081" w:author="Unknown">
        <w:r w:rsidRPr="00414614">
          <w:rPr>
            <w:rFonts w:ascii="Times New Roman" w:eastAsia="Times New Roman" w:hAnsi="Times New Roman" w:cs="Times New Roman"/>
            <w:sz w:val="24"/>
            <w:szCs w:val="24"/>
          </w:rPr>
          <w:t>        System.out.println("Object has been deserialized");   </w:t>
        </w:r>
      </w:ins>
    </w:p>
    <w:p w:rsidR="00414614" w:rsidRPr="00414614" w:rsidRDefault="00414614" w:rsidP="00414614">
      <w:pPr>
        <w:numPr>
          <w:ilvl w:val="0"/>
          <w:numId w:val="121"/>
        </w:numPr>
        <w:spacing w:before="100" w:beforeAutospacing="1" w:after="100" w:afterAutospacing="1" w:line="240" w:lineRule="auto"/>
        <w:rPr>
          <w:ins w:id="4082" w:author="Unknown"/>
          <w:rFonts w:ascii="Times New Roman" w:eastAsia="Times New Roman" w:hAnsi="Times New Roman" w:cs="Times New Roman"/>
          <w:sz w:val="24"/>
          <w:szCs w:val="24"/>
        </w:rPr>
      </w:pPr>
      <w:ins w:id="408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1"/>
        </w:numPr>
        <w:spacing w:before="100" w:beforeAutospacing="1" w:after="100" w:afterAutospacing="1" w:line="240" w:lineRule="auto"/>
        <w:rPr>
          <w:ins w:id="4084" w:author="Unknown"/>
          <w:rFonts w:ascii="Times New Roman" w:eastAsia="Times New Roman" w:hAnsi="Times New Roman" w:cs="Times New Roman"/>
          <w:sz w:val="24"/>
          <w:szCs w:val="24"/>
        </w:rPr>
      </w:pPr>
      <w:ins w:id="4085" w:author="Unknown">
        <w:r w:rsidRPr="00414614">
          <w:rPr>
            <w:rFonts w:ascii="Times New Roman" w:eastAsia="Times New Roman" w:hAnsi="Times New Roman" w:cs="Times New Roman"/>
            <w:sz w:val="24"/>
            <w:szCs w:val="24"/>
          </w:rPr>
          <w:t>        System.out.println("name = " + emp1.name);   </w:t>
        </w:r>
      </w:ins>
    </w:p>
    <w:p w:rsidR="00414614" w:rsidRPr="00414614" w:rsidRDefault="00414614" w:rsidP="00414614">
      <w:pPr>
        <w:numPr>
          <w:ilvl w:val="0"/>
          <w:numId w:val="121"/>
        </w:numPr>
        <w:spacing w:before="100" w:beforeAutospacing="1" w:after="100" w:afterAutospacing="1" w:line="240" w:lineRule="auto"/>
        <w:rPr>
          <w:ins w:id="4086" w:author="Unknown"/>
          <w:rFonts w:ascii="Times New Roman" w:eastAsia="Times New Roman" w:hAnsi="Times New Roman" w:cs="Times New Roman"/>
          <w:sz w:val="24"/>
          <w:szCs w:val="24"/>
        </w:rPr>
      </w:pPr>
      <w:ins w:id="4087" w:author="Unknown">
        <w:r w:rsidRPr="00414614">
          <w:rPr>
            <w:rFonts w:ascii="Times New Roman" w:eastAsia="Times New Roman" w:hAnsi="Times New Roman" w:cs="Times New Roman"/>
            <w:sz w:val="24"/>
            <w:szCs w:val="24"/>
          </w:rPr>
          <w:t>        System.out.println("salary = " + emp1.salary);   </w:t>
        </w:r>
      </w:ins>
    </w:p>
    <w:p w:rsidR="00414614" w:rsidRPr="00414614" w:rsidRDefault="00414614" w:rsidP="00414614">
      <w:pPr>
        <w:numPr>
          <w:ilvl w:val="0"/>
          <w:numId w:val="121"/>
        </w:numPr>
        <w:spacing w:before="100" w:beforeAutospacing="1" w:after="100" w:afterAutospacing="1" w:line="240" w:lineRule="auto"/>
        <w:rPr>
          <w:ins w:id="4088" w:author="Unknown"/>
          <w:rFonts w:ascii="Times New Roman" w:eastAsia="Times New Roman" w:hAnsi="Times New Roman" w:cs="Times New Roman"/>
          <w:sz w:val="24"/>
          <w:szCs w:val="24"/>
        </w:rPr>
      </w:pPr>
      <w:ins w:id="408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1"/>
        </w:numPr>
        <w:spacing w:before="100" w:beforeAutospacing="1" w:after="100" w:afterAutospacing="1" w:line="240" w:lineRule="auto"/>
        <w:rPr>
          <w:ins w:id="4090" w:author="Unknown"/>
          <w:rFonts w:ascii="Times New Roman" w:eastAsia="Times New Roman" w:hAnsi="Times New Roman" w:cs="Times New Roman"/>
          <w:sz w:val="24"/>
          <w:szCs w:val="24"/>
        </w:rPr>
      </w:pPr>
      <w:ins w:id="4091"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4092" w:author="Unknown"/>
          <w:rFonts w:ascii="Times New Roman" w:eastAsia="Times New Roman" w:hAnsi="Times New Roman" w:cs="Times New Roman"/>
          <w:sz w:val="24"/>
          <w:szCs w:val="24"/>
        </w:rPr>
      </w:pPr>
      <w:ins w:id="4093" w:author="Unknown">
        <w:r w:rsidRPr="00414614">
          <w:rPr>
            <w:rFonts w:ascii="Times New Roman" w:eastAsia="Times New Roman" w:hAnsi="Times New Roman" w:cs="Times New Roman"/>
            <w:sz w:val="24"/>
            <w:szCs w:val="24"/>
          </w:rPr>
          <w:pict>
            <v:rect id="_x0000_i124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094" w:author="Unknown"/>
          <w:rFonts w:ascii="Times New Roman" w:eastAsia="Times New Roman" w:hAnsi="Times New Roman" w:cs="Times New Roman"/>
          <w:b/>
          <w:bCs/>
          <w:sz w:val="27"/>
          <w:szCs w:val="27"/>
        </w:rPr>
      </w:pPr>
      <w:ins w:id="4095" w:author="Unknown">
        <w:r w:rsidRPr="00414614">
          <w:rPr>
            <w:rFonts w:ascii="Times New Roman" w:eastAsia="Times New Roman" w:hAnsi="Times New Roman" w:cs="Times New Roman"/>
            <w:b/>
            <w:bCs/>
            <w:sz w:val="27"/>
            <w:szCs w:val="27"/>
          </w:rPr>
          <w:t>202) Can a Serialized object be transferred via network?</w:t>
        </w:r>
      </w:ins>
    </w:p>
    <w:p w:rsidR="00414614" w:rsidRPr="00414614" w:rsidRDefault="00414614" w:rsidP="00414614">
      <w:pPr>
        <w:spacing w:before="100" w:beforeAutospacing="1" w:after="100" w:afterAutospacing="1" w:line="240" w:lineRule="auto"/>
        <w:rPr>
          <w:ins w:id="4096" w:author="Unknown"/>
          <w:rFonts w:ascii="Times New Roman" w:eastAsia="Times New Roman" w:hAnsi="Times New Roman" w:cs="Times New Roman"/>
          <w:sz w:val="24"/>
          <w:szCs w:val="24"/>
        </w:rPr>
      </w:pPr>
      <w:ins w:id="4097" w:author="Unknown">
        <w:r w:rsidRPr="00414614">
          <w:rPr>
            <w:rFonts w:ascii="Times New Roman" w:eastAsia="Times New Roman" w:hAnsi="Times New Roman" w:cs="Times New Roman"/>
            <w:sz w:val="24"/>
            <w:szCs w:val="24"/>
          </w:rPr>
          <w:t>Yes, we can transfer a serialized object via network because the serialized object is stored in the memory in the form of bytes and can be transmitted over the network. We can also write the serialized object to the disk or the database.</w:t>
        </w:r>
      </w:ins>
    </w:p>
    <w:p w:rsidR="00414614" w:rsidRPr="00414614" w:rsidRDefault="00414614" w:rsidP="00414614">
      <w:pPr>
        <w:spacing w:after="0" w:line="240" w:lineRule="auto"/>
        <w:rPr>
          <w:ins w:id="4098" w:author="Unknown"/>
          <w:rFonts w:ascii="Times New Roman" w:eastAsia="Times New Roman" w:hAnsi="Times New Roman" w:cs="Times New Roman"/>
          <w:sz w:val="24"/>
          <w:szCs w:val="24"/>
        </w:rPr>
      </w:pPr>
      <w:ins w:id="4099" w:author="Unknown">
        <w:r w:rsidRPr="00414614">
          <w:rPr>
            <w:rFonts w:ascii="Times New Roman" w:eastAsia="Times New Roman" w:hAnsi="Times New Roman" w:cs="Times New Roman"/>
            <w:sz w:val="24"/>
            <w:szCs w:val="24"/>
          </w:rPr>
          <w:pict>
            <v:rect id="_x0000_i124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00" w:author="Unknown"/>
          <w:rFonts w:ascii="Times New Roman" w:eastAsia="Times New Roman" w:hAnsi="Times New Roman" w:cs="Times New Roman"/>
          <w:b/>
          <w:bCs/>
          <w:sz w:val="27"/>
          <w:szCs w:val="27"/>
        </w:rPr>
      </w:pPr>
      <w:ins w:id="4101" w:author="Unknown">
        <w:r w:rsidRPr="00414614">
          <w:rPr>
            <w:rFonts w:ascii="Times New Roman" w:eastAsia="Times New Roman" w:hAnsi="Times New Roman" w:cs="Times New Roman"/>
            <w:b/>
            <w:bCs/>
            <w:sz w:val="27"/>
            <w:szCs w:val="27"/>
          </w:rPr>
          <w:t>203) What is Deserialization?</w:t>
        </w:r>
      </w:ins>
    </w:p>
    <w:p w:rsidR="00414614" w:rsidRPr="00414614" w:rsidRDefault="00414614" w:rsidP="00414614">
      <w:pPr>
        <w:spacing w:before="100" w:beforeAutospacing="1" w:after="100" w:afterAutospacing="1" w:line="240" w:lineRule="auto"/>
        <w:rPr>
          <w:ins w:id="4102" w:author="Unknown"/>
          <w:rFonts w:ascii="Times New Roman" w:eastAsia="Times New Roman" w:hAnsi="Times New Roman" w:cs="Times New Roman"/>
          <w:sz w:val="24"/>
          <w:szCs w:val="24"/>
        </w:rPr>
      </w:pPr>
      <w:ins w:id="4103" w:author="Unknown">
        <w:r w:rsidRPr="00414614">
          <w:rPr>
            <w:rFonts w:ascii="Times New Roman" w:eastAsia="Times New Roman" w:hAnsi="Times New Roman" w:cs="Times New Roman"/>
            <w:sz w:val="24"/>
            <w:szCs w:val="24"/>
          </w:rPr>
          <w:t>Deserialization is the process of reconstructing the object from the serialized state. It is the reverse operation of serialization. An ObjectInputStream deserializes objects and primitive data written using an ObjectOutputStream.</w:t>
        </w:r>
      </w:ins>
    </w:p>
    <w:p w:rsidR="00414614" w:rsidRPr="00414614" w:rsidRDefault="00414614" w:rsidP="00414614">
      <w:pPr>
        <w:numPr>
          <w:ilvl w:val="0"/>
          <w:numId w:val="122"/>
        </w:numPr>
        <w:spacing w:before="100" w:beforeAutospacing="1" w:after="100" w:afterAutospacing="1" w:line="240" w:lineRule="auto"/>
        <w:rPr>
          <w:ins w:id="4104" w:author="Unknown"/>
          <w:rFonts w:ascii="Times New Roman" w:eastAsia="Times New Roman" w:hAnsi="Times New Roman" w:cs="Times New Roman"/>
          <w:sz w:val="24"/>
          <w:szCs w:val="24"/>
        </w:rPr>
      </w:pPr>
      <w:ins w:id="4105" w:author="Unknown">
        <w:r w:rsidRPr="00414614">
          <w:rPr>
            <w:rFonts w:ascii="Times New Roman" w:eastAsia="Times New Roman" w:hAnsi="Times New Roman" w:cs="Times New Roman"/>
            <w:sz w:val="24"/>
            <w:szCs w:val="24"/>
          </w:rPr>
          <w:t>import java.io.*;  </w:t>
        </w:r>
      </w:ins>
    </w:p>
    <w:p w:rsidR="00414614" w:rsidRPr="00414614" w:rsidRDefault="00414614" w:rsidP="00414614">
      <w:pPr>
        <w:numPr>
          <w:ilvl w:val="0"/>
          <w:numId w:val="122"/>
        </w:numPr>
        <w:spacing w:before="100" w:beforeAutospacing="1" w:after="100" w:afterAutospacing="1" w:line="240" w:lineRule="auto"/>
        <w:rPr>
          <w:ins w:id="4106" w:author="Unknown"/>
          <w:rFonts w:ascii="Times New Roman" w:eastAsia="Times New Roman" w:hAnsi="Times New Roman" w:cs="Times New Roman"/>
          <w:sz w:val="24"/>
          <w:szCs w:val="24"/>
        </w:rPr>
      </w:pPr>
      <w:ins w:id="4107" w:author="Unknown">
        <w:r w:rsidRPr="00414614">
          <w:rPr>
            <w:rFonts w:ascii="Times New Roman" w:eastAsia="Times New Roman" w:hAnsi="Times New Roman" w:cs="Times New Roman"/>
            <w:sz w:val="24"/>
            <w:szCs w:val="24"/>
          </w:rPr>
          <w:t>class Depersist{  </w:t>
        </w:r>
      </w:ins>
    </w:p>
    <w:p w:rsidR="00414614" w:rsidRPr="00414614" w:rsidRDefault="00414614" w:rsidP="00414614">
      <w:pPr>
        <w:numPr>
          <w:ilvl w:val="0"/>
          <w:numId w:val="122"/>
        </w:numPr>
        <w:spacing w:before="100" w:beforeAutospacing="1" w:after="100" w:afterAutospacing="1" w:line="240" w:lineRule="auto"/>
        <w:rPr>
          <w:ins w:id="4108" w:author="Unknown"/>
          <w:rFonts w:ascii="Times New Roman" w:eastAsia="Times New Roman" w:hAnsi="Times New Roman" w:cs="Times New Roman"/>
          <w:sz w:val="24"/>
          <w:szCs w:val="24"/>
        </w:rPr>
      </w:pPr>
      <w:ins w:id="4109" w:author="Unknown">
        <w:r w:rsidRPr="00414614">
          <w:rPr>
            <w:rFonts w:ascii="Times New Roman" w:eastAsia="Times New Roman" w:hAnsi="Times New Roman" w:cs="Times New Roman"/>
            <w:sz w:val="24"/>
            <w:szCs w:val="24"/>
          </w:rPr>
          <w:t> public static void main(String args[])throws Exception{  </w:t>
        </w:r>
      </w:ins>
    </w:p>
    <w:p w:rsidR="00414614" w:rsidRPr="00414614" w:rsidRDefault="00414614" w:rsidP="00414614">
      <w:pPr>
        <w:numPr>
          <w:ilvl w:val="0"/>
          <w:numId w:val="122"/>
        </w:numPr>
        <w:spacing w:before="100" w:beforeAutospacing="1" w:after="100" w:afterAutospacing="1" w:line="240" w:lineRule="auto"/>
        <w:rPr>
          <w:ins w:id="4110" w:author="Unknown"/>
          <w:rFonts w:ascii="Times New Roman" w:eastAsia="Times New Roman" w:hAnsi="Times New Roman" w:cs="Times New Roman"/>
          <w:sz w:val="24"/>
          <w:szCs w:val="24"/>
        </w:rPr>
      </w:pPr>
      <w:ins w:id="411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2"/>
        </w:numPr>
        <w:spacing w:before="100" w:beforeAutospacing="1" w:after="100" w:afterAutospacing="1" w:line="240" w:lineRule="auto"/>
        <w:rPr>
          <w:ins w:id="4112" w:author="Unknown"/>
          <w:rFonts w:ascii="Times New Roman" w:eastAsia="Times New Roman" w:hAnsi="Times New Roman" w:cs="Times New Roman"/>
          <w:sz w:val="24"/>
          <w:szCs w:val="24"/>
        </w:rPr>
      </w:pPr>
      <w:ins w:id="4113" w:author="Unknown">
        <w:r w:rsidRPr="00414614">
          <w:rPr>
            <w:rFonts w:ascii="Times New Roman" w:eastAsia="Times New Roman" w:hAnsi="Times New Roman" w:cs="Times New Roman"/>
            <w:sz w:val="24"/>
            <w:szCs w:val="24"/>
          </w:rPr>
          <w:t>  ObjectInputStream in=new ObjectInputStream(new FileInputStream("f.txt"));  </w:t>
        </w:r>
      </w:ins>
    </w:p>
    <w:p w:rsidR="00414614" w:rsidRPr="00414614" w:rsidRDefault="00414614" w:rsidP="00414614">
      <w:pPr>
        <w:numPr>
          <w:ilvl w:val="0"/>
          <w:numId w:val="122"/>
        </w:numPr>
        <w:spacing w:before="100" w:beforeAutospacing="1" w:after="100" w:afterAutospacing="1" w:line="240" w:lineRule="auto"/>
        <w:rPr>
          <w:ins w:id="4114" w:author="Unknown"/>
          <w:rFonts w:ascii="Times New Roman" w:eastAsia="Times New Roman" w:hAnsi="Times New Roman" w:cs="Times New Roman"/>
          <w:sz w:val="24"/>
          <w:szCs w:val="24"/>
        </w:rPr>
      </w:pPr>
      <w:ins w:id="4115" w:author="Unknown">
        <w:r w:rsidRPr="00414614">
          <w:rPr>
            <w:rFonts w:ascii="Times New Roman" w:eastAsia="Times New Roman" w:hAnsi="Times New Roman" w:cs="Times New Roman"/>
            <w:sz w:val="24"/>
            <w:szCs w:val="24"/>
          </w:rPr>
          <w:t>  Student s=(Student)in.readObject();  </w:t>
        </w:r>
      </w:ins>
    </w:p>
    <w:p w:rsidR="00414614" w:rsidRPr="00414614" w:rsidRDefault="00414614" w:rsidP="00414614">
      <w:pPr>
        <w:numPr>
          <w:ilvl w:val="0"/>
          <w:numId w:val="122"/>
        </w:numPr>
        <w:spacing w:before="100" w:beforeAutospacing="1" w:after="100" w:afterAutospacing="1" w:line="240" w:lineRule="auto"/>
        <w:rPr>
          <w:ins w:id="4116" w:author="Unknown"/>
          <w:rFonts w:ascii="Times New Roman" w:eastAsia="Times New Roman" w:hAnsi="Times New Roman" w:cs="Times New Roman"/>
          <w:sz w:val="24"/>
          <w:szCs w:val="24"/>
        </w:rPr>
      </w:pPr>
      <w:ins w:id="4117" w:author="Unknown">
        <w:r w:rsidRPr="00414614">
          <w:rPr>
            <w:rFonts w:ascii="Times New Roman" w:eastAsia="Times New Roman" w:hAnsi="Times New Roman" w:cs="Times New Roman"/>
            <w:sz w:val="24"/>
            <w:szCs w:val="24"/>
          </w:rPr>
          <w:t>  System.out.println(s.id+" "+s.name);  </w:t>
        </w:r>
      </w:ins>
    </w:p>
    <w:p w:rsidR="00414614" w:rsidRPr="00414614" w:rsidRDefault="00414614" w:rsidP="00414614">
      <w:pPr>
        <w:numPr>
          <w:ilvl w:val="0"/>
          <w:numId w:val="122"/>
        </w:numPr>
        <w:spacing w:before="100" w:beforeAutospacing="1" w:after="100" w:afterAutospacing="1" w:line="240" w:lineRule="auto"/>
        <w:rPr>
          <w:ins w:id="4118" w:author="Unknown"/>
          <w:rFonts w:ascii="Times New Roman" w:eastAsia="Times New Roman" w:hAnsi="Times New Roman" w:cs="Times New Roman"/>
          <w:sz w:val="24"/>
          <w:szCs w:val="24"/>
        </w:rPr>
      </w:pPr>
      <w:ins w:id="41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2"/>
        </w:numPr>
        <w:spacing w:before="100" w:beforeAutospacing="1" w:after="100" w:afterAutospacing="1" w:line="240" w:lineRule="auto"/>
        <w:rPr>
          <w:ins w:id="4120" w:author="Unknown"/>
          <w:rFonts w:ascii="Times New Roman" w:eastAsia="Times New Roman" w:hAnsi="Times New Roman" w:cs="Times New Roman"/>
          <w:sz w:val="24"/>
          <w:szCs w:val="24"/>
        </w:rPr>
      </w:pPr>
      <w:ins w:id="4121" w:author="Unknown">
        <w:r w:rsidRPr="00414614">
          <w:rPr>
            <w:rFonts w:ascii="Times New Roman" w:eastAsia="Times New Roman" w:hAnsi="Times New Roman" w:cs="Times New Roman"/>
            <w:sz w:val="24"/>
            <w:szCs w:val="24"/>
          </w:rPr>
          <w:t>  in.close();  </w:t>
        </w:r>
      </w:ins>
    </w:p>
    <w:p w:rsidR="00414614" w:rsidRPr="00414614" w:rsidRDefault="00414614" w:rsidP="00414614">
      <w:pPr>
        <w:numPr>
          <w:ilvl w:val="0"/>
          <w:numId w:val="122"/>
        </w:numPr>
        <w:spacing w:before="100" w:beforeAutospacing="1" w:after="100" w:afterAutospacing="1" w:line="240" w:lineRule="auto"/>
        <w:rPr>
          <w:ins w:id="4122" w:author="Unknown"/>
          <w:rFonts w:ascii="Times New Roman" w:eastAsia="Times New Roman" w:hAnsi="Times New Roman" w:cs="Times New Roman"/>
          <w:sz w:val="24"/>
          <w:szCs w:val="24"/>
        </w:rPr>
      </w:pPr>
      <w:ins w:id="412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22"/>
        </w:numPr>
        <w:spacing w:before="100" w:beforeAutospacing="1" w:after="100" w:afterAutospacing="1" w:line="240" w:lineRule="auto"/>
        <w:rPr>
          <w:ins w:id="4124" w:author="Unknown"/>
          <w:rFonts w:ascii="Times New Roman" w:eastAsia="Times New Roman" w:hAnsi="Times New Roman" w:cs="Times New Roman"/>
          <w:sz w:val="24"/>
          <w:szCs w:val="24"/>
        </w:rPr>
      </w:pPr>
      <w:ins w:id="4125" w:author="Unknown">
        <w:r w:rsidRPr="00414614">
          <w:rPr>
            <w:rFonts w:ascii="Times New Roman" w:eastAsia="Times New Roman" w:hAnsi="Times New Roman" w:cs="Times New Roman"/>
            <w:sz w:val="24"/>
            <w:szCs w:val="24"/>
          </w:rPr>
          <w:t>}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6" w:author="Unknown"/>
          <w:rFonts w:ascii="Courier New" w:eastAsia="Times New Roman" w:hAnsi="Courier New" w:cs="Courier New"/>
          <w:sz w:val="20"/>
          <w:szCs w:val="20"/>
        </w:rPr>
      </w:pPr>
      <w:ins w:id="4127" w:author="Unknown">
        <w:r w:rsidRPr="00414614">
          <w:rPr>
            <w:rFonts w:ascii="Courier New" w:eastAsia="Times New Roman" w:hAnsi="Courier New" w:cs="Courier New"/>
            <w:sz w:val="20"/>
            <w:szCs w:val="20"/>
          </w:rPr>
          <w:t>211 ravi</w:t>
        </w:r>
      </w:ins>
    </w:p>
    <w:p w:rsidR="00414614" w:rsidRPr="00414614" w:rsidRDefault="00414614" w:rsidP="00414614">
      <w:pPr>
        <w:spacing w:after="0" w:line="240" w:lineRule="auto"/>
        <w:rPr>
          <w:ins w:id="4128" w:author="Unknown"/>
          <w:rFonts w:ascii="Times New Roman" w:eastAsia="Times New Roman" w:hAnsi="Times New Roman" w:cs="Times New Roman"/>
          <w:sz w:val="24"/>
          <w:szCs w:val="24"/>
        </w:rPr>
      </w:pPr>
      <w:ins w:id="4129" w:author="Unknown">
        <w:r w:rsidRPr="00414614">
          <w:rPr>
            <w:rFonts w:ascii="Times New Roman" w:eastAsia="Times New Roman" w:hAnsi="Times New Roman" w:cs="Times New Roman"/>
            <w:sz w:val="24"/>
            <w:szCs w:val="24"/>
          </w:rPr>
          <w:pict>
            <v:rect id="_x0000_i124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30" w:author="Unknown"/>
          <w:rFonts w:ascii="Times New Roman" w:eastAsia="Times New Roman" w:hAnsi="Times New Roman" w:cs="Times New Roman"/>
          <w:b/>
          <w:bCs/>
          <w:sz w:val="27"/>
          <w:szCs w:val="27"/>
        </w:rPr>
      </w:pPr>
      <w:ins w:id="4131" w:author="Unknown">
        <w:r w:rsidRPr="00414614">
          <w:rPr>
            <w:rFonts w:ascii="Times New Roman" w:eastAsia="Times New Roman" w:hAnsi="Times New Roman" w:cs="Times New Roman"/>
            <w:b/>
            <w:bCs/>
            <w:sz w:val="27"/>
            <w:szCs w:val="27"/>
          </w:rPr>
          <w:t>204) What is the transient keyword?</w:t>
        </w:r>
      </w:ins>
    </w:p>
    <w:p w:rsidR="00414614" w:rsidRPr="00414614" w:rsidRDefault="00414614" w:rsidP="00414614">
      <w:pPr>
        <w:spacing w:before="100" w:beforeAutospacing="1" w:after="100" w:afterAutospacing="1" w:line="240" w:lineRule="auto"/>
        <w:rPr>
          <w:ins w:id="4132" w:author="Unknown"/>
          <w:rFonts w:ascii="Times New Roman" w:eastAsia="Times New Roman" w:hAnsi="Times New Roman" w:cs="Times New Roman"/>
          <w:sz w:val="24"/>
          <w:szCs w:val="24"/>
        </w:rPr>
      </w:pPr>
      <w:ins w:id="4133" w:author="Unknown">
        <w:r w:rsidRPr="00414614">
          <w:rPr>
            <w:rFonts w:ascii="Times New Roman" w:eastAsia="Times New Roman" w:hAnsi="Times New Roman" w:cs="Times New Roman"/>
            <w:sz w:val="24"/>
            <w:szCs w:val="24"/>
          </w:rPr>
          <w:t xml:space="preserve">If you define any data member as transient, it will not be serialized. By determining transient keyword, the value of variable need not persist when it is restored. </w:t>
        </w:r>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"https://www.javatpoint.com/serialization"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ins>
    </w:p>
    <w:p w:rsidR="00414614" w:rsidRPr="00414614" w:rsidRDefault="00414614" w:rsidP="00414614">
      <w:pPr>
        <w:spacing w:after="0" w:line="240" w:lineRule="auto"/>
        <w:rPr>
          <w:ins w:id="4134" w:author="Unknown"/>
          <w:rFonts w:ascii="Times New Roman" w:eastAsia="Times New Roman" w:hAnsi="Times New Roman" w:cs="Times New Roman"/>
          <w:sz w:val="24"/>
          <w:szCs w:val="24"/>
        </w:rPr>
      </w:pPr>
      <w:ins w:id="4135" w:author="Unknown">
        <w:r w:rsidRPr="00414614">
          <w:rPr>
            <w:rFonts w:ascii="Times New Roman" w:eastAsia="Times New Roman" w:hAnsi="Times New Roman" w:cs="Times New Roman"/>
            <w:sz w:val="24"/>
            <w:szCs w:val="24"/>
          </w:rPr>
          <w:lastRenderedPageBreak/>
          <w:pict>
            <v:rect id="_x0000_i124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36" w:author="Unknown"/>
          <w:rFonts w:ascii="Times New Roman" w:eastAsia="Times New Roman" w:hAnsi="Times New Roman" w:cs="Times New Roman"/>
          <w:b/>
          <w:bCs/>
          <w:sz w:val="27"/>
          <w:szCs w:val="27"/>
        </w:rPr>
      </w:pPr>
      <w:ins w:id="4137" w:author="Unknown">
        <w:r w:rsidRPr="00414614">
          <w:rPr>
            <w:rFonts w:ascii="Times New Roman" w:eastAsia="Times New Roman" w:hAnsi="Times New Roman" w:cs="Times New Roman"/>
            <w:b/>
            <w:bCs/>
            <w:sz w:val="27"/>
            <w:szCs w:val="27"/>
          </w:rPr>
          <w:t>205) What is Externalizable?</w:t>
        </w:r>
      </w:ins>
    </w:p>
    <w:p w:rsidR="00414614" w:rsidRPr="00414614" w:rsidRDefault="00414614" w:rsidP="00414614">
      <w:pPr>
        <w:spacing w:before="100" w:beforeAutospacing="1" w:after="100" w:afterAutospacing="1" w:line="240" w:lineRule="auto"/>
        <w:rPr>
          <w:ins w:id="4138" w:author="Unknown"/>
          <w:rFonts w:ascii="Times New Roman" w:eastAsia="Times New Roman" w:hAnsi="Times New Roman" w:cs="Times New Roman"/>
          <w:sz w:val="24"/>
          <w:szCs w:val="24"/>
        </w:rPr>
      </w:pPr>
      <w:ins w:id="4139" w:author="Unknown">
        <w:r w:rsidRPr="00414614">
          <w:rPr>
            <w:rFonts w:ascii="Times New Roman" w:eastAsia="Times New Roman" w:hAnsi="Times New Roman" w:cs="Times New Roman"/>
            <w:sz w:val="24"/>
            <w:szCs w:val="24"/>
          </w:rPr>
          <w:t>The Externalizable interface is used to write the state of an object into a byte stream in a compressed format. It is not a marker interface.</w:t>
        </w:r>
      </w:ins>
    </w:p>
    <w:p w:rsidR="00414614" w:rsidRPr="00414614" w:rsidRDefault="00414614" w:rsidP="00414614">
      <w:pPr>
        <w:spacing w:after="0" w:line="240" w:lineRule="auto"/>
        <w:rPr>
          <w:ins w:id="4140" w:author="Unknown"/>
          <w:rFonts w:ascii="Times New Roman" w:eastAsia="Times New Roman" w:hAnsi="Times New Roman" w:cs="Times New Roman"/>
          <w:sz w:val="24"/>
          <w:szCs w:val="24"/>
        </w:rPr>
      </w:pPr>
      <w:ins w:id="4141" w:author="Unknown">
        <w:r w:rsidRPr="00414614">
          <w:rPr>
            <w:rFonts w:ascii="Times New Roman" w:eastAsia="Times New Roman" w:hAnsi="Times New Roman" w:cs="Times New Roman"/>
            <w:sz w:val="24"/>
            <w:szCs w:val="24"/>
          </w:rPr>
          <w:pict>
            <v:rect id="_x0000_i124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42" w:author="Unknown"/>
          <w:rFonts w:ascii="Times New Roman" w:eastAsia="Times New Roman" w:hAnsi="Times New Roman" w:cs="Times New Roman"/>
          <w:b/>
          <w:bCs/>
          <w:sz w:val="27"/>
          <w:szCs w:val="27"/>
        </w:rPr>
      </w:pPr>
      <w:ins w:id="4143" w:author="Unknown">
        <w:r w:rsidRPr="00414614">
          <w:rPr>
            <w:rFonts w:ascii="Times New Roman" w:eastAsia="Times New Roman" w:hAnsi="Times New Roman" w:cs="Times New Roman"/>
            <w:b/>
            <w:bCs/>
            <w:sz w:val="27"/>
            <w:szCs w:val="27"/>
          </w:rPr>
          <w:t xml:space="preserve">206) What is the difference between Serializable and Externalizable interface? </w:t>
        </w:r>
      </w:ins>
    </w:p>
    <w:tbl>
      <w:tblPr>
        <w:tblW w:w="0" w:type="auto"/>
        <w:tblCellSpacing w:w="15" w:type="dxa"/>
        <w:tblCellMar>
          <w:top w:w="15" w:type="dxa"/>
          <w:left w:w="15" w:type="dxa"/>
          <w:bottom w:w="15" w:type="dxa"/>
          <w:right w:w="15" w:type="dxa"/>
        </w:tblCellMar>
        <w:tblLook w:val="04A0"/>
      </w:tblPr>
      <w:tblGrid>
        <w:gridCol w:w="429"/>
        <w:gridCol w:w="3870"/>
        <w:gridCol w:w="5151"/>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No.</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Serializable</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Externalizable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1)</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Serializable interface does not have any method, i.e., it is a marker interface.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Externalizable interface contains is not a marker interface, It contains two methods, i.e., writeExternal() and readExternal().</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2)</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 xml:space="preserve">It is used to "mark" Java classes so that objects of these classes may get the certain capability. </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The Externalizable interface provides control of the serialization logic to the programmer.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3)</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is easy to implement but has the higher performance cost.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It is used to perform the serialization and often result in better performance.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4)</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No class constructor is called in serialization.</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We must call a public default constructor while using this interface.</w:t>
            </w:r>
          </w:p>
        </w:tc>
      </w:tr>
    </w:tbl>
    <w:p w:rsidR="00414614" w:rsidRPr="00414614" w:rsidRDefault="00414614" w:rsidP="00414614">
      <w:pPr>
        <w:spacing w:after="0" w:line="240" w:lineRule="auto"/>
        <w:rPr>
          <w:ins w:id="4144" w:author="Unknown"/>
          <w:rFonts w:ascii="Times New Roman" w:eastAsia="Times New Roman" w:hAnsi="Times New Roman" w:cs="Times New Roman"/>
          <w:sz w:val="24"/>
          <w:szCs w:val="24"/>
        </w:rPr>
      </w:pPr>
      <w:ins w:id="4145" w:author="Unknown">
        <w:r w:rsidRPr="00414614">
          <w:rPr>
            <w:rFonts w:ascii="Times New Roman" w:eastAsia="Times New Roman" w:hAnsi="Times New Roman" w:cs="Times New Roman"/>
            <w:sz w:val="24"/>
            <w:szCs w:val="24"/>
          </w:rPr>
          <w:t>.</w:t>
        </w:r>
      </w:ins>
    </w:p>
    <w:p w:rsidR="00414614" w:rsidRPr="00414614" w:rsidRDefault="00414614" w:rsidP="00414614">
      <w:pPr>
        <w:spacing w:after="0" w:line="240" w:lineRule="auto"/>
        <w:rPr>
          <w:ins w:id="4146" w:author="Unknown"/>
          <w:rFonts w:ascii="Times New Roman" w:eastAsia="Times New Roman" w:hAnsi="Times New Roman" w:cs="Times New Roman"/>
          <w:sz w:val="24"/>
          <w:szCs w:val="24"/>
        </w:rPr>
      </w:pPr>
      <w:ins w:id="4147" w:author="Unknown">
        <w:r w:rsidRPr="00414614">
          <w:rPr>
            <w:rFonts w:ascii="Times New Roman" w:eastAsia="Times New Roman" w:hAnsi="Times New Roman" w:cs="Times New Roman"/>
            <w:sz w:val="24"/>
            <w:szCs w:val="24"/>
          </w:rPr>
          <w:pict>
            <v:rect id="_x0000_i1247"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148" w:author="Unknown"/>
          <w:rFonts w:ascii="Times New Roman" w:eastAsia="Times New Roman" w:hAnsi="Times New Roman" w:cs="Times New Roman"/>
          <w:b/>
          <w:bCs/>
          <w:sz w:val="36"/>
          <w:szCs w:val="36"/>
        </w:rPr>
      </w:pPr>
      <w:ins w:id="4149" w:author="Unknown">
        <w:r w:rsidRPr="00414614">
          <w:rPr>
            <w:rFonts w:ascii="Times New Roman" w:eastAsia="Times New Roman" w:hAnsi="Times New Roman" w:cs="Times New Roman"/>
            <w:b/>
            <w:bCs/>
            <w:sz w:val="36"/>
            <w:szCs w:val="36"/>
          </w:rPr>
          <w:t>Networking Interview Questions</w:t>
        </w:r>
      </w:ins>
    </w:p>
    <w:p w:rsidR="00414614" w:rsidRPr="00414614" w:rsidRDefault="00414614" w:rsidP="00414614">
      <w:pPr>
        <w:spacing w:after="0" w:line="240" w:lineRule="auto"/>
        <w:rPr>
          <w:ins w:id="4150" w:author="Unknown"/>
          <w:rFonts w:ascii="Times New Roman" w:eastAsia="Times New Roman" w:hAnsi="Times New Roman" w:cs="Times New Roman"/>
          <w:sz w:val="24"/>
          <w:szCs w:val="24"/>
        </w:rPr>
      </w:pPr>
      <w:ins w:id="4151" w:author="Unknown">
        <w:r w:rsidRPr="00414614">
          <w:rPr>
            <w:rFonts w:ascii="Times New Roman" w:eastAsia="Times New Roman" w:hAnsi="Times New Roman" w:cs="Times New Roman"/>
            <w:sz w:val="24"/>
            <w:szCs w:val="24"/>
          </w:rPr>
          <w:pict>
            <v:rect id="_x0000_i124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52" w:author="Unknown"/>
          <w:rFonts w:ascii="Times New Roman" w:eastAsia="Times New Roman" w:hAnsi="Times New Roman" w:cs="Times New Roman"/>
          <w:b/>
          <w:bCs/>
          <w:sz w:val="27"/>
          <w:szCs w:val="27"/>
        </w:rPr>
      </w:pPr>
      <w:ins w:id="4153" w:author="Unknown">
        <w:r w:rsidRPr="00414614">
          <w:rPr>
            <w:rFonts w:ascii="Times New Roman" w:eastAsia="Times New Roman" w:hAnsi="Times New Roman" w:cs="Times New Roman"/>
            <w:b/>
            <w:bCs/>
            <w:sz w:val="27"/>
            <w:szCs w:val="27"/>
          </w:rPr>
          <w:t xml:space="preserve">207) Give a brief description of Java socket programming? </w:t>
        </w:r>
      </w:ins>
    </w:p>
    <w:p w:rsidR="00414614" w:rsidRPr="00414614" w:rsidRDefault="00414614" w:rsidP="00414614">
      <w:pPr>
        <w:spacing w:before="100" w:beforeAutospacing="1" w:after="100" w:afterAutospacing="1" w:line="240" w:lineRule="auto"/>
        <w:rPr>
          <w:ins w:id="4154" w:author="Unknown"/>
          <w:rFonts w:ascii="Times New Roman" w:eastAsia="Times New Roman" w:hAnsi="Times New Roman" w:cs="Times New Roman"/>
          <w:sz w:val="24"/>
          <w:szCs w:val="24"/>
        </w:rPr>
      </w:pPr>
      <w:ins w:id="4155" w:author="Unknown">
        <w:r w:rsidRPr="00414614">
          <w:rPr>
            <w:rFonts w:ascii="Times New Roman" w:eastAsia="Times New Roman" w:hAnsi="Times New Roman" w:cs="Times New Roman"/>
            <w:sz w:val="24"/>
            <w:szCs w:val="24"/>
          </w:rPr>
          <w:t xml:space="preserve">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 </w:t>
        </w:r>
      </w:ins>
    </w:p>
    <w:p w:rsidR="00414614" w:rsidRPr="00414614" w:rsidRDefault="00414614" w:rsidP="00414614">
      <w:pPr>
        <w:numPr>
          <w:ilvl w:val="0"/>
          <w:numId w:val="123"/>
        </w:numPr>
        <w:spacing w:before="100" w:beforeAutospacing="1" w:after="100" w:afterAutospacing="1" w:line="240" w:lineRule="auto"/>
        <w:rPr>
          <w:ins w:id="4156" w:author="Unknown"/>
          <w:rFonts w:ascii="Times New Roman" w:eastAsia="Times New Roman" w:hAnsi="Times New Roman" w:cs="Times New Roman"/>
          <w:sz w:val="24"/>
          <w:szCs w:val="24"/>
        </w:rPr>
      </w:pPr>
      <w:ins w:id="4157" w:author="Unknown">
        <w:r w:rsidRPr="00414614">
          <w:rPr>
            <w:rFonts w:ascii="Times New Roman" w:eastAsia="Times New Roman" w:hAnsi="Times New Roman" w:cs="Times New Roman"/>
            <w:sz w:val="24"/>
            <w:szCs w:val="24"/>
          </w:rPr>
          <w:t>IP address of the server</w:t>
        </w:r>
      </w:ins>
    </w:p>
    <w:p w:rsidR="00414614" w:rsidRPr="00414614" w:rsidRDefault="00414614" w:rsidP="00414614">
      <w:pPr>
        <w:numPr>
          <w:ilvl w:val="0"/>
          <w:numId w:val="123"/>
        </w:numPr>
        <w:spacing w:before="100" w:beforeAutospacing="1" w:after="100" w:afterAutospacing="1" w:line="240" w:lineRule="auto"/>
        <w:rPr>
          <w:ins w:id="4158" w:author="Unknown"/>
          <w:rFonts w:ascii="Times New Roman" w:eastAsia="Times New Roman" w:hAnsi="Times New Roman" w:cs="Times New Roman"/>
          <w:sz w:val="24"/>
          <w:szCs w:val="24"/>
        </w:rPr>
      </w:pPr>
      <w:ins w:id="4159" w:author="Unknown">
        <w:r w:rsidRPr="00414614">
          <w:rPr>
            <w:rFonts w:ascii="Times New Roman" w:eastAsia="Times New Roman" w:hAnsi="Times New Roman" w:cs="Times New Roman"/>
            <w:sz w:val="24"/>
            <w:szCs w:val="24"/>
          </w:rPr>
          <w:t>port number</w:t>
        </w:r>
      </w:ins>
    </w:p>
    <w:p w:rsidR="00414614" w:rsidRPr="00414614" w:rsidRDefault="00414614" w:rsidP="00414614">
      <w:pPr>
        <w:spacing w:after="0" w:line="240" w:lineRule="auto"/>
        <w:rPr>
          <w:ins w:id="4160" w:author="Unknown"/>
          <w:rFonts w:ascii="Times New Roman" w:eastAsia="Times New Roman" w:hAnsi="Times New Roman" w:cs="Times New Roman"/>
          <w:sz w:val="24"/>
          <w:szCs w:val="24"/>
        </w:rPr>
      </w:pPr>
      <w:ins w:id="4161" w:author="Unknown">
        <w:r w:rsidRPr="00414614">
          <w:rPr>
            <w:rFonts w:ascii="Times New Roman" w:eastAsia="Times New Roman" w:hAnsi="Times New Roman" w:cs="Times New Roman"/>
            <w:sz w:val="24"/>
            <w:szCs w:val="24"/>
          </w:rPr>
          <w:pict>
            <v:rect id="_x0000_i124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62" w:author="Unknown"/>
          <w:rFonts w:ascii="Times New Roman" w:eastAsia="Times New Roman" w:hAnsi="Times New Roman" w:cs="Times New Roman"/>
          <w:b/>
          <w:bCs/>
          <w:sz w:val="27"/>
          <w:szCs w:val="27"/>
        </w:rPr>
      </w:pPr>
      <w:ins w:id="4163" w:author="Unknown">
        <w:r w:rsidRPr="00414614">
          <w:rPr>
            <w:rFonts w:ascii="Times New Roman" w:eastAsia="Times New Roman" w:hAnsi="Times New Roman" w:cs="Times New Roman"/>
            <w:b/>
            <w:bCs/>
            <w:sz w:val="27"/>
            <w:szCs w:val="27"/>
          </w:rPr>
          <w:t xml:space="preserve">208) What is Socket? </w:t>
        </w:r>
      </w:ins>
    </w:p>
    <w:p w:rsidR="00414614" w:rsidRPr="00414614" w:rsidRDefault="00414614" w:rsidP="00414614">
      <w:pPr>
        <w:spacing w:before="100" w:beforeAutospacing="1" w:after="100" w:afterAutospacing="1" w:line="240" w:lineRule="auto"/>
        <w:rPr>
          <w:ins w:id="4164" w:author="Unknown"/>
          <w:rFonts w:ascii="Times New Roman" w:eastAsia="Times New Roman" w:hAnsi="Times New Roman" w:cs="Times New Roman"/>
          <w:sz w:val="24"/>
          <w:szCs w:val="24"/>
        </w:rPr>
      </w:pPr>
      <w:ins w:id="4165" w:author="Unknown">
        <w:r w:rsidRPr="00414614">
          <w:rPr>
            <w:rFonts w:ascii="Times New Roman" w:eastAsia="Times New Roman" w:hAnsi="Times New Roman" w:cs="Times New Roman"/>
            <w:sz w:val="24"/>
            <w:szCs w:val="24"/>
          </w:rPr>
          <w:lastRenderedPageBreak/>
          <w:t>A socket is simply an endpoint for communications between the machines. It provides the connection mechanism to connect the two computers using TCP. The Socket class can be used to create a socket.</w:t>
        </w:r>
      </w:ins>
    </w:p>
    <w:p w:rsidR="00414614" w:rsidRPr="00414614" w:rsidRDefault="00414614" w:rsidP="00414614">
      <w:pPr>
        <w:spacing w:after="0" w:line="240" w:lineRule="auto"/>
        <w:rPr>
          <w:ins w:id="4166" w:author="Unknown"/>
          <w:rFonts w:ascii="Times New Roman" w:eastAsia="Times New Roman" w:hAnsi="Times New Roman" w:cs="Times New Roman"/>
          <w:sz w:val="24"/>
          <w:szCs w:val="24"/>
        </w:rPr>
      </w:pPr>
      <w:ins w:id="4167" w:author="Unknown">
        <w:r w:rsidRPr="00414614">
          <w:rPr>
            <w:rFonts w:ascii="Times New Roman" w:eastAsia="Times New Roman" w:hAnsi="Times New Roman" w:cs="Times New Roman"/>
            <w:sz w:val="24"/>
            <w:szCs w:val="24"/>
          </w:rPr>
          <w:pict>
            <v:rect id="_x0000_i125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68" w:author="Unknown"/>
          <w:rFonts w:ascii="Times New Roman" w:eastAsia="Times New Roman" w:hAnsi="Times New Roman" w:cs="Times New Roman"/>
          <w:b/>
          <w:bCs/>
          <w:sz w:val="27"/>
          <w:szCs w:val="27"/>
        </w:rPr>
      </w:pPr>
      <w:ins w:id="4169" w:author="Unknown">
        <w:r w:rsidRPr="00414614">
          <w:rPr>
            <w:rFonts w:ascii="Times New Roman" w:eastAsia="Times New Roman" w:hAnsi="Times New Roman" w:cs="Times New Roman"/>
            <w:b/>
            <w:bCs/>
            <w:sz w:val="27"/>
            <w:szCs w:val="27"/>
          </w:rPr>
          <w:t xml:space="preserve">209) What are the steps that are followed when two computers connect through TCP? </w:t>
        </w:r>
      </w:ins>
    </w:p>
    <w:p w:rsidR="00414614" w:rsidRPr="00414614" w:rsidRDefault="00414614" w:rsidP="00414614">
      <w:pPr>
        <w:spacing w:before="100" w:beforeAutospacing="1" w:after="100" w:afterAutospacing="1" w:line="240" w:lineRule="auto"/>
        <w:rPr>
          <w:ins w:id="4170" w:author="Unknown"/>
          <w:rFonts w:ascii="Times New Roman" w:eastAsia="Times New Roman" w:hAnsi="Times New Roman" w:cs="Times New Roman"/>
          <w:sz w:val="24"/>
          <w:szCs w:val="24"/>
        </w:rPr>
      </w:pPr>
      <w:ins w:id="4171" w:author="Unknown">
        <w:r w:rsidRPr="00414614">
          <w:rPr>
            <w:rFonts w:ascii="Times New Roman" w:eastAsia="Times New Roman" w:hAnsi="Times New Roman" w:cs="Times New Roman"/>
            <w:sz w:val="24"/>
            <w:szCs w:val="24"/>
          </w:rPr>
          <w:t>There are the following steps that are performed when two computers connect through TCP.</w:t>
        </w:r>
      </w:ins>
    </w:p>
    <w:p w:rsidR="00414614" w:rsidRPr="00414614" w:rsidRDefault="00414614" w:rsidP="00414614">
      <w:pPr>
        <w:numPr>
          <w:ilvl w:val="0"/>
          <w:numId w:val="124"/>
        </w:numPr>
        <w:spacing w:before="100" w:beforeAutospacing="1" w:after="100" w:afterAutospacing="1" w:line="240" w:lineRule="auto"/>
        <w:rPr>
          <w:ins w:id="4172" w:author="Unknown"/>
          <w:rFonts w:ascii="Times New Roman" w:eastAsia="Times New Roman" w:hAnsi="Times New Roman" w:cs="Times New Roman"/>
          <w:sz w:val="24"/>
          <w:szCs w:val="24"/>
        </w:rPr>
      </w:pPr>
      <w:ins w:id="4173" w:author="Unknown">
        <w:r w:rsidRPr="00414614">
          <w:rPr>
            <w:rFonts w:ascii="Times New Roman" w:eastAsia="Times New Roman" w:hAnsi="Times New Roman" w:cs="Times New Roman"/>
            <w:sz w:val="24"/>
            <w:szCs w:val="24"/>
          </w:rPr>
          <w:t>The ServerSocket object is instantiated by the server which denotes the port number to which, the connection will be made.</w:t>
        </w:r>
      </w:ins>
    </w:p>
    <w:p w:rsidR="00414614" w:rsidRPr="00414614" w:rsidRDefault="00414614" w:rsidP="00414614">
      <w:pPr>
        <w:numPr>
          <w:ilvl w:val="0"/>
          <w:numId w:val="124"/>
        </w:numPr>
        <w:spacing w:before="100" w:beforeAutospacing="1" w:after="100" w:afterAutospacing="1" w:line="240" w:lineRule="auto"/>
        <w:rPr>
          <w:ins w:id="4174" w:author="Unknown"/>
          <w:rFonts w:ascii="Times New Roman" w:eastAsia="Times New Roman" w:hAnsi="Times New Roman" w:cs="Times New Roman"/>
          <w:sz w:val="24"/>
          <w:szCs w:val="24"/>
        </w:rPr>
      </w:pPr>
      <w:ins w:id="4175" w:author="Unknown">
        <w:r w:rsidRPr="00414614">
          <w:rPr>
            <w:rFonts w:ascii="Times New Roman" w:eastAsia="Times New Roman" w:hAnsi="Times New Roman" w:cs="Times New Roman"/>
            <w:sz w:val="24"/>
            <w:szCs w:val="24"/>
          </w:rPr>
          <w:t>After instantiating the ServerSocket object, the server invokes accept() method of ServerSocket class which makes server wait until the client attempts to connect to the server on the given port.</w:t>
        </w:r>
      </w:ins>
    </w:p>
    <w:p w:rsidR="00414614" w:rsidRPr="00414614" w:rsidRDefault="00414614" w:rsidP="00414614">
      <w:pPr>
        <w:numPr>
          <w:ilvl w:val="0"/>
          <w:numId w:val="124"/>
        </w:numPr>
        <w:spacing w:before="100" w:beforeAutospacing="1" w:after="100" w:afterAutospacing="1" w:line="240" w:lineRule="auto"/>
        <w:rPr>
          <w:ins w:id="4176" w:author="Unknown"/>
          <w:rFonts w:ascii="Times New Roman" w:eastAsia="Times New Roman" w:hAnsi="Times New Roman" w:cs="Times New Roman"/>
          <w:sz w:val="24"/>
          <w:szCs w:val="24"/>
        </w:rPr>
      </w:pPr>
      <w:ins w:id="4177" w:author="Unknown">
        <w:r w:rsidRPr="00414614">
          <w:rPr>
            <w:rFonts w:ascii="Times New Roman" w:eastAsia="Times New Roman" w:hAnsi="Times New Roman" w:cs="Times New Roman"/>
            <w:sz w:val="24"/>
            <w:szCs w:val="24"/>
          </w:rPr>
          <w:t>Meanwhile, the server is waiting, a socket is created by the client by instantiating Socket class. The socket class constructor accepts the server port number and server name.</w:t>
        </w:r>
      </w:ins>
    </w:p>
    <w:p w:rsidR="00414614" w:rsidRPr="00414614" w:rsidRDefault="00414614" w:rsidP="00414614">
      <w:pPr>
        <w:numPr>
          <w:ilvl w:val="0"/>
          <w:numId w:val="124"/>
        </w:numPr>
        <w:spacing w:before="100" w:beforeAutospacing="1" w:after="100" w:afterAutospacing="1" w:line="240" w:lineRule="auto"/>
        <w:rPr>
          <w:ins w:id="4178" w:author="Unknown"/>
          <w:rFonts w:ascii="Times New Roman" w:eastAsia="Times New Roman" w:hAnsi="Times New Roman" w:cs="Times New Roman"/>
          <w:sz w:val="24"/>
          <w:szCs w:val="24"/>
        </w:rPr>
      </w:pPr>
      <w:ins w:id="4179" w:author="Unknown">
        <w:r w:rsidRPr="00414614">
          <w:rPr>
            <w:rFonts w:ascii="Times New Roman" w:eastAsia="Times New Roman" w:hAnsi="Times New Roman" w:cs="Times New Roman"/>
            <w:sz w:val="24"/>
            <w:szCs w:val="24"/>
          </w:rPr>
          <w:t>The Socket class constructor attempts to connect with the server on the specified name. If the connection is established, the client will have a socket object that can communicate with the server.</w:t>
        </w:r>
      </w:ins>
    </w:p>
    <w:p w:rsidR="00414614" w:rsidRPr="00414614" w:rsidRDefault="00414614" w:rsidP="00414614">
      <w:pPr>
        <w:numPr>
          <w:ilvl w:val="0"/>
          <w:numId w:val="124"/>
        </w:numPr>
        <w:spacing w:before="100" w:beforeAutospacing="1" w:after="100" w:afterAutospacing="1" w:line="240" w:lineRule="auto"/>
        <w:rPr>
          <w:ins w:id="4180" w:author="Unknown"/>
          <w:rFonts w:ascii="Times New Roman" w:eastAsia="Times New Roman" w:hAnsi="Times New Roman" w:cs="Times New Roman"/>
          <w:sz w:val="24"/>
          <w:szCs w:val="24"/>
        </w:rPr>
      </w:pPr>
      <w:ins w:id="4181" w:author="Unknown">
        <w:r w:rsidRPr="00414614">
          <w:rPr>
            <w:rFonts w:ascii="Times New Roman" w:eastAsia="Times New Roman" w:hAnsi="Times New Roman" w:cs="Times New Roman"/>
            <w:sz w:val="24"/>
            <w:szCs w:val="24"/>
          </w:rPr>
          <w:t>The accept() method invoked by the server returns a reference to the new socket on the server that is connected with the server.</w:t>
        </w:r>
      </w:ins>
    </w:p>
    <w:p w:rsidR="00414614" w:rsidRPr="00414614" w:rsidRDefault="00414614" w:rsidP="00414614">
      <w:pPr>
        <w:spacing w:after="0" w:line="240" w:lineRule="auto"/>
        <w:rPr>
          <w:ins w:id="4182" w:author="Unknown"/>
          <w:rFonts w:ascii="Times New Roman" w:eastAsia="Times New Roman" w:hAnsi="Times New Roman" w:cs="Times New Roman"/>
          <w:sz w:val="24"/>
          <w:szCs w:val="24"/>
        </w:rPr>
      </w:pPr>
      <w:ins w:id="4183" w:author="Unknown">
        <w:r w:rsidRPr="00414614">
          <w:rPr>
            <w:rFonts w:ascii="Times New Roman" w:eastAsia="Times New Roman" w:hAnsi="Times New Roman" w:cs="Times New Roman"/>
            <w:sz w:val="24"/>
            <w:szCs w:val="24"/>
          </w:rPr>
          <w:pict>
            <v:rect id="_x0000_i125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184" w:author="Unknown"/>
          <w:rFonts w:ascii="Times New Roman" w:eastAsia="Times New Roman" w:hAnsi="Times New Roman" w:cs="Times New Roman"/>
          <w:b/>
          <w:bCs/>
          <w:sz w:val="27"/>
          <w:szCs w:val="27"/>
        </w:rPr>
      </w:pPr>
      <w:ins w:id="4185" w:author="Unknown">
        <w:r w:rsidRPr="00414614">
          <w:rPr>
            <w:rFonts w:ascii="Times New Roman" w:eastAsia="Times New Roman" w:hAnsi="Times New Roman" w:cs="Times New Roman"/>
            <w:b/>
            <w:bCs/>
            <w:sz w:val="27"/>
            <w:szCs w:val="27"/>
          </w:rPr>
          <w:t>210) Write a program in Java to establish a connection between client and server?</w:t>
        </w:r>
      </w:ins>
    </w:p>
    <w:p w:rsidR="00414614" w:rsidRPr="00414614" w:rsidRDefault="00414614" w:rsidP="00414614">
      <w:pPr>
        <w:spacing w:before="100" w:beforeAutospacing="1" w:after="100" w:afterAutospacing="1" w:line="240" w:lineRule="auto"/>
        <w:rPr>
          <w:ins w:id="4186" w:author="Unknown"/>
          <w:rFonts w:ascii="Times New Roman" w:eastAsia="Times New Roman" w:hAnsi="Times New Roman" w:cs="Times New Roman"/>
          <w:sz w:val="24"/>
          <w:szCs w:val="24"/>
        </w:rPr>
      </w:pPr>
      <w:ins w:id="4187" w:author="Unknown">
        <w:r w:rsidRPr="00414614">
          <w:rPr>
            <w:rFonts w:ascii="Times New Roman" w:eastAsia="Times New Roman" w:hAnsi="Times New Roman" w:cs="Times New Roman"/>
            <w:sz w:val="24"/>
            <w:szCs w:val="24"/>
          </w:rPr>
          <w:t>Consider the following program where the connection between the client and server is established.</w:t>
        </w:r>
      </w:ins>
    </w:p>
    <w:p w:rsidR="00414614" w:rsidRPr="00414614" w:rsidRDefault="00414614" w:rsidP="00414614">
      <w:pPr>
        <w:spacing w:before="100" w:beforeAutospacing="1" w:after="100" w:afterAutospacing="1" w:line="240" w:lineRule="auto"/>
        <w:rPr>
          <w:ins w:id="4188" w:author="Unknown"/>
          <w:rFonts w:ascii="Times New Roman" w:eastAsia="Times New Roman" w:hAnsi="Times New Roman" w:cs="Times New Roman"/>
          <w:sz w:val="24"/>
          <w:szCs w:val="24"/>
        </w:rPr>
      </w:pPr>
      <w:ins w:id="4189" w:author="Unknown">
        <w:r w:rsidRPr="00414614">
          <w:rPr>
            <w:rFonts w:ascii="Times New Roman" w:eastAsia="Times New Roman" w:hAnsi="Times New Roman" w:cs="Times New Roman"/>
            <w:sz w:val="24"/>
            <w:szCs w:val="24"/>
          </w:rPr>
          <w:t>File: MyServer.java</w:t>
        </w:r>
      </w:ins>
    </w:p>
    <w:p w:rsidR="00414614" w:rsidRPr="00414614" w:rsidRDefault="00414614" w:rsidP="00414614">
      <w:pPr>
        <w:numPr>
          <w:ilvl w:val="0"/>
          <w:numId w:val="125"/>
        </w:numPr>
        <w:spacing w:before="100" w:beforeAutospacing="1" w:after="100" w:afterAutospacing="1" w:line="240" w:lineRule="auto"/>
        <w:rPr>
          <w:ins w:id="4190" w:author="Unknown"/>
          <w:rFonts w:ascii="Times New Roman" w:eastAsia="Times New Roman" w:hAnsi="Times New Roman" w:cs="Times New Roman"/>
          <w:sz w:val="24"/>
          <w:szCs w:val="24"/>
        </w:rPr>
      </w:pPr>
      <w:ins w:id="4191" w:author="Unknown">
        <w:r w:rsidRPr="00414614">
          <w:rPr>
            <w:rFonts w:ascii="Times New Roman" w:eastAsia="Times New Roman" w:hAnsi="Times New Roman" w:cs="Times New Roman"/>
            <w:sz w:val="24"/>
            <w:szCs w:val="24"/>
          </w:rPr>
          <w:t>import java.io.*;  </w:t>
        </w:r>
      </w:ins>
    </w:p>
    <w:p w:rsidR="00414614" w:rsidRPr="00414614" w:rsidRDefault="00414614" w:rsidP="00414614">
      <w:pPr>
        <w:numPr>
          <w:ilvl w:val="0"/>
          <w:numId w:val="125"/>
        </w:numPr>
        <w:spacing w:before="100" w:beforeAutospacing="1" w:after="100" w:afterAutospacing="1" w:line="240" w:lineRule="auto"/>
        <w:rPr>
          <w:ins w:id="4192" w:author="Unknown"/>
          <w:rFonts w:ascii="Times New Roman" w:eastAsia="Times New Roman" w:hAnsi="Times New Roman" w:cs="Times New Roman"/>
          <w:sz w:val="24"/>
          <w:szCs w:val="24"/>
        </w:rPr>
      </w:pPr>
      <w:ins w:id="4193" w:author="Unknown">
        <w:r w:rsidRPr="00414614">
          <w:rPr>
            <w:rFonts w:ascii="Times New Roman" w:eastAsia="Times New Roman" w:hAnsi="Times New Roman" w:cs="Times New Roman"/>
            <w:sz w:val="24"/>
            <w:szCs w:val="24"/>
          </w:rPr>
          <w:t>import java.net.*;  </w:t>
        </w:r>
      </w:ins>
    </w:p>
    <w:p w:rsidR="00414614" w:rsidRPr="00414614" w:rsidRDefault="00414614" w:rsidP="00414614">
      <w:pPr>
        <w:numPr>
          <w:ilvl w:val="0"/>
          <w:numId w:val="125"/>
        </w:numPr>
        <w:spacing w:before="100" w:beforeAutospacing="1" w:after="100" w:afterAutospacing="1" w:line="240" w:lineRule="auto"/>
        <w:rPr>
          <w:ins w:id="4194" w:author="Unknown"/>
          <w:rFonts w:ascii="Times New Roman" w:eastAsia="Times New Roman" w:hAnsi="Times New Roman" w:cs="Times New Roman"/>
          <w:sz w:val="24"/>
          <w:szCs w:val="24"/>
        </w:rPr>
      </w:pPr>
      <w:ins w:id="4195" w:author="Unknown">
        <w:r w:rsidRPr="00414614">
          <w:rPr>
            <w:rFonts w:ascii="Times New Roman" w:eastAsia="Times New Roman" w:hAnsi="Times New Roman" w:cs="Times New Roman"/>
            <w:sz w:val="24"/>
            <w:szCs w:val="24"/>
          </w:rPr>
          <w:t>public class MyServer {  </w:t>
        </w:r>
      </w:ins>
    </w:p>
    <w:p w:rsidR="00414614" w:rsidRPr="00414614" w:rsidRDefault="00414614" w:rsidP="00414614">
      <w:pPr>
        <w:numPr>
          <w:ilvl w:val="0"/>
          <w:numId w:val="125"/>
        </w:numPr>
        <w:spacing w:before="100" w:beforeAutospacing="1" w:after="100" w:afterAutospacing="1" w:line="240" w:lineRule="auto"/>
        <w:rPr>
          <w:ins w:id="4196" w:author="Unknown"/>
          <w:rFonts w:ascii="Times New Roman" w:eastAsia="Times New Roman" w:hAnsi="Times New Roman" w:cs="Times New Roman"/>
          <w:sz w:val="24"/>
          <w:szCs w:val="24"/>
        </w:rPr>
      </w:pPr>
      <w:ins w:id="4197"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125"/>
        </w:numPr>
        <w:spacing w:before="100" w:beforeAutospacing="1" w:after="100" w:afterAutospacing="1" w:line="240" w:lineRule="auto"/>
        <w:rPr>
          <w:ins w:id="4198" w:author="Unknown"/>
          <w:rFonts w:ascii="Times New Roman" w:eastAsia="Times New Roman" w:hAnsi="Times New Roman" w:cs="Times New Roman"/>
          <w:sz w:val="24"/>
          <w:szCs w:val="24"/>
        </w:rPr>
      </w:pPr>
      <w:ins w:id="4199" w:author="Unknown">
        <w:r w:rsidRPr="00414614">
          <w:rPr>
            <w:rFonts w:ascii="Times New Roman" w:eastAsia="Times New Roman" w:hAnsi="Times New Roman" w:cs="Times New Roman"/>
            <w:sz w:val="24"/>
            <w:szCs w:val="24"/>
          </w:rPr>
          <w:t>try{  </w:t>
        </w:r>
      </w:ins>
    </w:p>
    <w:p w:rsidR="00414614" w:rsidRPr="00414614" w:rsidRDefault="00414614" w:rsidP="00414614">
      <w:pPr>
        <w:numPr>
          <w:ilvl w:val="0"/>
          <w:numId w:val="125"/>
        </w:numPr>
        <w:spacing w:before="100" w:beforeAutospacing="1" w:after="100" w:afterAutospacing="1" w:line="240" w:lineRule="auto"/>
        <w:rPr>
          <w:ins w:id="4200" w:author="Unknown"/>
          <w:rFonts w:ascii="Times New Roman" w:eastAsia="Times New Roman" w:hAnsi="Times New Roman" w:cs="Times New Roman"/>
          <w:sz w:val="24"/>
          <w:szCs w:val="24"/>
        </w:rPr>
      </w:pPr>
      <w:ins w:id="4201" w:author="Unknown">
        <w:r w:rsidRPr="00414614">
          <w:rPr>
            <w:rFonts w:ascii="Times New Roman" w:eastAsia="Times New Roman" w:hAnsi="Times New Roman" w:cs="Times New Roman"/>
            <w:sz w:val="24"/>
            <w:szCs w:val="24"/>
          </w:rPr>
          <w:t>ServerSocket ss=new ServerSocket(6666);  </w:t>
        </w:r>
      </w:ins>
    </w:p>
    <w:p w:rsidR="00414614" w:rsidRPr="00414614" w:rsidRDefault="00414614" w:rsidP="00414614">
      <w:pPr>
        <w:numPr>
          <w:ilvl w:val="0"/>
          <w:numId w:val="125"/>
        </w:numPr>
        <w:spacing w:before="100" w:beforeAutospacing="1" w:after="100" w:afterAutospacing="1" w:line="240" w:lineRule="auto"/>
        <w:rPr>
          <w:ins w:id="4202" w:author="Unknown"/>
          <w:rFonts w:ascii="Times New Roman" w:eastAsia="Times New Roman" w:hAnsi="Times New Roman" w:cs="Times New Roman"/>
          <w:sz w:val="24"/>
          <w:szCs w:val="24"/>
        </w:rPr>
      </w:pPr>
      <w:ins w:id="4203" w:author="Unknown">
        <w:r w:rsidRPr="00414614">
          <w:rPr>
            <w:rFonts w:ascii="Times New Roman" w:eastAsia="Times New Roman" w:hAnsi="Times New Roman" w:cs="Times New Roman"/>
            <w:sz w:val="24"/>
            <w:szCs w:val="24"/>
          </w:rPr>
          <w:t>Socket s=ss.accept();//establishes connection   </w:t>
        </w:r>
      </w:ins>
    </w:p>
    <w:p w:rsidR="00414614" w:rsidRPr="00414614" w:rsidRDefault="00414614" w:rsidP="00414614">
      <w:pPr>
        <w:numPr>
          <w:ilvl w:val="0"/>
          <w:numId w:val="125"/>
        </w:numPr>
        <w:spacing w:before="100" w:beforeAutospacing="1" w:after="100" w:afterAutospacing="1" w:line="240" w:lineRule="auto"/>
        <w:rPr>
          <w:ins w:id="4204" w:author="Unknown"/>
          <w:rFonts w:ascii="Times New Roman" w:eastAsia="Times New Roman" w:hAnsi="Times New Roman" w:cs="Times New Roman"/>
          <w:sz w:val="24"/>
          <w:szCs w:val="24"/>
        </w:rPr>
      </w:pPr>
      <w:ins w:id="4205" w:author="Unknown">
        <w:r w:rsidRPr="00414614">
          <w:rPr>
            <w:rFonts w:ascii="Times New Roman" w:eastAsia="Times New Roman" w:hAnsi="Times New Roman" w:cs="Times New Roman"/>
            <w:sz w:val="24"/>
            <w:szCs w:val="24"/>
          </w:rPr>
          <w:t>DataInputStream dis=new DataInputStream(s.getInputStream());  </w:t>
        </w:r>
      </w:ins>
    </w:p>
    <w:p w:rsidR="00414614" w:rsidRPr="00414614" w:rsidRDefault="00414614" w:rsidP="00414614">
      <w:pPr>
        <w:numPr>
          <w:ilvl w:val="0"/>
          <w:numId w:val="125"/>
        </w:numPr>
        <w:spacing w:before="100" w:beforeAutospacing="1" w:after="100" w:afterAutospacing="1" w:line="240" w:lineRule="auto"/>
        <w:rPr>
          <w:ins w:id="4206" w:author="Unknown"/>
          <w:rFonts w:ascii="Times New Roman" w:eastAsia="Times New Roman" w:hAnsi="Times New Roman" w:cs="Times New Roman"/>
          <w:sz w:val="24"/>
          <w:szCs w:val="24"/>
        </w:rPr>
      </w:pPr>
      <w:ins w:id="4207" w:author="Unknown">
        <w:r w:rsidRPr="00414614">
          <w:rPr>
            <w:rFonts w:ascii="Times New Roman" w:eastAsia="Times New Roman" w:hAnsi="Times New Roman" w:cs="Times New Roman"/>
            <w:sz w:val="24"/>
            <w:szCs w:val="24"/>
          </w:rPr>
          <w:t>String  str=(String)dis.readUTF();  </w:t>
        </w:r>
      </w:ins>
    </w:p>
    <w:p w:rsidR="00414614" w:rsidRPr="00414614" w:rsidRDefault="00414614" w:rsidP="00414614">
      <w:pPr>
        <w:numPr>
          <w:ilvl w:val="0"/>
          <w:numId w:val="125"/>
        </w:numPr>
        <w:spacing w:before="100" w:beforeAutospacing="1" w:after="100" w:afterAutospacing="1" w:line="240" w:lineRule="auto"/>
        <w:rPr>
          <w:ins w:id="4208" w:author="Unknown"/>
          <w:rFonts w:ascii="Times New Roman" w:eastAsia="Times New Roman" w:hAnsi="Times New Roman" w:cs="Times New Roman"/>
          <w:sz w:val="24"/>
          <w:szCs w:val="24"/>
        </w:rPr>
      </w:pPr>
      <w:ins w:id="4209" w:author="Unknown">
        <w:r w:rsidRPr="00414614">
          <w:rPr>
            <w:rFonts w:ascii="Times New Roman" w:eastAsia="Times New Roman" w:hAnsi="Times New Roman" w:cs="Times New Roman"/>
            <w:sz w:val="24"/>
            <w:szCs w:val="24"/>
          </w:rPr>
          <w:t>System.out.println("message= "+str);  </w:t>
        </w:r>
      </w:ins>
    </w:p>
    <w:p w:rsidR="00414614" w:rsidRPr="00414614" w:rsidRDefault="00414614" w:rsidP="00414614">
      <w:pPr>
        <w:numPr>
          <w:ilvl w:val="0"/>
          <w:numId w:val="125"/>
        </w:numPr>
        <w:spacing w:before="100" w:beforeAutospacing="1" w:after="100" w:afterAutospacing="1" w:line="240" w:lineRule="auto"/>
        <w:rPr>
          <w:ins w:id="4210" w:author="Unknown"/>
          <w:rFonts w:ascii="Times New Roman" w:eastAsia="Times New Roman" w:hAnsi="Times New Roman" w:cs="Times New Roman"/>
          <w:sz w:val="24"/>
          <w:szCs w:val="24"/>
        </w:rPr>
      </w:pPr>
      <w:ins w:id="4211" w:author="Unknown">
        <w:r w:rsidRPr="00414614">
          <w:rPr>
            <w:rFonts w:ascii="Times New Roman" w:eastAsia="Times New Roman" w:hAnsi="Times New Roman" w:cs="Times New Roman"/>
            <w:sz w:val="24"/>
            <w:szCs w:val="24"/>
          </w:rPr>
          <w:t>ss.close();  </w:t>
        </w:r>
      </w:ins>
    </w:p>
    <w:p w:rsidR="00414614" w:rsidRPr="00414614" w:rsidRDefault="00414614" w:rsidP="00414614">
      <w:pPr>
        <w:numPr>
          <w:ilvl w:val="0"/>
          <w:numId w:val="125"/>
        </w:numPr>
        <w:spacing w:before="100" w:beforeAutospacing="1" w:after="100" w:afterAutospacing="1" w:line="240" w:lineRule="auto"/>
        <w:rPr>
          <w:ins w:id="4212" w:author="Unknown"/>
          <w:rFonts w:ascii="Times New Roman" w:eastAsia="Times New Roman" w:hAnsi="Times New Roman" w:cs="Times New Roman"/>
          <w:sz w:val="24"/>
          <w:szCs w:val="24"/>
        </w:rPr>
      </w:pPr>
      <w:ins w:id="4213" w:author="Unknown">
        <w:r w:rsidRPr="00414614">
          <w:rPr>
            <w:rFonts w:ascii="Times New Roman" w:eastAsia="Times New Roman" w:hAnsi="Times New Roman" w:cs="Times New Roman"/>
            <w:sz w:val="24"/>
            <w:szCs w:val="24"/>
          </w:rPr>
          <w:t>}catch(Exception e){System.out.println(e);}  </w:t>
        </w:r>
      </w:ins>
    </w:p>
    <w:p w:rsidR="00414614" w:rsidRPr="00414614" w:rsidRDefault="00414614" w:rsidP="00414614">
      <w:pPr>
        <w:numPr>
          <w:ilvl w:val="0"/>
          <w:numId w:val="125"/>
        </w:numPr>
        <w:spacing w:before="100" w:beforeAutospacing="1" w:after="100" w:afterAutospacing="1" w:line="240" w:lineRule="auto"/>
        <w:rPr>
          <w:ins w:id="4214" w:author="Unknown"/>
          <w:rFonts w:ascii="Times New Roman" w:eastAsia="Times New Roman" w:hAnsi="Times New Roman" w:cs="Times New Roman"/>
          <w:sz w:val="24"/>
          <w:szCs w:val="24"/>
        </w:rPr>
      </w:pPr>
      <w:ins w:id="4215"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numPr>
          <w:ilvl w:val="0"/>
          <w:numId w:val="125"/>
        </w:numPr>
        <w:spacing w:before="100" w:beforeAutospacing="1" w:after="100" w:afterAutospacing="1" w:line="240" w:lineRule="auto"/>
        <w:rPr>
          <w:ins w:id="4216" w:author="Unknown"/>
          <w:rFonts w:ascii="Times New Roman" w:eastAsia="Times New Roman" w:hAnsi="Times New Roman" w:cs="Times New Roman"/>
          <w:sz w:val="24"/>
          <w:szCs w:val="24"/>
        </w:rPr>
      </w:pPr>
      <w:ins w:id="421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4218" w:author="Unknown"/>
          <w:rFonts w:ascii="Times New Roman" w:eastAsia="Times New Roman" w:hAnsi="Times New Roman" w:cs="Times New Roman"/>
          <w:sz w:val="24"/>
          <w:szCs w:val="24"/>
        </w:rPr>
      </w:pPr>
      <w:ins w:id="4219" w:author="Unknown">
        <w:r w:rsidRPr="00414614">
          <w:rPr>
            <w:rFonts w:ascii="Times New Roman" w:eastAsia="Times New Roman" w:hAnsi="Times New Roman" w:cs="Times New Roman"/>
            <w:sz w:val="24"/>
            <w:szCs w:val="24"/>
          </w:rPr>
          <w:t>File: MyClient.java</w:t>
        </w:r>
      </w:ins>
    </w:p>
    <w:p w:rsidR="00414614" w:rsidRPr="00414614" w:rsidRDefault="00414614" w:rsidP="00414614">
      <w:pPr>
        <w:numPr>
          <w:ilvl w:val="0"/>
          <w:numId w:val="126"/>
        </w:numPr>
        <w:spacing w:before="100" w:beforeAutospacing="1" w:after="100" w:afterAutospacing="1" w:line="240" w:lineRule="auto"/>
        <w:rPr>
          <w:ins w:id="4220" w:author="Unknown"/>
          <w:rFonts w:ascii="Times New Roman" w:eastAsia="Times New Roman" w:hAnsi="Times New Roman" w:cs="Times New Roman"/>
          <w:sz w:val="24"/>
          <w:szCs w:val="24"/>
        </w:rPr>
      </w:pPr>
      <w:ins w:id="4221" w:author="Unknown">
        <w:r w:rsidRPr="00414614">
          <w:rPr>
            <w:rFonts w:ascii="Times New Roman" w:eastAsia="Times New Roman" w:hAnsi="Times New Roman" w:cs="Times New Roman"/>
            <w:sz w:val="24"/>
            <w:szCs w:val="24"/>
          </w:rPr>
          <w:t>import java.io.*;  </w:t>
        </w:r>
      </w:ins>
    </w:p>
    <w:p w:rsidR="00414614" w:rsidRPr="00414614" w:rsidRDefault="00414614" w:rsidP="00414614">
      <w:pPr>
        <w:numPr>
          <w:ilvl w:val="0"/>
          <w:numId w:val="126"/>
        </w:numPr>
        <w:spacing w:before="100" w:beforeAutospacing="1" w:after="100" w:afterAutospacing="1" w:line="240" w:lineRule="auto"/>
        <w:rPr>
          <w:ins w:id="4222" w:author="Unknown"/>
          <w:rFonts w:ascii="Times New Roman" w:eastAsia="Times New Roman" w:hAnsi="Times New Roman" w:cs="Times New Roman"/>
          <w:sz w:val="24"/>
          <w:szCs w:val="24"/>
        </w:rPr>
      </w:pPr>
      <w:ins w:id="4223" w:author="Unknown">
        <w:r w:rsidRPr="00414614">
          <w:rPr>
            <w:rFonts w:ascii="Times New Roman" w:eastAsia="Times New Roman" w:hAnsi="Times New Roman" w:cs="Times New Roman"/>
            <w:sz w:val="24"/>
            <w:szCs w:val="24"/>
          </w:rPr>
          <w:t>import java.net.*;  </w:t>
        </w:r>
      </w:ins>
    </w:p>
    <w:p w:rsidR="00414614" w:rsidRPr="00414614" w:rsidRDefault="00414614" w:rsidP="00414614">
      <w:pPr>
        <w:numPr>
          <w:ilvl w:val="0"/>
          <w:numId w:val="126"/>
        </w:numPr>
        <w:spacing w:before="100" w:beforeAutospacing="1" w:after="100" w:afterAutospacing="1" w:line="240" w:lineRule="auto"/>
        <w:rPr>
          <w:ins w:id="4224" w:author="Unknown"/>
          <w:rFonts w:ascii="Times New Roman" w:eastAsia="Times New Roman" w:hAnsi="Times New Roman" w:cs="Times New Roman"/>
          <w:sz w:val="24"/>
          <w:szCs w:val="24"/>
        </w:rPr>
      </w:pPr>
      <w:ins w:id="4225" w:author="Unknown">
        <w:r w:rsidRPr="00414614">
          <w:rPr>
            <w:rFonts w:ascii="Times New Roman" w:eastAsia="Times New Roman" w:hAnsi="Times New Roman" w:cs="Times New Roman"/>
            <w:sz w:val="24"/>
            <w:szCs w:val="24"/>
          </w:rPr>
          <w:t>public class MyClient {  </w:t>
        </w:r>
      </w:ins>
    </w:p>
    <w:p w:rsidR="00414614" w:rsidRPr="00414614" w:rsidRDefault="00414614" w:rsidP="00414614">
      <w:pPr>
        <w:numPr>
          <w:ilvl w:val="0"/>
          <w:numId w:val="126"/>
        </w:numPr>
        <w:spacing w:before="100" w:beforeAutospacing="1" w:after="100" w:afterAutospacing="1" w:line="240" w:lineRule="auto"/>
        <w:rPr>
          <w:ins w:id="4226" w:author="Unknown"/>
          <w:rFonts w:ascii="Times New Roman" w:eastAsia="Times New Roman" w:hAnsi="Times New Roman" w:cs="Times New Roman"/>
          <w:sz w:val="24"/>
          <w:szCs w:val="24"/>
        </w:rPr>
      </w:pPr>
      <w:ins w:id="4227"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126"/>
        </w:numPr>
        <w:spacing w:before="100" w:beforeAutospacing="1" w:after="100" w:afterAutospacing="1" w:line="240" w:lineRule="auto"/>
        <w:rPr>
          <w:ins w:id="4228" w:author="Unknown"/>
          <w:rFonts w:ascii="Times New Roman" w:eastAsia="Times New Roman" w:hAnsi="Times New Roman" w:cs="Times New Roman"/>
          <w:sz w:val="24"/>
          <w:szCs w:val="24"/>
        </w:rPr>
      </w:pPr>
      <w:ins w:id="4229" w:author="Unknown">
        <w:r w:rsidRPr="00414614">
          <w:rPr>
            <w:rFonts w:ascii="Times New Roman" w:eastAsia="Times New Roman" w:hAnsi="Times New Roman" w:cs="Times New Roman"/>
            <w:sz w:val="24"/>
            <w:szCs w:val="24"/>
          </w:rPr>
          <w:t>try{    </w:t>
        </w:r>
      </w:ins>
    </w:p>
    <w:p w:rsidR="00414614" w:rsidRPr="00414614" w:rsidRDefault="00414614" w:rsidP="00414614">
      <w:pPr>
        <w:numPr>
          <w:ilvl w:val="0"/>
          <w:numId w:val="126"/>
        </w:numPr>
        <w:spacing w:before="100" w:beforeAutospacing="1" w:after="100" w:afterAutospacing="1" w:line="240" w:lineRule="auto"/>
        <w:rPr>
          <w:ins w:id="4230" w:author="Unknown"/>
          <w:rFonts w:ascii="Times New Roman" w:eastAsia="Times New Roman" w:hAnsi="Times New Roman" w:cs="Times New Roman"/>
          <w:sz w:val="24"/>
          <w:szCs w:val="24"/>
        </w:rPr>
      </w:pPr>
      <w:ins w:id="4231" w:author="Unknown">
        <w:r w:rsidRPr="00414614">
          <w:rPr>
            <w:rFonts w:ascii="Times New Roman" w:eastAsia="Times New Roman" w:hAnsi="Times New Roman" w:cs="Times New Roman"/>
            <w:sz w:val="24"/>
            <w:szCs w:val="24"/>
          </w:rPr>
          <w:t>Socket s=new Socket("localhost",6666);  </w:t>
        </w:r>
      </w:ins>
    </w:p>
    <w:p w:rsidR="00414614" w:rsidRPr="00414614" w:rsidRDefault="00414614" w:rsidP="00414614">
      <w:pPr>
        <w:numPr>
          <w:ilvl w:val="0"/>
          <w:numId w:val="126"/>
        </w:numPr>
        <w:spacing w:before="100" w:beforeAutospacing="1" w:after="100" w:afterAutospacing="1" w:line="240" w:lineRule="auto"/>
        <w:rPr>
          <w:ins w:id="4232" w:author="Unknown"/>
          <w:rFonts w:ascii="Times New Roman" w:eastAsia="Times New Roman" w:hAnsi="Times New Roman" w:cs="Times New Roman"/>
          <w:sz w:val="24"/>
          <w:szCs w:val="24"/>
        </w:rPr>
      </w:pPr>
      <w:ins w:id="4233" w:author="Unknown">
        <w:r w:rsidRPr="00414614">
          <w:rPr>
            <w:rFonts w:ascii="Times New Roman" w:eastAsia="Times New Roman" w:hAnsi="Times New Roman" w:cs="Times New Roman"/>
            <w:sz w:val="24"/>
            <w:szCs w:val="24"/>
          </w:rPr>
          <w:t>DataOutputStream dout=new DataOutputStream(s.getOutputStream());  </w:t>
        </w:r>
      </w:ins>
    </w:p>
    <w:p w:rsidR="00414614" w:rsidRPr="00414614" w:rsidRDefault="00414614" w:rsidP="00414614">
      <w:pPr>
        <w:numPr>
          <w:ilvl w:val="0"/>
          <w:numId w:val="126"/>
        </w:numPr>
        <w:spacing w:before="100" w:beforeAutospacing="1" w:after="100" w:afterAutospacing="1" w:line="240" w:lineRule="auto"/>
        <w:rPr>
          <w:ins w:id="4234" w:author="Unknown"/>
          <w:rFonts w:ascii="Times New Roman" w:eastAsia="Times New Roman" w:hAnsi="Times New Roman" w:cs="Times New Roman"/>
          <w:sz w:val="24"/>
          <w:szCs w:val="24"/>
        </w:rPr>
      </w:pPr>
      <w:ins w:id="4235" w:author="Unknown">
        <w:r w:rsidRPr="00414614">
          <w:rPr>
            <w:rFonts w:ascii="Times New Roman" w:eastAsia="Times New Roman" w:hAnsi="Times New Roman" w:cs="Times New Roman"/>
            <w:sz w:val="24"/>
            <w:szCs w:val="24"/>
          </w:rPr>
          <w:t>dout.writeUTF("Hello Server");  </w:t>
        </w:r>
      </w:ins>
    </w:p>
    <w:p w:rsidR="00414614" w:rsidRPr="00414614" w:rsidRDefault="00414614" w:rsidP="00414614">
      <w:pPr>
        <w:numPr>
          <w:ilvl w:val="0"/>
          <w:numId w:val="126"/>
        </w:numPr>
        <w:spacing w:before="100" w:beforeAutospacing="1" w:after="100" w:afterAutospacing="1" w:line="240" w:lineRule="auto"/>
        <w:rPr>
          <w:ins w:id="4236" w:author="Unknown"/>
          <w:rFonts w:ascii="Times New Roman" w:eastAsia="Times New Roman" w:hAnsi="Times New Roman" w:cs="Times New Roman"/>
          <w:sz w:val="24"/>
          <w:szCs w:val="24"/>
        </w:rPr>
      </w:pPr>
      <w:ins w:id="4237" w:author="Unknown">
        <w:r w:rsidRPr="00414614">
          <w:rPr>
            <w:rFonts w:ascii="Times New Roman" w:eastAsia="Times New Roman" w:hAnsi="Times New Roman" w:cs="Times New Roman"/>
            <w:sz w:val="24"/>
            <w:szCs w:val="24"/>
          </w:rPr>
          <w:t>dout.flush();  </w:t>
        </w:r>
      </w:ins>
    </w:p>
    <w:p w:rsidR="00414614" w:rsidRPr="00414614" w:rsidRDefault="00414614" w:rsidP="00414614">
      <w:pPr>
        <w:numPr>
          <w:ilvl w:val="0"/>
          <w:numId w:val="126"/>
        </w:numPr>
        <w:spacing w:before="100" w:beforeAutospacing="1" w:after="100" w:afterAutospacing="1" w:line="240" w:lineRule="auto"/>
        <w:rPr>
          <w:ins w:id="4238" w:author="Unknown"/>
          <w:rFonts w:ascii="Times New Roman" w:eastAsia="Times New Roman" w:hAnsi="Times New Roman" w:cs="Times New Roman"/>
          <w:sz w:val="24"/>
          <w:szCs w:val="24"/>
        </w:rPr>
      </w:pPr>
      <w:ins w:id="4239" w:author="Unknown">
        <w:r w:rsidRPr="00414614">
          <w:rPr>
            <w:rFonts w:ascii="Times New Roman" w:eastAsia="Times New Roman" w:hAnsi="Times New Roman" w:cs="Times New Roman"/>
            <w:sz w:val="24"/>
            <w:szCs w:val="24"/>
          </w:rPr>
          <w:t>dout.close();  </w:t>
        </w:r>
      </w:ins>
    </w:p>
    <w:p w:rsidR="00414614" w:rsidRPr="00414614" w:rsidRDefault="00414614" w:rsidP="00414614">
      <w:pPr>
        <w:numPr>
          <w:ilvl w:val="0"/>
          <w:numId w:val="126"/>
        </w:numPr>
        <w:spacing w:before="100" w:beforeAutospacing="1" w:after="100" w:afterAutospacing="1" w:line="240" w:lineRule="auto"/>
        <w:rPr>
          <w:ins w:id="4240" w:author="Unknown"/>
          <w:rFonts w:ascii="Times New Roman" w:eastAsia="Times New Roman" w:hAnsi="Times New Roman" w:cs="Times New Roman"/>
          <w:sz w:val="24"/>
          <w:szCs w:val="24"/>
        </w:rPr>
      </w:pPr>
      <w:ins w:id="4241" w:author="Unknown">
        <w:r w:rsidRPr="00414614">
          <w:rPr>
            <w:rFonts w:ascii="Times New Roman" w:eastAsia="Times New Roman" w:hAnsi="Times New Roman" w:cs="Times New Roman"/>
            <w:sz w:val="24"/>
            <w:szCs w:val="24"/>
          </w:rPr>
          <w:t>s.close();  </w:t>
        </w:r>
      </w:ins>
    </w:p>
    <w:p w:rsidR="00414614" w:rsidRPr="00414614" w:rsidRDefault="00414614" w:rsidP="00414614">
      <w:pPr>
        <w:numPr>
          <w:ilvl w:val="0"/>
          <w:numId w:val="126"/>
        </w:numPr>
        <w:spacing w:before="100" w:beforeAutospacing="1" w:after="100" w:afterAutospacing="1" w:line="240" w:lineRule="auto"/>
        <w:rPr>
          <w:ins w:id="4242" w:author="Unknown"/>
          <w:rFonts w:ascii="Times New Roman" w:eastAsia="Times New Roman" w:hAnsi="Times New Roman" w:cs="Times New Roman"/>
          <w:sz w:val="24"/>
          <w:szCs w:val="24"/>
        </w:rPr>
      </w:pPr>
      <w:ins w:id="4243" w:author="Unknown">
        <w:r w:rsidRPr="00414614">
          <w:rPr>
            <w:rFonts w:ascii="Times New Roman" w:eastAsia="Times New Roman" w:hAnsi="Times New Roman" w:cs="Times New Roman"/>
            <w:sz w:val="24"/>
            <w:szCs w:val="24"/>
          </w:rPr>
          <w:t>}catch(Exception e){System.out.println(e);}  </w:t>
        </w:r>
      </w:ins>
    </w:p>
    <w:p w:rsidR="00414614" w:rsidRPr="00414614" w:rsidRDefault="00414614" w:rsidP="00414614">
      <w:pPr>
        <w:numPr>
          <w:ilvl w:val="0"/>
          <w:numId w:val="126"/>
        </w:numPr>
        <w:spacing w:before="100" w:beforeAutospacing="1" w:after="100" w:afterAutospacing="1" w:line="240" w:lineRule="auto"/>
        <w:rPr>
          <w:ins w:id="4244" w:author="Unknown"/>
          <w:rFonts w:ascii="Times New Roman" w:eastAsia="Times New Roman" w:hAnsi="Times New Roman" w:cs="Times New Roman"/>
          <w:sz w:val="24"/>
          <w:szCs w:val="24"/>
        </w:rPr>
      </w:pPr>
      <w:ins w:id="42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6"/>
        </w:numPr>
        <w:spacing w:before="100" w:beforeAutospacing="1" w:after="100" w:afterAutospacing="1" w:line="240" w:lineRule="auto"/>
        <w:rPr>
          <w:ins w:id="4246" w:author="Unknown"/>
          <w:rFonts w:ascii="Times New Roman" w:eastAsia="Times New Roman" w:hAnsi="Times New Roman" w:cs="Times New Roman"/>
          <w:sz w:val="24"/>
          <w:szCs w:val="24"/>
        </w:rPr>
      </w:pPr>
      <w:ins w:id="4247"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4248" w:author="Unknown"/>
          <w:rFonts w:ascii="Times New Roman" w:eastAsia="Times New Roman" w:hAnsi="Times New Roman" w:cs="Times New Roman"/>
          <w:sz w:val="24"/>
          <w:szCs w:val="24"/>
        </w:rPr>
      </w:pPr>
      <w:ins w:id="4249" w:author="Unknown">
        <w:r w:rsidRPr="00414614">
          <w:rPr>
            <w:rFonts w:ascii="Times New Roman" w:eastAsia="Times New Roman" w:hAnsi="Times New Roman" w:cs="Times New Roman"/>
            <w:sz w:val="24"/>
            <w:szCs w:val="24"/>
          </w:rPr>
          <w:pict>
            <v:rect id="_x0000_i125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250" w:author="Unknown"/>
          <w:rFonts w:ascii="Times New Roman" w:eastAsia="Times New Roman" w:hAnsi="Times New Roman" w:cs="Times New Roman"/>
          <w:b/>
          <w:bCs/>
          <w:sz w:val="27"/>
          <w:szCs w:val="27"/>
        </w:rPr>
      </w:pPr>
      <w:ins w:id="4251" w:author="Unknown">
        <w:r w:rsidRPr="00414614">
          <w:rPr>
            <w:rFonts w:ascii="Times New Roman" w:eastAsia="Times New Roman" w:hAnsi="Times New Roman" w:cs="Times New Roman"/>
            <w:b/>
            <w:bCs/>
            <w:sz w:val="27"/>
            <w:szCs w:val="27"/>
          </w:rPr>
          <w:t xml:space="preserve">211) How do I convert a numeric IP address like 192.18.97.39 into a hostname like java.sun.com? </w:t>
        </w:r>
      </w:ins>
    </w:p>
    <w:p w:rsidR="00414614" w:rsidRPr="00414614" w:rsidRDefault="00414614" w:rsidP="00414614">
      <w:pPr>
        <w:spacing w:before="100" w:beforeAutospacing="1" w:after="100" w:afterAutospacing="1" w:line="240" w:lineRule="auto"/>
        <w:rPr>
          <w:ins w:id="4252" w:author="Unknown"/>
          <w:rFonts w:ascii="Times New Roman" w:eastAsia="Times New Roman" w:hAnsi="Times New Roman" w:cs="Times New Roman"/>
          <w:sz w:val="24"/>
          <w:szCs w:val="24"/>
        </w:rPr>
      </w:pPr>
      <w:ins w:id="4253" w:author="Unknown">
        <w:r w:rsidRPr="00414614">
          <w:rPr>
            <w:rFonts w:ascii="Times New Roman" w:eastAsia="Times New Roman" w:hAnsi="Times New Roman" w:cs="Times New Roman"/>
            <w:sz w:val="24"/>
            <w:szCs w:val="24"/>
          </w:rPr>
          <w:t>By InetAddress.getByName("192.18.97.39").getHostName() where 192.18.97.39 is the IP address. Consider the following example.</w:t>
        </w:r>
      </w:ins>
    </w:p>
    <w:p w:rsidR="00414614" w:rsidRPr="00414614" w:rsidRDefault="00414614" w:rsidP="00414614">
      <w:pPr>
        <w:numPr>
          <w:ilvl w:val="0"/>
          <w:numId w:val="127"/>
        </w:numPr>
        <w:spacing w:before="100" w:beforeAutospacing="1" w:after="100" w:afterAutospacing="1" w:line="240" w:lineRule="auto"/>
        <w:rPr>
          <w:ins w:id="4254" w:author="Unknown"/>
          <w:rFonts w:ascii="Times New Roman" w:eastAsia="Times New Roman" w:hAnsi="Times New Roman" w:cs="Times New Roman"/>
          <w:sz w:val="24"/>
          <w:szCs w:val="24"/>
        </w:rPr>
      </w:pPr>
      <w:ins w:id="4255" w:author="Unknown">
        <w:r w:rsidRPr="00414614">
          <w:rPr>
            <w:rFonts w:ascii="Times New Roman" w:eastAsia="Times New Roman" w:hAnsi="Times New Roman" w:cs="Times New Roman"/>
            <w:sz w:val="24"/>
            <w:szCs w:val="24"/>
          </w:rPr>
          <w:t>import java.io.*;    </w:t>
        </w:r>
      </w:ins>
    </w:p>
    <w:p w:rsidR="00414614" w:rsidRPr="00414614" w:rsidRDefault="00414614" w:rsidP="00414614">
      <w:pPr>
        <w:numPr>
          <w:ilvl w:val="0"/>
          <w:numId w:val="127"/>
        </w:numPr>
        <w:spacing w:before="100" w:beforeAutospacing="1" w:after="100" w:afterAutospacing="1" w:line="240" w:lineRule="auto"/>
        <w:rPr>
          <w:ins w:id="4256" w:author="Unknown"/>
          <w:rFonts w:ascii="Times New Roman" w:eastAsia="Times New Roman" w:hAnsi="Times New Roman" w:cs="Times New Roman"/>
          <w:sz w:val="24"/>
          <w:szCs w:val="24"/>
        </w:rPr>
      </w:pPr>
      <w:ins w:id="4257" w:author="Unknown">
        <w:r w:rsidRPr="00414614">
          <w:rPr>
            <w:rFonts w:ascii="Times New Roman" w:eastAsia="Times New Roman" w:hAnsi="Times New Roman" w:cs="Times New Roman"/>
            <w:sz w:val="24"/>
            <w:szCs w:val="24"/>
          </w:rPr>
          <w:t>import java.net.*;    </w:t>
        </w:r>
      </w:ins>
    </w:p>
    <w:p w:rsidR="00414614" w:rsidRPr="00414614" w:rsidRDefault="00414614" w:rsidP="00414614">
      <w:pPr>
        <w:numPr>
          <w:ilvl w:val="0"/>
          <w:numId w:val="127"/>
        </w:numPr>
        <w:spacing w:before="100" w:beforeAutospacing="1" w:after="100" w:afterAutospacing="1" w:line="240" w:lineRule="auto"/>
        <w:rPr>
          <w:ins w:id="4258" w:author="Unknown"/>
          <w:rFonts w:ascii="Times New Roman" w:eastAsia="Times New Roman" w:hAnsi="Times New Roman" w:cs="Times New Roman"/>
          <w:sz w:val="24"/>
          <w:szCs w:val="24"/>
        </w:rPr>
      </w:pPr>
      <w:ins w:id="4259" w:author="Unknown">
        <w:r w:rsidRPr="00414614">
          <w:rPr>
            <w:rFonts w:ascii="Times New Roman" w:eastAsia="Times New Roman" w:hAnsi="Times New Roman" w:cs="Times New Roman"/>
            <w:sz w:val="24"/>
            <w:szCs w:val="24"/>
          </w:rPr>
          <w:t>public class InetDemo{    </w:t>
        </w:r>
      </w:ins>
    </w:p>
    <w:p w:rsidR="00414614" w:rsidRPr="00414614" w:rsidRDefault="00414614" w:rsidP="00414614">
      <w:pPr>
        <w:numPr>
          <w:ilvl w:val="0"/>
          <w:numId w:val="127"/>
        </w:numPr>
        <w:spacing w:before="100" w:beforeAutospacing="1" w:after="100" w:afterAutospacing="1" w:line="240" w:lineRule="auto"/>
        <w:rPr>
          <w:ins w:id="4260" w:author="Unknown"/>
          <w:rFonts w:ascii="Times New Roman" w:eastAsia="Times New Roman" w:hAnsi="Times New Roman" w:cs="Times New Roman"/>
          <w:sz w:val="24"/>
          <w:szCs w:val="24"/>
        </w:rPr>
      </w:pPr>
      <w:ins w:id="4261"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127"/>
        </w:numPr>
        <w:spacing w:before="100" w:beforeAutospacing="1" w:after="100" w:afterAutospacing="1" w:line="240" w:lineRule="auto"/>
        <w:rPr>
          <w:ins w:id="4262" w:author="Unknown"/>
          <w:rFonts w:ascii="Times New Roman" w:eastAsia="Times New Roman" w:hAnsi="Times New Roman" w:cs="Times New Roman"/>
          <w:sz w:val="24"/>
          <w:szCs w:val="24"/>
        </w:rPr>
      </w:pPr>
      <w:ins w:id="4263" w:author="Unknown">
        <w:r w:rsidRPr="00414614">
          <w:rPr>
            <w:rFonts w:ascii="Times New Roman" w:eastAsia="Times New Roman" w:hAnsi="Times New Roman" w:cs="Times New Roman"/>
            <w:sz w:val="24"/>
            <w:szCs w:val="24"/>
          </w:rPr>
          <w:t>try{    </w:t>
        </w:r>
      </w:ins>
    </w:p>
    <w:p w:rsidR="00414614" w:rsidRPr="00414614" w:rsidRDefault="00414614" w:rsidP="00414614">
      <w:pPr>
        <w:numPr>
          <w:ilvl w:val="0"/>
          <w:numId w:val="127"/>
        </w:numPr>
        <w:spacing w:before="100" w:beforeAutospacing="1" w:after="100" w:afterAutospacing="1" w:line="240" w:lineRule="auto"/>
        <w:rPr>
          <w:ins w:id="4264" w:author="Unknown"/>
          <w:rFonts w:ascii="Times New Roman" w:eastAsia="Times New Roman" w:hAnsi="Times New Roman" w:cs="Times New Roman"/>
          <w:sz w:val="24"/>
          <w:szCs w:val="24"/>
        </w:rPr>
      </w:pPr>
      <w:ins w:id="4265" w:author="Unknown">
        <w:r w:rsidRPr="00414614">
          <w:rPr>
            <w:rFonts w:ascii="Times New Roman" w:eastAsia="Times New Roman" w:hAnsi="Times New Roman" w:cs="Times New Roman"/>
            <w:sz w:val="24"/>
            <w:szCs w:val="24"/>
          </w:rPr>
          <w:t>InetAddress ip=InetAddress.getByName("195.201.10.8");    </w:t>
        </w:r>
      </w:ins>
    </w:p>
    <w:p w:rsidR="00414614" w:rsidRPr="00414614" w:rsidRDefault="00414614" w:rsidP="00414614">
      <w:pPr>
        <w:numPr>
          <w:ilvl w:val="0"/>
          <w:numId w:val="127"/>
        </w:numPr>
        <w:spacing w:before="100" w:beforeAutospacing="1" w:after="100" w:afterAutospacing="1" w:line="240" w:lineRule="auto"/>
        <w:rPr>
          <w:ins w:id="4266" w:author="Unknown"/>
          <w:rFonts w:ascii="Times New Roman" w:eastAsia="Times New Roman" w:hAnsi="Times New Roman" w:cs="Times New Roman"/>
          <w:sz w:val="24"/>
          <w:szCs w:val="24"/>
        </w:rPr>
      </w:pPr>
      <w:ins w:id="426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7"/>
        </w:numPr>
        <w:spacing w:before="100" w:beforeAutospacing="1" w:after="100" w:afterAutospacing="1" w:line="240" w:lineRule="auto"/>
        <w:rPr>
          <w:ins w:id="4268" w:author="Unknown"/>
          <w:rFonts w:ascii="Times New Roman" w:eastAsia="Times New Roman" w:hAnsi="Times New Roman" w:cs="Times New Roman"/>
          <w:sz w:val="24"/>
          <w:szCs w:val="24"/>
        </w:rPr>
      </w:pPr>
      <w:ins w:id="4269" w:author="Unknown">
        <w:r w:rsidRPr="00414614">
          <w:rPr>
            <w:rFonts w:ascii="Times New Roman" w:eastAsia="Times New Roman" w:hAnsi="Times New Roman" w:cs="Times New Roman"/>
            <w:sz w:val="24"/>
            <w:szCs w:val="24"/>
          </w:rPr>
          <w:t>System.out.println("Host Name: "+ip.getHostName());    </w:t>
        </w:r>
      </w:ins>
    </w:p>
    <w:p w:rsidR="00414614" w:rsidRPr="00414614" w:rsidRDefault="00414614" w:rsidP="00414614">
      <w:pPr>
        <w:numPr>
          <w:ilvl w:val="0"/>
          <w:numId w:val="127"/>
        </w:numPr>
        <w:spacing w:before="100" w:beforeAutospacing="1" w:after="100" w:afterAutospacing="1" w:line="240" w:lineRule="auto"/>
        <w:rPr>
          <w:ins w:id="4270" w:author="Unknown"/>
          <w:rFonts w:ascii="Times New Roman" w:eastAsia="Times New Roman" w:hAnsi="Times New Roman" w:cs="Times New Roman"/>
          <w:sz w:val="24"/>
          <w:szCs w:val="24"/>
        </w:rPr>
      </w:pPr>
      <w:ins w:id="4271" w:author="Unknown">
        <w:r w:rsidRPr="00414614">
          <w:rPr>
            <w:rFonts w:ascii="Times New Roman" w:eastAsia="Times New Roman" w:hAnsi="Times New Roman" w:cs="Times New Roman"/>
            <w:sz w:val="24"/>
            <w:szCs w:val="24"/>
          </w:rPr>
          <w:t>}catch(Exception e){System.out.println(e);}    </w:t>
        </w:r>
      </w:ins>
    </w:p>
    <w:p w:rsidR="00414614" w:rsidRPr="00414614" w:rsidRDefault="00414614" w:rsidP="00414614">
      <w:pPr>
        <w:numPr>
          <w:ilvl w:val="0"/>
          <w:numId w:val="127"/>
        </w:numPr>
        <w:spacing w:before="100" w:beforeAutospacing="1" w:after="100" w:afterAutospacing="1" w:line="240" w:lineRule="auto"/>
        <w:rPr>
          <w:ins w:id="4272" w:author="Unknown"/>
          <w:rFonts w:ascii="Times New Roman" w:eastAsia="Times New Roman" w:hAnsi="Times New Roman" w:cs="Times New Roman"/>
          <w:sz w:val="24"/>
          <w:szCs w:val="24"/>
        </w:rPr>
      </w:pPr>
      <w:ins w:id="427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7"/>
        </w:numPr>
        <w:spacing w:before="100" w:beforeAutospacing="1" w:after="100" w:afterAutospacing="1" w:line="240" w:lineRule="auto"/>
        <w:rPr>
          <w:ins w:id="4274" w:author="Unknown"/>
          <w:rFonts w:ascii="Times New Roman" w:eastAsia="Times New Roman" w:hAnsi="Times New Roman" w:cs="Times New Roman"/>
          <w:sz w:val="24"/>
          <w:szCs w:val="24"/>
        </w:rPr>
      </w:pPr>
      <w:ins w:id="42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27"/>
        </w:numPr>
        <w:spacing w:before="100" w:beforeAutospacing="1" w:after="100" w:afterAutospacing="1" w:line="240" w:lineRule="auto"/>
        <w:rPr>
          <w:ins w:id="4276" w:author="Unknown"/>
          <w:rFonts w:ascii="Times New Roman" w:eastAsia="Times New Roman" w:hAnsi="Times New Roman" w:cs="Times New Roman"/>
          <w:sz w:val="24"/>
          <w:szCs w:val="24"/>
        </w:rPr>
      </w:pPr>
      <w:ins w:id="4277"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4278" w:author="Unknown"/>
          <w:rFonts w:ascii="Times New Roman" w:eastAsia="Times New Roman" w:hAnsi="Times New Roman" w:cs="Times New Roman"/>
          <w:sz w:val="24"/>
          <w:szCs w:val="24"/>
        </w:rPr>
      </w:pPr>
      <w:ins w:id="4279" w:author="Unknown">
        <w:r w:rsidRPr="00414614">
          <w:rPr>
            <w:rFonts w:ascii="Times New Roman" w:eastAsia="Times New Roman" w:hAnsi="Times New Roman" w:cs="Times New Roman"/>
            <w:sz w:val="24"/>
            <w:szCs w:val="24"/>
          </w:rPr>
          <w:pict>
            <v:rect id="_x0000_i1253"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280" w:author="Unknown"/>
          <w:rFonts w:ascii="Times New Roman" w:eastAsia="Times New Roman" w:hAnsi="Times New Roman" w:cs="Times New Roman"/>
          <w:b/>
          <w:bCs/>
          <w:sz w:val="36"/>
          <w:szCs w:val="36"/>
        </w:rPr>
      </w:pPr>
      <w:ins w:id="4281" w:author="Unknown">
        <w:r w:rsidRPr="00414614">
          <w:rPr>
            <w:rFonts w:ascii="Times New Roman" w:eastAsia="Times New Roman" w:hAnsi="Times New Roman" w:cs="Times New Roman"/>
            <w:b/>
            <w:bCs/>
            <w:sz w:val="36"/>
            <w:szCs w:val="36"/>
          </w:rPr>
          <w:t>Reflection Interview Questions</w:t>
        </w:r>
      </w:ins>
    </w:p>
    <w:p w:rsidR="00414614" w:rsidRPr="00414614" w:rsidRDefault="00414614" w:rsidP="00414614">
      <w:pPr>
        <w:spacing w:after="0" w:line="240" w:lineRule="auto"/>
        <w:rPr>
          <w:ins w:id="4282" w:author="Unknown"/>
          <w:rFonts w:ascii="Times New Roman" w:eastAsia="Times New Roman" w:hAnsi="Times New Roman" w:cs="Times New Roman"/>
          <w:sz w:val="24"/>
          <w:szCs w:val="24"/>
        </w:rPr>
      </w:pPr>
      <w:ins w:id="4283" w:author="Unknown">
        <w:r w:rsidRPr="00414614">
          <w:rPr>
            <w:rFonts w:ascii="Times New Roman" w:eastAsia="Times New Roman" w:hAnsi="Times New Roman" w:cs="Times New Roman"/>
            <w:sz w:val="24"/>
            <w:szCs w:val="24"/>
          </w:rPr>
          <w:pict>
            <v:rect id="_x0000_i125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284" w:author="Unknown"/>
          <w:rFonts w:ascii="Times New Roman" w:eastAsia="Times New Roman" w:hAnsi="Times New Roman" w:cs="Times New Roman"/>
          <w:b/>
          <w:bCs/>
          <w:sz w:val="27"/>
          <w:szCs w:val="27"/>
        </w:rPr>
      </w:pPr>
      <w:ins w:id="4285" w:author="Unknown">
        <w:r w:rsidRPr="00414614">
          <w:rPr>
            <w:rFonts w:ascii="Times New Roman" w:eastAsia="Times New Roman" w:hAnsi="Times New Roman" w:cs="Times New Roman"/>
            <w:b/>
            <w:bCs/>
            <w:sz w:val="27"/>
            <w:szCs w:val="27"/>
          </w:rPr>
          <w:lastRenderedPageBreak/>
          <w:t>212) What is the reflection?</w:t>
        </w:r>
      </w:ins>
    </w:p>
    <w:p w:rsidR="00414614" w:rsidRPr="00414614" w:rsidRDefault="00414614" w:rsidP="00414614">
      <w:pPr>
        <w:spacing w:before="100" w:beforeAutospacing="1" w:after="100" w:afterAutospacing="1" w:line="240" w:lineRule="auto"/>
        <w:rPr>
          <w:ins w:id="4286" w:author="Unknown"/>
          <w:rFonts w:ascii="Times New Roman" w:eastAsia="Times New Roman" w:hAnsi="Times New Roman" w:cs="Times New Roman"/>
          <w:sz w:val="24"/>
          <w:szCs w:val="24"/>
        </w:rPr>
      </w:pPr>
      <w:ins w:id="4287" w:author="Unknown">
        <w:r w:rsidRPr="00414614">
          <w:rPr>
            <w:rFonts w:ascii="Times New Roman" w:eastAsia="Times New Roman" w:hAnsi="Times New Roman" w:cs="Times New Roman"/>
            <w:sz w:val="24"/>
            <w:szCs w:val="24"/>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ins>
    </w:p>
    <w:p w:rsidR="00414614" w:rsidRPr="00414614" w:rsidRDefault="00414614" w:rsidP="00414614">
      <w:pPr>
        <w:numPr>
          <w:ilvl w:val="0"/>
          <w:numId w:val="128"/>
        </w:numPr>
        <w:spacing w:before="100" w:beforeAutospacing="1" w:after="100" w:afterAutospacing="1" w:line="240" w:lineRule="auto"/>
        <w:rPr>
          <w:ins w:id="4288" w:author="Unknown"/>
          <w:rFonts w:ascii="Times New Roman" w:eastAsia="Times New Roman" w:hAnsi="Times New Roman" w:cs="Times New Roman"/>
          <w:sz w:val="24"/>
          <w:szCs w:val="24"/>
        </w:rPr>
      </w:pPr>
      <w:ins w:id="4289" w:author="Unknown">
        <w:r w:rsidRPr="00414614">
          <w:rPr>
            <w:rFonts w:ascii="Times New Roman" w:eastAsia="Times New Roman" w:hAnsi="Times New Roman" w:cs="Times New Roman"/>
            <w:sz w:val="24"/>
            <w:szCs w:val="24"/>
          </w:rPr>
          <w:t>IDE (Integrated Development Environment), e.g., Eclipse, MyEclipse, NetBeans.</w:t>
        </w:r>
      </w:ins>
    </w:p>
    <w:p w:rsidR="00414614" w:rsidRPr="00414614" w:rsidRDefault="00414614" w:rsidP="00414614">
      <w:pPr>
        <w:numPr>
          <w:ilvl w:val="0"/>
          <w:numId w:val="128"/>
        </w:numPr>
        <w:spacing w:before="100" w:beforeAutospacing="1" w:after="100" w:afterAutospacing="1" w:line="240" w:lineRule="auto"/>
        <w:rPr>
          <w:ins w:id="4290" w:author="Unknown"/>
          <w:rFonts w:ascii="Times New Roman" w:eastAsia="Times New Roman" w:hAnsi="Times New Roman" w:cs="Times New Roman"/>
          <w:sz w:val="24"/>
          <w:szCs w:val="24"/>
        </w:rPr>
      </w:pPr>
      <w:ins w:id="4291" w:author="Unknown">
        <w:r w:rsidRPr="00414614">
          <w:rPr>
            <w:rFonts w:ascii="Times New Roman" w:eastAsia="Times New Roman" w:hAnsi="Times New Roman" w:cs="Times New Roman"/>
            <w:sz w:val="24"/>
            <w:szCs w:val="24"/>
          </w:rPr>
          <w:t>Debugger</w:t>
        </w:r>
      </w:ins>
    </w:p>
    <w:p w:rsidR="00414614" w:rsidRPr="00414614" w:rsidRDefault="00414614" w:rsidP="00414614">
      <w:pPr>
        <w:numPr>
          <w:ilvl w:val="0"/>
          <w:numId w:val="128"/>
        </w:numPr>
        <w:spacing w:before="100" w:beforeAutospacing="1" w:after="100" w:afterAutospacing="1" w:line="240" w:lineRule="auto"/>
        <w:rPr>
          <w:ins w:id="4292" w:author="Unknown"/>
          <w:rFonts w:ascii="Times New Roman" w:eastAsia="Times New Roman" w:hAnsi="Times New Roman" w:cs="Times New Roman"/>
          <w:sz w:val="24"/>
          <w:szCs w:val="24"/>
        </w:rPr>
      </w:pPr>
      <w:ins w:id="4293" w:author="Unknown">
        <w:r w:rsidRPr="00414614">
          <w:rPr>
            <w:rFonts w:ascii="Times New Roman" w:eastAsia="Times New Roman" w:hAnsi="Times New Roman" w:cs="Times New Roman"/>
            <w:sz w:val="24"/>
            <w:szCs w:val="24"/>
          </w:rPr>
          <w:t>Test Tools, etc.</w:t>
        </w:r>
      </w:ins>
    </w:p>
    <w:p w:rsidR="00414614" w:rsidRPr="00414614" w:rsidRDefault="00414614" w:rsidP="00414614">
      <w:pPr>
        <w:spacing w:after="0" w:line="240" w:lineRule="auto"/>
        <w:rPr>
          <w:ins w:id="4294" w:author="Unknown"/>
          <w:rFonts w:ascii="Times New Roman" w:eastAsia="Times New Roman" w:hAnsi="Times New Roman" w:cs="Times New Roman"/>
          <w:sz w:val="24"/>
          <w:szCs w:val="24"/>
        </w:rPr>
      </w:pPr>
      <w:ins w:id="4295" w:author="Unknown">
        <w:r w:rsidRPr="00414614">
          <w:rPr>
            <w:rFonts w:ascii="Times New Roman" w:eastAsia="Times New Roman" w:hAnsi="Times New Roman" w:cs="Times New Roman"/>
            <w:sz w:val="24"/>
            <w:szCs w:val="24"/>
          </w:rPr>
          <w:pict>
            <v:rect id="_x0000_i125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296" w:author="Unknown"/>
          <w:rFonts w:ascii="Times New Roman" w:eastAsia="Times New Roman" w:hAnsi="Times New Roman" w:cs="Times New Roman"/>
          <w:b/>
          <w:bCs/>
          <w:sz w:val="27"/>
          <w:szCs w:val="27"/>
        </w:rPr>
      </w:pPr>
      <w:ins w:id="4297" w:author="Unknown">
        <w:r w:rsidRPr="00414614">
          <w:rPr>
            <w:rFonts w:ascii="Times New Roman" w:eastAsia="Times New Roman" w:hAnsi="Times New Roman" w:cs="Times New Roman"/>
            <w:b/>
            <w:bCs/>
            <w:sz w:val="27"/>
            <w:szCs w:val="27"/>
          </w:rPr>
          <w:t>213) What is the purpose of using java.lang.Class class?</w:t>
        </w:r>
      </w:ins>
    </w:p>
    <w:p w:rsidR="00414614" w:rsidRPr="00414614" w:rsidRDefault="00414614" w:rsidP="00414614">
      <w:pPr>
        <w:spacing w:before="100" w:beforeAutospacing="1" w:after="100" w:afterAutospacing="1" w:line="240" w:lineRule="auto"/>
        <w:rPr>
          <w:ins w:id="4298" w:author="Unknown"/>
          <w:rFonts w:ascii="Times New Roman" w:eastAsia="Times New Roman" w:hAnsi="Times New Roman" w:cs="Times New Roman"/>
          <w:sz w:val="24"/>
          <w:szCs w:val="24"/>
        </w:rPr>
      </w:pPr>
      <w:ins w:id="4299" w:author="Unknown">
        <w:r w:rsidRPr="00414614">
          <w:rPr>
            <w:rFonts w:ascii="Times New Roman" w:eastAsia="Times New Roman" w:hAnsi="Times New Roman" w:cs="Times New Roman"/>
            <w:sz w:val="24"/>
            <w:szCs w:val="24"/>
          </w:rPr>
          <w:t>The java.lang.Class class performs mainly two tasks:</w:t>
        </w:r>
      </w:ins>
    </w:p>
    <w:p w:rsidR="00414614" w:rsidRPr="00414614" w:rsidRDefault="00414614" w:rsidP="00414614">
      <w:pPr>
        <w:numPr>
          <w:ilvl w:val="0"/>
          <w:numId w:val="129"/>
        </w:numPr>
        <w:spacing w:before="100" w:beforeAutospacing="1" w:after="100" w:afterAutospacing="1" w:line="240" w:lineRule="auto"/>
        <w:rPr>
          <w:ins w:id="4300" w:author="Unknown"/>
          <w:rFonts w:ascii="Times New Roman" w:eastAsia="Times New Roman" w:hAnsi="Times New Roman" w:cs="Times New Roman"/>
          <w:sz w:val="24"/>
          <w:szCs w:val="24"/>
        </w:rPr>
      </w:pPr>
      <w:ins w:id="4301" w:author="Unknown">
        <w:r w:rsidRPr="00414614">
          <w:rPr>
            <w:rFonts w:ascii="Times New Roman" w:eastAsia="Times New Roman" w:hAnsi="Times New Roman" w:cs="Times New Roman"/>
            <w:sz w:val="24"/>
            <w:szCs w:val="24"/>
          </w:rPr>
          <w:t>Provides methods to get the metadata of a class at runtime.</w:t>
        </w:r>
      </w:ins>
    </w:p>
    <w:p w:rsidR="00414614" w:rsidRPr="00414614" w:rsidRDefault="00414614" w:rsidP="00414614">
      <w:pPr>
        <w:numPr>
          <w:ilvl w:val="0"/>
          <w:numId w:val="129"/>
        </w:numPr>
        <w:spacing w:before="100" w:beforeAutospacing="1" w:after="100" w:afterAutospacing="1" w:line="240" w:lineRule="auto"/>
        <w:rPr>
          <w:ins w:id="4302" w:author="Unknown"/>
          <w:rFonts w:ascii="Times New Roman" w:eastAsia="Times New Roman" w:hAnsi="Times New Roman" w:cs="Times New Roman"/>
          <w:sz w:val="24"/>
          <w:szCs w:val="24"/>
        </w:rPr>
      </w:pPr>
      <w:ins w:id="4303" w:author="Unknown">
        <w:r w:rsidRPr="00414614">
          <w:rPr>
            <w:rFonts w:ascii="Times New Roman" w:eastAsia="Times New Roman" w:hAnsi="Times New Roman" w:cs="Times New Roman"/>
            <w:sz w:val="24"/>
            <w:szCs w:val="24"/>
          </w:rPr>
          <w:t>Provides methods to examine and change the runtime behavior of a class.</w:t>
        </w:r>
      </w:ins>
    </w:p>
    <w:p w:rsidR="00414614" w:rsidRPr="00414614" w:rsidRDefault="00414614" w:rsidP="00414614">
      <w:pPr>
        <w:spacing w:after="0" w:line="240" w:lineRule="auto"/>
        <w:rPr>
          <w:ins w:id="4304" w:author="Unknown"/>
          <w:rFonts w:ascii="Times New Roman" w:eastAsia="Times New Roman" w:hAnsi="Times New Roman" w:cs="Times New Roman"/>
          <w:sz w:val="24"/>
          <w:szCs w:val="24"/>
        </w:rPr>
      </w:pPr>
      <w:ins w:id="4305" w:author="Unknown">
        <w:r w:rsidRPr="00414614">
          <w:rPr>
            <w:rFonts w:ascii="Times New Roman" w:eastAsia="Times New Roman" w:hAnsi="Times New Roman" w:cs="Times New Roman"/>
            <w:sz w:val="24"/>
            <w:szCs w:val="24"/>
          </w:rPr>
          <w:pict>
            <v:rect id="_x0000_i125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306" w:author="Unknown"/>
          <w:rFonts w:ascii="Times New Roman" w:eastAsia="Times New Roman" w:hAnsi="Times New Roman" w:cs="Times New Roman"/>
          <w:b/>
          <w:bCs/>
          <w:sz w:val="27"/>
          <w:szCs w:val="27"/>
        </w:rPr>
      </w:pPr>
      <w:ins w:id="4307" w:author="Unknown">
        <w:r w:rsidRPr="00414614">
          <w:rPr>
            <w:rFonts w:ascii="Times New Roman" w:eastAsia="Times New Roman" w:hAnsi="Times New Roman" w:cs="Times New Roman"/>
            <w:b/>
            <w:bCs/>
            <w:sz w:val="27"/>
            <w:szCs w:val="27"/>
          </w:rPr>
          <w:t>214) What are the ways to instantiate the Class class?</w:t>
        </w:r>
      </w:ins>
    </w:p>
    <w:p w:rsidR="00414614" w:rsidRPr="00414614" w:rsidRDefault="00414614" w:rsidP="00414614">
      <w:pPr>
        <w:spacing w:before="100" w:beforeAutospacing="1" w:after="100" w:afterAutospacing="1" w:line="240" w:lineRule="auto"/>
        <w:rPr>
          <w:ins w:id="4308" w:author="Unknown"/>
          <w:rFonts w:ascii="Times New Roman" w:eastAsia="Times New Roman" w:hAnsi="Times New Roman" w:cs="Times New Roman"/>
          <w:sz w:val="24"/>
          <w:szCs w:val="24"/>
        </w:rPr>
      </w:pPr>
      <w:ins w:id="4309" w:author="Unknown">
        <w:r w:rsidRPr="00414614">
          <w:rPr>
            <w:rFonts w:ascii="Times New Roman" w:eastAsia="Times New Roman" w:hAnsi="Times New Roman" w:cs="Times New Roman"/>
            <w:sz w:val="24"/>
            <w:szCs w:val="24"/>
          </w:rPr>
          <w:t>There are three ways to instantiate the Class class.</w:t>
        </w:r>
      </w:ins>
    </w:p>
    <w:p w:rsidR="00414614" w:rsidRPr="00414614" w:rsidRDefault="00414614" w:rsidP="00414614">
      <w:pPr>
        <w:numPr>
          <w:ilvl w:val="0"/>
          <w:numId w:val="130"/>
        </w:numPr>
        <w:spacing w:before="100" w:beforeAutospacing="1" w:after="100" w:afterAutospacing="1" w:line="240" w:lineRule="auto"/>
        <w:rPr>
          <w:ins w:id="4310" w:author="Unknown"/>
          <w:rFonts w:ascii="Times New Roman" w:eastAsia="Times New Roman" w:hAnsi="Times New Roman" w:cs="Times New Roman"/>
          <w:sz w:val="24"/>
          <w:szCs w:val="24"/>
        </w:rPr>
      </w:pPr>
      <w:ins w:id="4311" w:author="Unknown">
        <w:r w:rsidRPr="00414614">
          <w:rPr>
            <w:rFonts w:ascii="Times New Roman" w:eastAsia="Times New Roman" w:hAnsi="Times New Roman" w:cs="Times New Roman"/>
            <w:b/>
            <w:bCs/>
            <w:sz w:val="24"/>
            <w:szCs w:val="24"/>
          </w:rPr>
          <w:t xml:space="preserve">forName() method of Class class: </w:t>
        </w:r>
        <w:r w:rsidRPr="00414614">
          <w:rPr>
            <w:rFonts w:ascii="Times New Roman" w:eastAsia="Times New Roman" w:hAnsi="Times New Roman" w:cs="Times New Roman"/>
            <w:sz w:val="24"/>
            <w:szCs w:val="24"/>
          </w:rPr>
          <w:t>The forName() method is used to load the class dynamically. It returns the instance of Class class. It should be used if you know the fully qualified name of the class. This cannot be used for primitive types.</w:t>
        </w:r>
      </w:ins>
    </w:p>
    <w:p w:rsidR="00414614" w:rsidRPr="00414614" w:rsidRDefault="00414614" w:rsidP="00414614">
      <w:pPr>
        <w:spacing w:after="0" w:line="240" w:lineRule="auto"/>
        <w:ind w:left="720"/>
        <w:rPr>
          <w:ins w:id="4312" w:author="Unknown"/>
          <w:rFonts w:ascii="Times New Roman" w:eastAsia="Times New Roman" w:hAnsi="Times New Roman" w:cs="Times New Roman"/>
          <w:sz w:val="24"/>
          <w:szCs w:val="24"/>
        </w:rPr>
      </w:pPr>
    </w:p>
    <w:p w:rsidR="00414614" w:rsidRPr="00414614" w:rsidRDefault="00414614" w:rsidP="00414614">
      <w:pPr>
        <w:numPr>
          <w:ilvl w:val="0"/>
          <w:numId w:val="130"/>
        </w:numPr>
        <w:spacing w:before="100" w:beforeAutospacing="1" w:after="100" w:afterAutospacing="1" w:line="240" w:lineRule="auto"/>
        <w:rPr>
          <w:ins w:id="4313" w:author="Unknown"/>
          <w:rFonts w:ascii="Times New Roman" w:eastAsia="Times New Roman" w:hAnsi="Times New Roman" w:cs="Times New Roman"/>
          <w:sz w:val="24"/>
          <w:szCs w:val="24"/>
        </w:rPr>
      </w:pPr>
      <w:ins w:id="4314" w:author="Unknown">
        <w:r w:rsidRPr="00414614">
          <w:rPr>
            <w:rFonts w:ascii="Times New Roman" w:eastAsia="Times New Roman" w:hAnsi="Times New Roman" w:cs="Times New Roman"/>
            <w:b/>
            <w:bCs/>
            <w:sz w:val="24"/>
            <w:szCs w:val="24"/>
          </w:rPr>
          <w:t>getClass() method of Object class:</w:t>
        </w:r>
        <w:r w:rsidRPr="00414614">
          <w:rPr>
            <w:rFonts w:ascii="Times New Roman" w:eastAsia="Times New Roman" w:hAnsi="Times New Roman" w:cs="Times New Roman"/>
            <w:sz w:val="24"/>
            <w:szCs w:val="24"/>
          </w:rPr>
          <w:t xml:space="preserve"> It returns the instance of Class class. It should be used if you know the type. Moreover, it can be used with primitives.</w:t>
        </w:r>
      </w:ins>
    </w:p>
    <w:p w:rsidR="00414614" w:rsidRPr="00414614" w:rsidRDefault="00414614" w:rsidP="00414614">
      <w:pPr>
        <w:spacing w:after="0" w:line="240" w:lineRule="auto"/>
        <w:ind w:left="720"/>
        <w:rPr>
          <w:ins w:id="4315" w:author="Unknown"/>
          <w:rFonts w:ascii="Times New Roman" w:eastAsia="Times New Roman" w:hAnsi="Times New Roman" w:cs="Times New Roman"/>
          <w:sz w:val="24"/>
          <w:szCs w:val="24"/>
        </w:rPr>
      </w:pPr>
    </w:p>
    <w:p w:rsidR="00414614" w:rsidRPr="00414614" w:rsidRDefault="00414614" w:rsidP="00414614">
      <w:pPr>
        <w:numPr>
          <w:ilvl w:val="0"/>
          <w:numId w:val="130"/>
        </w:numPr>
        <w:spacing w:before="100" w:beforeAutospacing="1" w:after="100" w:afterAutospacing="1" w:line="240" w:lineRule="auto"/>
        <w:rPr>
          <w:ins w:id="4316" w:author="Unknown"/>
          <w:rFonts w:ascii="Times New Roman" w:eastAsia="Times New Roman" w:hAnsi="Times New Roman" w:cs="Times New Roman"/>
          <w:sz w:val="24"/>
          <w:szCs w:val="24"/>
        </w:rPr>
      </w:pPr>
      <w:ins w:id="4317" w:author="Unknown">
        <w:r w:rsidRPr="00414614">
          <w:rPr>
            <w:rFonts w:ascii="Times New Roman" w:eastAsia="Times New Roman" w:hAnsi="Times New Roman" w:cs="Times New Roman"/>
            <w:b/>
            <w:bCs/>
            <w:sz w:val="24"/>
            <w:szCs w:val="24"/>
          </w:rPr>
          <w:t>the .class syntax:</w:t>
        </w:r>
        <w:r w:rsidRPr="00414614">
          <w:rPr>
            <w:rFonts w:ascii="Times New Roman" w:eastAsia="Times New Roman" w:hAnsi="Times New Roman" w:cs="Times New Roman"/>
            <w:sz w:val="24"/>
            <w:szCs w:val="24"/>
          </w:rPr>
          <w:t xml:space="preserve"> If a type is available, but there is no instance then it is possible to obtain a Class by appending ".class" to the name of the type. It can be used for primitive data type also.</w:t>
        </w:r>
      </w:ins>
    </w:p>
    <w:p w:rsidR="00414614" w:rsidRPr="00414614" w:rsidRDefault="00414614" w:rsidP="00414614">
      <w:pPr>
        <w:spacing w:after="0" w:line="240" w:lineRule="auto"/>
        <w:ind w:left="720"/>
        <w:rPr>
          <w:ins w:id="4318" w:author="Unknown"/>
          <w:rFonts w:ascii="Times New Roman" w:eastAsia="Times New Roman" w:hAnsi="Times New Roman" w:cs="Times New Roman"/>
          <w:sz w:val="24"/>
          <w:szCs w:val="24"/>
        </w:rPr>
      </w:pPr>
    </w:p>
    <w:p w:rsidR="00414614" w:rsidRPr="00414614" w:rsidRDefault="00414614" w:rsidP="00414614">
      <w:pPr>
        <w:spacing w:after="0" w:line="240" w:lineRule="auto"/>
        <w:rPr>
          <w:ins w:id="4319" w:author="Unknown"/>
          <w:rFonts w:ascii="Times New Roman" w:eastAsia="Times New Roman" w:hAnsi="Times New Roman" w:cs="Times New Roman"/>
          <w:sz w:val="24"/>
          <w:szCs w:val="24"/>
        </w:rPr>
      </w:pPr>
      <w:ins w:id="4320" w:author="Unknown">
        <w:r w:rsidRPr="00414614">
          <w:rPr>
            <w:rFonts w:ascii="Times New Roman" w:eastAsia="Times New Roman" w:hAnsi="Times New Roman" w:cs="Times New Roman"/>
            <w:sz w:val="24"/>
            <w:szCs w:val="24"/>
          </w:rPr>
          <w:pict>
            <v:rect id="_x0000_i125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321" w:author="Unknown"/>
          <w:rFonts w:ascii="Times New Roman" w:eastAsia="Times New Roman" w:hAnsi="Times New Roman" w:cs="Times New Roman"/>
          <w:b/>
          <w:bCs/>
          <w:sz w:val="27"/>
          <w:szCs w:val="27"/>
        </w:rPr>
      </w:pPr>
      <w:ins w:id="4322" w:author="Unknown">
        <w:r w:rsidRPr="00414614">
          <w:rPr>
            <w:rFonts w:ascii="Times New Roman" w:eastAsia="Times New Roman" w:hAnsi="Times New Roman" w:cs="Times New Roman"/>
            <w:b/>
            <w:bCs/>
            <w:sz w:val="27"/>
            <w:szCs w:val="27"/>
          </w:rPr>
          <w:t>215) What is the output of the following Java program?</w:t>
        </w:r>
      </w:ins>
    </w:p>
    <w:p w:rsidR="00414614" w:rsidRPr="00414614" w:rsidRDefault="00414614" w:rsidP="00414614">
      <w:pPr>
        <w:numPr>
          <w:ilvl w:val="0"/>
          <w:numId w:val="131"/>
        </w:numPr>
        <w:spacing w:before="100" w:beforeAutospacing="1" w:after="100" w:afterAutospacing="1" w:line="240" w:lineRule="auto"/>
        <w:rPr>
          <w:ins w:id="4323" w:author="Unknown"/>
          <w:rFonts w:ascii="Times New Roman" w:eastAsia="Times New Roman" w:hAnsi="Times New Roman" w:cs="Times New Roman"/>
          <w:sz w:val="24"/>
          <w:szCs w:val="24"/>
        </w:rPr>
      </w:pPr>
      <w:ins w:id="4324" w:author="Unknown">
        <w:r w:rsidRPr="00414614">
          <w:rPr>
            <w:rFonts w:ascii="Times New Roman" w:eastAsia="Times New Roman" w:hAnsi="Times New Roman" w:cs="Times New Roman"/>
            <w:sz w:val="24"/>
            <w:szCs w:val="24"/>
          </w:rPr>
          <w:lastRenderedPageBreak/>
          <w:t>class Simple{    </w:t>
        </w:r>
      </w:ins>
    </w:p>
    <w:p w:rsidR="00414614" w:rsidRPr="00414614" w:rsidRDefault="00414614" w:rsidP="00414614">
      <w:pPr>
        <w:numPr>
          <w:ilvl w:val="0"/>
          <w:numId w:val="131"/>
        </w:numPr>
        <w:spacing w:before="100" w:beforeAutospacing="1" w:after="100" w:afterAutospacing="1" w:line="240" w:lineRule="auto"/>
        <w:rPr>
          <w:ins w:id="4325" w:author="Unknown"/>
          <w:rFonts w:ascii="Times New Roman" w:eastAsia="Times New Roman" w:hAnsi="Times New Roman" w:cs="Times New Roman"/>
          <w:sz w:val="24"/>
          <w:szCs w:val="24"/>
        </w:rPr>
      </w:pPr>
      <w:ins w:id="4326" w:author="Unknown">
        <w:r w:rsidRPr="00414614">
          <w:rPr>
            <w:rFonts w:ascii="Times New Roman" w:eastAsia="Times New Roman" w:hAnsi="Times New Roman" w:cs="Times New Roman"/>
            <w:sz w:val="24"/>
            <w:szCs w:val="24"/>
          </w:rPr>
          <w:t> public Simple()  </w:t>
        </w:r>
      </w:ins>
    </w:p>
    <w:p w:rsidR="00414614" w:rsidRPr="00414614" w:rsidRDefault="00414614" w:rsidP="00414614">
      <w:pPr>
        <w:numPr>
          <w:ilvl w:val="0"/>
          <w:numId w:val="131"/>
        </w:numPr>
        <w:spacing w:before="100" w:beforeAutospacing="1" w:after="100" w:afterAutospacing="1" w:line="240" w:lineRule="auto"/>
        <w:rPr>
          <w:ins w:id="4327" w:author="Unknown"/>
          <w:rFonts w:ascii="Times New Roman" w:eastAsia="Times New Roman" w:hAnsi="Times New Roman" w:cs="Times New Roman"/>
          <w:sz w:val="24"/>
          <w:szCs w:val="24"/>
        </w:rPr>
      </w:pPr>
      <w:ins w:id="432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1"/>
        </w:numPr>
        <w:spacing w:before="100" w:beforeAutospacing="1" w:after="100" w:afterAutospacing="1" w:line="240" w:lineRule="auto"/>
        <w:rPr>
          <w:ins w:id="4329" w:author="Unknown"/>
          <w:rFonts w:ascii="Times New Roman" w:eastAsia="Times New Roman" w:hAnsi="Times New Roman" w:cs="Times New Roman"/>
          <w:sz w:val="24"/>
          <w:szCs w:val="24"/>
        </w:rPr>
      </w:pPr>
      <w:ins w:id="4330" w:author="Unknown">
        <w:r w:rsidRPr="00414614">
          <w:rPr>
            <w:rFonts w:ascii="Times New Roman" w:eastAsia="Times New Roman" w:hAnsi="Times New Roman" w:cs="Times New Roman"/>
            <w:sz w:val="24"/>
            <w:szCs w:val="24"/>
          </w:rPr>
          <w:t>   System.out.println("Constructor of Simple class is invoked");  </w:t>
        </w:r>
      </w:ins>
    </w:p>
    <w:p w:rsidR="00414614" w:rsidRPr="00414614" w:rsidRDefault="00414614" w:rsidP="00414614">
      <w:pPr>
        <w:numPr>
          <w:ilvl w:val="0"/>
          <w:numId w:val="131"/>
        </w:numPr>
        <w:spacing w:before="100" w:beforeAutospacing="1" w:after="100" w:afterAutospacing="1" w:line="240" w:lineRule="auto"/>
        <w:rPr>
          <w:ins w:id="4331" w:author="Unknown"/>
          <w:rFonts w:ascii="Times New Roman" w:eastAsia="Times New Roman" w:hAnsi="Times New Roman" w:cs="Times New Roman"/>
          <w:sz w:val="24"/>
          <w:szCs w:val="24"/>
        </w:rPr>
      </w:pPr>
      <w:ins w:id="433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1"/>
        </w:numPr>
        <w:spacing w:before="100" w:beforeAutospacing="1" w:after="100" w:afterAutospacing="1" w:line="240" w:lineRule="auto"/>
        <w:rPr>
          <w:ins w:id="4333" w:author="Unknown"/>
          <w:rFonts w:ascii="Times New Roman" w:eastAsia="Times New Roman" w:hAnsi="Times New Roman" w:cs="Times New Roman"/>
          <w:sz w:val="24"/>
          <w:szCs w:val="24"/>
        </w:rPr>
      </w:pPr>
      <w:ins w:id="4334" w:author="Unknown">
        <w:r w:rsidRPr="00414614">
          <w:rPr>
            <w:rFonts w:ascii="Times New Roman" w:eastAsia="Times New Roman" w:hAnsi="Times New Roman" w:cs="Times New Roman"/>
            <w:sz w:val="24"/>
            <w:szCs w:val="24"/>
          </w:rPr>
          <w:t> void message(){System.out.println("Hello Java");}    </w:t>
        </w:r>
      </w:ins>
    </w:p>
    <w:p w:rsidR="00414614" w:rsidRPr="00414614" w:rsidRDefault="00414614" w:rsidP="00414614">
      <w:pPr>
        <w:numPr>
          <w:ilvl w:val="0"/>
          <w:numId w:val="131"/>
        </w:numPr>
        <w:spacing w:before="100" w:beforeAutospacing="1" w:after="100" w:afterAutospacing="1" w:line="240" w:lineRule="auto"/>
        <w:rPr>
          <w:ins w:id="4335" w:author="Unknown"/>
          <w:rFonts w:ascii="Times New Roman" w:eastAsia="Times New Roman" w:hAnsi="Times New Roman" w:cs="Times New Roman"/>
          <w:sz w:val="24"/>
          <w:szCs w:val="24"/>
        </w:rPr>
      </w:pPr>
      <w:ins w:id="433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1"/>
        </w:numPr>
        <w:spacing w:before="100" w:beforeAutospacing="1" w:after="100" w:afterAutospacing="1" w:line="240" w:lineRule="auto"/>
        <w:rPr>
          <w:ins w:id="4337" w:author="Unknown"/>
          <w:rFonts w:ascii="Times New Roman" w:eastAsia="Times New Roman" w:hAnsi="Times New Roman" w:cs="Times New Roman"/>
          <w:sz w:val="24"/>
          <w:szCs w:val="24"/>
        </w:rPr>
      </w:pPr>
      <w:ins w:id="433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1"/>
        </w:numPr>
        <w:spacing w:before="100" w:beforeAutospacing="1" w:after="100" w:afterAutospacing="1" w:line="240" w:lineRule="auto"/>
        <w:rPr>
          <w:ins w:id="4339" w:author="Unknown"/>
          <w:rFonts w:ascii="Times New Roman" w:eastAsia="Times New Roman" w:hAnsi="Times New Roman" w:cs="Times New Roman"/>
          <w:sz w:val="24"/>
          <w:szCs w:val="24"/>
        </w:rPr>
      </w:pPr>
      <w:ins w:id="4340" w:author="Unknown">
        <w:r w:rsidRPr="00414614">
          <w:rPr>
            <w:rFonts w:ascii="Times New Roman" w:eastAsia="Times New Roman" w:hAnsi="Times New Roman" w:cs="Times New Roman"/>
            <w:sz w:val="24"/>
            <w:szCs w:val="24"/>
          </w:rPr>
          <w:t>class Test1{    </w:t>
        </w:r>
      </w:ins>
    </w:p>
    <w:p w:rsidR="00414614" w:rsidRPr="00414614" w:rsidRDefault="00414614" w:rsidP="00414614">
      <w:pPr>
        <w:numPr>
          <w:ilvl w:val="0"/>
          <w:numId w:val="131"/>
        </w:numPr>
        <w:spacing w:before="100" w:beforeAutospacing="1" w:after="100" w:afterAutospacing="1" w:line="240" w:lineRule="auto"/>
        <w:rPr>
          <w:ins w:id="4341" w:author="Unknown"/>
          <w:rFonts w:ascii="Times New Roman" w:eastAsia="Times New Roman" w:hAnsi="Times New Roman" w:cs="Times New Roman"/>
          <w:sz w:val="24"/>
          <w:szCs w:val="24"/>
        </w:rPr>
      </w:pPr>
      <w:ins w:id="4342" w:author="Unknown">
        <w:r w:rsidRPr="00414614">
          <w:rPr>
            <w:rFonts w:ascii="Times New Roman" w:eastAsia="Times New Roman" w:hAnsi="Times New Roman" w:cs="Times New Roman"/>
            <w:sz w:val="24"/>
            <w:szCs w:val="24"/>
          </w:rPr>
          <w:t> public static void main(String args[]){    </w:t>
        </w:r>
      </w:ins>
    </w:p>
    <w:p w:rsidR="00414614" w:rsidRPr="00414614" w:rsidRDefault="00414614" w:rsidP="00414614">
      <w:pPr>
        <w:numPr>
          <w:ilvl w:val="0"/>
          <w:numId w:val="131"/>
        </w:numPr>
        <w:spacing w:before="100" w:beforeAutospacing="1" w:after="100" w:afterAutospacing="1" w:line="240" w:lineRule="auto"/>
        <w:rPr>
          <w:ins w:id="4343" w:author="Unknown"/>
          <w:rFonts w:ascii="Times New Roman" w:eastAsia="Times New Roman" w:hAnsi="Times New Roman" w:cs="Times New Roman"/>
          <w:sz w:val="24"/>
          <w:szCs w:val="24"/>
        </w:rPr>
      </w:pPr>
      <w:ins w:id="4344" w:author="Unknown">
        <w:r w:rsidRPr="00414614">
          <w:rPr>
            <w:rFonts w:ascii="Times New Roman" w:eastAsia="Times New Roman" w:hAnsi="Times New Roman" w:cs="Times New Roman"/>
            <w:sz w:val="24"/>
            <w:szCs w:val="24"/>
          </w:rPr>
          <w:t>  try{    </w:t>
        </w:r>
      </w:ins>
    </w:p>
    <w:p w:rsidR="00414614" w:rsidRPr="00414614" w:rsidRDefault="00414614" w:rsidP="00414614">
      <w:pPr>
        <w:numPr>
          <w:ilvl w:val="0"/>
          <w:numId w:val="131"/>
        </w:numPr>
        <w:spacing w:before="100" w:beforeAutospacing="1" w:after="100" w:afterAutospacing="1" w:line="240" w:lineRule="auto"/>
        <w:rPr>
          <w:ins w:id="4345" w:author="Unknown"/>
          <w:rFonts w:ascii="Times New Roman" w:eastAsia="Times New Roman" w:hAnsi="Times New Roman" w:cs="Times New Roman"/>
          <w:sz w:val="24"/>
          <w:szCs w:val="24"/>
        </w:rPr>
      </w:pPr>
      <w:ins w:id="4346" w:author="Unknown">
        <w:r w:rsidRPr="00414614">
          <w:rPr>
            <w:rFonts w:ascii="Times New Roman" w:eastAsia="Times New Roman" w:hAnsi="Times New Roman" w:cs="Times New Roman"/>
            <w:sz w:val="24"/>
            <w:szCs w:val="24"/>
          </w:rPr>
          <w:t>  Class c=Class.forName("Simple");    </w:t>
        </w:r>
      </w:ins>
    </w:p>
    <w:p w:rsidR="00414614" w:rsidRPr="00414614" w:rsidRDefault="00414614" w:rsidP="00414614">
      <w:pPr>
        <w:numPr>
          <w:ilvl w:val="0"/>
          <w:numId w:val="131"/>
        </w:numPr>
        <w:spacing w:before="100" w:beforeAutospacing="1" w:after="100" w:afterAutospacing="1" w:line="240" w:lineRule="auto"/>
        <w:rPr>
          <w:ins w:id="4347" w:author="Unknown"/>
          <w:rFonts w:ascii="Times New Roman" w:eastAsia="Times New Roman" w:hAnsi="Times New Roman" w:cs="Times New Roman"/>
          <w:sz w:val="24"/>
          <w:szCs w:val="24"/>
        </w:rPr>
      </w:pPr>
      <w:ins w:id="4348" w:author="Unknown">
        <w:r w:rsidRPr="00414614">
          <w:rPr>
            <w:rFonts w:ascii="Times New Roman" w:eastAsia="Times New Roman" w:hAnsi="Times New Roman" w:cs="Times New Roman"/>
            <w:sz w:val="24"/>
            <w:szCs w:val="24"/>
          </w:rPr>
          <w:t>  Simple s=(Simple)c.newInstance();    </w:t>
        </w:r>
      </w:ins>
    </w:p>
    <w:p w:rsidR="00414614" w:rsidRPr="00414614" w:rsidRDefault="00414614" w:rsidP="00414614">
      <w:pPr>
        <w:numPr>
          <w:ilvl w:val="0"/>
          <w:numId w:val="131"/>
        </w:numPr>
        <w:spacing w:before="100" w:beforeAutospacing="1" w:after="100" w:afterAutospacing="1" w:line="240" w:lineRule="auto"/>
        <w:rPr>
          <w:ins w:id="4349" w:author="Unknown"/>
          <w:rFonts w:ascii="Times New Roman" w:eastAsia="Times New Roman" w:hAnsi="Times New Roman" w:cs="Times New Roman"/>
          <w:sz w:val="24"/>
          <w:szCs w:val="24"/>
        </w:rPr>
      </w:pPr>
      <w:ins w:id="4350" w:author="Unknown">
        <w:r w:rsidRPr="00414614">
          <w:rPr>
            <w:rFonts w:ascii="Times New Roman" w:eastAsia="Times New Roman" w:hAnsi="Times New Roman" w:cs="Times New Roman"/>
            <w:sz w:val="24"/>
            <w:szCs w:val="24"/>
          </w:rPr>
          <w:t>  s.message();    </w:t>
        </w:r>
      </w:ins>
    </w:p>
    <w:p w:rsidR="00414614" w:rsidRPr="00414614" w:rsidRDefault="00414614" w:rsidP="00414614">
      <w:pPr>
        <w:numPr>
          <w:ilvl w:val="0"/>
          <w:numId w:val="131"/>
        </w:numPr>
        <w:spacing w:before="100" w:beforeAutospacing="1" w:after="100" w:afterAutospacing="1" w:line="240" w:lineRule="auto"/>
        <w:rPr>
          <w:ins w:id="4351" w:author="Unknown"/>
          <w:rFonts w:ascii="Times New Roman" w:eastAsia="Times New Roman" w:hAnsi="Times New Roman" w:cs="Times New Roman"/>
          <w:sz w:val="24"/>
          <w:szCs w:val="24"/>
        </w:rPr>
      </w:pPr>
      <w:ins w:id="4352" w:author="Unknown">
        <w:r w:rsidRPr="00414614">
          <w:rPr>
            <w:rFonts w:ascii="Times New Roman" w:eastAsia="Times New Roman" w:hAnsi="Times New Roman" w:cs="Times New Roman"/>
            <w:sz w:val="24"/>
            <w:szCs w:val="24"/>
          </w:rPr>
          <w:t>  }catch(Exception e){System.out.println(e);}    </w:t>
        </w:r>
      </w:ins>
    </w:p>
    <w:p w:rsidR="00414614" w:rsidRPr="00414614" w:rsidRDefault="00414614" w:rsidP="00414614">
      <w:pPr>
        <w:numPr>
          <w:ilvl w:val="0"/>
          <w:numId w:val="131"/>
        </w:numPr>
        <w:spacing w:before="100" w:beforeAutospacing="1" w:after="100" w:afterAutospacing="1" w:line="240" w:lineRule="auto"/>
        <w:rPr>
          <w:ins w:id="4353" w:author="Unknown"/>
          <w:rFonts w:ascii="Times New Roman" w:eastAsia="Times New Roman" w:hAnsi="Times New Roman" w:cs="Times New Roman"/>
          <w:sz w:val="24"/>
          <w:szCs w:val="24"/>
        </w:rPr>
      </w:pPr>
      <w:ins w:id="435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1"/>
        </w:numPr>
        <w:spacing w:before="100" w:beforeAutospacing="1" w:after="100" w:afterAutospacing="1" w:line="240" w:lineRule="auto"/>
        <w:rPr>
          <w:ins w:id="4355" w:author="Unknown"/>
          <w:rFonts w:ascii="Times New Roman" w:eastAsia="Times New Roman" w:hAnsi="Times New Roman" w:cs="Times New Roman"/>
          <w:sz w:val="24"/>
          <w:szCs w:val="24"/>
        </w:rPr>
      </w:pPr>
      <w:ins w:id="4356"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4357" w:author="Unknown"/>
          <w:rFonts w:ascii="Times New Roman" w:eastAsia="Times New Roman" w:hAnsi="Times New Roman" w:cs="Times New Roman"/>
          <w:sz w:val="24"/>
          <w:szCs w:val="24"/>
        </w:rPr>
      </w:pPr>
      <w:ins w:id="4358" w:author="Unknown">
        <w:r w:rsidRPr="00414614">
          <w:rPr>
            <w:rFonts w:ascii="Times New Roman" w:eastAsia="Times New Roman" w:hAnsi="Times New Roman" w:cs="Times New Roman"/>
            <w:b/>
            <w:bCs/>
            <w:sz w:val="24"/>
            <w:szCs w:val="24"/>
          </w:rPr>
          <w:t>Output</w:t>
        </w:r>
        <w:r w:rsidRPr="00414614">
          <w:rPr>
            <w:rFonts w:ascii="Times New Roman" w:eastAsia="Times New Roman" w:hAnsi="Times New Roman" w:cs="Times New Roman"/>
            <w:sz w:val="24"/>
            <w:szCs w:val="24"/>
          </w:rPr>
          <w:t xml:space="preserve">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9" w:author="Unknown"/>
          <w:rFonts w:ascii="Courier New" w:eastAsia="Times New Roman" w:hAnsi="Courier New" w:cs="Courier New"/>
          <w:sz w:val="20"/>
          <w:szCs w:val="20"/>
        </w:rPr>
      </w:pPr>
      <w:ins w:id="4360" w:author="Unknown">
        <w:r w:rsidRPr="00414614">
          <w:rPr>
            <w:rFonts w:ascii="Courier New" w:eastAsia="Times New Roman" w:hAnsi="Courier New" w:cs="Courier New"/>
            <w:sz w:val="20"/>
            <w:szCs w:val="20"/>
          </w:rPr>
          <w:t>Constructor of Simple class is invoked</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1" w:author="Unknown"/>
          <w:rFonts w:ascii="Courier New" w:eastAsia="Times New Roman" w:hAnsi="Courier New" w:cs="Courier New"/>
          <w:sz w:val="20"/>
          <w:szCs w:val="20"/>
        </w:rPr>
      </w:pPr>
      <w:ins w:id="4362" w:author="Unknown">
        <w:r w:rsidRPr="00414614">
          <w:rPr>
            <w:rFonts w:ascii="Courier New" w:eastAsia="Times New Roman" w:hAnsi="Courier New" w:cs="Courier New"/>
            <w:sz w:val="20"/>
            <w:szCs w:val="20"/>
          </w:rPr>
          <w:t>Hello Java</w:t>
        </w:r>
      </w:ins>
    </w:p>
    <w:p w:rsidR="00414614" w:rsidRPr="00414614" w:rsidRDefault="00414614" w:rsidP="00414614">
      <w:pPr>
        <w:spacing w:before="100" w:beforeAutospacing="1" w:after="100" w:afterAutospacing="1" w:line="240" w:lineRule="auto"/>
        <w:rPr>
          <w:ins w:id="4363" w:author="Unknown"/>
          <w:rFonts w:ascii="Times New Roman" w:eastAsia="Times New Roman" w:hAnsi="Times New Roman" w:cs="Times New Roman"/>
          <w:sz w:val="24"/>
          <w:szCs w:val="24"/>
        </w:rPr>
      </w:pPr>
      <w:ins w:id="4364"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4365" w:author="Unknown"/>
          <w:rFonts w:ascii="Times New Roman" w:eastAsia="Times New Roman" w:hAnsi="Times New Roman" w:cs="Times New Roman"/>
          <w:sz w:val="24"/>
          <w:szCs w:val="24"/>
        </w:rPr>
      </w:pPr>
      <w:ins w:id="4366" w:author="Unknown">
        <w:r w:rsidRPr="00414614">
          <w:rPr>
            <w:rFonts w:ascii="Times New Roman" w:eastAsia="Times New Roman" w:hAnsi="Times New Roman" w:cs="Times New Roman"/>
            <w:sz w:val="24"/>
            <w:szCs w:val="24"/>
          </w:rPr>
          <w:t>The newInstance() method of the Class class is used to invoke the constructor at runtime. In this program, the instance of the Simple class is created.</w:t>
        </w:r>
      </w:ins>
    </w:p>
    <w:p w:rsidR="00414614" w:rsidRPr="00414614" w:rsidRDefault="00414614" w:rsidP="00414614">
      <w:pPr>
        <w:spacing w:after="0" w:line="240" w:lineRule="auto"/>
        <w:rPr>
          <w:ins w:id="4367" w:author="Unknown"/>
          <w:rFonts w:ascii="Times New Roman" w:eastAsia="Times New Roman" w:hAnsi="Times New Roman" w:cs="Times New Roman"/>
          <w:sz w:val="24"/>
          <w:szCs w:val="24"/>
        </w:rPr>
      </w:pPr>
      <w:ins w:id="4368" w:author="Unknown">
        <w:r w:rsidRPr="00414614">
          <w:rPr>
            <w:rFonts w:ascii="Times New Roman" w:eastAsia="Times New Roman" w:hAnsi="Times New Roman" w:cs="Times New Roman"/>
            <w:sz w:val="24"/>
            <w:szCs w:val="24"/>
          </w:rPr>
          <w:pict>
            <v:rect id="_x0000_i125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369" w:author="Unknown"/>
          <w:rFonts w:ascii="Times New Roman" w:eastAsia="Times New Roman" w:hAnsi="Times New Roman" w:cs="Times New Roman"/>
          <w:b/>
          <w:bCs/>
          <w:sz w:val="27"/>
          <w:szCs w:val="27"/>
        </w:rPr>
      </w:pPr>
      <w:ins w:id="4370" w:author="Unknown">
        <w:r w:rsidRPr="00414614">
          <w:rPr>
            <w:rFonts w:ascii="Times New Roman" w:eastAsia="Times New Roman" w:hAnsi="Times New Roman" w:cs="Times New Roman"/>
            <w:b/>
            <w:bCs/>
            <w:sz w:val="27"/>
            <w:szCs w:val="27"/>
          </w:rPr>
          <w:t>216) What is the purpose of using javap?</w:t>
        </w:r>
      </w:ins>
    </w:p>
    <w:p w:rsidR="00414614" w:rsidRPr="00414614" w:rsidRDefault="00414614" w:rsidP="00414614">
      <w:pPr>
        <w:spacing w:before="100" w:beforeAutospacing="1" w:after="100" w:afterAutospacing="1" w:line="240" w:lineRule="auto"/>
        <w:rPr>
          <w:ins w:id="4371" w:author="Unknown"/>
          <w:rFonts w:ascii="Times New Roman" w:eastAsia="Times New Roman" w:hAnsi="Times New Roman" w:cs="Times New Roman"/>
          <w:sz w:val="24"/>
          <w:szCs w:val="24"/>
        </w:rPr>
      </w:pPr>
      <w:ins w:id="4372" w:author="Unknown">
        <w:r w:rsidRPr="00414614">
          <w:rPr>
            <w:rFonts w:ascii="Times New Roman" w:eastAsia="Times New Roman" w:hAnsi="Times New Roman" w:cs="Times New Roman"/>
            <w:sz w:val="24"/>
            <w:szCs w:val="24"/>
          </w:rPr>
          <w:t>The javap command disassembles a class file. The javap command displays information about the fields, constructors and methods present in a class file.</w:t>
        </w:r>
      </w:ins>
    </w:p>
    <w:p w:rsidR="00414614" w:rsidRPr="00414614" w:rsidRDefault="00414614" w:rsidP="00414614">
      <w:pPr>
        <w:spacing w:before="100" w:beforeAutospacing="1" w:after="100" w:afterAutospacing="1" w:line="240" w:lineRule="auto"/>
        <w:rPr>
          <w:ins w:id="4373" w:author="Unknown"/>
          <w:rFonts w:ascii="Times New Roman" w:eastAsia="Times New Roman" w:hAnsi="Times New Roman" w:cs="Times New Roman"/>
          <w:sz w:val="24"/>
          <w:szCs w:val="24"/>
        </w:rPr>
      </w:pPr>
      <w:ins w:id="4374" w:author="Unknown">
        <w:r w:rsidRPr="00414614">
          <w:rPr>
            <w:rFonts w:ascii="Times New Roman" w:eastAsia="Times New Roman" w:hAnsi="Times New Roman" w:cs="Times New Roman"/>
            <w:b/>
            <w:bCs/>
            <w:sz w:val="24"/>
            <w:szCs w:val="24"/>
          </w:rPr>
          <w:t>Syntax</w:t>
        </w:r>
      </w:ins>
    </w:p>
    <w:p w:rsidR="00414614" w:rsidRPr="00414614" w:rsidRDefault="00414614" w:rsidP="00414614">
      <w:pPr>
        <w:spacing w:before="100" w:beforeAutospacing="1" w:after="100" w:afterAutospacing="1" w:line="240" w:lineRule="auto"/>
        <w:rPr>
          <w:ins w:id="4375" w:author="Unknown"/>
          <w:rFonts w:ascii="Times New Roman" w:eastAsia="Times New Roman" w:hAnsi="Times New Roman" w:cs="Times New Roman"/>
          <w:sz w:val="24"/>
          <w:szCs w:val="24"/>
        </w:rPr>
      </w:pPr>
      <w:ins w:id="4376" w:author="Unknown">
        <w:r w:rsidRPr="00414614">
          <w:rPr>
            <w:rFonts w:ascii="Times New Roman" w:eastAsia="Times New Roman" w:hAnsi="Times New Roman" w:cs="Times New Roman"/>
            <w:sz w:val="24"/>
            <w:szCs w:val="24"/>
          </w:rPr>
          <w:t>javap fully_class_name</w:t>
        </w:r>
      </w:ins>
    </w:p>
    <w:p w:rsidR="00414614" w:rsidRPr="00414614" w:rsidRDefault="00414614" w:rsidP="00414614">
      <w:pPr>
        <w:spacing w:after="0" w:line="240" w:lineRule="auto"/>
        <w:rPr>
          <w:ins w:id="4377" w:author="Unknown"/>
          <w:rFonts w:ascii="Times New Roman" w:eastAsia="Times New Roman" w:hAnsi="Times New Roman" w:cs="Times New Roman"/>
          <w:sz w:val="24"/>
          <w:szCs w:val="24"/>
        </w:rPr>
      </w:pPr>
      <w:ins w:id="4378" w:author="Unknown">
        <w:r w:rsidRPr="00414614">
          <w:rPr>
            <w:rFonts w:ascii="Times New Roman" w:eastAsia="Times New Roman" w:hAnsi="Times New Roman" w:cs="Times New Roman"/>
            <w:sz w:val="24"/>
            <w:szCs w:val="24"/>
          </w:rPr>
          <w:pict>
            <v:rect id="_x0000_i125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379" w:author="Unknown"/>
          <w:rFonts w:ascii="Times New Roman" w:eastAsia="Times New Roman" w:hAnsi="Times New Roman" w:cs="Times New Roman"/>
          <w:b/>
          <w:bCs/>
          <w:sz w:val="27"/>
          <w:szCs w:val="27"/>
        </w:rPr>
      </w:pPr>
      <w:ins w:id="4380" w:author="Unknown">
        <w:r w:rsidRPr="00414614">
          <w:rPr>
            <w:rFonts w:ascii="Times New Roman" w:eastAsia="Times New Roman" w:hAnsi="Times New Roman" w:cs="Times New Roman"/>
            <w:b/>
            <w:bCs/>
            <w:sz w:val="27"/>
            <w:szCs w:val="27"/>
          </w:rPr>
          <w:t>217) Can you access the private method from outside the class?</w:t>
        </w:r>
      </w:ins>
    </w:p>
    <w:p w:rsidR="00414614" w:rsidRPr="00414614" w:rsidRDefault="00414614" w:rsidP="00414614">
      <w:pPr>
        <w:spacing w:before="100" w:beforeAutospacing="1" w:after="100" w:afterAutospacing="1" w:line="240" w:lineRule="auto"/>
        <w:rPr>
          <w:ins w:id="4381" w:author="Unknown"/>
          <w:rFonts w:ascii="Times New Roman" w:eastAsia="Times New Roman" w:hAnsi="Times New Roman" w:cs="Times New Roman"/>
          <w:sz w:val="24"/>
          <w:szCs w:val="24"/>
        </w:rPr>
      </w:pPr>
      <w:ins w:id="4382" w:author="Unknown">
        <w:r w:rsidRPr="00414614">
          <w:rPr>
            <w:rFonts w:ascii="Times New Roman" w:eastAsia="Times New Roman" w:hAnsi="Times New Roman" w:cs="Times New Roman"/>
            <w:sz w:val="24"/>
            <w:szCs w:val="24"/>
          </w:rPr>
          <w:t>Yes, by changing the runtime behavior of a class if the class is not secured.</w:t>
        </w:r>
      </w:ins>
    </w:p>
    <w:p w:rsidR="00414614" w:rsidRPr="00414614" w:rsidRDefault="00414614" w:rsidP="00414614">
      <w:pPr>
        <w:spacing w:after="0" w:line="240" w:lineRule="auto"/>
        <w:rPr>
          <w:ins w:id="4383" w:author="Unknown"/>
          <w:rFonts w:ascii="Times New Roman" w:eastAsia="Times New Roman" w:hAnsi="Times New Roman" w:cs="Times New Roman"/>
          <w:sz w:val="24"/>
          <w:szCs w:val="24"/>
        </w:rPr>
      </w:pPr>
      <w:ins w:id="4384" w:author="Unknown">
        <w:r w:rsidRPr="00414614">
          <w:rPr>
            <w:rFonts w:ascii="Times New Roman" w:eastAsia="Times New Roman" w:hAnsi="Times New Roman" w:cs="Times New Roman"/>
            <w:sz w:val="24"/>
            <w:szCs w:val="24"/>
          </w:rPr>
          <w:fldChar w:fldCharType="begin"/>
        </w:r>
        <w:r w:rsidRPr="00414614">
          <w:rPr>
            <w:rFonts w:ascii="Times New Roman" w:eastAsia="Times New Roman" w:hAnsi="Times New Roman" w:cs="Times New Roman"/>
            <w:sz w:val="24"/>
            <w:szCs w:val="24"/>
          </w:rPr>
          <w:instrText xml:space="preserve"> HYPERLINK "https://www.javatpoint.com/reflection6" </w:instrText>
        </w:r>
        <w:r w:rsidRPr="00414614">
          <w:rPr>
            <w:rFonts w:ascii="Times New Roman" w:eastAsia="Times New Roman" w:hAnsi="Times New Roman" w:cs="Times New Roman"/>
            <w:sz w:val="24"/>
            <w:szCs w:val="24"/>
          </w:rPr>
          <w:fldChar w:fldCharType="separate"/>
        </w:r>
        <w:r w:rsidRPr="00414614">
          <w:rPr>
            <w:rFonts w:ascii="Times New Roman" w:eastAsia="Times New Roman" w:hAnsi="Times New Roman" w:cs="Times New Roman"/>
            <w:color w:val="0000FF"/>
            <w:sz w:val="24"/>
            <w:szCs w:val="24"/>
            <w:u w:val="single"/>
          </w:rPr>
          <w:t>More details.</w:t>
        </w:r>
        <w:r w:rsidRPr="00414614">
          <w:rPr>
            <w:rFonts w:ascii="Times New Roman" w:eastAsia="Times New Roman" w:hAnsi="Times New Roman" w:cs="Times New Roman"/>
            <w:sz w:val="24"/>
            <w:szCs w:val="24"/>
          </w:rPr>
          <w:fldChar w:fldCharType="end"/>
        </w:r>
        <w:r w:rsidRPr="00414614">
          <w:rPr>
            <w:rFonts w:ascii="Times New Roman" w:eastAsia="Times New Roman" w:hAnsi="Times New Roman" w:cs="Times New Roman"/>
            <w:sz w:val="24"/>
            <w:szCs w:val="24"/>
          </w:rPr>
          <w:t xml:space="preserve"> </w:t>
        </w:r>
      </w:ins>
    </w:p>
    <w:p w:rsidR="00414614" w:rsidRPr="00414614" w:rsidRDefault="00414614" w:rsidP="00414614">
      <w:pPr>
        <w:spacing w:after="0" w:line="240" w:lineRule="auto"/>
        <w:rPr>
          <w:ins w:id="4385" w:author="Unknown"/>
          <w:rFonts w:ascii="Times New Roman" w:eastAsia="Times New Roman" w:hAnsi="Times New Roman" w:cs="Times New Roman"/>
          <w:sz w:val="24"/>
          <w:szCs w:val="24"/>
        </w:rPr>
      </w:pPr>
      <w:ins w:id="4386" w:author="Unknown">
        <w:r w:rsidRPr="00414614">
          <w:rPr>
            <w:rFonts w:ascii="Times New Roman" w:eastAsia="Times New Roman" w:hAnsi="Times New Roman" w:cs="Times New Roman"/>
            <w:sz w:val="24"/>
            <w:szCs w:val="24"/>
          </w:rPr>
          <w:lastRenderedPageBreak/>
          <w:pict>
            <v:rect id="_x0000_i1260"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387" w:author="Unknown"/>
          <w:rFonts w:ascii="Times New Roman" w:eastAsia="Times New Roman" w:hAnsi="Times New Roman" w:cs="Times New Roman"/>
          <w:b/>
          <w:bCs/>
          <w:sz w:val="36"/>
          <w:szCs w:val="36"/>
        </w:rPr>
      </w:pPr>
      <w:ins w:id="4388" w:author="Unknown">
        <w:r w:rsidRPr="00414614">
          <w:rPr>
            <w:rFonts w:ascii="Times New Roman" w:eastAsia="Times New Roman" w:hAnsi="Times New Roman" w:cs="Times New Roman"/>
            <w:b/>
            <w:bCs/>
            <w:sz w:val="36"/>
            <w:szCs w:val="36"/>
          </w:rPr>
          <w:t>Miscellaneous Interview Questions</w:t>
        </w:r>
      </w:ins>
    </w:p>
    <w:p w:rsidR="00414614" w:rsidRPr="00414614" w:rsidRDefault="00414614" w:rsidP="00414614">
      <w:pPr>
        <w:spacing w:after="0" w:line="240" w:lineRule="auto"/>
        <w:rPr>
          <w:ins w:id="4389" w:author="Unknown"/>
          <w:rFonts w:ascii="Times New Roman" w:eastAsia="Times New Roman" w:hAnsi="Times New Roman" w:cs="Times New Roman"/>
          <w:sz w:val="24"/>
          <w:szCs w:val="24"/>
        </w:rPr>
      </w:pPr>
      <w:ins w:id="4390" w:author="Unknown">
        <w:r w:rsidRPr="00414614">
          <w:rPr>
            <w:rFonts w:ascii="Times New Roman" w:eastAsia="Times New Roman" w:hAnsi="Times New Roman" w:cs="Times New Roman"/>
            <w:sz w:val="24"/>
            <w:szCs w:val="24"/>
          </w:rPr>
          <w:pict>
            <v:rect id="_x0000_i126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391" w:author="Unknown"/>
          <w:rFonts w:ascii="Times New Roman" w:eastAsia="Times New Roman" w:hAnsi="Times New Roman" w:cs="Times New Roman"/>
          <w:b/>
          <w:bCs/>
          <w:sz w:val="27"/>
          <w:szCs w:val="27"/>
        </w:rPr>
      </w:pPr>
      <w:ins w:id="4392" w:author="Unknown">
        <w:r w:rsidRPr="00414614">
          <w:rPr>
            <w:rFonts w:ascii="Times New Roman" w:eastAsia="Times New Roman" w:hAnsi="Times New Roman" w:cs="Times New Roman"/>
            <w:b/>
            <w:bCs/>
            <w:sz w:val="27"/>
            <w:szCs w:val="27"/>
          </w:rPr>
          <w:t xml:space="preserve">218)What are wrapper classes? </w:t>
        </w:r>
      </w:ins>
    </w:p>
    <w:p w:rsidR="00414614" w:rsidRPr="00414614" w:rsidRDefault="00414614" w:rsidP="00414614">
      <w:pPr>
        <w:spacing w:before="100" w:beforeAutospacing="1" w:after="100" w:afterAutospacing="1" w:line="240" w:lineRule="auto"/>
        <w:rPr>
          <w:ins w:id="4393" w:author="Unknown"/>
          <w:rFonts w:ascii="Times New Roman" w:eastAsia="Times New Roman" w:hAnsi="Times New Roman" w:cs="Times New Roman"/>
          <w:sz w:val="24"/>
          <w:szCs w:val="24"/>
        </w:rPr>
      </w:pPr>
      <w:ins w:id="4394" w:author="Unknown">
        <w:r w:rsidRPr="00414614">
          <w:rPr>
            <w:rFonts w:ascii="Times New Roman" w:eastAsia="Times New Roman" w:hAnsi="Times New Roman" w:cs="Times New Roman"/>
            <w:sz w:val="24"/>
            <w:szCs w:val="24"/>
          </w:rPr>
          <w:t xml:space="preserve">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414614">
          <w:rPr>
            <w:rFonts w:ascii="Times New Roman" w:eastAsia="Times New Roman" w:hAnsi="Times New Roman" w:cs="Times New Roman"/>
            <w:b/>
            <w:bCs/>
            <w:sz w:val="24"/>
            <w:szCs w:val="24"/>
          </w:rPr>
          <w:t>java.lang</w:t>
        </w:r>
        <w:r w:rsidRPr="00414614">
          <w:rPr>
            <w:rFonts w:ascii="Times New Roman" w:eastAsia="Times New Roman" w:hAnsi="Times New Roman" w:cs="Times New Roman"/>
            <w:sz w:val="24"/>
            <w:szCs w:val="24"/>
          </w:rPr>
          <w:t xml:space="preserve"> package is given below.</w:t>
        </w:r>
      </w:ins>
    </w:p>
    <w:tbl>
      <w:tblPr>
        <w:tblW w:w="0" w:type="auto"/>
        <w:tblCellSpacing w:w="15" w:type="dxa"/>
        <w:tblCellMar>
          <w:top w:w="15" w:type="dxa"/>
          <w:left w:w="15" w:type="dxa"/>
          <w:bottom w:w="15" w:type="dxa"/>
          <w:right w:w="15" w:type="dxa"/>
        </w:tblCellMar>
        <w:tblLook w:val="04A0"/>
      </w:tblPr>
      <w:tblGrid>
        <w:gridCol w:w="1615"/>
        <w:gridCol w:w="1562"/>
      </w:tblGrid>
      <w:tr w:rsidR="00414614" w:rsidRPr="00414614" w:rsidTr="00414614">
        <w:trPr>
          <w:tblCellSpacing w:w="15" w:type="dxa"/>
        </w:trPr>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Primitive Type</w:t>
            </w:r>
          </w:p>
        </w:tc>
        <w:tc>
          <w:tcPr>
            <w:tcW w:w="0" w:type="auto"/>
            <w:vAlign w:val="center"/>
            <w:hideMark/>
          </w:tcPr>
          <w:p w:rsidR="00414614" w:rsidRPr="00414614" w:rsidRDefault="00414614" w:rsidP="00414614">
            <w:pPr>
              <w:spacing w:after="0" w:line="240" w:lineRule="auto"/>
              <w:jc w:val="center"/>
              <w:rPr>
                <w:rFonts w:ascii="Times New Roman" w:eastAsia="Times New Roman" w:hAnsi="Times New Roman" w:cs="Times New Roman"/>
                <w:b/>
                <w:bCs/>
                <w:sz w:val="24"/>
                <w:szCs w:val="24"/>
              </w:rPr>
            </w:pPr>
            <w:r w:rsidRPr="00414614">
              <w:rPr>
                <w:rFonts w:ascii="Times New Roman" w:eastAsia="Times New Roman" w:hAnsi="Times New Roman" w:cs="Times New Roman"/>
                <w:b/>
                <w:bCs/>
                <w:sz w:val="24"/>
                <w:szCs w:val="24"/>
              </w:rPr>
              <w:t>Wrapper class</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boolean</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Boolean</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char</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Character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byte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Byte</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short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Short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Integer</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long</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Long</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float</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Float</w:t>
            </w:r>
          </w:p>
        </w:tc>
      </w:tr>
      <w:tr w:rsidR="00414614" w:rsidRPr="00414614" w:rsidTr="00414614">
        <w:trPr>
          <w:tblCellSpacing w:w="15" w:type="dxa"/>
        </w:trPr>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double</w:t>
            </w:r>
          </w:p>
        </w:tc>
        <w:tc>
          <w:tcPr>
            <w:tcW w:w="0" w:type="auto"/>
            <w:vAlign w:val="center"/>
            <w:hideMark/>
          </w:tcPr>
          <w:p w:rsidR="00414614" w:rsidRPr="00414614" w:rsidRDefault="00414614" w:rsidP="00414614">
            <w:pPr>
              <w:spacing w:after="0" w:line="240" w:lineRule="auto"/>
              <w:rPr>
                <w:rFonts w:ascii="Times New Roman" w:eastAsia="Times New Roman" w:hAnsi="Times New Roman" w:cs="Times New Roman"/>
                <w:sz w:val="24"/>
                <w:szCs w:val="24"/>
              </w:rPr>
            </w:pPr>
            <w:r w:rsidRPr="00414614">
              <w:rPr>
                <w:rFonts w:ascii="Times New Roman" w:eastAsia="Times New Roman" w:hAnsi="Times New Roman" w:cs="Times New Roman"/>
                <w:sz w:val="24"/>
                <w:szCs w:val="24"/>
              </w:rPr>
              <w:t>Double</w:t>
            </w:r>
          </w:p>
        </w:tc>
      </w:tr>
    </w:tbl>
    <w:p w:rsidR="00414614" w:rsidRPr="00414614" w:rsidRDefault="00414614" w:rsidP="00414614">
      <w:pPr>
        <w:spacing w:after="0" w:line="240" w:lineRule="auto"/>
        <w:rPr>
          <w:ins w:id="4395" w:author="Unknown"/>
          <w:rFonts w:ascii="Times New Roman" w:eastAsia="Times New Roman" w:hAnsi="Times New Roman" w:cs="Times New Roman"/>
          <w:sz w:val="24"/>
          <w:szCs w:val="24"/>
        </w:rPr>
      </w:pPr>
      <w:ins w:id="4396" w:author="Unknown">
        <w:r w:rsidRPr="00414614">
          <w:rPr>
            <w:rFonts w:ascii="Times New Roman" w:eastAsia="Times New Roman" w:hAnsi="Times New Roman" w:cs="Times New Roman"/>
            <w:sz w:val="24"/>
            <w:szCs w:val="24"/>
          </w:rPr>
          <w:pict>
            <v:rect id="_x0000_i126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397" w:author="Unknown"/>
          <w:rFonts w:ascii="Times New Roman" w:eastAsia="Times New Roman" w:hAnsi="Times New Roman" w:cs="Times New Roman"/>
          <w:b/>
          <w:bCs/>
          <w:sz w:val="27"/>
          <w:szCs w:val="27"/>
        </w:rPr>
      </w:pPr>
      <w:ins w:id="4398" w:author="Unknown">
        <w:r w:rsidRPr="00414614">
          <w:rPr>
            <w:rFonts w:ascii="Times New Roman" w:eastAsia="Times New Roman" w:hAnsi="Times New Roman" w:cs="Times New Roman"/>
            <w:b/>
            <w:bCs/>
            <w:sz w:val="27"/>
            <w:szCs w:val="27"/>
          </w:rPr>
          <w:t>219)What are autoboxing and unboxing? When does it occur?</w:t>
        </w:r>
      </w:ins>
    </w:p>
    <w:p w:rsidR="00414614" w:rsidRPr="00414614" w:rsidRDefault="00414614" w:rsidP="00414614">
      <w:pPr>
        <w:spacing w:before="100" w:beforeAutospacing="1" w:after="100" w:afterAutospacing="1" w:line="240" w:lineRule="auto"/>
        <w:rPr>
          <w:ins w:id="4399" w:author="Unknown"/>
          <w:rFonts w:ascii="Times New Roman" w:eastAsia="Times New Roman" w:hAnsi="Times New Roman" w:cs="Times New Roman"/>
          <w:sz w:val="24"/>
          <w:szCs w:val="24"/>
        </w:rPr>
      </w:pPr>
      <w:ins w:id="4400" w:author="Unknown">
        <w:r w:rsidRPr="00414614">
          <w:rPr>
            <w:rFonts w:ascii="Times New Roman" w:eastAsia="Times New Roman" w:hAnsi="Times New Roman" w:cs="Times New Roman"/>
            <w:sz w:val="24"/>
            <w:szCs w:val="24"/>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ins>
    </w:p>
    <w:p w:rsidR="00414614" w:rsidRPr="00414614" w:rsidRDefault="00414614" w:rsidP="00414614">
      <w:pPr>
        <w:spacing w:before="100" w:beforeAutospacing="1" w:after="100" w:afterAutospacing="1" w:line="240" w:lineRule="auto"/>
        <w:rPr>
          <w:ins w:id="4401" w:author="Unknown"/>
          <w:rFonts w:ascii="Times New Roman" w:eastAsia="Times New Roman" w:hAnsi="Times New Roman" w:cs="Times New Roman"/>
          <w:sz w:val="24"/>
          <w:szCs w:val="24"/>
        </w:rPr>
      </w:pPr>
      <w:ins w:id="4402" w:author="Unknown">
        <w:r w:rsidRPr="00414614">
          <w:rPr>
            <w:rFonts w:ascii="Times New Roman" w:eastAsia="Times New Roman" w:hAnsi="Times New Roman" w:cs="Times New Roman"/>
            <w:sz w:val="24"/>
            <w:szCs w:val="24"/>
          </w:rPr>
          <w:t>It can occur whenever a wrapper class object is expected, and primitive data type is provided or vice versa.</w:t>
        </w:r>
      </w:ins>
    </w:p>
    <w:p w:rsidR="00414614" w:rsidRPr="00414614" w:rsidRDefault="00414614" w:rsidP="00414614">
      <w:pPr>
        <w:numPr>
          <w:ilvl w:val="0"/>
          <w:numId w:val="132"/>
        </w:numPr>
        <w:spacing w:before="100" w:beforeAutospacing="1" w:after="100" w:afterAutospacing="1" w:line="240" w:lineRule="auto"/>
        <w:rPr>
          <w:ins w:id="4403" w:author="Unknown"/>
          <w:rFonts w:ascii="Times New Roman" w:eastAsia="Times New Roman" w:hAnsi="Times New Roman" w:cs="Times New Roman"/>
          <w:sz w:val="24"/>
          <w:szCs w:val="24"/>
        </w:rPr>
      </w:pPr>
      <w:ins w:id="4404" w:author="Unknown">
        <w:r w:rsidRPr="00414614">
          <w:rPr>
            <w:rFonts w:ascii="Times New Roman" w:eastAsia="Times New Roman" w:hAnsi="Times New Roman" w:cs="Times New Roman"/>
            <w:sz w:val="24"/>
            <w:szCs w:val="24"/>
          </w:rPr>
          <w:t>Adding primitive types into Collection like ArrayList in Java.</w:t>
        </w:r>
      </w:ins>
    </w:p>
    <w:p w:rsidR="00414614" w:rsidRPr="00414614" w:rsidRDefault="00414614" w:rsidP="00414614">
      <w:pPr>
        <w:numPr>
          <w:ilvl w:val="0"/>
          <w:numId w:val="132"/>
        </w:numPr>
        <w:spacing w:before="100" w:beforeAutospacing="1" w:after="100" w:afterAutospacing="1" w:line="240" w:lineRule="auto"/>
        <w:rPr>
          <w:ins w:id="4405" w:author="Unknown"/>
          <w:rFonts w:ascii="Times New Roman" w:eastAsia="Times New Roman" w:hAnsi="Times New Roman" w:cs="Times New Roman"/>
          <w:sz w:val="24"/>
          <w:szCs w:val="24"/>
        </w:rPr>
      </w:pPr>
      <w:ins w:id="4406" w:author="Unknown">
        <w:r w:rsidRPr="00414614">
          <w:rPr>
            <w:rFonts w:ascii="Times New Roman" w:eastAsia="Times New Roman" w:hAnsi="Times New Roman" w:cs="Times New Roman"/>
            <w:sz w:val="24"/>
            <w:szCs w:val="24"/>
          </w:rPr>
          <w:t>Creating an instance of parameterized classes ,e.g., ThreadLocal which expect Type.</w:t>
        </w:r>
      </w:ins>
    </w:p>
    <w:p w:rsidR="00414614" w:rsidRPr="00414614" w:rsidRDefault="00414614" w:rsidP="00414614">
      <w:pPr>
        <w:numPr>
          <w:ilvl w:val="0"/>
          <w:numId w:val="132"/>
        </w:numPr>
        <w:spacing w:before="100" w:beforeAutospacing="1" w:after="100" w:afterAutospacing="1" w:line="240" w:lineRule="auto"/>
        <w:rPr>
          <w:ins w:id="4407" w:author="Unknown"/>
          <w:rFonts w:ascii="Times New Roman" w:eastAsia="Times New Roman" w:hAnsi="Times New Roman" w:cs="Times New Roman"/>
          <w:sz w:val="24"/>
          <w:szCs w:val="24"/>
        </w:rPr>
      </w:pPr>
      <w:ins w:id="4408" w:author="Unknown">
        <w:r w:rsidRPr="00414614">
          <w:rPr>
            <w:rFonts w:ascii="Times New Roman" w:eastAsia="Times New Roman" w:hAnsi="Times New Roman" w:cs="Times New Roman"/>
            <w:sz w:val="24"/>
            <w:szCs w:val="24"/>
          </w:rPr>
          <w:t>Java automatically converts primitive to object whenever one is required and another is provided in the method calling.</w:t>
        </w:r>
      </w:ins>
    </w:p>
    <w:p w:rsidR="00414614" w:rsidRPr="00414614" w:rsidRDefault="00414614" w:rsidP="00414614">
      <w:pPr>
        <w:numPr>
          <w:ilvl w:val="0"/>
          <w:numId w:val="132"/>
        </w:numPr>
        <w:spacing w:before="100" w:beforeAutospacing="1" w:after="100" w:afterAutospacing="1" w:line="240" w:lineRule="auto"/>
        <w:rPr>
          <w:ins w:id="4409" w:author="Unknown"/>
          <w:rFonts w:ascii="Times New Roman" w:eastAsia="Times New Roman" w:hAnsi="Times New Roman" w:cs="Times New Roman"/>
          <w:sz w:val="24"/>
          <w:szCs w:val="24"/>
        </w:rPr>
      </w:pPr>
      <w:ins w:id="4410" w:author="Unknown">
        <w:r w:rsidRPr="00414614">
          <w:rPr>
            <w:rFonts w:ascii="Times New Roman" w:eastAsia="Times New Roman" w:hAnsi="Times New Roman" w:cs="Times New Roman"/>
            <w:sz w:val="24"/>
            <w:szCs w:val="24"/>
          </w:rPr>
          <w:t xml:space="preserve">When a primitive type is assigned to an object type. </w:t>
        </w:r>
      </w:ins>
    </w:p>
    <w:p w:rsidR="00414614" w:rsidRPr="00414614" w:rsidRDefault="00414614" w:rsidP="00414614">
      <w:pPr>
        <w:spacing w:after="0" w:line="240" w:lineRule="auto"/>
        <w:rPr>
          <w:ins w:id="4411" w:author="Unknown"/>
          <w:rFonts w:ascii="Times New Roman" w:eastAsia="Times New Roman" w:hAnsi="Times New Roman" w:cs="Times New Roman"/>
          <w:sz w:val="24"/>
          <w:szCs w:val="24"/>
        </w:rPr>
      </w:pPr>
      <w:ins w:id="4412" w:author="Unknown">
        <w:r w:rsidRPr="00414614">
          <w:rPr>
            <w:rFonts w:ascii="Times New Roman" w:eastAsia="Times New Roman" w:hAnsi="Times New Roman" w:cs="Times New Roman"/>
            <w:sz w:val="24"/>
            <w:szCs w:val="24"/>
          </w:rPr>
          <w:pict>
            <v:rect id="_x0000_i126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413" w:author="Unknown"/>
          <w:rFonts w:ascii="Times New Roman" w:eastAsia="Times New Roman" w:hAnsi="Times New Roman" w:cs="Times New Roman"/>
          <w:b/>
          <w:bCs/>
          <w:sz w:val="27"/>
          <w:szCs w:val="27"/>
        </w:rPr>
      </w:pPr>
      <w:ins w:id="4414" w:author="Unknown">
        <w:r w:rsidRPr="00414614">
          <w:rPr>
            <w:rFonts w:ascii="Times New Roman" w:eastAsia="Times New Roman" w:hAnsi="Times New Roman" w:cs="Times New Roman"/>
            <w:b/>
            <w:bCs/>
            <w:sz w:val="27"/>
            <w:szCs w:val="27"/>
          </w:rPr>
          <w:lastRenderedPageBreak/>
          <w:t>220) What is the output of the below Java program?</w:t>
        </w:r>
      </w:ins>
    </w:p>
    <w:p w:rsidR="00414614" w:rsidRPr="00414614" w:rsidRDefault="00414614" w:rsidP="00414614">
      <w:pPr>
        <w:numPr>
          <w:ilvl w:val="0"/>
          <w:numId w:val="133"/>
        </w:numPr>
        <w:spacing w:before="100" w:beforeAutospacing="1" w:after="100" w:afterAutospacing="1" w:line="240" w:lineRule="auto"/>
        <w:rPr>
          <w:ins w:id="4415" w:author="Unknown"/>
          <w:rFonts w:ascii="Times New Roman" w:eastAsia="Times New Roman" w:hAnsi="Times New Roman" w:cs="Times New Roman"/>
          <w:sz w:val="24"/>
          <w:szCs w:val="24"/>
        </w:rPr>
      </w:pPr>
      <w:ins w:id="4416" w:author="Unknown">
        <w:r w:rsidRPr="00414614">
          <w:rPr>
            <w:rFonts w:ascii="Times New Roman" w:eastAsia="Times New Roman" w:hAnsi="Times New Roman" w:cs="Times New Roman"/>
            <w:sz w:val="24"/>
            <w:szCs w:val="24"/>
          </w:rPr>
          <w:t>public class Test1  </w:t>
        </w:r>
      </w:ins>
    </w:p>
    <w:p w:rsidR="00414614" w:rsidRPr="00414614" w:rsidRDefault="00414614" w:rsidP="00414614">
      <w:pPr>
        <w:numPr>
          <w:ilvl w:val="0"/>
          <w:numId w:val="133"/>
        </w:numPr>
        <w:spacing w:before="100" w:beforeAutospacing="1" w:after="100" w:afterAutospacing="1" w:line="240" w:lineRule="auto"/>
        <w:rPr>
          <w:ins w:id="4417" w:author="Unknown"/>
          <w:rFonts w:ascii="Times New Roman" w:eastAsia="Times New Roman" w:hAnsi="Times New Roman" w:cs="Times New Roman"/>
          <w:sz w:val="24"/>
          <w:szCs w:val="24"/>
        </w:rPr>
      </w:pPr>
      <w:ins w:id="4418"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3"/>
        </w:numPr>
        <w:spacing w:before="100" w:beforeAutospacing="1" w:after="100" w:afterAutospacing="1" w:line="240" w:lineRule="auto"/>
        <w:rPr>
          <w:ins w:id="4419" w:author="Unknown"/>
          <w:rFonts w:ascii="Times New Roman" w:eastAsia="Times New Roman" w:hAnsi="Times New Roman" w:cs="Times New Roman"/>
          <w:sz w:val="24"/>
          <w:szCs w:val="24"/>
        </w:rPr>
      </w:pPr>
      <w:ins w:id="4420" w:author="Unknown">
        <w:r w:rsidRPr="00414614">
          <w:rPr>
            <w:rFonts w:ascii="Times New Roman" w:eastAsia="Times New Roman" w:hAnsi="Times New Roman" w:cs="Times New Roman"/>
            <w:sz w:val="24"/>
            <w:szCs w:val="24"/>
          </w:rPr>
          <w:t>  public static void main(String[] args) {  </w:t>
        </w:r>
      </w:ins>
    </w:p>
    <w:p w:rsidR="00414614" w:rsidRPr="00414614" w:rsidRDefault="00414614" w:rsidP="00414614">
      <w:pPr>
        <w:numPr>
          <w:ilvl w:val="0"/>
          <w:numId w:val="133"/>
        </w:numPr>
        <w:spacing w:before="100" w:beforeAutospacing="1" w:after="100" w:afterAutospacing="1" w:line="240" w:lineRule="auto"/>
        <w:rPr>
          <w:ins w:id="4421" w:author="Unknown"/>
          <w:rFonts w:ascii="Times New Roman" w:eastAsia="Times New Roman" w:hAnsi="Times New Roman" w:cs="Times New Roman"/>
          <w:sz w:val="24"/>
          <w:szCs w:val="24"/>
        </w:rPr>
      </w:pPr>
      <w:ins w:id="4422" w:author="Unknown">
        <w:r w:rsidRPr="00414614">
          <w:rPr>
            <w:rFonts w:ascii="Times New Roman" w:eastAsia="Times New Roman" w:hAnsi="Times New Roman" w:cs="Times New Roman"/>
            <w:sz w:val="24"/>
            <w:szCs w:val="24"/>
          </w:rPr>
          <w:t>  Integer i = new Integer(201);  </w:t>
        </w:r>
      </w:ins>
    </w:p>
    <w:p w:rsidR="00414614" w:rsidRPr="00414614" w:rsidRDefault="00414614" w:rsidP="00414614">
      <w:pPr>
        <w:numPr>
          <w:ilvl w:val="0"/>
          <w:numId w:val="133"/>
        </w:numPr>
        <w:spacing w:before="100" w:beforeAutospacing="1" w:after="100" w:afterAutospacing="1" w:line="240" w:lineRule="auto"/>
        <w:rPr>
          <w:ins w:id="4423" w:author="Unknown"/>
          <w:rFonts w:ascii="Times New Roman" w:eastAsia="Times New Roman" w:hAnsi="Times New Roman" w:cs="Times New Roman"/>
          <w:sz w:val="24"/>
          <w:szCs w:val="24"/>
        </w:rPr>
      </w:pPr>
      <w:ins w:id="4424" w:author="Unknown">
        <w:r w:rsidRPr="00414614">
          <w:rPr>
            <w:rFonts w:ascii="Times New Roman" w:eastAsia="Times New Roman" w:hAnsi="Times New Roman" w:cs="Times New Roman"/>
            <w:sz w:val="24"/>
            <w:szCs w:val="24"/>
          </w:rPr>
          <w:t>  Integer j = new Integer(201);  </w:t>
        </w:r>
      </w:ins>
    </w:p>
    <w:p w:rsidR="00414614" w:rsidRPr="00414614" w:rsidRDefault="00414614" w:rsidP="00414614">
      <w:pPr>
        <w:numPr>
          <w:ilvl w:val="0"/>
          <w:numId w:val="133"/>
        </w:numPr>
        <w:spacing w:before="100" w:beforeAutospacing="1" w:after="100" w:afterAutospacing="1" w:line="240" w:lineRule="auto"/>
        <w:rPr>
          <w:ins w:id="4425" w:author="Unknown"/>
          <w:rFonts w:ascii="Times New Roman" w:eastAsia="Times New Roman" w:hAnsi="Times New Roman" w:cs="Times New Roman"/>
          <w:sz w:val="24"/>
          <w:szCs w:val="24"/>
        </w:rPr>
      </w:pPr>
      <w:ins w:id="4426" w:author="Unknown">
        <w:r w:rsidRPr="00414614">
          <w:rPr>
            <w:rFonts w:ascii="Times New Roman" w:eastAsia="Times New Roman" w:hAnsi="Times New Roman" w:cs="Times New Roman"/>
            <w:sz w:val="24"/>
            <w:szCs w:val="24"/>
          </w:rPr>
          <w:t>  if(i == j)  </w:t>
        </w:r>
      </w:ins>
    </w:p>
    <w:p w:rsidR="00414614" w:rsidRPr="00414614" w:rsidRDefault="00414614" w:rsidP="00414614">
      <w:pPr>
        <w:numPr>
          <w:ilvl w:val="0"/>
          <w:numId w:val="133"/>
        </w:numPr>
        <w:spacing w:before="100" w:beforeAutospacing="1" w:after="100" w:afterAutospacing="1" w:line="240" w:lineRule="auto"/>
        <w:rPr>
          <w:ins w:id="4427" w:author="Unknown"/>
          <w:rFonts w:ascii="Times New Roman" w:eastAsia="Times New Roman" w:hAnsi="Times New Roman" w:cs="Times New Roman"/>
          <w:sz w:val="24"/>
          <w:szCs w:val="24"/>
        </w:rPr>
      </w:pPr>
      <w:ins w:id="442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3"/>
        </w:numPr>
        <w:spacing w:before="100" w:beforeAutospacing="1" w:after="100" w:afterAutospacing="1" w:line="240" w:lineRule="auto"/>
        <w:rPr>
          <w:ins w:id="4429" w:author="Unknown"/>
          <w:rFonts w:ascii="Times New Roman" w:eastAsia="Times New Roman" w:hAnsi="Times New Roman" w:cs="Times New Roman"/>
          <w:sz w:val="24"/>
          <w:szCs w:val="24"/>
        </w:rPr>
      </w:pPr>
      <w:ins w:id="4430" w:author="Unknown">
        <w:r w:rsidRPr="00414614">
          <w:rPr>
            <w:rFonts w:ascii="Times New Roman" w:eastAsia="Times New Roman" w:hAnsi="Times New Roman" w:cs="Times New Roman"/>
            <w:sz w:val="24"/>
            <w:szCs w:val="24"/>
          </w:rPr>
          <w:t>    System.out.println("hello");  </w:t>
        </w:r>
      </w:ins>
    </w:p>
    <w:p w:rsidR="00414614" w:rsidRPr="00414614" w:rsidRDefault="00414614" w:rsidP="00414614">
      <w:pPr>
        <w:numPr>
          <w:ilvl w:val="0"/>
          <w:numId w:val="133"/>
        </w:numPr>
        <w:spacing w:before="100" w:beforeAutospacing="1" w:after="100" w:afterAutospacing="1" w:line="240" w:lineRule="auto"/>
        <w:rPr>
          <w:ins w:id="4431" w:author="Unknown"/>
          <w:rFonts w:ascii="Times New Roman" w:eastAsia="Times New Roman" w:hAnsi="Times New Roman" w:cs="Times New Roman"/>
          <w:sz w:val="24"/>
          <w:szCs w:val="24"/>
        </w:rPr>
      </w:pPr>
      <w:ins w:id="443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3"/>
        </w:numPr>
        <w:spacing w:before="100" w:beforeAutospacing="1" w:after="100" w:afterAutospacing="1" w:line="240" w:lineRule="auto"/>
        <w:rPr>
          <w:ins w:id="4433" w:author="Unknown"/>
          <w:rFonts w:ascii="Times New Roman" w:eastAsia="Times New Roman" w:hAnsi="Times New Roman" w:cs="Times New Roman"/>
          <w:sz w:val="24"/>
          <w:szCs w:val="24"/>
        </w:rPr>
      </w:pPr>
      <w:ins w:id="4434"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33"/>
        </w:numPr>
        <w:spacing w:before="100" w:beforeAutospacing="1" w:after="100" w:afterAutospacing="1" w:line="240" w:lineRule="auto"/>
        <w:rPr>
          <w:ins w:id="4435" w:author="Unknown"/>
          <w:rFonts w:ascii="Times New Roman" w:eastAsia="Times New Roman" w:hAnsi="Times New Roman" w:cs="Times New Roman"/>
          <w:sz w:val="24"/>
          <w:szCs w:val="24"/>
        </w:rPr>
      </w:pPr>
      <w:ins w:id="443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3"/>
        </w:numPr>
        <w:spacing w:before="100" w:beforeAutospacing="1" w:after="100" w:afterAutospacing="1" w:line="240" w:lineRule="auto"/>
        <w:rPr>
          <w:ins w:id="4437" w:author="Unknown"/>
          <w:rFonts w:ascii="Times New Roman" w:eastAsia="Times New Roman" w:hAnsi="Times New Roman" w:cs="Times New Roman"/>
          <w:sz w:val="24"/>
          <w:szCs w:val="24"/>
        </w:rPr>
      </w:pPr>
      <w:ins w:id="4438" w:author="Unknown">
        <w:r w:rsidRPr="00414614">
          <w:rPr>
            <w:rFonts w:ascii="Times New Roman" w:eastAsia="Times New Roman" w:hAnsi="Times New Roman" w:cs="Times New Roman"/>
            <w:sz w:val="24"/>
            <w:szCs w:val="24"/>
          </w:rPr>
          <w:t>    System.out.println("bye");  </w:t>
        </w:r>
      </w:ins>
    </w:p>
    <w:p w:rsidR="00414614" w:rsidRPr="00414614" w:rsidRDefault="00414614" w:rsidP="00414614">
      <w:pPr>
        <w:numPr>
          <w:ilvl w:val="0"/>
          <w:numId w:val="133"/>
        </w:numPr>
        <w:spacing w:before="100" w:beforeAutospacing="1" w:after="100" w:afterAutospacing="1" w:line="240" w:lineRule="auto"/>
        <w:rPr>
          <w:ins w:id="4439" w:author="Unknown"/>
          <w:rFonts w:ascii="Times New Roman" w:eastAsia="Times New Roman" w:hAnsi="Times New Roman" w:cs="Times New Roman"/>
          <w:sz w:val="24"/>
          <w:szCs w:val="24"/>
        </w:rPr>
      </w:pPr>
      <w:ins w:id="444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3"/>
        </w:numPr>
        <w:spacing w:before="100" w:beforeAutospacing="1" w:after="100" w:afterAutospacing="1" w:line="240" w:lineRule="auto"/>
        <w:rPr>
          <w:ins w:id="4441" w:author="Unknown"/>
          <w:rFonts w:ascii="Times New Roman" w:eastAsia="Times New Roman" w:hAnsi="Times New Roman" w:cs="Times New Roman"/>
          <w:sz w:val="24"/>
          <w:szCs w:val="24"/>
        </w:rPr>
      </w:pPr>
      <w:ins w:id="444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3"/>
        </w:numPr>
        <w:spacing w:before="100" w:beforeAutospacing="1" w:after="100" w:afterAutospacing="1" w:line="240" w:lineRule="auto"/>
        <w:rPr>
          <w:ins w:id="4443" w:author="Unknown"/>
          <w:rFonts w:ascii="Times New Roman" w:eastAsia="Times New Roman" w:hAnsi="Times New Roman" w:cs="Times New Roman"/>
          <w:sz w:val="24"/>
          <w:szCs w:val="24"/>
        </w:rPr>
      </w:pPr>
      <w:ins w:id="4444"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4445" w:author="Unknown"/>
          <w:rFonts w:ascii="Times New Roman" w:eastAsia="Times New Roman" w:hAnsi="Times New Roman" w:cs="Times New Roman"/>
          <w:sz w:val="24"/>
          <w:szCs w:val="24"/>
        </w:rPr>
      </w:pPr>
      <w:ins w:id="4446"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7" w:author="Unknown"/>
          <w:rFonts w:ascii="Courier New" w:eastAsia="Times New Roman" w:hAnsi="Courier New" w:cs="Courier New"/>
          <w:sz w:val="20"/>
          <w:szCs w:val="20"/>
        </w:rPr>
      </w:pPr>
      <w:ins w:id="4448" w:author="Unknown">
        <w:r w:rsidRPr="00414614">
          <w:rPr>
            <w:rFonts w:ascii="Courier New" w:eastAsia="Times New Roman" w:hAnsi="Courier New" w:cs="Courier New"/>
            <w:sz w:val="20"/>
            <w:szCs w:val="20"/>
          </w:rPr>
          <w:t>bye</w:t>
        </w:r>
      </w:ins>
    </w:p>
    <w:p w:rsidR="00414614" w:rsidRPr="00414614" w:rsidRDefault="00414614" w:rsidP="00414614">
      <w:pPr>
        <w:spacing w:before="100" w:beforeAutospacing="1" w:after="100" w:afterAutospacing="1" w:line="240" w:lineRule="auto"/>
        <w:rPr>
          <w:ins w:id="4449" w:author="Unknown"/>
          <w:rFonts w:ascii="Times New Roman" w:eastAsia="Times New Roman" w:hAnsi="Times New Roman" w:cs="Times New Roman"/>
          <w:sz w:val="24"/>
          <w:szCs w:val="24"/>
        </w:rPr>
      </w:pPr>
      <w:ins w:id="4450" w:author="Unknown">
        <w:r w:rsidRPr="00414614">
          <w:rPr>
            <w:rFonts w:ascii="Times New Roman" w:eastAsia="Times New Roman" w:hAnsi="Times New Roman" w:cs="Times New Roman"/>
            <w:b/>
            <w:bCs/>
            <w:sz w:val="24"/>
            <w:szCs w:val="24"/>
          </w:rPr>
          <w:t>Explanation</w:t>
        </w:r>
      </w:ins>
    </w:p>
    <w:p w:rsidR="00414614" w:rsidRPr="00414614" w:rsidRDefault="00414614" w:rsidP="00414614">
      <w:pPr>
        <w:spacing w:before="100" w:beforeAutospacing="1" w:after="100" w:afterAutospacing="1" w:line="240" w:lineRule="auto"/>
        <w:rPr>
          <w:ins w:id="4451" w:author="Unknown"/>
          <w:rFonts w:ascii="Times New Roman" w:eastAsia="Times New Roman" w:hAnsi="Times New Roman" w:cs="Times New Roman"/>
          <w:sz w:val="24"/>
          <w:szCs w:val="24"/>
        </w:rPr>
      </w:pPr>
      <w:ins w:id="4452" w:author="Unknown">
        <w:r w:rsidRPr="00414614">
          <w:rPr>
            <w:rFonts w:ascii="Times New Roman" w:eastAsia="Times New Roman" w:hAnsi="Times New Roman" w:cs="Times New Roman"/>
            <w:sz w:val="24"/>
            <w:szCs w:val="24"/>
          </w:rPr>
          <w:t xml:space="preserve">The Integer class caches integer values from -127 to 127. Therefore, the Integer objects can only be created in the range -128 to 127. The operator </w:t>
        </w:r>
        <w:r w:rsidRPr="00414614">
          <w:rPr>
            <w:rFonts w:ascii="Times New Roman" w:eastAsia="Times New Roman" w:hAnsi="Times New Roman" w:cs="Times New Roman"/>
            <w:b/>
            <w:bCs/>
            <w:sz w:val="24"/>
            <w:szCs w:val="24"/>
          </w:rPr>
          <w:t>==</w:t>
        </w:r>
        <w:r w:rsidRPr="00414614">
          <w:rPr>
            <w:rFonts w:ascii="Times New Roman" w:eastAsia="Times New Roman" w:hAnsi="Times New Roman" w:cs="Times New Roman"/>
            <w:sz w:val="24"/>
            <w:szCs w:val="24"/>
          </w:rPr>
          <w:t xml:space="preserve"> will not work for the value greater than 127; thus </w:t>
        </w:r>
        <w:r w:rsidRPr="00414614">
          <w:rPr>
            <w:rFonts w:ascii="Times New Roman" w:eastAsia="Times New Roman" w:hAnsi="Times New Roman" w:cs="Times New Roman"/>
            <w:b/>
            <w:bCs/>
            <w:sz w:val="24"/>
            <w:szCs w:val="24"/>
          </w:rPr>
          <w:t>bye</w:t>
        </w:r>
        <w:r w:rsidRPr="00414614">
          <w:rPr>
            <w:rFonts w:ascii="Times New Roman" w:eastAsia="Times New Roman" w:hAnsi="Times New Roman" w:cs="Times New Roman"/>
            <w:sz w:val="24"/>
            <w:szCs w:val="24"/>
          </w:rPr>
          <w:t xml:space="preserve"> is printed.</w:t>
        </w:r>
      </w:ins>
    </w:p>
    <w:p w:rsidR="00414614" w:rsidRPr="00414614" w:rsidRDefault="00414614" w:rsidP="00414614">
      <w:pPr>
        <w:spacing w:after="0" w:line="240" w:lineRule="auto"/>
        <w:rPr>
          <w:ins w:id="4453" w:author="Unknown"/>
          <w:rFonts w:ascii="Times New Roman" w:eastAsia="Times New Roman" w:hAnsi="Times New Roman" w:cs="Times New Roman"/>
          <w:sz w:val="24"/>
          <w:szCs w:val="24"/>
        </w:rPr>
      </w:pPr>
      <w:ins w:id="4454" w:author="Unknown">
        <w:r w:rsidRPr="00414614">
          <w:rPr>
            <w:rFonts w:ascii="Times New Roman" w:eastAsia="Times New Roman" w:hAnsi="Times New Roman" w:cs="Times New Roman"/>
            <w:sz w:val="24"/>
            <w:szCs w:val="24"/>
          </w:rPr>
          <w:pict>
            <v:rect id="_x0000_i126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455" w:author="Unknown"/>
          <w:rFonts w:ascii="Times New Roman" w:eastAsia="Times New Roman" w:hAnsi="Times New Roman" w:cs="Times New Roman"/>
          <w:b/>
          <w:bCs/>
          <w:sz w:val="27"/>
          <w:szCs w:val="27"/>
        </w:rPr>
      </w:pPr>
      <w:ins w:id="4456" w:author="Unknown">
        <w:r w:rsidRPr="00414614">
          <w:rPr>
            <w:rFonts w:ascii="Times New Roman" w:eastAsia="Times New Roman" w:hAnsi="Times New Roman" w:cs="Times New Roman"/>
            <w:b/>
            <w:bCs/>
            <w:sz w:val="27"/>
            <w:szCs w:val="27"/>
          </w:rPr>
          <w:t xml:space="preserve">221) What is object cloning? </w:t>
        </w:r>
      </w:ins>
    </w:p>
    <w:p w:rsidR="00414614" w:rsidRPr="00414614" w:rsidRDefault="00414614" w:rsidP="00414614">
      <w:pPr>
        <w:spacing w:before="100" w:beforeAutospacing="1" w:after="100" w:afterAutospacing="1" w:line="240" w:lineRule="auto"/>
        <w:rPr>
          <w:ins w:id="4457" w:author="Unknown"/>
          <w:rFonts w:ascii="Times New Roman" w:eastAsia="Times New Roman" w:hAnsi="Times New Roman" w:cs="Times New Roman"/>
          <w:sz w:val="24"/>
          <w:szCs w:val="24"/>
        </w:rPr>
      </w:pPr>
      <w:ins w:id="4458" w:author="Unknown">
        <w:r w:rsidRPr="00414614">
          <w:rPr>
            <w:rFonts w:ascii="Times New Roman" w:eastAsia="Times New Roman" w:hAnsi="Times New Roman" w:cs="Times New Roman"/>
            <w:sz w:val="24"/>
            <w:szCs w:val="24"/>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ins>
    </w:p>
    <w:p w:rsidR="00414614" w:rsidRPr="00414614" w:rsidRDefault="00414614" w:rsidP="00414614">
      <w:pPr>
        <w:spacing w:before="100" w:beforeAutospacing="1" w:after="100" w:afterAutospacing="1" w:line="240" w:lineRule="auto"/>
        <w:rPr>
          <w:ins w:id="4459" w:author="Unknown"/>
          <w:rFonts w:ascii="Times New Roman" w:eastAsia="Times New Roman" w:hAnsi="Times New Roman" w:cs="Times New Roman"/>
          <w:sz w:val="24"/>
          <w:szCs w:val="24"/>
        </w:rPr>
      </w:pPr>
      <w:ins w:id="4460" w:author="Unknown">
        <w:r w:rsidRPr="00414614">
          <w:rPr>
            <w:rFonts w:ascii="Times New Roman" w:eastAsia="Times New Roman" w:hAnsi="Times New Roman" w:cs="Times New Roman"/>
            <w:b/>
            <w:bCs/>
            <w:sz w:val="24"/>
            <w:szCs w:val="24"/>
          </w:rPr>
          <w:t>protected Object clone() throws CloneNotSupportedException</w:t>
        </w:r>
      </w:ins>
    </w:p>
    <w:p w:rsidR="00414614" w:rsidRPr="00414614" w:rsidRDefault="00414614" w:rsidP="00414614">
      <w:pPr>
        <w:spacing w:after="0" w:line="240" w:lineRule="auto"/>
        <w:rPr>
          <w:ins w:id="4461" w:author="Unknown"/>
          <w:rFonts w:ascii="Times New Roman" w:eastAsia="Times New Roman" w:hAnsi="Times New Roman" w:cs="Times New Roman"/>
          <w:sz w:val="24"/>
          <w:szCs w:val="24"/>
        </w:rPr>
      </w:pPr>
      <w:ins w:id="4462" w:author="Unknown">
        <w:r w:rsidRPr="00414614">
          <w:rPr>
            <w:rFonts w:ascii="Times New Roman" w:eastAsia="Times New Roman" w:hAnsi="Times New Roman" w:cs="Times New Roman"/>
            <w:sz w:val="24"/>
            <w:szCs w:val="24"/>
          </w:rPr>
          <w:pict>
            <v:rect id="_x0000_i126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463" w:author="Unknown"/>
          <w:rFonts w:ascii="Times New Roman" w:eastAsia="Times New Roman" w:hAnsi="Times New Roman" w:cs="Times New Roman"/>
          <w:b/>
          <w:bCs/>
          <w:sz w:val="27"/>
          <w:szCs w:val="27"/>
        </w:rPr>
      </w:pPr>
      <w:ins w:id="4464" w:author="Unknown">
        <w:r w:rsidRPr="00414614">
          <w:rPr>
            <w:rFonts w:ascii="Times New Roman" w:eastAsia="Times New Roman" w:hAnsi="Times New Roman" w:cs="Times New Roman"/>
            <w:b/>
            <w:bCs/>
            <w:sz w:val="27"/>
            <w:szCs w:val="27"/>
          </w:rPr>
          <w:t xml:space="preserve">222) What are the advantages and disadvantages of object cloning? </w:t>
        </w:r>
      </w:ins>
    </w:p>
    <w:p w:rsidR="00414614" w:rsidRPr="00414614" w:rsidRDefault="00414614" w:rsidP="00414614">
      <w:pPr>
        <w:spacing w:before="100" w:beforeAutospacing="1" w:after="100" w:afterAutospacing="1" w:line="240" w:lineRule="auto"/>
        <w:rPr>
          <w:ins w:id="4465" w:author="Unknown"/>
          <w:rFonts w:ascii="Times New Roman" w:eastAsia="Times New Roman" w:hAnsi="Times New Roman" w:cs="Times New Roman"/>
          <w:sz w:val="24"/>
          <w:szCs w:val="24"/>
        </w:rPr>
      </w:pPr>
      <w:ins w:id="4466" w:author="Unknown">
        <w:r w:rsidRPr="00414614">
          <w:rPr>
            <w:rFonts w:ascii="Times New Roman" w:eastAsia="Times New Roman" w:hAnsi="Times New Roman" w:cs="Times New Roman"/>
            <w:b/>
            <w:bCs/>
            <w:sz w:val="24"/>
            <w:szCs w:val="24"/>
          </w:rPr>
          <w:t>Advantage of Object Cloning</w:t>
        </w:r>
      </w:ins>
    </w:p>
    <w:p w:rsidR="00414614" w:rsidRPr="00414614" w:rsidRDefault="00414614" w:rsidP="00414614">
      <w:pPr>
        <w:numPr>
          <w:ilvl w:val="0"/>
          <w:numId w:val="134"/>
        </w:numPr>
        <w:spacing w:before="100" w:beforeAutospacing="1" w:after="100" w:afterAutospacing="1" w:line="240" w:lineRule="auto"/>
        <w:rPr>
          <w:ins w:id="4467" w:author="Unknown"/>
          <w:rFonts w:ascii="Times New Roman" w:eastAsia="Times New Roman" w:hAnsi="Times New Roman" w:cs="Times New Roman"/>
          <w:sz w:val="24"/>
          <w:szCs w:val="24"/>
        </w:rPr>
      </w:pPr>
      <w:ins w:id="4468" w:author="Unknown">
        <w:r w:rsidRPr="00414614">
          <w:rPr>
            <w:rFonts w:ascii="Times New Roman" w:eastAsia="Times New Roman" w:hAnsi="Times New Roman" w:cs="Times New Roman"/>
            <w:sz w:val="24"/>
            <w:szCs w:val="24"/>
          </w:rPr>
          <w:lastRenderedPageBreak/>
          <w:t>You don't need to write lengthy and repetitive codes. Just use an abstract class with a 4- or 5-line long clone() method.</w:t>
        </w:r>
      </w:ins>
    </w:p>
    <w:p w:rsidR="00414614" w:rsidRPr="00414614" w:rsidRDefault="00414614" w:rsidP="00414614">
      <w:pPr>
        <w:numPr>
          <w:ilvl w:val="0"/>
          <w:numId w:val="134"/>
        </w:numPr>
        <w:spacing w:before="100" w:beforeAutospacing="1" w:after="100" w:afterAutospacing="1" w:line="240" w:lineRule="auto"/>
        <w:rPr>
          <w:ins w:id="4469" w:author="Unknown"/>
          <w:rFonts w:ascii="Times New Roman" w:eastAsia="Times New Roman" w:hAnsi="Times New Roman" w:cs="Times New Roman"/>
          <w:sz w:val="24"/>
          <w:szCs w:val="24"/>
        </w:rPr>
      </w:pPr>
      <w:ins w:id="4470" w:author="Unknown">
        <w:r w:rsidRPr="00414614">
          <w:rPr>
            <w:rFonts w:ascii="Times New Roman" w:eastAsia="Times New Roman" w:hAnsi="Times New Roman" w:cs="Times New Roman"/>
            <w:sz w:val="24"/>
            <w:szCs w:val="24"/>
          </w:rPr>
          <w:t xml:space="preserve">It is the easiest and most efficient way of copying objects, especially if we are applying it to an already developed or an old project. Just define a parent class, implement Cloneable in it, provide the definition of the clone() method and the task will be done. </w:t>
        </w:r>
      </w:ins>
    </w:p>
    <w:p w:rsidR="00414614" w:rsidRPr="00414614" w:rsidRDefault="00414614" w:rsidP="00414614">
      <w:pPr>
        <w:numPr>
          <w:ilvl w:val="0"/>
          <w:numId w:val="134"/>
        </w:numPr>
        <w:spacing w:before="100" w:beforeAutospacing="1" w:after="100" w:afterAutospacing="1" w:line="240" w:lineRule="auto"/>
        <w:rPr>
          <w:ins w:id="4471" w:author="Unknown"/>
          <w:rFonts w:ascii="Times New Roman" w:eastAsia="Times New Roman" w:hAnsi="Times New Roman" w:cs="Times New Roman"/>
          <w:sz w:val="24"/>
          <w:szCs w:val="24"/>
        </w:rPr>
      </w:pPr>
      <w:ins w:id="4472" w:author="Unknown">
        <w:r w:rsidRPr="00414614">
          <w:rPr>
            <w:rFonts w:ascii="Times New Roman" w:eastAsia="Times New Roman" w:hAnsi="Times New Roman" w:cs="Times New Roman"/>
            <w:sz w:val="24"/>
            <w:szCs w:val="24"/>
          </w:rPr>
          <w:t>Clone() is the fastest way to copy the array.</w:t>
        </w:r>
      </w:ins>
    </w:p>
    <w:p w:rsidR="00414614" w:rsidRPr="00414614" w:rsidRDefault="00414614" w:rsidP="00414614">
      <w:pPr>
        <w:spacing w:before="100" w:beforeAutospacing="1" w:after="100" w:afterAutospacing="1" w:line="240" w:lineRule="auto"/>
        <w:rPr>
          <w:ins w:id="4473" w:author="Unknown"/>
          <w:rFonts w:ascii="Times New Roman" w:eastAsia="Times New Roman" w:hAnsi="Times New Roman" w:cs="Times New Roman"/>
          <w:sz w:val="24"/>
          <w:szCs w:val="24"/>
        </w:rPr>
      </w:pPr>
      <w:ins w:id="4474" w:author="Unknown">
        <w:r w:rsidRPr="00414614">
          <w:rPr>
            <w:rFonts w:ascii="Times New Roman" w:eastAsia="Times New Roman" w:hAnsi="Times New Roman" w:cs="Times New Roman"/>
            <w:b/>
            <w:bCs/>
            <w:sz w:val="24"/>
            <w:szCs w:val="24"/>
          </w:rPr>
          <w:t>Disadvantage of Object Cloning</w:t>
        </w:r>
      </w:ins>
    </w:p>
    <w:p w:rsidR="00414614" w:rsidRPr="00414614" w:rsidRDefault="00414614" w:rsidP="00414614">
      <w:pPr>
        <w:numPr>
          <w:ilvl w:val="0"/>
          <w:numId w:val="135"/>
        </w:numPr>
        <w:spacing w:before="100" w:beforeAutospacing="1" w:after="100" w:afterAutospacing="1" w:line="240" w:lineRule="auto"/>
        <w:rPr>
          <w:ins w:id="4475" w:author="Unknown"/>
          <w:rFonts w:ascii="Times New Roman" w:eastAsia="Times New Roman" w:hAnsi="Times New Roman" w:cs="Times New Roman"/>
          <w:sz w:val="24"/>
          <w:szCs w:val="24"/>
        </w:rPr>
      </w:pPr>
      <w:ins w:id="4476" w:author="Unknown">
        <w:r w:rsidRPr="00414614">
          <w:rPr>
            <w:rFonts w:ascii="Times New Roman" w:eastAsia="Times New Roman" w:hAnsi="Times New Roman" w:cs="Times New Roman"/>
            <w:sz w:val="24"/>
            <w:szCs w:val="24"/>
          </w:rPr>
          <w:t>To use the Object.clone() method, we have to change many syntaxes to our code, like implementing a Cloneable interface, defining the clone() method and handling CloneNotSupportedException, and finally, calling Object.clone(), etc.</w:t>
        </w:r>
      </w:ins>
    </w:p>
    <w:p w:rsidR="00414614" w:rsidRPr="00414614" w:rsidRDefault="00414614" w:rsidP="00414614">
      <w:pPr>
        <w:numPr>
          <w:ilvl w:val="0"/>
          <w:numId w:val="135"/>
        </w:numPr>
        <w:spacing w:before="100" w:beforeAutospacing="1" w:after="100" w:afterAutospacing="1" w:line="240" w:lineRule="auto"/>
        <w:rPr>
          <w:ins w:id="4477" w:author="Unknown"/>
          <w:rFonts w:ascii="Times New Roman" w:eastAsia="Times New Roman" w:hAnsi="Times New Roman" w:cs="Times New Roman"/>
          <w:sz w:val="24"/>
          <w:szCs w:val="24"/>
        </w:rPr>
      </w:pPr>
      <w:ins w:id="4478" w:author="Unknown">
        <w:r w:rsidRPr="00414614">
          <w:rPr>
            <w:rFonts w:ascii="Times New Roman" w:eastAsia="Times New Roman" w:hAnsi="Times New Roman" w:cs="Times New Roman"/>
            <w:sz w:val="24"/>
            <w:szCs w:val="24"/>
          </w:rPr>
          <w:t>We have to implement the Cloneable interface while it does not have any methods in it. We have to use it to tell the JVM that we can perform a clone() on our object.</w:t>
        </w:r>
      </w:ins>
    </w:p>
    <w:p w:rsidR="00414614" w:rsidRPr="00414614" w:rsidRDefault="00414614" w:rsidP="00414614">
      <w:pPr>
        <w:numPr>
          <w:ilvl w:val="0"/>
          <w:numId w:val="135"/>
        </w:numPr>
        <w:spacing w:before="100" w:beforeAutospacing="1" w:after="100" w:afterAutospacing="1" w:line="240" w:lineRule="auto"/>
        <w:rPr>
          <w:ins w:id="4479" w:author="Unknown"/>
          <w:rFonts w:ascii="Times New Roman" w:eastAsia="Times New Roman" w:hAnsi="Times New Roman" w:cs="Times New Roman"/>
          <w:sz w:val="24"/>
          <w:szCs w:val="24"/>
        </w:rPr>
      </w:pPr>
      <w:ins w:id="4480" w:author="Unknown">
        <w:r w:rsidRPr="00414614">
          <w:rPr>
            <w:rFonts w:ascii="Times New Roman" w:eastAsia="Times New Roman" w:hAnsi="Times New Roman" w:cs="Times New Roman"/>
            <w:sz w:val="24"/>
            <w:szCs w:val="24"/>
          </w:rPr>
          <w:t>Object.clone() is protected, so we have to provide our own clone() and indirectly call Object.clone() from it.</w:t>
        </w:r>
      </w:ins>
    </w:p>
    <w:p w:rsidR="00414614" w:rsidRPr="00414614" w:rsidRDefault="00414614" w:rsidP="00414614">
      <w:pPr>
        <w:numPr>
          <w:ilvl w:val="0"/>
          <w:numId w:val="135"/>
        </w:numPr>
        <w:spacing w:before="100" w:beforeAutospacing="1" w:after="100" w:afterAutospacing="1" w:line="240" w:lineRule="auto"/>
        <w:rPr>
          <w:ins w:id="4481" w:author="Unknown"/>
          <w:rFonts w:ascii="Times New Roman" w:eastAsia="Times New Roman" w:hAnsi="Times New Roman" w:cs="Times New Roman"/>
          <w:sz w:val="24"/>
          <w:szCs w:val="24"/>
        </w:rPr>
      </w:pPr>
      <w:ins w:id="4482" w:author="Unknown">
        <w:r w:rsidRPr="00414614">
          <w:rPr>
            <w:rFonts w:ascii="Times New Roman" w:eastAsia="Times New Roman" w:hAnsi="Times New Roman" w:cs="Times New Roman"/>
            <w:sz w:val="24"/>
            <w:szCs w:val="24"/>
          </w:rPr>
          <w:t>Object.clone() does not invoke any constructor, so we do not have any control over object construction.</w:t>
        </w:r>
      </w:ins>
    </w:p>
    <w:p w:rsidR="00414614" w:rsidRPr="00414614" w:rsidRDefault="00414614" w:rsidP="00414614">
      <w:pPr>
        <w:numPr>
          <w:ilvl w:val="0"/>
          <w:numId w:val="135"/>
        </w:numPr>
        <w:spacing w:before="100" w:beforeAutospacing="1" w:after="100" w:afterAutospacing="1" w:line="240" w:lineRule="auto"/>
        <w:rPr>
          <w:ins w:id="4483" w:author="Unknown"/>
          <w:rFonts w:ascii="Times New Roman" w:eastAsia="Times New Roman" w:hAnsi="Times New Roman" w:cs="Times New Roman"/>
          <w:sz w:val="24"/>
          <w:szCs w:val="24"/>
        </w:rPr>
      </w:pPr>
      <w:ins w:id="4484" w:author="Unknown">
        <w:r w:rsidRPr="00414614">
          <w:rPr>
            <w:rFonts w:ascii="Times New Roman" w:eastAsia="Times New Roman" w:hAnsi="Times New Roman" w:cs="Times New Roman"/>
            <w:sz w:val="24"/>
            <w:szCs w:val="24"/>
          </w:rPr>
          <w:t>If you want to write a clone method in a child class, then all of its superclasses should define the clone() method in them or inherit it from another parent class. Otherwise, the super.clone() chain will fail.</w:t>
        </w:r>
      </w:ins>
    </w:p>
    <w:p w:rsidR="00414614" w:rsidRPr="00414614" w:rsidRDefault="00414614" w:rsidP="00414614">
      <w:pPr>
        <w:numPr>
          <w:ilvl w:val="0"/>
          <w:numId w:val="135"/>
        </w:numPr>
        <w:spacing w:before="100" w:beforeAutospacing="1" w:after="100" w:afterAutospacing="1" w:line="240" w:lineRule="auto"/>
        <w:rPr>
          <w:ins w:id="4485" w:author="Unknown"/>
          <w:rFonts w:ascii="Times New Roman" w:eastAsia="Times New Roman" w:hAnsi="Times New Roman" w:cs="Times New Roman"/>
          <w:sz w:val="24"/>
          <w:szCs w:val="24"/>
        </w:rPr>
      </w:pPr>
      <w:ins w:id="4486" w:author="Unknown">
        <w:r w:rsidRPr="00414614">
          <w:rPr>
            <w:rFonts w:ascii="Times New Roman" w:eastAsia="Times New Roman" w:hAnsi="Times New Roman" w:cs="Times New Roman"/>
            <w:sz w:val="24"/>
            <w:szCs w:val="24"/>
          </w:rPr>
          <w:t>Object.clone() supports only shallow copying, but we will need to override it if we need deep cloning.</w:t>
        </w:r>
      </w:ins>
    </w:p>
    <w:p w:rsidR="00414614" w:rsidRPr="00414614" w:rsidRDefault="00414614" w:rsidP="00414614">
      <w:pPr>
        <w:spacing w:after="0" w:line="240" w:lineRule="auto"/>
        <w:rPr>
          <w:ins w:id="4487" w:author="Unknown"/>
          <w:rFonts w:ascii="Times New Roman" w:eastAsia="Times New Roman" w:hAnsi="Times New Roman" w:cs="Times New Roman"/>
          <w:sz w:val="24"/>
          <w:szCs w:val="24"/>
        </w:rPr>
      </w:pPr>
      <w:ins w:id="4488" w:author="Unknown">
        <w:r w:rsidRPr="00414614">
          <w:rPr>
            <w:rFonts w:ascii="Times New Roman" w:eastAsia="Times New Roman" w:hAnsi="Times New Roman" w:cs="Times New Roman"/>
            <w:sz w:val="24"/>
            <w:szCs w:val="24"/>
          </w:rPr>
          <w:pict>
            <v:rect id="_x0000_i126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489" w:author="Unknown"/>
          <w:rFonts w:ascii="Times New Roman" w:eastAsia="Times New Roman" w:hAnsi="Times New Roman" w:cs="Times New Roman"/>
          <w:b/>
          <w:bCs/>
          <w:sz w:val="27"/>
          <w:szCs w:val="27"/>
        </w:rPr>
      </w:pPr>
      <w:ins w:id="4490" w:author="Unknown">
        <w:r w:rsidRPr="00414614">
          <w:rPr>
            <w:rFonts w:ascii="Times New Roman" w:eastAsia="Times New Roman" w:hAnsi="Times New Roman" w:cs="Times New Roman"/>
            <w:b/>
            <w:bCs/>
            <w:sz w:val="27"/>
            <w:szCs w:val="27"/>
          </w:rPr>
          <w:t xml:space="preserve">223) What is a native method? </w:t>
        </w:r>
      </w:ins>
    </w:p>
    <w:p w:rsidR="00414614" w:rsidRPr="00414614" w:rsidRDefault="00414614" w:rsidP="00414614">
      <w:pPr>
        <w:spacing w:before="100" w:beforeAutospacing="1" w:after="100" w:afterAutospacing="1" w:line="240" w:lineRule="auto"/>
        <w:rPr>
          <w:ins w:id="4491" w:author="Unknown"/>
          <w:rFonts w:ascii="Times New Roman" w:eastAsia="Times New Roman" w:hAnsi="Times New Roman" w:cs="Times New Roman"/>
          <w:sz w:val="24"/>
          <w:szCs w:val="24"/>
        </w:rPr>
      </w:pPr>
      <w:ins w:id="4492" w:author="Unknown">
        <w:r w:rsidRPr="00414614">
          <w:rPr>
            <w:rFonts w:ascii="Times New Roman" w:eastAsia="Times New Roman" w:hAnsi="Times New Roman" w:cs="Times New Roman"/>
            <w:sz w:val="24"/>
            <w:szCs w:val="24"/>
          </w:rPr>
          <w:t>A native method is a method that is implemented in a language other than Java. Natives methods are sometimes also referred to as foreign methods.</w:t>
        </w:r>
      </w:ins>
    </w:p>
    <w:p w:rsidR="00414614" w:rsidRPr="00414614" w:rsidRDefault="00414614" w:rsidP="00414614">
      <w:pPr>
        <w:spacing w:after="0" w:line="240" w:lineRule="auto"/>
        <w:rPr>
          <w:ins w:id="4493" w:author="Unknown"/>
          <w:rFonts w:ascii="Times New Roman" w:eastAsia="Times New Roman" w:hAnsi="Times New Roman" w:cs="Times New Roman"/>
          <w:sz w:val="24"/>
          <w:szCs w:val="24"/>
        </w:rPr>
      </w:pPr>
      <w:ins w:id="4494" w:author="Unknown">
        <w:r w:rsidRPr="00414614">
          <w:rPr>
            <w:rFonts w:ascii="Times New Roman" w:eastAsia="Times New Roman" w:hAnsi="Times New Roman" w:cs="Times New Roman"/>
            <w:sz w:val="24"/>
            <w:szCs w:val="24"/>
          </w:rPr>
          <w:pict>
            <v:rect id="_x0000_i126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495" w:author="Unknown"/>
          <w:rFonts w:ascii="Times New Roman" w:eastAsia="Times New Roman" w:hAnsi="Times New Roman" w:cs="Times New Roman"/>
          <w:b/>
          <w:bCs/>
          <w:sz w:val="27"/>
          <w:szCs w:val="27"/>
        </w:rPr>
      </w:pPr>
      <w:ins w:id="4496" w:author="Unknown">
        <w:r w:rsidRPr="00414614">
          <w:rPr>
            <w:rFonts w:ascii="Times New Roman" w:eastAsia="Times New Roman" w:hAnsi="Times New Roman" w:cs="Times New Roman"/>
            <w:b/>
            <w:bCs/>
            <w:sz w:val="27"/>
            <w:szCs w:val="27"/>
          </w:rPr>
          <w:t xml:space="preserve">224) What is the purpose of the strictfp keyword? </w:t>
        </w:r>
      </w:ins>
    </w:p>
    <w:p w:rsidR="00414614" w:rsidRPr="00414614" w:rsidRDefault="00414614" w:rsidP="00414614">
      <w:pPr>
        <w:spacing w:before="100" w:beforeAutospacing="1" w:after="100" w:afterAutospacing="1" w:line="240" w:lineRule="auto"/>
        <w:rPr>
          <w:ins w:id="4497" w:author="Unknown"/>
          <w:rFonts w:ascii="Times New Roman" w:eastAsia="Times New Roman" w:hAnsi="Times New Roman" w:cs="Times New Roman"/>
          <w:sz w:val="24"/>
          <w:szCs w:val="24"/>
        </w:rPr>
      </w:pPr>
      <w:ins w:id="4498" w:author="Unknown">
        <w:r w:rsidRPr="00414614">
          <w:rPr>
            <w:rFonts w:ascii="Times New Roman" w:eastAsia="Times New Roman" w:hAnsi="Times New Roman" w:cs="Times New Roman"/>
            <w:sz w:val="24"/>
            <w:szCs w:val="24"/>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ins>
    </w:p>
    <w:p w:rsidR="00414614" w:rsidRPr="00414614" w:rsidRDefault="00414614" w:rsidP="00414614">
      <w:pPr>
        <w:spacing w:after="0" w:line="240" w:lineRule="auto"/>
        <w:rPr>
          <w:ins w:id="4499" w:author="Unknown"/>
          <w:rFonts w:ascii="Times New Roman" w:eastAsia="Times New Roman" w:hAnsi="Times New Roman" w:cs="Times New Roman"/>
          <w:sz w:val="24"/>
          <w:szCs w:val="24"/>
        </w:rPr>
      </w:pPr>
      <w:ins w:id="4500" w:author="Unknown">
        <w:r w:rsidRPr="00414614">
          <w:rPr>
            <w:rFonts w:ascii="Times New Roman" w:eastAsia="Times New Roman" w:hAnsi="Times New Roman" w:cs="Times New Roman"/>
            <w:sz w:val="24"/>
            <w:szCs w:val="24"/>
          </w:rPr>
          <w:pict>
            <v:rect id="_x0000_i126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501" w:author="Unknown"/>
          <w:rFonts w:ascii="Times New Roman" w:eastAsia="Times New Roman" w:hAnsi="Times New Roman" w:cs="Times New Roman"/>
          <w:b/>
          <w:bCs/>
          <w:sz w:val="27"/>
          <w:szCs w:val="27"/>
        </w:rPr>
      </w:pPr>
      <w:ins w:id="4502" w:author="Unknown">
        <w:r w:rsidRPr="00414614">
          <w:rPr>
            <w:rFonts w:ascii="Times New Roman" w:eastAsia="Times New Roman" w:hAnsi="Times New Roman" w:cs="Times New Roman"/>
            <w:b/>
            <w:bCs/>
            <w:sz w:val="27"/>
            <w:szCs w:val="27"/>
          </w:rPr>
          <w:t xml:space="preserve">225) What is the purpose of the System class? </w:t>
        </w:r>
      </w:ins>
    </w:p>
    <w:p w:rsidR="00414614" w:rsidRPr="00414614" w:rsidRDefault="00414614" w:rsidP="00414614">
      <w:pPr>
        <w:spacing w:before="100" w:beforeAutospacing="1" w:after="100" w:afterAutospacing="1" w:line="240" w:lineRule="auto"/>
        <w:rPr>
          <w:ins w:id="4503" w:author="Unknown"/>
          <w:rFonts w:ascii="Times New Roman" w:eastAsia="Times New Roman" w:hAnsi="Times New Roman" w:cs="Times New Roman"/>
          <w:sz w:val="24"/>
          <w:szCs w:val="24"/>
        </w:rPr>
      </w:pPr>
      <w:ins w:id="4504" w:author="Unknown">
        <w:r w:rsidRPr="00414614">
          <w:rPr>
            <w:rFonts w:ascii="Times New Roman" w:eastAsia="Times New Roman" w:hAnsi="Times New Roman" w:cs="Times New Roman"/>
            <w:sz w:val="24"/>
            <w:szCs w:val="24"/>
          </w:rPr>
          <w:t>The purpose of the System class is to provide access to system resources such as standard input and output. It cannot be instantiated. Facilities provided by System class are given below.</w:t>
        </w:r>
      </w:ins>
    </w:p>
    <w:p w:rsidR="00414614" w:rsidRPr="00414614" w:rsidRDefault="00414614" w:rsidP="00414614">
      <w:pPr>
        <w:numPr>
          <w:ilvl w:val="0"/>
          <w:numId w:val="136"/>
        </w:numPr>
        <w:spacing w:before="100" w:beforeAutospacing="1" w:after="100" w:afterAutospacing="1" w:line="240" w:lineRule="auto"/>
        <w:rPr>
          <w:ins w:id="4505" w:author="Unknown"/>
          <w:rFonts w:ascii="Times New Roman" w:eastAsia="Times New Roman" w:hAnsi="Times New Roman" w:cs="Times New Roman"/>
          <w:sz w:val="24"/>
          <w:szCs w:val="24"/>
        </w:rPr>
      </w:pPr>
      <w:ins w:id="4506" w:author="Unknown">
        <w:r w:rsidRPr="00414614">
          <w:rPr>
            <w:rFonts w:ascii="Times New Roman" w:eastAsia="Times New Roman" w:hAnsi="Times New Roman" w:cs="Times New Roman"/>
            <w:sz w:val="24"/>
            <w:szCs w:val="24"/>
          </w:rPr>
          <w:lastRenderedPageBreak/>
          <w:t>Standard input</w:t>
        </w:r>
      </w:ins>
    </w:p>
    <w:p w:rsidR="00414614" w:rsidRPr="00414614" w:rsidRDefault="00414614" w:rsidP="00414614">
      <w:pPr>
        <w:numPr>
          <w:ilvl w:val="0"/>
          <w:numId w:val="136"/>
        </w:numPr>
        <w:spacing w:before="100" w:beforeAutospacing="1" w:after="100" w:afterAutospacing="1" w:line="240" w:lineRule="auto"/>
        <w:rPr>
          <w:ins w:id="4507" w:author="Unknown"/>
          <w:rFonts w:ascii="Times New Roman" w:eastAsia="Times New Roman" w:hAnsi="Times New Roman" w:cs="Times New Roman"/>
          <w:sz w:val="24"/>
          <w:szCs w:val="24"/>
        </w:rPr>
      </w:pPr>
      <w:ins w:id="4508" w:author="Unknown">
        <w:r w:rsidRPr="00414614">
          <w:rPr>
            <w:rFonts w:ascii="Times New Roman" w:eastAsia="Times New Roman" w:hAnsi="Times New Roman" w:cs="Times New Roman"/>
            <w:sz w:val="24"/>
            <w:szCs w:val="24"/>
          </w:rPr>
          <w:t>Error output streams</w:t>
        </w:r>
      </w:ins>
    </w:p>
    <w:p w:rsidR="00414614" w:rsidRPr="00414614" w:rsidRDefault="00414614" w:rsidP="00414614">
      <w:pPr>
        <w:numPr>
          <w:ilvl w:val="0"/>
          <w:numId w:val="136"/>
        </w:numPr>
        <w:spacing w:before="100" w:beforeAutospacing="1" w:after="100" w:afterAutospacing="1" w:line="240" w:lineRule="auto"/>
        <w:rPr>
          <w:ins w:id="4509" w:author="Unknown"/>
          <w:rFonts w:ascii="Times New Roman" w:eastAsia="Times New Roman" w:hAnsi="Times New Roman" w:cs="Times New Roman"/>
          <w:sz w:val="24"/>
          <w:szCs w:val="24"/>
        </w:rPr>
      </w:pPr>
      <w:ins w:id="4510" w:author="Unknown">
        <w:r w:rsidRPr="00414614">
          <w:rPr>
            <w:rFonts w:ascii="Times New Roman" w:eastAsia="Times New Roman" w:hAnsi="Times New Roman" w:cs="Times New Roman"/>
            <w:sz w:val="24"/>
            <w:szCs w:val="24"/>
          </w:rPr>
          <w:t>Standard output</w:t>
        </w:r>
      </w:ins>
    </w:p>
    <w:p w:rsidR="00414614" w:rsidRPr="00414614" w:rsidRDefault="00414614" w:rsidP="00414614">
      <w:pPr>
        <w:numPr>
          <w:ilvl w:val="0"/>
          <w:numId w:val="136"/>
        </w:numPr>
        <w:spacing w:before="100" w:beforeAutospacing="1" w:after="100" w:afterAutospacing="1" w:line="240" w:lineRule="auto"/>
        <w:rPr>
          <w:ins w:id="4511" w:author="Unknown"/>
          <w:rFonts w:ascii="Times New Roman" w:eastAsia="Times New Roman" w:hAnsi="Times New Roman" w:cs="Times New Roman"/>
          <w:sz w:val="24"/>
          <w:szCs w:val="24"/>
        </w:rPr>
      </w:pPr>
      <w:ins w:id="4512" w:author="Unknown">
        <w:r w:rsidRPr="00414614">
          <w:rPr>
            <w:rFonts w:ascii="Times New Roman" w:eastAsia="Times New Roman" w:hAnsi="Times New Roman" w:cs="Times New Roman"/>
            <w:sz w:val="24"/>
            <w:szCs w:val="24"/>
          </w:rPr>
          <w:t>utility method to copy the portion of an array</w:t>
        </w:r>
      </w:ins>
    </w:p>
    <w:p w:rsidR="00414614" w:rsidRPr="00414614" w:rsidRDefault="00414614" w:rsidP="00414614">
      <w:pPr>
        <w:numPr>
          <w:ilvl w:val="0"/>
          <w:numId w:val="136"/>
        </w:numPr>
        <w:spacing w:before="100" w:beforeAutospacing="1" w:after="100" w:afterAutospacing="1" w:line="240" w:lineRule="auto"/>
        <w:rPr>
          <w:ins w:id="4513" w:author="Unknown"/>
          <w:rFonts w:ascii="Times New Roman" w:eastAsia="Times New Roman" w:hAnsi="Times New Roman" w:cs="Times New Roman"/>
          <w:sz w:val="24"/>
          <w:szCs w:val="24"/>
        </w:rPr>
      </w:pPr>
      <w:ins w:id="4514" w:author="Unknown">
        <w:r w:rsidRPr="00414614">
          <w:rPr>
            <w:rFonts w:ascii="Times New Roman" w:eastAsia="Times New Roman" w:hAnsi="Times New Roman" w:cs="Times New Roman"/>
            <w:sz w:val="24"/>
            <w:szCs w:val="24"/>
          </w:rPr>
          <w:t>utilities to load files and libraries</w:t>
        </w:r>
      </w:ins>
    </w:p>
    <w:p w:rsidR="00414614" w:rsidRPr="00414614" w:rsidRDefault="00414614" w:rsidP="00414614">
      <w:pPr>
        <w:spacing w:before="100" w:beforeAutospacing="1" w:after="100" w:afterAutospacing="1" w:line="240" w:lineRule="auto"/>
        <w:rPr>
          <w:ins w:id="4515" w:author="Unknown"/>
          <w:rFonts w:ascii="Times New Roman" w:eastAsia="Times New Roman" w:hAnsi="Times New Roman" w:cs="Times New Roman"/>
          <w:sz w:val="24"/>
          <w:szCs w:val="24"/>
        </w:rPr>
      </w:pPr>
      <w:ins w:id="4516" w:author="Unknown">
        <w:r w:rsidRPr="00414614">
          <w:rPr>
            <w:rFonts w:ascii="Times New Roman" w:eastAsia="Times New Roman" w:hAnsi="Times New Roman" w:cs="Times New Roman"/>
            <w:sz w:val="24"/>
            <w:szCs w:val="24"/>
          </w:rPr>
          <w:t>There are the three fields of Java System class, i.e., static printstream err, static inputstream in, and standard output stream.</w:t>
        </w:r>
      </w:ins>
    </w:p>
    <w:p w:rsidR="00414614" w:rsidRPr="00414614" w:rsidRDefault="00414614" w:rsidP="00414614">
      <w:pPr>
        <w:spacing w:after="0" w:line="240" w:lineRule="auto"/>
        <w:rPr>
          <w:ins w:id="4517" w:author="Unknown"/>
          <w:rFonts w:ascii="Times New Roman" w:eastAsia="Times New Roman" w:hAnsi="Times New Roman" w:cs="Times New Roman"/>
          <w:sz w:val="24"/>
          <w:szCs w:val="24"/>
        </w:rPr>
      </w:pPr>
      <w:ins w:id="4518" w:author="Unknown">
        <w:r w:rsidRPr="00414614">
          <w:rPr>
            <w:rFonts w:ascii="Times New Roman" w:eastAsia="Times New Roman" w:hAnsi="Times New Roman" w:cs="Times New Roman"/>
            <w:sz w:val="24"/>
            <w:szCs w:val="24"/>
          </w:rPr>
          <w:pict>
            <v:rect id="_x0000_i126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519" w:author="Unknown"/>
          <w:rFonts w:ascii="Times New Roman" w:eastAsia="Times New Roman" w:hAnsi="Times New Roman" w:cs="Times New Roman"/>
          <w:b/>
          <w:bCs/>
          <w:sz w:val="27"/>
          <w:szCs w:val="27"/>
        </w:rPr>
      </w:pPr>
      <w:ins w:id="4520" w:author="Unknown">
        <w:r w:rsidRPr="00414614">
          <w:rPr>
            <w:rFonts w:ascii="Times New Roman" w:eastAsia="Times New Roman" w:hAnsi="Times New Roman" w:cs="Times New Roman"/>
            <w:b/>
            <w:bCs/>
            <w:sz w:val="27"/>
            <w:szCs w:val="27"/>
          </w:rPr>
          <w:t>226) What comes to mind when someone mentions a shallow copy in Java?</w:t>
        </w:r>
      </w:ins>
    </w:p>
    <w:p w:rsidR="00414614" w:rsidRPr="00414614" w:rsidRDefault="00414614" w:rsidP="00414614">
      <w:pPr>
        <w:spacing w:before="100" w:beforeAutospacing="1" w:after="100" w:afterAutospacing="1" w:line="240" w:lineRule="auto"/>
        <w:rPr>
          <w:ins w:id="4521" w:author="Unknown"/>
          <w:rFonts w:ascii="Times New Roman" w:eastAsia="Times New Roman" w:hAnsi="Times New Roman" w:cs="Times New Roman"/>
          <w:sz w:val="24"/>
          <w:szCs w:val="24"/>
        </w:rPr>
      </w:pPr>
      <w:ins w:id="4522" w:author="Unknown">
        <w:r w:rsidRPr="00414614">
          <w:rPr>
            <w:rFonts w:ascii="Times New Roman" w:eastAsia="Times New Roman" w:hAnsi="Times New Roman" w:cs="Times New Roman"/>
            <w:sz w:val="24"/>
            <w:szCs w:val="24"/>
          </w:rPr>
          <w:t>Object cloning.</w:t>
        </w:r>
      </w:ins>
    </w:p>
    <w:p w:rsidR="00414614" w:rsidRPr="00414614" w:rsidRDefault="00414614" w:rsidP="00414614">
      <w:pPr>
        <w:spacing w:after="0" w:line="240" w:lineRule="auto"/>
        <w:rPr>
          <w:ins w:id="4523" w:author="Unknown"/>
          <w:rFonts w:ascii="Times New Roman" w:eastAsia="Times New Roman" w:hAnsi="Times New Roman" w:cs="Times New Roman"/>
          <w:sz w:val="24"/>
          <w:szCs w:val="24"/>
        </w:rPr>
      </w:pPr>
      <w:ins w:id="4524" w:author="Unknown">
        <w:r w:rsidRPr="00414614">
          <w:rPr>
            <w:rFonts w:ascii="Times New Roman" w:eastAsia="Times New Roman" w:hAnsi="Times New Roman" w:cs="Times New Roman"/>
            <w:sz w:val="24"/>
            <w:szCs w:val="24"/>
          </w:rPr>
          <w:pict>
            <v:rect id="_x0000_i127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525" w:author="Unknown"/>
          <w:rFonts w:ascii="Times New Roman" w:eastAsia="Times New Roman" w:hAnsi="Times New Roman" w:cs="Times New Roman"/>
          <w:b/>
          <w:bCs/>
          <w:sz w:val="27"/>
          <w:szCs w:val="27"/>
        </w:rPr>
      </w:pPr>
      <w:ins w:id="4526" w:author="Unknown">
        <w:r w:rsidRPr="00414614">
          <w:rPr>
            <w:rFonts w:ascii="Times New Roman" w:eastAsia="Times New Roman" w:hAnsi="Times New Roman" w:cs="Times New Roman"/>
            <w:b/>
            <w:bCs/>
            <w:sz w:val="27"/>
            <w:szCs w:val="27"/>
          </w:rPr>
          <w:t xml:space="preserve">227) What is a singleton class? </w:t>
        </w:r>
      </w:ins>
    </w:p>
    <w:p w:rsidR="00414614" w:rsidRPr="00414614" w:rsidRDefault="00414614" w:rsidP="00414614">
      <w:pPr>
        <w:spacing w:before="100" w:beforeAutospacing="1" w:after="100" w:afterAutospacing="1" w:line="240" w:lineRule="auto"/>
        <w:rPr>
          <w:ins w:id="4527" w:author="Unknown"/>
          <w:rFonts w:ascii="Times New Roman" w:eastAsia="Times New Roman" w:hAnsi="Times New Roman" w:cs="Times New Roman"/>
          <w:sz w:val="24"/>
          <w:szCs w:val="24"/>
        </w:rPr>
      </w:pPr>
      <w:ins w:id="4528" w:author="Unknown">
        <w:r w:rsidRPr="00414614">
          <w:rPr>
            <w:rFonts w:ascii="Times New Roman" w:eastAsia="Times New Roman" w:hAnsi="Times New Roman" w:cs="Times New Roman"/>
            <w:sz w:val="24"/>
            <w:szCs w:val="24"/>
          </w:rPr>
          <w:t>Singleton class is the class which can not be instantiated more than once. To make a class singleton, we either make its constructor private or use the static getInstance method. Consider the following example.</w:t>
        </w:r>
      </w:ins>
    </w:p>
    <w:p w:rsidR="00414614" w:rsidRPr="00414614" w:rsidRDefault="00414614" w:rsidP="00414614">
      <w:pPr>
        <w:numPr>
          <w:ilvl w:val="0"/>
          <w:numId w:val="137"/>
        </w:numPr>
        <w:spacing w:before="100" w:beforeAutospacing="1" w:after="100" w:afterAutospacing="1" w:line="240" w:lineRule="auto"/>
        <w:rPr>
          <w:ins w:id="4529" w:author="Unknown"/>
          <w:rFonts w:ascii="Times New Roman" w:eastAsia="Times New Roman" w:hAnsi="Times New Roman" w:cs="Times New Roman"/>
          <w:sz w:val="24"/>
          <w:szCs w:val="24"/>
        </w:rPr>
      </w:pPr>
      <w:ins w:id="4530" w:author="Unknown">
        <w:r w:rsidRPr="00414614">
          <w:rPr>
            <w:rFonts w:ascii="Times New Roman" w:eastAsia="Times New Roman" w:hAnsi="Times New Roman" w:cs="Times New Roman"/>
            <w:sz w:val="24"/>
            <w:szCs w:val="24"/>
          </w:rPr>
          <w:t>class Singleton{  </w:t>
        </w:r>
      </w:ins>
    </w:p>
    <w:p w:rsidR="00414614" w:rsidRPr="00414614" w:rsidRDefault="00414614" w:rsidP="00414614">
      <w:pPr>
        <w:numPr>
          <w:ilvl w:val="0"/>
          <w:numId w:val="137"/>
        </w:numPr>
        <w:spacing w:before="100" w:beforeAutospacing="1" w:after="100" w:afterAutospacing="1" w:line="240" w:lineRule="auto"/>
        <w:rPr>
          <w:ins w:id="4531" w:author="Unknown"/>
          <w:rFonts w:ascii="Times New Roman" w:eastAsia="Times New Roman" w:hAnsi="Times New Roman" w:cs="Times New Roman"/>
          <w:sz w:val="24"/>
          <w:szCs w:val="24"/>
        </w:rPr>
      </w:pPr>
      <w:ins w:id="4532" w:author="Unknown">
        <w:r w:rsidRPr="00414614">
          <w:rPr>
            <w:rFonts w:ascii="Times New Roman" w:eastAsia="Times New Roman" w:hAnsi="Times New Roman" w:cs="Times New Roman"/>
            <w:sz w:val="24"/>
            <w:szCs w:val="24"/>
          </w:rPr>
          <w:t>    private static Singleton single_instance = null;  </w:t>
        </w:r>
      </w:ins>
    </w:p>
    <w:p w:rsidR="00414614" w:rsidRPr="00414614" w:rsidRDefault="00414614" w:rsidP="00414614">
      <w:pPr>
        <w:numPr>
          <w:ilvl w:val="0"/>
          <w:numId w:val="137"/>
        </w:numPr>
        <w:spacing w:before="100" w:beforeAutospacing="1" w:after="100" w:afterAutospacing="1" w:line="240" w:lineRule="auto"/>
        <w:rPr>
          <w:ins w:id="4533" w:author="Unknown"/>
          <w:rFonts w:ascii="Times New Roman" w:eastAsia="Times New Roman" w:hAnsi="Times New Roman" w:cs="Times New Roman"/>
          <w:sz w:val="24"/>
          <w:szCs w:val="24"/>
        </w:rPr>
      </w:pPr>
      <w:ins w:id="4534" w:author="Unknown">
        <w:r w:rsidRPr="00414614">
          <w:rPr>
            <w:rFonts w:ascii="Times New Roman" w:eastAsia="Times New Roman" w:hAnsi="Times New Roman" w:cs="Times New Roman"/>
            <w:sz w:val="24"/>
            <w:szCs w:val="24"/>
          </w:rPr>
          <w:t>    int i;  </w:t>
        </w:r>
      </w:ins>
    </w:p>
    <w:p w:rsidR="00414614" w:rsidRPr="00414614" w:rsidRDefault="00414614" w:rsidP="00414614">
      <w:pPr>
        <w:numPr>
          <w:ilvl w:val="0"/>
          <w:numId w:val="137"/>
        </w:numPr>
        <w:spacing w:before="100" w:beforeAutospacing="1" w:after="100" w:afterAutospacing="1" w:line="240" w:lineRule="auto"/>
        <w:rPr>
          <w:ins w:id="4535" w:author="Unknown"/>
          <w:rFonts w:ascii="Times New Roman" w:eastAsia="Times New Roman" w:hAnsi="Times New Roman" w:cs="Times New Roman"/>
          <w:sz w:val="24"/>
          <w:szCs w:val="24"/>
        </w:rPr>
      </w:pPr>
      <w:ins w:id="4536" w:author="Unknown">
        <w:r w:rsidRPr="00414614">
          <w:rPr>
            <w:rFonts w:ascii="Times New Roman" w:eastAsia="Times New Roman" w:hAnsi="Times New Roman" w:cs="Times New Roman"/>
            <w:sz w:val="24"/>
            <w:szCs w:val="24"/>
          </w:rPr>
          <w:t>     private Singleton ()  </w:t>
        </w:r>
      </w:ins>
    </w:p>
    <w:p w:rsidR="00414614" w:rsidRPr="00414614" w:rsidRDefault="00414614" w:rsidP="00414614">
      <w:pPr>
        <w:numPr>
          <w:ilvl w:val="0"/>
          <w:numId w:val="137"/>
        </w:numPr>
        <w:spacing w:before="100" w:beforeAutospacing="1" w:after="100" w:afterAutospacing="1" w:line="240" w:lineRule="auto"/>
        <w:rPr>
          <w:ins w:id="4537" w:author="Unknown"/>
          <w:rFonts w:ascii="Times New Roman" w:eastAsia="Times New Roman" w:hAnsi="Times New Roman" w:cs="Times New Roman"/>
          <w:sz w:val="24"/>
          <w:szCs w:val="24"/>
        </w:rPr>
      </w:pPr>
      <w:ins w:id="453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39" w:author="Unknown"/>
          <w:rFonts w:ascii="Times New Roman" w:eastAsia="Times New Roman" w:hAnsi="Times New Roman" w:cs="Times New Roman"/>
          <w:sz w:val="24"/>
          <w:szCs w:val="24"/>
        </w:rPr>
      </w:pPr>
      <w:ins w:id="4540" w:author="Unknown">
        <w:r w:rsidRPr="00414614">
          <w:rPr>
            <w:rFonts w:ascii="Times New Roman" w:eastAsia="Times New Roman" w:hAnsi="Times New Roman" w:cs="Times New Roman"/>
            <w:sz w:val="24"/>
            <w:szCs w:val="24"/>
          </w:rPr>
          <w:t>         i=90;  </w:t>
        </w:r>
      </w:ins>
    </w:p>
    <w:p w:rsidR="00414614" w:rsidRPr="00414614" w:rsidRDefault="00414614" w:rsidP="00414614">
      <w:pPr>
        <w:numPr>
          <w:ilvl w:val="0"/>
          <w:numId w:val="137"/>
        </w:numPr>
        <w:spacing w:before="100" w:beforeAutospacing="1" w:after="100" w:afterAutospacing="1" w:line="240" w:lineRule="auto"/>
        <w:rPr>
          <w:ins w:id="4541" w:author="Unknown"/>
          <w:rFonts w:ascii="Times New Roman" w:eastAsia="Times New Roman" w:hAnsi="Times New Roman" w:cs="Times New Roman"/>
          <w:sz w:val="24"/>
          <w:szCs w:val="24"/>
        </w:rPr>
      </w:pPr>
      <w:ins w:id="4542"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43" w:author="Unknown"/>
          <w:rFonts w:ascii="Times New Roman" w:eastAsia="Times New Roman" w:hAnsi="Times New Roman" w:cs="Times New Roman"/>
          <w:sz w:val="24"/>
          <w:szCs w:val="24"/>
        </w:rPr>
      </w:pPr>
      <w:ins w:id="4544" w:author="Unknown">
        <w:r w:rsidRPr="00414614">
          <w:rPr>
            <w:rFonts w:ascii="Times New Roman" w:eastAsia="Times New Roman" w:hAnsi="Times New Roman" w:cs="Times New Roman"/>
            <w:sz w:val="24"/>
            <w:szCs w:val="24"/>
          </w:rPr>
          <w:t>     public static Singleton getInstance()  </w:t>
        </w:r>
      </w:ins>
    </w:p>
    <w:p w:rsidR="00414614" w:rsidRPr="00414614" w:rsidRDefault="00414614" w:rsidP="00414614">
      <w:pPr>
        <w:numPr>
          <w:ilvl w:val="0"/>
          <w:numId w:val="137"/>
        </w:numPr>
        <w:spacing w:before="100" w:beforeAutospacing="1" w:after="100" w:afterAutospacing="1" w:line="240" w:lineRule="auto"/>
        <w:rPr>
          <w:ins w:id="4545" w:author="Unknown"/>
          <w:rFonts w:ascii="Times New Roman" w:eastAsia="Times New Roman" w:hAnsi="Times New Roman" w:cs="Times New Roman"/>
          <w:sz w:val="24"/>
          <w:szCs w:val="24"/>
        </w:rPr>
      </w:pPr>
      <w:ins w:id="4546"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47" w:author="Unknown"/>
          <w:rFonts w:ascii="Times New Roman" w:eastAsia="Times New Roman" w:hAnsi="Times New Roman" w:cs="Times New Roman"/>
          <w:sz w:val="24"/>
          <w:szCs w:val="24"/>
        </w:rPr>
      </w:pPr>
      <w:ins w:id="4548" w:author="Unknown">
        <w:r w:rsidRPr="00414614">
          <w:rPr>
            <w:rFonts w:ascii="Times New Roman" w:eastAsia="Times New Roman" w:hAnsi="Times New Roman" w:cs="Times New Roman"/>
            <w:sz w:val="24"/>
            <w:szCs w:val="24"/>
          </w:rPr>
          <w:t>         if(single_instance == null)  </w:t>
        </w:r>
      </w:ins>
    </w:p>
    <w:p w:rsidR="00414614" w:rsidRPr="00414614" w:rsidRDefault="00414614" w:rsidP="00414614">
      <w:pPr>
        <w:numPr>
          <w:ilvl w:val="0"/>
          <w:numId w:val="137"/>
        </w:numPr>
        <w:spacing w:before="100" w:beforeAutospacing="1" w:after="100" w:afterAutospacing="1" w:line="240" w:lineRule="auto"/>
        <w:rPr>
          <w:ins w:id="4549" w:author="Unknown"/>
          <w:rFonts w:ascii="Times New Roman" w:eastAsia="Times New Roman" w:hAnsi="Times New Roman" w:cs="Times New Roman"/>
          <w:sz w:val="24"/>
          <w:szCs w:val="24"/>
        </w:rPr>
      </w:pPr>
      <w:ins w:id="455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51" w:author="Unknown"/>
          <w:rFonts w:ascii="Times New Roman" w:eastAsia="Times New Roman" w:hAnsi="Times New Roman" w:cs="Times New Roman"/>
          <w:sz w:val="24"/>
          <w:szCs w:val="24"/>
        </w:rPr>
      </w:pPr>
      <w:ins w:id="4552" w:author="Unknown">
        <w:r w:rsidRPr="00414614">
          <w:rPr>
            <w:rFonts w:ascii="Times New Roman" w:eastAsia="Times New Roman" w:hAnsi="Times New Roman" w:cs="Times New Roman"/>
            <w:sz w:val="24"/>
            <w:szCs w:val="24"/>
          </w:rPr>
          <w:t>             single_instance = new Singleton();  </w:t>
        </w:r>
      </w:ins>
    </w:p>
    <w:p w:rsidR="00414614" w:rsidRPr="00414614" w:rsidRDefault="00414614" w:rsidP="00414614">
      <w:pPr>
        <w:numPr>
          <w:ilvl w:val="0"/>
          <w:numId w:val="137"/>
        </w:numPr>
        <w:spacing w:before="100" w:beforeAutospacing="1" w:after="100" w:afterAutospacing="1" w:line="240" w:lineRule="auto"/>
        <w:rPr>
          <w:ins w:id="4553" w:author="Unknown"/>
          <w:rFonts w:ascii="Times New Roman" w:eastAsia="Times New Roman" w:hAnsi="Times New Roman" w:cs="Times New Roman"/>
          <w:sz w:val="24"/>
          <w:szCs w:val="24"/>
        </w:rPr>
      </w:pPr>
      <w:ins w:id="4554"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55" w:author="Unknown"/>
          <w:rFonts w:ascii="Times New Roman" w:eastAsia="Times New Roman" w:hAnsi="Times New Roman" w:cs="Times New Roman"/>
          <w:sz w:val="24"/>
          <w:szCs w:val="24"/>
        </w:rPr>
      </w:pPr>
      <w:ins w:id="4556" w:author="Unknown">
        <w:r w:rsidRPr="00414614">
          <w:rPr>
            <w:rFonts w:ascii="Times New Roman" w:eastAsia="Times New Roman" w:hAnsi="Times New Roman" w:cs="Times New Roman"/>
            <w:sz w:val="24"/>
            <w:szCs w:val="24"/>
          </w:rPr>
          <w:t>         return single_instance;  </w:t>
        </w:r>
      </w:ins>
    </w:p>
    <w:p w:rsidR="00414614" w:rsidRPr="00414614" w:rsidRDefault="00414614" w:rsidP="00414614">
      <w:pPr>
        <w:numPr>
          <w:ilvl w:val="0"/>
          <w:numId w:val="137"/>
        </w:numPr>
        <w:spacing w:before="100" w:beforeAutospacing="1" w:after="100" w:afterAutospacing="1" w:line="240" w:lineRule="auto"/>
        <w:rPr>
          <w:ins w:id="4557" w:author="Unknown"/>
          <w:rFonts w:ascii="Times New Roman" w:eastAsia="Times New Roman" w:hAnsi="Times New Roman" w:cs="Times New Roman"/>
          <w:sz w:val="24"/>
          <w:szCs w:val="24"/>
        </w:rPr>
      </w:pPr>
      <w:ins w:id="455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59" w:author="Unknown"/>
          <w:rFonts w:ascii="Times New Roman" w:eastAsia="Times New Roman" w:hAnsi="Times New Roman" w:cs="Times New Roman"/>
          <w:sz w:val="24"/>
          <w:szCs w:val="24"/>
        </w:rPr>
      </w:pPr>
      <w:ins w:id="4560"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7"/>
        </w:numPr>
        <w:spacing w:before="100" w:beforeAutospacing="1" w:after="100" w:afterAutospacing="1" w:line="240" w:lineRule="auto"/>
        <w:rPr>
          <w:ins w:id="4561" w:author="Unknown"/>
          <w:rFonts w:ascii="Times New Roman" w:eastAsia="Times New Roman" w:hAnsi="Times New Roman" w:cs="Times New Roman"/>
          <w:sz w:val="24"/>
          <w:szCs w:val="24"/>
        </w:rPr>
      </w:pPr>
      <w:ins w:id="4562" w:author="Unknown">
        <w:r w:rsidRPr="00414614">
          <w:rPr>
            <w:rFonts w:ascii="Times New Roman" w:eastAsia="Times New Roman" w:hAnsi="Times New Roman" w:cs="Times New Roman"/>
            <w:sz w:val="24"/>
            <w:szCs w:val="24"/>
          </w:rPr>
          <w:t>public class Main   </w:t>
        </w:r>
      </w:ins>
    </w:p>
    <w:p w:rsidR="00414614" w:rsidRPr="00414614" w:rsidRDefault="00414614" w:rsidP="00414614">
      <w:pPr>
        <w:numPr>
          <w:ilvl w:val="0"/>
          <w:numId w:val="137"/>
        </w:numPr>
        <w:spacing w:before="100" w:beforeAutospacing="1" w:after="100" w:afterAutospacing="1" w:line="240" w:lineRule="auto"/>
        <w:rPr>
          <w:ins w:id="4563" w:author="Unknown"/>
          <w:rFonts w:ascii="Times New Roman" w:eastAsia="Times New Roman" w:hAnsi="Times New Roman" w:cs="Times New Roman"/>
          <w:sz w:val="24"/>
          <w:szCs w:val="24"/>
        </w:rPr>
      </w:pPr>
      <w:ins w:id="456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7"/>
        </w:numPr>
        <w:spacing w:before="100" w:beforeAutospacing="1" w:after="100" w:afterAutospacing="1" w:line="240" w:lineRule="auto"/>
        <w:rPr>
          <w:ins w:id="4565" w:author="Unknown"/>
          <w:rFonts w:ascii="Times New Roman" w:eastAsia="Times New Roman" w:hAnsi="Times New Roman" w:cs="Times New Roman"/>
          <w:sz w:val="24"/>
          <w:szCs w:val="24"/>
        </w:rPr>
      </w:pPr>
      <w:ins w:id="4566" w:author="Unknown">
        <w:r w:rsidRPr="00414614">
          <w:rPr>
            <w:rFonts w:ascii="Times New Roman" w:eastAsia="Times New Roman" w:hAnsi="Times New Roman" w:cs="Times New Roman"/>
            <w:sz w:val="24"/>
            <w:szCs w:val="24"/>
          </w:rPr>
          <w:t>    public static void main (String args[])  </w:t>
        </w:r>
      </w:ins>
    </w:p>
    <w:p w:rsidR="00414614" w:rsidRPr="00414614" w:rsidRDefault="00414614" w:rsidP="00414614">
      <w:pPr>
        <w:numPr>
          <w:ilvl w:val="0"/>
          <w:numId w:val="137"/>
        </w:numPr>
        <w:spacing w:before="100" w:beforeAutospacing="1" w:after="100" w:afterAutospacing="1" w:line="240" w:lineRule="auto"/>
        <w:rPr>
          <w:ins w:id="4567" w:author="Unknown"/>
          <w:rFonts w:ascii="Times New Roman" w:eastAsia="Times New Roman" w:hAnsi="Times New Roman" w:cs="Times New Roman"/>
          <w:sz w:val="24"/>
          <w:szCs w:val="24"/>
        </w:rPr>
      </w:pPr>
      <w:ins w:id="4568"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69" w:author="Unknown"/>
          <w:rFonts w:ascii="Times New Roman" w:eastAsia="Times New Roman" w:hAnsi="Times New Roman" w:cs="Times New Roman"/>
          <w:sz w:val="24"/>
          <w:szCs w:val="24"/>
        </w:rPr>
      </w:pPr>
      <w:ins w:id="4570" w:author="Unknown">
        <w:r w:rsidRPr="00414614">
          <w:rPr>
            <w:rFonts w:ascii="Times New Roman" w:eastAsia="Times New Roman" w:hAnsi="Times New Roman" w:cs="Times New Roman"/>
            <w:sz w:val="24"/>
            <w:szCs w:val="24"/>
          </w:rPr>
          <w:t>        Singleton first = Singleton.getInstance();  </w:t>
        </w:r>
      </w:ins>
    </w:p>
    <w:p w:rsidR="00414614" w:rsidRPr="00414614" w:rsidRDefault="00414614" w:rsidP="00414614">
      <w:pPr>
        <w:numPr>
          <w:ilvl w:val="0"/>
          <w:numId w:val="137"/>
        </w:numPr>
        <w:spacing w:before="100" w:beforeAutospacing="1" w:after="100" w:afterAutospacing="1" w:line="240" w:lineRule="auto"/>
        <w:rPr>
          <w:ins w:id="4571" w:author="Unknown"/>
          <w:rFonts w:ascii="Times New Roman" w:eastAsia="Times New Roman" w:hAnsi="Times New Roman" w:cs="Times New Roman"/>
          <w:sz w:val="24"/>
          <w:szCs w:val="24"/>
        </w:rPr>
      </w:pPr>
      <w:ins w:id="4572" w:author="Unknown">
        <w:r w:rsidRPr="00414614">
          <w:rPr>
            <w:rFonts w:ascii="Times New Roman" w:eastAsia="Times New Roman" w:hAnsi="Times New Roman" w:cs="Times New Roman"/>
            <w:sz w:val="24"/>
            <w:szCs w:val="24"/>
          </w:rPr>
          <w:t>        System.out.println("First instance integer value:"+first.i);  </w:t>
        </w:r>
      </w:ins>
    </w:p>
    <w:p w:rsidR="00414614" w:rsidRPr="00414614" w:rsidRDefault="00414614" w:rsidP="00414614">
      <w:pPr>
        <w:numPr>
          <w:ilvl w:val="0"/>
          <w:numId w:val="137"/>
        </w:numPr>
        <w:spacing w:before="100" w:beforeAutospacing="1" w:after="100" w:afterAutospacing="1" w:line="240" w:lineRule="auto"/>
        <w:rPr>
          <w:ins w:id="4573" w:author="Unknown"/>
          <w:rFonts w:ascii="Times New Roman" w:eastAsia="Times New Roman" w:hAnsi="Times New Roman" w:cs="Times New Roman"/>
          <w:sz w:val="24"/>
          <w:szCs w:val="24"/>
        </w:rPr>
      </w:pPr>
      <w:ins w:id="4574" w:author="Unknown">
        <w:r w:rsidRPr="00414614">
          <w:rPr>
            <w:rFonts w:ascii="Times New Roman" w:eastAsia="Times New Roman" w:hAnsi="Times New Roman" w:cs="Times New Roman"/>
            <w:sz w:val="24"/>
            <w:szCs w:val="24"/>
          </w:rPr>
          <w:t>        first.i=first.i+90;  </w:t>
        </w:r>
      </w:ins>
    </w:p>
    <w:p w:rsidR="00414614" w:rsidRPr="00414614" w:rsidRDefault="00414614" w:rsidP="00414614">
      <w:pPr>
        <w:numPr>
          <w:ilvl w:val="0"/>
          <w:numId w:val="137"/>
        </w:numPr>
        <w:spacing w:before="100" w:beforeAutospacing="1" w:after="100" w:afterAutospacing="1" w:line="240" w:lineRule="auto"/>
        <w:rPr>
          <w:ins w:id="4575" w:author="Unknown"/>
          <w:rFonts w:ascii="Times New Roman" w:eastAsia="Times New Roman" w:hAnsi="Times New Roman" w:cs="Times New Roman"/>
          <w:sz w:val="24"/>
          <w:szCs w:val="24"/>
        </w:rPr>
      </w:pPr>
      <w:ins w:id="4576" w:author="Unknown">
        <w:r w:rsidRPr="00414614">
          <w:rPr>
            <w:rFonts w:ascii="Times New Roman" w:eastAsia="Times New Roman" w:hAnsi="Times New Roman" w:cs="Times New Roman"/>
            <w:sz w:val="24"/>
            <w:szCs w:val="24"/>
          </w:rPr>
          <w:lastRenderedPageBreak/>
          <w:t>        Singleton second = Singleton.getInstance();  </w:t>
        </w:r>
      </w:ins>
    </w:p>
    <w:p w:rsidR="00414614" w:rsidRPr="00414614" w:rsidRDefault="00414614" w:rsidP="00414614">
      <w:pPr>
        <w:numPr>
          <w:ilvl w:val="0"/>
          <w:numId w:val="137"/>
        </w:numPr>
        <w:spacing w:before="100" w:beforeAutospacing="1" w:after="100" w:afterAutospacing="1" w:line="240" w:lineRule="auto"/>
        <w:rPr>
          <w:ins w:id="4577" w:author="Unknown"/>
          <w:rFonts w:ascii="Times New Roman" w:eastAsia="Times New Roman" w:hAnsi="Times New Roman" w:cs="Times New Roman"/>
          <w:sz w:val="24"/>
          <w:szCs w:val="24"/>
        </w:rPr>
      </w:pPr>
      <w:ins w:id="4578" w:author="Unknown">
        <w:r w:rsidRPr="00414614">
          <w:rPr>
            <w:rFonts w:ascii="Times New Roman" w:eastAsia="Times New Roman" w:hAnsi="Times New Roman" w:cs="Times New Roman"/>
            <w:sz w:val="24"/>
            <w:szCs w:val="24"/>
          </w:rPr>
          <w:t>        System.out.println("Second instance integer value:"+second.i);  </w:t>
        </w:r>
      </w:ins>
    </w:p>
    <w:p w:rsidR="00414614" w:rsidRPr="00414614" w:rsidRDefault="00414614" w:rsidP="00414614">
      <w:pPr>
        <w:numPr>
          <w:ilvl w:val="0"/>
          <w:numId w:val="137"/>
        </w:numPr>
        <w:spacing w:before="100" w:beforeAutospacing="1" w:after="100" w:afterAutospacing="1" w:line="240" w:lineRule="auto"/>
        <w:rPr>
          <w:ins w:id="4579" w:author="Unknown"/>
          <w:rFonts w:ascii="Times New Roman" w:eastAsia="Times New Roman" w:hAnsi="Times New Roman" w:cs="Times New Roman"/>
          <w:sz w:val="24"/>
          <w:szCs w:val="24"/>
        </w:rPr>
      </w:pPr>
      <w:ins w:id="4580"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37"/>
        </w:numPr>
        <w:spacing w:before="100" w:beforeAutospacing="1" w:after="100" w:afterAutospacing="1" w:line="240" w:lineRule="auto"/>
        <w:rPr>
          <w:ins w:id="4581" w:author="Unknown"/>
          <w:rFonts w:ascii="Times New Roman" w:eastAsia="Times New Roman" w:hAnsi="Times New Roman" w:cs="Times New Roman"/>
          <w:sz w:val="24"/>
          <w:szCs w:val="24"/>
        </w:rPr>
      </w:pPr>
      <w:ins w:id="458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7"/>
        </w:numPr>
        <w:spacing w:before="100" w:beforeAutospacing="1" w:after="100" w:afterAutospacing="1" w:line="240" w:lineRule="auto"/>
        <w:rPr>
          <w:ins w:id="4583" w:author="Unknown"/>
          <w:rFonts w:ascii="Times New Roman" w:eastAsia="Times New Roman" w:hAnsi="Times New Roman" w:cs="Times New Roman"/>
          <w:sz w:val="24"/>
          <w:szCs w:val="24"/>
        </w:rPr>
      </w:pPr>
      <w:ins w:id="4584"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4585" w:author="Unknown"/>
          <w:rFonts w:ascii="Times New Roman" w:eastAsia="Times New Roman" w:hAnsi="Times New Roman" w:cs="Times New Roman"/>
          <w:sz w:val="24"/>
          <w:szCs w:val="24"/>
        </w:rPr>
      </w:pPr>
      <w:ins w:id="4586" w:author="Unknown">
        <w:r w:rsidRPr="00414614">
          <w:rPr>
            <w:rFonts w:ascii="Times New Roman" w:eastAsia="Times New Roman" w:hAnsi="Times New Roman" w:cs="Times New Roman"/>
            <w:sz w:val="24"/>
            <w:szCs w:val="24"/>
          </w:rPr>
          <w:pict>
            <v:rect id="_x0000_i127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587" w:author="Unknown"/>
          <w:rFonts w:ascii="Times New Roman" w:eastAsia="Times New Roman" w:hAnsi="Times New Roman" w:cs="Times New Roman"/>
          <w:b/>
          <w:bCs/>
          <w:sz w:val="27"/>
          <w:szCs w:val="27"/>
        </w:rPr>
      </w:pPr>
      <w:ins w:id="4588" w:author="Unknown">
        <w:r w:rsidRPr="00414614">
          <w:rPr>
            <w:rFonts w:ascii="Times New Roman" w:eastAsia="Times New Roman" w:hAnsi="Times New Roman" w:cs="Times New Roman"/>
            <w:b/>
            <w:bCs/>
            <w:sz w:val="27"/>
            <w:szCs w:val="27"/>
          </w:rPr>
          <w:t>228) Write a Java program that prints all the values given at command-line.</w:t>
        </w:r>
      </w:ins>
    </w:p>
    <w:p w:rsidR="00414614" w:rsidRPr="00414614" w:rsidRDefault="00414614" w:rsidP="00414614">
      <w:pPr>
        <w:spacing w:before="100" w:beforeAutospacing="1" w:after="100" w:afterAutospacing="1" w:line="240" w:lineRule="auto"/>
        <w:rPr>
          <w:ins w:id="4589" w:author="Unknown"/>
          <w:rFonts w:ascii="Times New Roman" w:eastAsia="Times New Roman" w:hAnsi="Times New Roman" w:cs="Times New Roman"/>
          <w:sz w:val="24"/>
          <w:szCs w:val="24"/>
        </w:rPr>
      </w:pPr>
      <w:ins w:id="4590" w:author="Unknown">
        <w:r w:rsidRPr="00414614">
          <w:rPr>
            <w:rFonts w:ascii="Times New Roman" w:eastAsia="Times New Roman" w:hAnsi="Times New Roman" w:cs="Times New Roman"/>
            <w:b/>
            <w:bCs/>
            <w:sz w:val="24"/>
            <w:szCs w:val="24"/>
          </w:rPr>
          <w:t>Program</w:t>
        </w:r>
      </w:ins>
    </w:p>
    <w:p w:rsidR="00414614" w:rsidRPr="00414614" w:rsidRDefault="00414614" w:rsidP="00414614">
      <w:pPr>
        <w:numPr>
          <w:ilvl w:val="0"/>
          <w:numId w:val="138"/>
        </w:numPr>
        <w:spacing w:before="100" w:beforeAutospacing="1" w:after="100" w:afterAutospacing="1" w:line="240" w:lineRule="auto"/>
        <w:rPr>
          <w:ins w:id="4591" w:author="Unknown"/>
          <w:rFonts w:ascii="Times New Roman" w:eastAsia="Times New Roman" w:hAnsi="Times New Roman" w:cs="Times New Roman"/>
          <w:sz w:val="24"/>
          <w:szCs w:val="24"/>
        </w:rPr>
      </w:pPr>
      <w:ins w:id="4592" w:author="Unknown">
        <w:r w:rsidRPr="00414614">
          <w:rPr>
            <w:rFonts w:ascii="Times New Roman" w:eastAsia="Times New Roman" w:hAnsi="Times New Roman" w:cs="Times New Roman"/>
            <w:sz w:val="24"/>
            <w:szCs w:val="24"/>
          </w:rPr>
          <w:t>class A{  </w:t>
        </w:r>
      </w:ins>
    </w:p>
    <w:p w:rsidR="00414614" w:rsidRPr="00414614" w:rsidRDefault="00414614" w:rsidP="00414614">
      <w:pPr>
        <w:numPr>
          <w:ilvl w:val="0"/>
          <w:numId w:val="138"/>
        </w:numPr>
        <w:spacing w:before="100" w:beforeAutospacing="1" w:after="100" w:afterAutospacing="1" w:line="240" w:lineRule="auto"/>
        <w:rPr>
          <w:ins w:id="4593" w:author="Unknown"/>
          <w:rFonts w:ascii="Times New Roman" w:eastAsia="Times New Roman" w:hAnsi="Times New Roman" w:cs="Times New Roman"/>
          <w:sz w:val="24"/>
          <w:szCs w:val="24"/>
        </w:rPr>
      </w:pPr>
      <w:ins w:id="4594"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138"/>
        </w:numPr>
        <w:spacing w:before="100" w:beforeAutospacing="1" w:after="100" w:afterAutospacing="1" w:line="240" w:lineRule="auto"/>
        <w:rPr>
          <w:ins w:id="4595" w:author="Unknown"/>
          <w:rFonts w:ascii="Times New Roman" w:eastAsia="Times New Roman" w:hAnsi="Times New Roman" w:cs="Times New Roman"/>
          <w:sz w:val="24"/>
          <w:szCs w:val="24"/>
        </w:rPr>
      </w:pPr>
      <w:ins w:id="459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8"/>
        </w:numPr>
        <w:spacing w:before="100" w:beforeAutospacing="1" w:after="100" w:afterAutospacing="1" w:line="240" w:lineRule="auto"/>
        <w:rPr>
          <w:ins w:id="4597" w:author="Unknown"/>
          <w:rFonts w:ascii="Times New Roman" w:eastAsia="Times New Roman" w:hAnsi="Times New Roman" w:cs="Times New Roman"/>
          <w:sz w:val="24"/>
          <w:szCs w:val="24"/>
        </w:rPr>
      </w:pPr>
      <w:ins w:id="4598" w:author="Unknown">
        <w:r w:rsidRPr="00414614">
          <w:rPr>
            <w:rFonts w:ascii="Times New Roman" w:eastAsia="Times New Roman" w:hAnsi="Times New Roman" w:cs="Times New Roman"/>
            <w:sz w:val="24"/>
            <w:szCs w:val="24"/>
          </w:rPr>
          <w:t>for(int i=0;i&lt;args.length;i++)  </w:t>
        </w:r>
      </w:ins>
    </w:p>
    <w:p w:rsidR="00414614" w:rsidRPr="00414614" w:rsidRDefault="00414614" w:rsidP="00414614">
      <w:pPr>
        <w:numPr>
          <w:ilvl w:val="0"/>
          <w:numId w:val="138"/>
        </w:numPr>
        <w:spacing w:before="100" w:beforeAutospacing="1" w:after="100" w:afterAutospacing="1" w:line="240" w:lineRule="auto"/>
        <w:rPr>
          <w:ins w:id="4599" w:author="Unknown"/>
          <w:rFonts w:ascii="Times New Roman" w:eastAsia="Times New Roman" w:hAnsi="Times New Roman" w:cs="Times New Roman"/>
          <w:sz w:val="24"/>
          <w:szCs w:val="24"/>
        </w:rPr>
      </w:pPr>
      <w:ins w:id="4600" w:author="Unknown">
        <w:r w:rsidRPr="00414614">
          <w:rPr>
            <w:rFonts w:ascii="Times New Roman" w:eastAsia="Times New Roman" w:hAnsi="Times New Roman" w:cs="Times New Roman"/>
            <w:sz w:val="24"/>
            <w:szCs w:val="24"/>
          </w:rPr>
          <w:t>System.out.println(args[i]);  </w:t>
        </w:r>
      </w:ins>
    </w:p>
    <w:p w:rsidR="00414614" w:rsidRPr="00414614" w:rsidRDefault="00414614" w:rsidP="00414614">
      <w:pPr>
        <w:numPr>
          <w:ilvl w:val="0"/>
          <w:numId w:val="138"/>
        </w:numPr>
        <w:spacing w:before="100" w:beforeAutospacing="1" w:after="100" w:afterAutospacing="1" w:line="240" w:lineRule="auto"/>
        <w:rPr>
          <w:ins w:id="4601" w:author="Unknown"/>
          <w:rFonts w:ascii="Times New Roman" w:eastAsia="Times New Roman" w:hAnsi="Times New Roman" w:cs="Times New Roman"/>
          <w:sz w:val="24"/>
          <w:szCs w:val="24"/>
        </w:rPr>
      </w:pPr>
      <w:ins w:id="4602"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8"/>
        </w:numPr>
        <w:spacing w:before="100" w:beforeAutospacing="1" w:after="100" w:afterAutospacing="1" w:line="240" w:lineRule="auto"/>
        <w:rPr>
          <w:ins w:id="4603" w:author="Unknown"/>
          <w:rFonts w:ascii="Times New Roman" w:eastAsia="Times New Roman" w:hAnsi="Times New Roman" w:cs="Times New Roman"/>
          <w:sz w:val="24"/>
          <w:szCs w:val="24"/>
        </w:rPr>
      </w:pPr>
      <w:ins w:id="4604"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8"/>
        </w:numPr>
        <w:spacing w:before="100" w:beforeAutospacing="1" w:after="100" w:afterAutospacing="1" w:line="240" w:lineRule="auto"/>
        <w:rPr>
          <w:ins w:id="4605" w:author="Unknown"/>
          <w:rFonts w:ascii="Times New Roman" w:eastAsia="Times New Roman" w:hAnsi="Times New Roman" w:cs="Times New Roman"/>
          <w:sz w:val="24"/>
          <w:szCs w:val="24"/>
        </w:rPr>
      </w:pPr>
      <w:ins w:id="4606"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39"/>
        </w:numPr>
        <w:spacing w:before="100" w:beforeAutospacing="1" w:after="100" w:afterAutospacing="1" w:line="240" w:lineRule="auto"/>
        <w:rPr>
          <w:ins w:id="4607" w:author="Unknown"/>
          <w:rFonts w:ascii="Times New Roman" w:eastAsia="Times New Roman" w:hAnsi="Times New Roman" w:cs="Times New Roman"/>
          <w:sz w:val="24"/>
          <w:szCs w:val="24"/>
        </w:rPr>
      </w:pPr>
      <w:ins w:id="4608" w:author="Unknown">
        <w:r w:rsidRPr="00414614">
          <w:rPr>
            <w:rFonts w:ascii="Times New Roman" w:eastAsia="Times New Roman" w:hAnsi="Times New Roman" w:cs="Times New Roman"/>
            <w:sz w:val="24"/>
            <w:szCs w:val="24"/>
          </w:rPr>
          <w:t>compile by &gt; javac A.java  </w:t>
        </w:r>
      </w:ins>
    </w:p>
    <w:p w:rsidR="00414614" w:rsidRPr="00414614" w:rsidRDefault="00414614" w:rsidP="00414614">
      <w:pPr>
        <w:numPr>
          <w:ilvl w:val="0"/>
          <w:numId w:val="139"/>
        </w:numPr>
        <w:spacing w:before="100" w:beforeAutospacing="1" w:after="100" w:afterAutospacing="1" w:line="240" w:lineRule="auto"/>
        <w:rPr>
          <w:ins w:id="4609" w:author="Unknown"/>
          <w:rFonts w:ascii="Times New Roman" w:eastAsia="Times New Roman" w:hAnsi="Times New Roman" w:cs="Times New Roman"/>
          <w:sz w:val="24"/>
          <w:szCs w:val="24"/>
        </w:rPr>
      </w:pPr>
      <w:ins w:id="4610" w:author="Unknown">
        <w:r w:rsidRPr="00414614">
          <w:rPr>
            <w:rFonts w:ascii="Times New Roman" w:eastAsia="Times New Roman" w:hAnsi="Times New Roman" w:cs="Times New Roman"/>
            <w:sz w:val="24"/>
            <w:szCs w:val="24"/>
          </w:rPr>
          <w:t>run by &gt; java A sonoo jaiswal 1 3 abc  </w:t>
        </w:r>
      </w:ins>
    </w:p>
    <w:p w:rsidR="00414614" w:rsidRPr="00414614" w:rsidRDefault="00414614" w:rsidP="00414614">
      <w:pPr>
        <w:spacing w:before="100" w:beforeAutospacing="1" w:after="100" w:afterAutospacing="1" w:line="240" w:lineRule="auto"/>
        <w:rPr>
          <w:ins w:id="4611" w:author="Unknown"/>
          <w:rFonts w:ascii="Times New Roman" w:eastAsia="Times New Roman" w:hAnsi="Times New Roman" w:cs="Times New Roman"/>
          <w:sz w:val="24"/>
          <w:szCs w:val="24"/>
        </w:rPr>
      </w:pPr>
      <w:ins w:id="4612"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3" w:author="Unknown"/>
          <w:rFonts w:ascii="Courier New" w:eastAsia="Times New Roman" w:hAnsi="Courier New" w:cs="Courier New"/>
          <w:sz w:val="20"/>
          <w:szCs w:val="20"/>
        </w:rPr>
      </w:pPr>
      <w:ins w:id="4614" w:author="Unknown">
        <w:r w:rsidRPr="00414614">
          <w:rPr>
            <w:rFonts w:ascii="Courier New" w:eastAsia="Times New Roman" w:hAnsi="Courier New" w:cs="Courier New"/>
            <w:sz w:val="20"/>
            <w:szCs w:val="20"/>
          </w:rPr>
          <w:t>sonoo</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5" w:author="Unknown"/>
          <w:rFonts w:ascii="Courier New" w:eastAsia="Times New Roman" w:hAnsi="Courier New" w:cs="Courier New"/>
          <w:sz w:val="20"/>
          <w:szCs w:val="20"/>
        </w:rPr>
      </w:pPr>
      <w:ins w:id="4616" w:author="Unknown">
        <w:r w:rsidRPr="00414614">
          <w:rPr>
            <w:rFonts w:ascii="Courier New" w:eastAsia="Times New Roman" w:hAnsi="Courier New" w:cs="Courier New"/>
            <w:sz w:val="20"/>
            <w:szCs w:val="20"/>
          </w:rPr>
          <w:t>jaiswal</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7" w:author="Unknown"/>
          <w:rFonts w:ascii="Courier New" w:eastAsia="Times New Roman" w:hAnsi="Courier New" w:cs="Courier New"/>
          <w:sz w:val="20"/>
          <w:szCs w:val="20"/>
        </w:rPr>
      </w:pPr>
      <w:ins w:id="4618" w:author="Unknown">
        <w:r w:rsidRPr="00414614">
          <w:rPr>
            <w:rFonts w:ascii="Courier New" w:eastAsia="Times New Roman" w:hAnsi="Courier New" w:cs="Courier New"/>
            <w:sz w:val="20"/>
            <w:szCs w:val="20"/>
          </w:rPr>
          <w:t>1</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9" w:author="Unknown"/>
          <w:rFonts w:ascii="Courier New" w:eastAsia="Times New Roman" w:hAnsi="Courier New" w:cs="Courier New"/>
          <w:sz w:val="20"/>
          <w:szCs w:val="20"/>
        </w:rPr>
      </w:pPr>
      <w:ins w:id="4620" w:author="Unknown">
        <w:r w:rsidRPr="00414614">
          <w:rPr>
            <w:rFonts w:ascii="Courier New" w:eastAsia="Times New Roman" w:hAnsi="Courier New" w:cs="Courier New"/>
            <w:sz w:val="20"/>
            <w:szCs w:val="20"/>
          </w:rPr>
          <w:t>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1" w:author="Unknown"/>
          <w:rFonts w:ascii="Courier New" w:eastAsia="Times New Roman" w:hAnsi="Courier New" w:cs="Courier New"/>
          <w:sz w:val="20"/>
          <w:szCs w:val="20"/>
        </w:rPr>
      </w:pPr>
      <w:ins w:id="4622" w:author="Unknown">
        <w:r w:rsidRPr="00414614">
          <w:rPr>
            <w:rFonts w:ascii="Courier New" w:eastAsia="Times New Roman" w:hAnsi="Courier New" w:cs="Courier New"/>
            <w:sz w:val="20"/>
            <w:szCs w:val="20"/>
          </w:rPr>
          <w:t xml:space="preserve">abc      </w:t>
        </w:r>
      </w:ins>
    </w:p>
    <w:p w:rsidR="00414614" w:rsidRPr="00414614" w:rsidRDefault="00414614" w:rsidP="00414614">
      <w:pPr>
        <w:spacing w:after="0" w:line="240" w:lineRule="auto"/>
        <w:rPr>
          <w:ins w:id="4623" w:author="Unknown"/>
          <w:rFonts w:ascii="Times New Roman" w:eastAsia="Times New Roman" w:hAnsi="Times New Roman" w:cs="Times New Roman"/>
          <w:sz w:val="24"/>
          <w:szCs w:val="24"/>
        </w:rPr>
      </w:pPr>
      <w:ins w:id="4624" w:author="Unknown">
        <w:r w:rsidRPr="00414614">
          <w:rPr>
            <w:rFonts w:ascii="Times New Roman" w:eastAsia="Times New Roman" w:hAnsi="Times New Roman" w:cs="Times New Roman"/>
            <w:sz w:val="24"/>
            <w:szCs w:val="24"/>
          </w:rPr>
          <w:pict>
            <v:rect id="_x0000_i127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25" w:author="Unknown"/>
          <w:rFonts w:ascii="Times New Roman" w:eastAsia="Times New Roman" w:hAnsi="Times New Roman" w:cs="Times New Roman"/>
          <w:b/>
          <w:bCs/>
          <w:sz w:val="27"/>
          <w:szCs w:val="27"/>
        </w:rPr>
      </w:pPr>
      <w:ins w:id="4626" w:author="Unknown">
        <w:r w:rsidRPr="00414614">
          <w:rPr>
            <w:rFonts w:ascii="Times New Roman" w:eastAsia="Times New Roman" w:hAnsi="Times New Roman" w:cs="Times New Roman"/>
            <w:b/>
            <w:bCs/>
            <w:sz w:val="27"/>
            <w:szCs w:val="27"/>
          </w:rPr>
          <w:t xml:space="preserve">229) Which containers use a border layout as their default layout? </w:t>
        </w:r>
      </w:ins>
    </w:p>
    <w:p w:rsidR="00414614" w:rsidRPr="00414614" w:rsidRDefault="00414614" w:rsidP="00414614">
      <w:pPr>
        <w:spacing w:before="100" w:beforeAutospacing="1" w:after="100" w:afterAutospacing="1" w:line="240" w:lineRule="auto"/>
        <w:rPr>
          <w:ins w:id="4627" w:author="Unknown"/>
          <w:rFonts w:ascii="Times New Roman" w:eastAsia="Times New Roman" w:hAnsi="Times New Roman" w:cs="Times New Roman"/>
          <w:sz w:val="24"/>
          <w:szCs w:val="24"/>
        </w:rPr>
      </w:pPr>
      <w:ins w:id="4628" w:author="Unknown">
        <w:r w:rsidRPr="00414614">
          <w:rPr>
            <w:rFonts w:ascii="Times New Roman" w:eastAsia="Times New Roman" w:hAnsi="Times New Roman" w:cs="Times New Roman"/>
            <w:sz w:val="24"/>
            <w:szCs w:val="24"/>
          </w:rPr>
          <w:t>The Window, Frame and Dialog classes use a border layout as their default layout.</w:t>
        </w:r>
      </w:ins>
    </w:p>
    <w:p w:rsidR="00414614" w:rsidRPr="00414614" w:rsidRDefault="00414614" w:rsidP="00414614">
      <w:pPr>
        <w:spacing w:after="0" w:line="240" w:lineRule="auto"/>
        <w:rPr>
          <w:ins w:id="4629" w:author="Unknown"/>
          <w:rFonts w:ascii="Times New Roman" w:eastAsia="Times New Roman" w:hAnsi="Times New Roman" w:cs="Times New Roman"/>
          <w:sz w:val="24"/>
          <w:szCs w:val="24"/>
        </w:rPr>
      </w:pPr>
      <w:ins w:id="4630" w:author="Unknown">
        <w:r w:rsidRPr="00414614">
          <w:rPr>
            <w:rFonts w:ascii="Times New Roman" w:eastAsia="Times New Roman" w:hAnsi="Times New Roman" w:cs="Times New Roman"/>
            <w:sz w:val="24"/>
            <w:szCs w:val="24"/>
          </w:rPr>
          <w:pict>
            <v:rect id="_x0000_i127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31" w:author="Unknown"/>
          <w:rFonts w:ascii="Times New Roman" w:eastAsia="Times New Roman" w:hAnsi="Times New Roman" w:cs="Times New Roman"/>
          <w:b/>
          <w:bCs/>
          <w:sz w:val="27"/>
          <w:szCs w:val="27"/>
        </w:rPr>
      </w:pPr>
      <w:ins w:id="4632" w:author="Unknown">
        <w:r w:rsidRPr="00414614">
          <w:rPr>
            <w:rFonts w:ascii="Times New Roman" w:eastAsia="Times New Roman" w:hAnsi="Times New Roman" w:cs="Times New Roman"/>
            <w:b/>
            <w:bCs/>
            <w:sz w:val="27"/>
            <w:szCs w:val="27"/>
          </w:rPr>
          <w:t xml:space="preserve">230) Which containers use a FlowLayout as their default layout? </w:t>
        </w:r>
      </w:ins>
    </w:p>
    <w:p w:rsidR="00414614" w:rsidRPr="00414614" w:rsidRDefault="00414614" w:rsidP="00414614">
      <w:pPr>
        <w:spacing w:before="100" w:beforeAutospacing="1" w:after="100" w:afterAutospacing="1" w:line="240" w:lineRule="auto"/>
        <w:rPr>
          <w:ins w:id="4633" w:author="Unknown"/>
          <w:rFonts w:ascii="Times New Roman" w:eastAsia="Times New Roman" w:hAnsi="Times New Roman" w:cs="Times New Roman"/>
          <w:sz w:val="24"/>
          <w:szCs w:val="24"/>
        </w:rPr>
      </w:pPr>
      <w:ins w:id="4634" w:author="Unknown">
        <w:r w:rsidRPr="00414614">
          <w:rPr>
            <w:rFonts w:ascii="Times New Roman" w:eastAsia="Times New Roman" w:hAnsi="Times New Roman" w:cs="Times New Roman"/>
            <w:sz w:val="24"/>
            <w:szCs w:val="24"/>
          </w:rPr>
          <w:t>The Panel and Applet classes use the FlowLayout as their default layout.</w:t>
        </w:r>
      </w:ins>
    </w:p>
    <w:p w:rsidR="00414614" w:rsidRPr="00414614" w:rsidRDefault="00414614" w:rsidP="00414614">
      <w:pPr>
        <w:spacing w:after="0" w:line="240" w:lineRule="auto"/>
        <w:rPr>
          <w:ins w:id="4635" w:author="Unknown"/>
          <w:rFonts w:ascii="Times New Roman" w:eastAsia="Times New Roman" w:hAnsi="Times New Roman" w:cs="Times New Roman"/>
          <w:sz w:val="24"/>
          <w:szCs w:val="24"/>
        </w:rPr>
      </w:pPr>
      <w:ins w:id="4636" w:author="Unknown">
        <w:r w:rsidRPr="00414614">
          <w:rPr>
            <w:rFonts w:ascii="Times New Roman" w:eastAsia="Times New Roman" w:hAnsi="Times New Roman" w:cs="Times New Roman"/>
            <w:sz w:val="24"/>
            <w:szCs w:val="24"/>
          </w:rPr>
          <w:pict>
            <v:rect id="_x0000_i127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37" w:author="Unknown"/>
          <w:rFonts w:ascii="Times New Roman" w:eastAsia="Times New Roman" w:hAnsi="Times New Roman" w:cs="Times New Roman"/>
          <w:b/>
          <w:bCs/>
          <w:sz w:val="27"/>
          <w:szCs w:val="27"/>
        </w:rPr>
      </w:pPr>
      <w:ins w:id="4638" w:author="Unknown">
        <w:r w:rsidRPr="00414614">
          <w:rPr>
            <w:rFonts w:ascii="Times New Roman" w:eastAsia="Times New Roman" w:hAnsi="Times New Roman" w:cs="Times New Roman"/>
            <w:b/>
            <w:bCs/>
            <w:sz w:val="27"/>
            <w:szCs w:val="27"/>
          </w:rPr>
          <w:t xml:space="preserve">231) What are peerless components? </w:t>
        </w:r>
      </w:ins>
    </w:p>
    <w:p w:rsidR="00414614" w:rsidRPr="00414614" w:rsidRDefault="00414614" w:rsidP="00414614">
      <w:pPr>
        <w:spacing w:before="100" w:beforeAutospacing="1" w:after="100" w:afterAutospacing="1" w:line="240" w:lineRule="auto"/>
        <w:rPr>
          <w:ins w:id="4639" w:author="Unknown"/>
          <w:rFonts w:ascii="Times New Roman" w:eastAsia="Times New Roman" w:hAnsi="Times New Roman" w:cs="Times New Roman"/>
          <w:sz w:val="24"/>
          <w:szCs w:val="24"/>
        </w:rPr>
      </w:pPr>
      <w:ins w:id="4640" w:author="Unknown">
        <w:r w:rsidRPr="00414614">
          <w:rPr>
            <w:rFonts w:ascii="Times New Roman" w:eastAsia="Times New Roman" w:hAnsi="Times New Roman" w:cs="Times New Roman"/>
            <w:sz w:val="24"/>
            <w:szCs w:val="24"/>
          </w:rPr>
          <w:lastRenderedPageBreak/>
          <w:t xml:space="preserve">The lightweight component of Swing is called peerless components. Spring has its libraries, so it does not use resources from the Operating System, and hence it has lightweight components. </w:t>
        </w:r>
      </w:ins>
    </w:p>
    <w:p w:rsidR="00414614" w:rsidRPr="00414614" w:rsidRDefault="00414614" w:rsidP="00414614">
      <w:pPr>
        <w:spacing w:after="0" w:line="240" w:lineRule="auto"/>
        <w:rPr>
          <w:ins w:id="4641" w:author="Unknown"/>
          <w:rFonts w:ascii="Times New Roman" w:eastAsia="Times New Roman" w:hAnsi="Times New Roman" w:cs="Times New Roman"/>
          <w:sz w:val="24"/>
          <w:szCs w:val="24"/>
        </w:rPr>
      </w:pPr>
      <w:ins w:id="4642" w:author="Unknown">
        <w:r w:rsidRPr="00414614">
          <w:rPr>
            <w:rFonts w:ascii="Times New Roman" w:eastAsia="Times New Roman" w:hAnsi="Times New Roman" w:cs="Times New Roman"/>
            <w:sz w:val="24"/>
            <w:szCs w:val="24"/>
          </w:rPr>
          <w:pict>
            <v:rect id="_x0000_i127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43" w:author="Unknown"/>
          <w:rFonts w:ascii="Times New Roman" w:eastAsia="Times New Roman" w:hAnsi="Times New Roman" w:cs="Times New Roman"/>
          <w:b/>
          <w:bCs/>
          <w:sz w:val="27"/>
          <w:szCs w:val="27"/>
        </w:rPr>
      </w:pPr>
      <w:ins w:id="4644" w:author="Unknown">
        <w:r w:rsidRPr="00414614">
          <w:rPr>
            <w:rFonts w:ascii="Times New Roman" w:eastAsia="Times New Roman" w:hAnsi="Times New Roman" w:cs="Times New Roman"/>
            <w:b/>
            <w:bCs/>
            <w:sz w:val="27"/>
            <w:szCs w:val="27"/>
          </w:rPr>
          <w:t xml:space="preserve">232) is there is any difference between a Scrollbar and a ScrollPane? </w:t>
        </w:r>
      </w:ins>
    </w:p>
    <w:p w:rsidR="00414614" w:rsidRPr="00414614" w:rsidRDefault="00414614" w:rsidP="00414614">
      <w:pPr>
        <w:spacing w:before="100" w:beforeAutospacing="1" w:after="100" w:afterAutospacing="1" w:line="240" w:lineRule="auto"/>
        <w:rPr>
          <w:ins w:id="4645" w:author="Unknown"/>
          <w:rFonts w:ascii="Times New Roman" w:eastAsia="Times New Roman" w:hAnsi="Times New Roman" w:cs="Times New Roman"/>
          <w:sz w:val="24"/>
          <w:szCs w:val="24"/>
        </w:rPr>
      </w:pPr>
      <w:ins w:id="4646" w:author="Unknown">
        <w:r w:rsidRPr="00414614">
          <w:rPr>
            <w:rFonts w:ascii="Times New Roman" w:eastAsia="Times New Roman" w:hAnsi="Times New Roman" w:cs="Times New Roman"/>
            <w:sz w:val="24"/>
            <w:szCs w:val="24"/>
          </w:rPr>
          <w:t>The Scrollbar is a Component whereas the ScrollPane is a Container. A ScrollPane handles its events and performs its scrolling.</w:t>
        </w:r>
      </w:ins>
    </w:p>
    <w:p w:rsidR="00414614" w:rsidRPr="00414614" w:rsidRDefault="00414614" w:rsidP="00414614">
      <w:pPr>
        <w:spacing w:after="0" w:line="240" w:lineRule="auto"/>
        <w:rPr>
          <w:ins w:id="4647" w:author="Unknown"/>
          <w:rFonts w:ascii="Times New Roman" w:eastAsia="Times New Roman" w:hAnsi="Times New Roman" w:cs="Times New Roman"/>
          <w:sz w:val="24"/>
          <w:szCs w:val="24"/>
        </w:rPr>
      </w:pPr>
      <w:ins w:id="4648" w:author="Unknown">
        <w:r w:rsidRPr="00414614">
          <w:rPr>
            <w:rFonts w:ascii="Times New Roman" w:eastAsia="Times New Roman" w:hAnsi="Times New Roman" w:cs="Times New Roman"/>
            <w:sz w:val="24"/>
            <w:szCs w:val="24"/>
          </w:rPr>
          <w:pict>
            <v:rect id="_x0000_i127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49" w:author="Unknown"/>
          <w:rFonts w:ascii="Times New Roman" w:eastAsia="Times New Roman" w:hAnsi="Times New Roman" w:cs="Times New Roman"/>
          <w:b/>
          <w:bCs/>
          <w:sz w:val="27"/>
          <w:szCs w:val="27"/>
        </w:rPr>
      </w:pPr>
      <w:ins w:id="4650" w:author="Unknown">
        <w:r w:rsidRPr="00414614">
          <w:rPr>
            <w:rFonts w:ascii="Times New Roman" w:eastAsia="Times New Roman" w:hAnsi="Times New Roman" w:cs="Times New Roman"/>
            <w:b/>
            <w:bCs/>
            <w:sz w:val="27"/>
            <w:szCs w:val="27"/>
          </w:rPr>
          <w:t>233) What is a lightweight component?</w:t>
        </w:r>
      </w:ins>
    </w:p>
    <w:p w:rsidR="00414614" w:rsidRPr="00414614" w:rsidRDefault="00414614" w:rsidP="00414614">
      <w:pPr>
        <w:spacing w:before="100" w:beforeAutospacing="1" w:after="100" w:afterAutospacing="1" w:line="240" w:lineRule="auto"/>
        <w:rPr>
          <w:ins w:id="4651" w:author="Unknown"/>
          <w:rFonts w:ascii="Times New Roman" w:eastAsia="Times New Roman" w:hAnsi="Times New Roman" w:cs="Times New Roman"/>
          <w:sz w:val="24"/>
          <w:szCs w:val="24"/>
        </w:rPr>
      </w:pPr>
      <w:ins w:id="4652" w:author="Unknown">
        <w:r w:rsidRPr="00414614">
          <w:rPr>
            <w:rFonts w:ascii="Times New Roman" w:eastAsia="Times New Roman" w:hAnsi="Times New Roman" w:cs="Times New Roman"/>
            <w:sz w:val="24"/>
            <w:szCs w:val="24"/>
          </w:rPr>
          <w:t>Lightweight components are the one which does not go with the native call to obtain the graphical units. They share their parent component graphical units to render them. For example, Swing components, and JavaFX Components.</w:t>
        </w:r>
      </w:ins>
    </w:p>
    <w:p w:rsidR="00414614" w:rsidRPr="00414614" w:rsidRDefault="00414614" w:rsidP="00414614">
      <w:pPr>
        <w:spacing w:after="0" w:line="240" w:lineRule="auto"/>
        <w:rPr>
          <w:ins w:id="4653" w:author="Unknown"/>
          <w:rFonts w:ascii="Times New Roman" w:eastAsia="Times New Roman" w:hAnsi="Times New Roman" w:cs="Times New Roman"/>
          <w:sz w:val="24"/>
          <w:szCs w:val="24"/>
        </w:rPr>
      </w:pPr>
      <w:ins w:id="4654" w:author="Unknown">
        <w:r w:rsidRPr="00414614">
          <w:rPr>
            <w:rFonts w:ascii="Times New Roman" w:eastAsia="Times New Roman" w:hAnsi="Times New Roman" w:cs="Times New Roman"/>
            <w:sz w:val="24"/>
            <w:szCs w:val="24"/>
          </w:rPr>
          <w:pict>
            <v:rect id="_x0000_i127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55" w:author="Unknown"/>
          <w:rFonts w:ascii="Times New Roman" w:eastAsia="Times New Roman" w:hAnsi="Times New Roman" w:cs="Times New Roman"/>
          <w:b/>
          <w:bCs/>
          <w:sz w:val="27"/>
          <w:szCs w:val="27"/>
        </w:rPr>
      </w:pPr>
      <w:ins w:id="4656" w:author="Unknown">
        <w:r w:rsidRPr="00414614">
          <w:rPr>
            <w:rFonts w:ascii="Times New Roman" w:eastAsia="Times New Roman" w:hAnsi="Times New Roman" w:cs="Times New Roman"/>
            <w:b/>
            <w:bCs/>
            <w:sz w:val="27"/>
            <w:szCs w:val="27"/>
          </w:rPr>
          <w:t>234) What is a heavyweight component?</w:t>
        </w:r>
      </w:ins>
    </w:p>
    <w:p w:rsidR="00414614" w:rsidRPr="00414614" w:rsidRDefault="00414614" w:rsidP="00414614">
      <w:pPr>
        <w:spacing w:before="100" w:beforeAutospacing="1" w:after="100" w:afterAutospacing="1" w:line="240" w:lineRule="auto"/>
        <w:rPr>
          <w:ins w:id="4657" w:author="Unknown"/>
          <w:rFonts w:ascii="Times New Roman" w:eastAsia="Times New Roman" w:hAnsi="Times New Roman" w:cs="Times New Roman"/>
          <w:sz w:val="24"/>
          <w:szCs w:val="24"/>
        </w:rPr>
      </w:pPr>
      <w:ins w:id="4658" w:author="Unknown">
        <w:r w:rsidRPr="00414614">
          <w:rPr>
            <w:rFonts w:ascii="Times New Roman" w:eastAsia="Times New Roman" w:hAnsi="Times New Roman" w:cs="Times New Roman"/>
            <w:sz w:val="24"/>
            <w:szCs w:val="24"/>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ins>
    </w:p>
    <w:p w:rsidR="00414614" w:rsidRPr="00414614" w:rsidRDefault="00414614" w:rsidP="00414614">
      <w:pPr>
        <w:spacing w:after="0" w:line="240" w:lineRule="auto"/>
        <w:rPr>
          <w:ins w:id="4659" w:author="Unknown"/>
          <w:rFonts w:ascii="Times New Roman" w:eastAsia="Times New Roman" w:hAnsi="Times New Roman" w:cs="Times New Roman"/>
          <w:sz w:val="24"/>
          <w:szCs w:val="24"/>
        </w:rPr>
      </w:pPr>
      <w:ins w:id="4660" w:author="Unknown">
        <w:r w:rsidRPr="00414614">
          <w:rPr>
            <w:rFonts w:ascii="Times New Roman" w:eastAsia="Times New Roman" w:hAnsi="Times New Roman" w:cs="Times New Roman"/>
            <w:sz w:val="24"/>
            <w:szCs w:val="24"/>
          </w:rPr>
          <w:pict>
            <v:rect id="_x0000_i127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61" w:author="Unknown"/>
          <w:rFonts w:ascii="Times New Roman" w:eastAsia="Times New Roman" w:hAnsi="Times New Roman" w:cs="Times New Roman"/>
          <w:b/>
          <w:bCs/>
          <w:sz w:val="27"/>
          <w:szCs w:val="27"/>
        </w:rPr>
      </w:pPr>
      <w:ins w:id="4662" w:author="Unknown">
        <w:r w:rsidRPr="00414614">
          <w:rPr>
            <w:rFonts w:ascii="Times New Roman" w:eastAsia="Times New Roman" w:hAnsi="Times New Roman" w:cs="Times New Roman"/>
            <w:b/>
            <w:bCs/>
            <w:sz w:val="27"/>
            <w:szCs w:val="27"/>
          </w:rPr>
          <w:t>235) What is an applet?</w:t>
        </w:r>
      </w:ins>
    </w:p>
    <w:p w:rsidR="00414614" w:rsidRPr="00414614" w:rsidRDefault="00414614" w:rsidP="00414614">
      <w:pPr>
        <w:spacing w:before="100" w:beforeAutospacing="1" w:after="100" w:afterAutospacing="1" w:line="240" w:lineRule="auto"/>
        <w:rPr>
          <w:ins w:id="4663" w:author="Unknown"/>
          <w:rFonts w:ascii="Times New Roman" w:eastAsia="Times New Roman" w:hAnsi="Times New Roman" w:cs="Times New Roman"/>
          <w:sz w:val="24"/>
          <w:szCs w:val="24"/>
        </w:rPr>
      </w:pPr>
      <w:ins w:id="4664" w:author="Unknown">
        <w:r w:rsidRPr="00414614">
          <w:rPr>
            <w:rFonts w:ascii="Times New Roman" w:eastAsia="Times New Roman" w:hAnsi="Times New Roman" w:cs="Times New Roman"/>
            <w:sz w:val="24"/>
            <w:szCs w:val="24"/>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ins>
    </w:p>
    <w:p w:rsidR="00414614" w:rsidRPr="00414614" w:rsidRDefault="00414614" w:rsidP="00414614">
      <w:pPr>
        <w:spacing w:after="0" w:line="240" w:lineRule="auto"/>
        <w:rPr>
          <w:ins w:id="466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09700" cy="4381500"/>
            <wp:effectExtent l="19050" t="0" r="0" b="0"/>
            <wp:docPr id="383" name="Picture 383"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ierarchy of applet"/>
                    <pic:cNvPicPr>
                      <a:picLocks noChangeAspect="1" noChangeArrowheads="1"/>
                    </pic:cNvPicPr>
                  </pic:nvPicPr>
                  <pic:blipFill>
                    <a:blip r:embed="rId38"/>
                    <a:srcRect/>
                    <a:stretch>
                      <a:fillRect/>
                    </a:stretch>
                  </pic:blipFill>
                  <pic:spPr bwMode="auto">
                    <a:xfrm>
                      <a:off x="0" y="0"/>
                      <a:ext cx="1409700" cy="4381500"/>
                    </a:xfrm>
                    <a:prstGeom prst="rect">
                      <a:avLst/>
                    </a:prstGeom>
                    <a:noFill/>
                    <a:ln w="9525">
                      <a:noFill/>
                      <a:miter lim="800000"/>
                      <a:headEnd/>
                      <a:tailEnd/>
                    </a:ln>
                  </pic:spPr>
                </pic:pic>
              </a:graphicData>
            </a:graphic>
          </wp:inline>
        </w:drawing>
      </w:r>
    </w:p>
    <w:p w:rsidR="00414614" w:rsidRPr="00414614" w:rsidRDefault="00414614" w:rsidP="00414614">
      <w:pPr>
        <w:spacing w:before="100" w:beforeAutospacing="1" w:after="100" w:afterAutospacing="1" w:line="240" w:lineRule="auto"/>
        <w:rPr>
          <w:ins w:id="4666" w:author="Unknown"/>
          <w:rFonts w:ascii="Times New Roman" w:eastAsia="Times New Roman" w:hAnsi="Times New Roman" w:cs="Times New Roman"/>
          <w:sz w:val="24"/>
          <w:szCs w:val="24"/>
        </w:rPr>
      </w:pPr>
      <w:ins w:id="4667" w:author="Unknown">
        <w:r w:rsidRPr="00414614">
          <w:rPr>
            <w:rFonts w:ascii="Times New Roman" w:eastAsia="Times New Roman" w:hAnsi="Times New Roman" w:cs="Times New Roman"/>
            <w:sz w:val="24"/>
            <w:szCs w:val="24"/>
          </w:rPr>
          <w:t>When an applet is created, the following methods are invoked in order.</w:t>
        </w:r>
      </w:ins>
    </w:p>
    <w:p w:rsidR="00414614" w:rsidRPr="00414614" w:rsidRDefault="00414614" w:rsidP="00414614">
      <w:pPr>
        <w:numPr>
          <w:ilvl w:val="0"/>
          <w:numId w:val="140"/>
        </w:numPr>
        <w:spacing w:before="100" w:beforeAutospacing="1" w:after="100" w:afterAutospacing="1" w:line="240" w:lineRule="auto"/>
        <w:rPr>
          <w:ins w:id="4668" w:author="Unknown"/>
          <w:rFonts w:ascii="Times New Roman" w:eastAsia="Times New Roman" w:hAnsi="Times New Roman" w:cs="Times New Roman"/>
          <w:sz w:val="24"/>
          <w:szCs w:val="24"/>
        </w:rPr>
      </w:pPr>
      <w:ins w:id="4669" w:author="Unknown">
        <w:r w:rsidRPr="00414614">
          <w:rPr>
            <w:rFonts w:ascii="Times New Roman" w:eastAsia="Times New Roman" w:hAnsi="Times New Roman" w:cs="Times New Roman"/>
            <w:sz w:val="24"/>
            <w:szCs w:val="24"/>
          </w:rPr>
          <w:t>init()</w:t>
        </w:r>
      </w:ins>
    </w:p>
    <w:p w:rsidR="00414614" w:rsidRPr="00414614" w:rsidRDefault="00414614" w:rsidP="00414614">
      <w:pPr>
        <w:numPr>
          <w:ilvl w:val="0"/>
          <w:numId w:val="140"/>
        </w:numPr>
        <w:spacing w:before="100" w:beforeAutospacing="1" w:after="100" w:afterAutospacing="1" w:line="240" w:lineRule="auto"/>
        <w:rPr>
          <w:ins w:id="4670" w:author="Unknown"/>
          <w:rFonts w:ascii="Times New Roman" w:eastAsia="Times New Roman" w:hAnsi="Times New Roman" w:cs="Times New Roman"/>
          <w:sz w:val="24"/>
          <w:szCs w:val="24"/>
        </w:rPr>
      </w:pPr>
      <w:ins w:id="4671" w:author="Unknown">
        <w:r w:rsidRPr="00414614">
          <w:rPr>
            <w:rFonts w:ascii="Times New Roman" w:eastAsia="Times New Roman" w:hAnsi="Times New Roman" w:cs="Times New Roman"/>
            <w:sz w:val="24"/>
            <w:szCs w:val="24"/>
          </w:rPr>
          <w:t>start()</w:t>
        </w:r>
      </w:ins>
    </w:p>
    <w:p w:rsidR="00414614" w:rsidRPr="00414614" w:rsidRDefault="00414614" w:rsidP="00414614">
      <w:pPr>
        <w:numPr>
          <w:ilvl w:val="0"/>
          <w:numId w:val="140"/>
        </w:numPr>
        <w:spacing w:before="100" w:beforeAutospacing="1" w:after="100" w:afterAutospacing="1" w:line="240" w:lineRule="auto"/>
        <w:rPr>
          <w:ins w:id="4672" w:author="Unknown"/>
          <w:rFonts w:ascii="Times New Roman" w:eastAsia="Times New Roman" w:hAnsi="Times New Roman" w:cs="Times New Roman"/>
          <w:sz w:val="24"/>
          <w:szCs w:val="24"/>
        </w:rPr>
      </w:pPr>
      <w:ins w:id="4673" w:author="Unknown">
        <w:r w:rsidRPr="00414614">
          <w:rPr>
            <w:rFonts w:ascii="Times New Roman" w:eastAsia="Times New Roman" w:hAnsi="Times New Roman" w:cs="Times New Roman"/>
            <w:sz w:val="24"/>
            <w:szCs w:val="24"/>
          </w:rPr>
          <w:t>paint()</w:t>
        </w:r>
      </w:ins>
    </w:p>
    <w:p w:rsidR="00414614" w:rsidRPr="00414614" w:rsidRDefault="00414614" w:rsidP="00414614">
      <w:pPr>
        <w:spacing w:before="100" w:beforeAutospacing="1" w:after="100" w:afterAutospacing="1" w:line="240" w:lineRule="auto"/>
        <w:rPr>
          <w:ins w:id="4674" w:author="Unknown"/>
          <w:rFonts w:ascii="Times New Roman" w:eastAsia="Times New Roman" w:hAnsi="Times New Roman" w:cs="Times New Roman"/>
          <w:sz w:val="24"/>
          <w:szCs w:val="24"/>
        </w:rPr>
      </w:pPr>
      <w:ins w:id="4675" w:author="Unknown">
        <w:r w:rsidRPr="00414614">
          <w:rPr>
            <w:rFonts w:ascii="Times New Roman" w:eastAsia="Times New Roman" w:hAnsi="Times New Roman" w:cs="Times New Roman"/>
            <w:sz w:val="24"/>
            <w:szCs w:val="24"/>
          </w:rPr>
          <w:t>When an applet is destroyed, the following functions are invoked in order.</w:t>
        </w:r>
      </w:ins>
    </w:p>
    <w:p w:rsidR="00414614" w:rsidRPr="00414614" w:rsidRDefault="00414614" w:rsidP="00414614">
      <w:pPr>
        <w:numPr>
          <w:ilvl w:val="0"/>
          <w:numId w:val="141"/>
        </w:numPr>
        <w:spacing w:before="100" w:beforeAutospacing="1" w:after="100" w:afterAutospacing="1" w:line="240" w:lineRule="auto"/>
        <w:rPr>
          <w:ins w:id="4676" w:author="Unknown"/>
          <w:rFonts w:ascii="Times New Roman" w:eastAsia="Times New Roman" w:hAnsi="Times New Roman" w:cs="Times New Roman"/>
          <w:sz w:val="24"/>
          <w:szCs w:val="24"/>
        </w:rPr>
      </w:pPr>
      <w:ins w:id="4677" w:author="Unknown">
        <w:r w:rsidRPr="00414614">
          <w:rPr>
            <w:rFonts w:ascii="Times New Roman" w:eastAsia="Times New Roman" w:hAnsi="Times New Roman" w:cs="Times New Roman"/>
            <w:sz w:val="24"/>
            <w:szCs w:val="24"/>
          </w:rPr>
          <w:t>stop()</w:t>
        </w:r>
      </w:ins>
    </w:p>
    <w:p w:rsidR="00414614" w:rsidRPr="00414614" w:rsidRDefault="00414614" w:rsidP="00414614">
      <w:pPr>
        <w:numPr>
          <w:ilvl w:val="0"/>
          <w:numId w:val="141"/>
        </w:numPr>
        <w:spacing w:before="100" w:beforeAutospacing="1" w:after="100" w:afterAutospacing="1" w:line="240" w:lineRule="auto"/>
        <w:rPr>
          <w:ins w:id="4678" w:author="Unknown"/>
          <w:rFonts w:ascii="Times New Roman" w:eastAsia="Times New Roman" w:hAnsi="Times New Roman" w:cs="Times New Roman"/>
          <w:sz w:val="24"/>
          <w:szCs w:val="24"/>
        </w:rPr>
      </w:pPr>
      <w:ins w:id="4679" w:author="Unknown">
        <w:r w:rsidRPr="00414614">
          <w:rPr>
            <w:rFonts w:ascii="Times New Roman" w:eastAsia="Times New Roman" w:hAnsi="Times New Roman" w:cs="Times New Roman"/>
            <w:sz w:val="24"/>
            <w:szCs w:val="24"/>
          </w:rPr>
          <w:t>destroy()</w:t>
        </w:r>
      </w:ins>
    </w:p>
    <w:p w:rsidR="00414614" w:rsidRPr="00414614" w:rsidRDefault="00414614" w:rsidP="00414614">
      <w:pPr>
        <w:spacing w:after="0" w:line="240" w:lineRule="auto"/>
        <w:rPr>
          <w:ins w:id="4680" w:author="Unknown"/>
          <w:rFonts w:ascii="Times New Roman" w:eastAsia="Times New Roman" w:hAnsi="Times New Roman" w:cs="Times New Roman"/>
          <w:sz w:val="24"/>
          <w:szCs w:val="24"/>
        </w:rPr>
      </w:pPr>
      <w:ins w:id="4681" w:author="Unknown">
        <w:r w:rsidRPr="00414614">
          <w:rPr>
            <w:rFonts w:ascii="Times New Roman" w:eastAsia="Times New Roman" w:hAnsi="Times New Roman" w:cs="Times New Roman"/>
            <w:sz w:val="24"/>
            <w:szCs w:val="24"/>
          </w:rPr>
          <w:pict>
            <v:rect id="_x0000_i127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82" w:author="Unknown"/>
          <w:rFonts w:ascii="Times New Roman" w:eastAsia="Times New Roman" w:hAnsi="Times New Roman" w:cs="Times New Roman"/>
          <w:b/>
          <w:bCs/>
          <w:sz w:val="27"/>
          <w:szCs w:val="27"/>
        </w:rPr>
      </w:pPr>
      <w:ins w:id="4683" w:author="Unknown">
        <w:r w:rsidRPr="00414614">
          <w:rPr>
            <w:rFonts w:ascii="Times New Roman" w:eastAsia="Times New Roman" w:hAnsi="Times New Roman" w:cs="Times New Roman"/>
            <w:b/>
            <w:bCs/>
            <w:sz w:val="27"/>
            <w:szCs w:val="27"/>
          </w:rPr>
          <w:t>236) Can you write a Java class that could be used both as an applet as well as an application?</w:t>
        </w:r>
      </w:ins>
    </w:p>
    <w:p w:rsidR="00414614" w:rsidRPr="00414614" w:rsidRDefault="00414614" w:rsidP="00414614">
      <w:pPr>
        <w:spacing w:before="100" w:beforeAutospacing="1" w:after="100" w:afterAutospacing="1" w:line="240" w:lineRule="auto"/>
        <w:rPr>
          <w:ins w:id="4684" w:author="Unknown"/>
          <w:rFonts w:ascii="Times New Roman" w:eastAsia="Times New Roman" w:hAnsi="Times New Roman" w:cs="Times New Roman"/>
          <w:sz w:val="24"/>
          <w:szCs w:val="24"/>
        </w:rPr>
      </w:pPr>
      <w:ins w:id="4685" w:author="Unknown">
        <w:r w:rsidRPr="00414614">
          <w:rPr>
            <w:rFonts w:ascii="Times New Roman" w:eastAsia="Times New Roman" w:hAnsi="Times New Roman" w:cs="Times New Roman"/>
            <w:sz w:val="24"/>
            <w:szCs w:val="24"/>
          </w:rPr>
          <w:t>Yes. Add a main() method to the applet.</w:t>
        </w:r>
      </w:ins>
    </w:p>
    <w:p w:rsidR="00414614" w:rsidRPr="00414614" w:rsidRDefault="00414614" w:rsidP="00414614">
      <w:pPr>
        <w:spacing w:after="0" w:line="240" w:lineRule="auto"/>
        <w:rPr>
          <w:ins w:id="4686" w:author="Unknown"/>
          <w:rFonts w:ascii="Times New Roman" w:eastAsia="Times New Roman" w:hAnsi="Times New Roman" w:cs="Times New Roman"/>
          <w:sz w:val="24"/>
          <w:szCs w:val="24"/>
        </w:rPr>
      </w:pPr>
      <w:ins w:id="4687" w:author="Unknown">
        <w:r w:rsidRPr="00414614">
          <w:rPr>
            <w:rFonts w:ascii="Times New Roman" w:eastAsia="Times New Roman" w:hAnsi="Times New Roman" w:cs="Times New Roman"/>
            <w:sz w:val="24"/>
            <w:szCs w:val="24"/>
          </w:rPr>
          <w:pict>
            <v:rect id="_x0000_i1280"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688" w:author="Unknown"/>
          <w:rFonts w:ascii="Times New Roman" w:eastAsia="Times New Roman" w:hAnsi="Times New Roman" w:cs="Times New Roman"/>
          <w:b/>
          <w:bCs/>
          <w:sz w:val="36"/>
          <w:szCs w:val="36"/>
        </w:rPr>
      </w:pPr>
      <w:ins w:id="4689" w:author="Unknown">
        <w:r w:rsidRPr="00414614">
          <w:rPr>
            <w:rFonts w:ascii="Times New Roman" w:eastAsia="Times New Roman" w:hAnsi="Times New Roman" w:cs="Times New Roman"/>
            <w:b/>
            <w:bCs/>
            <w:sz w:val="36"/>
            <w:szCs w:val="36"/>
          </w:rPr>
          <w:lastRenderedPageBreak/>
          <w:t>Internationalization Interview Questions</w:t>
        </w:r>
      </w:ins>
    </w:p>
    <w:p w:rsidR="00414614" w:rsidRPr="00414614" w:rsidRDefault="00414614" w:rsidP="00414614">
      <w:pPr>
        <w:spacing w:after="0" w:line="240" w:lineRule="auto"/>
        <w:rPr>
          <w:ins w:id="4690" w:author="Unknown"/>
          <w:rFonts w:ascii="Times New Roman" w:eastAsia="Times New Roman" w:hAnsi="Times New Roman" w:cs="Times New Roman"/>
          <w:sz w:val="24"/>
          <w:szCs w:val="24"/>
        </w:rPr>
      </w:pPr>
      <w:ins w:id="4691" w:author="Unknown">
        <w:r w:rsidRPr="00414614">
          <w:rPr>
            <w:rFonts w:ascii="Times New Roman" w:eastAsia="Times New Roman" w:hAnsi="Times New Roman" w:cs="Times New Roman"/>
            <w:sz w:val="24"/>
            <w:szCs w:val="24"/>
          </w:rPr>
          <w:pict>
            <v:rect id="_x0000_i128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692" w:author="Unknown"/>
          <w:rFonts w:ascii="Times New Roman" w:eastAsia="Times New Roman" w:hAnsi="Times New Roman" w:cs="Times New Roman"/>
          <w:b/>
          <w:bCs/>
          <w:sz w:val="27"/>
          <w:szCs w:val="27"/>
        </w:rPr>
      </w:pPr>
      <w:ins w:id="4693" w:author="Unknown">
        <w:r w:rsidRPr="00414614">
          <w:rPr>
            <w:rFonts w:ascii="Times New Roman" w:eastAsia="Times New Roman" w:hAnsi="Times New Roman" w:cs="Times New Roman"/>
            <w:b/>
            <w:bCs/>
            <w:sz w:val="27"/>
            <w:szCs w:val="27"/>
          </w:rPr>
          <w:t xml:space="preserve">237) What is Locale? </w:t>
        </w:r>
      </w:ins>
    </w:p>
    <w:p w:rsidR="00414614" w:rsidRPr="00414614" w:rsidRDefault="00414614" w:rsidP="00414614">
      <w:pPr>
        <w:spacing w:before="100" w:beforeAutospacing="1" w:after="100" w:afterAutospacing="1" w:line="240" w:lineRule="auto"/>
        <w:rPr>
          <w:ins w:id="4694" w:author="Unknown"/>
          <w:rFonts w:ascii="Times New Roman" w:eastAsia="Times New Roman" w:hAnsi="Times New Roman" w:cs="Times New Roman"/>
          <w:sz w:val="24"/>
          <w:szCs w:val="24"/>
        </w:rPr>
      </w:pPr>
      <w:ins w:id="4695" w:author="Unknown">
        <w:r w:rsidRPr="00414614">
          <w:rPr>
            <w:rFonts w:ascii="Times New Roman" w:eastAsia="Times New Roman" w:hAnsi="Times New Roman" w:cs="Times New Roman"/>
            <w:sz w:val="24"/>
            <w:szCs w:val="24"/>
          </w:rPr>
          <w:t xml:space="preserve">A Locale object represents a specific geographical, political, or cultural region. This object can be used to get the locale-specific information such as country name, language, variant, etc. </w:t>
        </w:r>
      </w:ins>
    </w:p>
    <w:p w:rsidR="00414614" w:rsidRPr="00414614" w:rsidRDefault="00414614" w:rsidP="00414614">
      <w:pPr>
        <w:numPr>
          <w:ilvl w:val="0"/>
          <w:numId w:val="142"/>
        </w:numPr>
        <w:spacing w:before="100" w:beforeAutospacing="1" w:after="100" w:afterAutospacing="1" w:line="240" w:lineRule="auto"/>
        <w:rPr>
          <w:ins w:id="4696" w:author="Unknown"/>
          <w:rFonts w:ascii="Times New Roman" w:eastAsia="Times New Roman" w:hAnsi="Times New Roman" w:cs="Times New Roman"/>
          <w:sz w:val="24"/>
          <w:szCs w:val="24"/>
        </w:rPr>
      </w:pPr>
      <w:ins w:id="4697" w:author="Unknown">
        <w:r w:rsidRPr="00414614">
          <w:rPr>
            <w:rFonts w:ascii="Times New Roman" w:eastAsia="Times New Roman" w:hAnsi="Times New Roman" w:cs="Times New Roman"/>
            <w:sz w:val="24"/>
            <w:szCs w:val="24"/>
          </w:rPr>
          <w:t>import java.util.*;  </w:t>
        </w:r>
      </w:ins>
    </w:p>
    <w:p w:rsidR="00414614" w:rsidRPr="00414614" w:rsidRDefault="00414614" w:rsidP="00414614">
      <w:pPr>
        <w:numPr>
          <w:ilvl w:val="0"/>
          <w:numId w:val="142"/>
        </w:numPr>
        <w:spacing w:before="100" w:beforeAutospacing="1" w:after="100" w:afterAutospacing="1" w:line="240" w:lineRule="auto"/>
        <w:rPr>
          <w:ins w:id="4698" w:author="Unknown"/>
          <w:rFonts w:ascii="Times New Roman" w:eastAsia="Times New Roman" w:hAnsi="Times New Roman" w:cs="Times New Roman"/>
          <w:sz w:val="24"/>
          <w:szCs w:val="24"/>
        </w:rPr>
      </w:pPr>
      <w:ins w:id="4699" w:author="Unknown">
        <w:r w:rsidRPr="00414614">
          <w:rPr>
            <w:rFonts w:ascii="Times New Roman" w:eastAsia="Times New Roman" w:hAnsi="Times New Roman" w:cs="Times New Roman"/>
            <w:sz w:val="24"/>
            <w:szCs w:val="24"/>
          </w:rPr>
          <w:t>public class LocaleExample {  </w:t>
        </w:r>
      </w:ins>
    </w:p>
    <w:p w:rsidR="00414614" w:rsidRPr="00414614" w:rsidRDefault="00414614" w:rsidP="00414614">
      <w:pPr>
        <w:numPr>
          <w:ilvl w:val="0"/>
          <w:numId w:val="142"/>
        </w:numPr>
        <w:spacing w:before="100" w:beforeAutospacing="1" w:after="100" w:afterAutospacing="1" w:line="240" w:lineRule="auto"/>
        <w:rPr>
          <w:ins w:id="4700" w:author="Unknown"/>
          <w:rFonts w:ascii="Times New Roman" w:eastAsia="Times New Roman" w:hAnsi="Times New Roman" w:cs="Times New Roman"/>
          <w:sz w:val="24"/>
          <w:szCs w:val="24"/>
        </w:rPr>
      </w:pPr>
      <w:ins w:id="4701"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142"/>
        </w:numPr>
        <w:spacing w:before="100" w:beforeAutospacing="1" w:after="100" w:afterAutospacing="1" w:line="240" w:lineRule="auto"/>
        <w:rPr>
          <w:ins w:id="4702" w:author="Unknown"/>
          <w:rFonts w:ascii="Times New Roman" w:eastAsia="Times New Roman" w:hAnsi="Times New Roman" w:cs="Times New Roman"/>
          <w:sz w:val="24"/>
          <w:szCs w:val="24"/>
        </w:rPr>
      </w:pPr>
      <w:ins w:id="4703" w:author="Unknown">
        <w:r w:rsidRPr="00414614">
          <w:rPr>
            <w:rFonts w:ascii="Times New Roman" w:eastAsia="Times New Roman" w:hAnsi="Times New Roman" w:cs="Times New Roman"/>
            <w:sz w:val="24"/>
            <w:szCs w:val="24"/>
          </w:rPr>
          <w:t>Locale locale=Locale.getDefault();  </w:t>
        </w:r>
      </w:ins>
    </w:p>
    <w:p w:rsidR="00414614" w:rsidRPr="00414614" w:rsidRDefault="00414614" w:rsidP="00414614">
      <w:pPr>
        <w:numPr>
          <w:ilvl w:val="0"/>
          <w:numId w:val="142"/>
        </w:numPr>
        <w:spacing w:before="100" w:beforeAutospacing="1" w:after="100" w:afterAutospacing="1" w:line="240" w:lineRule="auto"/>
        <w:rPr>
          <w:ins w:id="4704" w:author="Unknown"/>
          <w:rFonts w:ascii="Times New Roman" w:eastAsia="Times New Roman" w:hAnsi="Times New Roman" w:cs="Times New Roman"/>
          <w:sz w:val="24"/>
          <w:szCs w:val="24"/>
        </w:rPr>
      </w:pPr>
      <w:ins w:id="4705" w:author="Unknown">
        <w:r w:rsidRPr="00414614">
          <w:rPr>
            <w:rFonts w:ascii="Times New Roman" w:eastAsia="Times New Roman" w:hAnsi="Times New Roman" w:cs="Times New Roman"/>
            <w:sz w:val="24"/>
            <w:szCs w:val="24"/>
          </w:rPr>
          <w:t>//Locale locale=new Locale("fr","fr");//for the specific locale  </w:t>
        </w:r>
      </w:ins>
    </w:p>
    <w:p w:rsidR="00414614" w:rsidRPr="00414614" w:rsidRDefault="00414614" w:rsidP="00414614">
      <w:pPr>
        <w:numPr>
          <w:ilvl w:val="0"/>
          <w:numId w:val="142"/>
        </w:numPr>
        <w:spacing w:before="100" w:beforeAutospacing="1" w:after="100" w:afterAutospacing="1" w:line="240" w:lineRule="auto"/>
        <w:rPr>
          <w:ins w:id="4706" w:author="Unknown"/>
          <w:rFonts w:ascii="Times New Roman" w:eastAsia="Times New Roman" w:hAnsi="Times New Roman" w:cs="Times New Roman"/>
          <w:sz w:val="24"/>
          <w:szCs w:val="24"/>
        </w:rPr>
      </w:pPr>
      <w:ins w:id="470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2"/>
        </w:numPr>
        <w:spacing w:before="100" w:beforeAutospacing="1" w:after="100" w:afterAutospacing="1" w:line="240" w:lineRule="auto"/>
        <w:rPr>
          <w:ins w:id="4708" w:author="Unknown"/>
          <w:rFonts w:ascii="Times New Roman" w:eastAsia="Times New Roman" w:hAnsi="Times New Roman" w:cs="Times New Roman"/>
          <w:sz w:val="24"/>
          <w:szCs w:val="24"/>
        </w:rPr>
      </w:pPr>
      <w:ins w:id="4709" w:author="Unknown">
        <w:r w:rsidRPr="00414614">
          <w:rPr>
            <w:rFonts w:ascii="Times New Roman" w:eastAsia="Times New Roman" w:hAnsi="Times New Roman" w:cs="Times New Roman"/>
            <w:sz w:val="24"/>
            <w:szCs w:val="24"/>
          </w:rPr>
          <w:t>System.out.println(locale.getDisplayCountry());  </w:t>
        </w:r>
      </w:ins>
    </w:p>
    <w:p w:rsidR="00414614" w:rsidRPr="00414614" w:rsidRDefault="00414614" w:rsidP="00414614">
      <w:pPr>
        <w:numPr>
          <w:ilvl w:val="0"/>
          <w:numId w:val="142"/>
        </w:numPr>
        <w:spacing w:before="100" w:beforeAutospacing="1" w:after="100" w:afterAutospacing="1" w:line="240" w:lineRule="auto"/>
        <w:rPr>
          <w:ins w:id="4710" w:author="Unknown"/>
          <w:rFonts w:ascii="Times New Roman" w:eastAsia="Times New Roman" w:hAnsi="Times New Roman" w:cs="Times New Roman"/>
          <w:sz w:val="24"/>
          <w:szCs w:val="24"/>
        </w:rPr>
      </w:pPr>
      <w:ins w:id="4711" w:author="Unknown">
        <w:r w:rsidRPr="00414614">
          <w:rPr>
            <w:rFonts w:ascii="Times New Roman" w:eastAsia="Times New Roman" w:hAnsi="Times New Roman" w:cs="Times New Roman"/>
            <w:sz w:val="24"/>
            <w:szCs w:val="24"/>
          </w:rPr>
          <w:t>System.out.println(locale.getDisplayLanguage());  </w:t>
        </w:r>
      </w:ins>
    </w:p>
    <w:p w:rsidR="00414614" w:rsidRPr="00414614" w:rsidRDefault="00414614" w:rsidP="00414614">
      <w:pPr>
        <w:numPr>
          <w:ilvl w:val="0"/>
          <w:numId w:val="142"/>
        </w:numPr>
        <w:spacing w:before="100" w:beforeAutospacing="1" w:after="100" w:afterAutospacing="1" w:line="240" w:lineRule="auto"/>
        <w:rPr>
          <w:ins w:id="4712" w:author="Unknown"/>
          <w:rFonts w:ascii="Times New Roman" w:eastAsia="Times New Roman" w:hAnsi="Times New Roman" w:cs="Times New Roman"/>
          <w:sz w:val="24"/>
          <w:szCs w:val="24"/>
        </w:rPr>
      </w:pPr>
      <w:ins w:id="4713" w:author="Unknown">
        <w:r w:rsidRPr="00414614">
          <w:rPr>
            <w:rFonts w:ascii="Times New Roman" w:eastAsia="Times New Roman" w:hAnsi="Times New Roman" w:cs="Times New Roman"/>
            <w:sz w:val="24"/>
            <w:szCs w:val="24"/>
          </w:rPr>
          <w:t>System.out.println(locale.getDisplayName());  </w:t>
        </w:r>
      </w:ins>
    </w:p>
    <w:p w:rsidR="00414614" w:rsidRPr="00414614" w:rsidRDefault="00414614" w:rsidP="00414614">
      <w:pPr>
        <w:numPr>
          <w:ilvl w:val="0"/>
          <w:numId w:val="142"/>
        </w:numPr>
        <w:spacing w:before="100" w:beforeAutospacing="1" w:after="100" w:afterAutospacing="1" w:line="240" w:lineRule="auto"/>
        <w:rPr>
          <w:ins w:id="4714" w:author="Unknown"/>
          <w:rFonts w:ascii="Times New Roman" w:eastAsia="Times New Roman" w:hAnsi="Times New Roman" w:cs="Times New Roman"/>
          <w:sz w:val="24"/>
          <w:szCs w:val="24"/>
        </w:rPr>
      </w:pPr>
      <w:ins w:id="4715" w:author="Unknown">
        <w:r w:rsidRPr="00414614">
          <w:rPr>
            <w:rFonts w:ascii="Times New Roman" w:eastAsia="Times New Roman" w:hAnsi="Times New Roman" w:cs="Times New Roman"/>
            <w:sz w:val="24"/>
            <w:szCs w:val="24"/>
          </w:rPr>
          <w:t>System.out.println(locale.getISO3Country());  </w:t>
        </w:r>
      </w:ins>
    </w:p>
    <w:p w:rsidR="00414614" w:rsidRPr="00414614" w:rsidRDefault="00414614" w:rsidP="00414614">
      <w:pPr>
        <w:numPr>
          <w:ilvl w:val="0"/>
          <w:numId w:val="142"/>
        </w:numPr>
        <w:spacing w:before="100" w:beforeAutospacing="1" w:after="100" w:afterAutospacing="1" w:line="240" w:lineRule="auto"/>
        <w:rPr>
          <w:ins w:id="4716" w:author="Unknown"/>
          <w:rFonts w:ascii="Times New Roman" w:eastAsia="Times New Roman" w:hAnsi="Times New Roman" w:cs="Times New Roman"/>
          <w:sz w:val="24"/>
          <w:szCs w:val="24"/>
        </w:rPr>
      </w:pPr>
      <w:ins w:id="4717" w:author="Unknown">
        <w:r w:rsidRPr="00414614">
          <w:rPr>
            <w:rFonts w:ascii="Times New Roman" w:eastAsia="Times New Roman" w:hAnsi="Times New Roman" w:cs="Times New Roman"/>
            <w:sz w:val="24"/>
            <w:szCs w:val="24"/>
          </w:rPr>
          <w:t>System.out.println(locale.getISO3Language());  </w:t>
        </w:r>
      </w:ins>
    </w:p>
    <w:p w:rsidR="00414614" w:rsidRPr="00414614" w:rsidRDefault="00414614" w:rsidP="00414614">
      <w:pPr>
        <w:numPr>
          <w:ilvl w:val="0"/>
          <w:numId w:val="142"/>
        </w:numPr>
        <w:spacing w:before="100" w:beforeAutospacing="1" w:after="100" w:afterAutospacing="1" w:line="240" w:lineRule="auto"/>
        <w:rPr>
          <w:ins w:id="4718" w:author="Unknown"/>
          <w:rFonts w:ascii="Times New Roman" w:eastAsia="Times New Roman" w:hAnsi="Times New Roman" w:cs="Times New Roman"/>
          <w:sz w:val="24"/>
          <w:szCs w:val="24"/>
        </w:rPr>
      </w:pPr>
      <w:ins w:id="4719" w:author="Unknown">
        <w:r w:rsidRPr="00414614">
          <w:rPr>
            <w:rFonts w:ascii="Times New Roman" w:eastAsia="Times New Roman" w:hAnsi="Times New Roman" w:cs="Times New Roman"/>
            <w:sz w:val="24"/>
            <w:szCs w:val="24"/>
          </w:rPr>
          <w:t>System.out.println(locale.getLanguage());  </w:t>
        </w:r>
      </w:ins>
    </w:p>
    <w:p w:rsidR="00414614" w:rsidRPr="00414614" w:rsidRDefault="00414614" w:rsidP="00414614">
      <w:pPr>
        <w:numPr>
          <w:ilvl w:val="0"/>
          <w:numId w:val="142"/>
        </w:numPr>
        <w:spacing w:before="100" w:beforeAutospacing="1" w:after="100" w:afterAutospacing="1" w:line="240" w:lineRule="auto"/>
        <w:rPr>
          <w:ins w:id="4720" w:author="Unknown"/>
          <w:rFonts w:ascii="Times New Roman" w:eastAsia="Times New Roman" w:hAnsi="Times New Roman" w:cs="Times New Roman"/>
          <w:sz w:val="24"/>
          <w:szCs w:val="24"/>
        </w:rPr>
      </w:pPr>
      <w:ins w:id="4721" w:author="Unknown">
        <w:r w:rsidRPr="00414614">
          <w:rPr>
            <w:rFonts w:ascii="Times New Roman" w:eastAsia="Times New Roman" w:hAnsi="Times New Roman" w:cs="Times New Roman"/>
            <w:sz w:val="24"/>
            <w:szCs w:val="24"/>
          </w:rPr>
          <w:t>System.out.println(locale.getCountry());  </w:t>
        </w:r>
      </w:ins>
    </w:p>
    <w:p w:rsidR="00414614" w:rsidRPr="00414614" w:rsidRDefault="00414614" w:rsidP="00414614">
      <w:pPr>
        <w:numPr>
          <w:ilvl w:val="0"/>
          <w:numId w:val="142"/>
        </w:numPr>
        <w:spacing w:before="100" w:beforeAutospacing="1" w:after="100" w:afterAutospacing="1" w:line="240" w:lineRule="auto"/>
        <w:rPr>
          <w:ins w:id="4722" w:author="Unknown"/>
          <w:rFonts w:ascii="Times New Roman" w:eastAsia="Times New Roman" w:hAnsi="Times New Roman" w:cs="Times New Roman"/>
          <w:sz w:val="24"/>
          <w:szCs w:val="24"/>
        </w:rPr>
      </w:pPr>
      <w:ins w:id="472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2"/>
        </w:numPr>
        <w:spacing w:before="100" w:beforeAutospacing="1" w:after="100" w:afterAutospacing="1" w:line="240" w:lineRule="auto"/>
        <w:rPr>
          <w:ins w:id="4724" w:author="Unknown"/>
          <w:rFonts w:ascii="Times New Roman" w:eastAsia="Times New Roman" w:hAnsi="Times New Roman" w:cs="Times New Roman"/>
          <w:sz w:val="24"/>
          <w:szCs w:val="24"/>
        </w:rPr>
      </w:pPr>
      <w:ins w:id="472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2"/>
        </w:numPr>
        <w:spacing w:before="100" w:beforeAutospacing="1" w:after="100" w:afterAutospacing="1" w:line="240" w:lineRule="auto"/>
        <w:rPr>
          <w:ins w:id="4726" w:author="Unknown"/>
          <w:rFonts w:ascii="Times New Roman" w:eastAsia="Times New Roman" w:hAnsi="Times New Roman" w:cs="Times New Roman"/>
          <w:sz w:val="24"/>
          <w:szCs w:val="24"/>
        </w:rPr>
      </w:pPr>
      <w:ins w:id="4727"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4728" w:author="Unknown"/>
          <w:rFonts w:ascii="Times New Roman" w:eastAsia="Times New Roman" w:hAnsi="Times New Roman" w:cs="Times New Roman"/>
          <w:sz w:val="24"/>
          <w:szCs w:val="24"/>
        </w:rPr>
      </w:pPr>
      <w:ins w:id="4729"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0" w:author="Unknown"/>
          <w:rFonts w:ascii="Courier New" w:eastAsia="Times New Roman" w:hAnsi="Courier New" w:cs="Courier New"/>
          <w:sz w:val="20"/>
          <w:szCs w:val="20"/>
        </w:rPr>
      </w:pPr>
      <w:ins w:id="4731" w:author="Unknown">
        <w:r w:rsidRPr="00414614">
          <w:rPr>
            <w:rFonts w:ascii="Courier New" w:eastAsia="Times New Roman" w:hAnsi="Courier New" w:cs="Courier New"/>
            <w:sz w:val="20"/>
            <w:szCs w:val="20"/>
          </w:rPr>
          <w:t>United States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2" w:author="Unknown"/>
          <w:rFonts w:ascii="Courier New" w:eastAsia="Times New Roman" w:hAnsi="Courier New" w:cs="Courier New"/>
          <w:sz w:val="20"/>
          <w:szCs w:val="20"/>
        </w:rPr>
      </w:pPr>
      <w:ins w:id="4733" w:author="Unknown">
        <w:r w:rsidRPr="00414614">
          <w:rPr>
            <w:rFonts w:ascii="Courier New" w:eastAsia="Times New Roman" w:hAnsi="Courier New" w:cs="Courier New"/>
            <w:sz w:val="20"/>
            <w:szCs w:val="20"/>
          </w:rPr>
          <w:t>English</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4" w:author="Unknown"/>
          <w:rFonts w:ascii="Courier New" w:eastAsia="Times New Roman" w:hAnsi="Courier New" w:cs="Courier New"/>
          <w:sz w:val="20"/>
          <w:szCs w:val="20"/>
        </w:rPr>
      </w:pPr>
      <w:ins w:id="4735" w:author="Unknown">
        <w:r w:rsidRPr="00414614">
          <w:rPr>
            <w:rFonts w:ascii="Courier New" w:eastAsia="Times New Roman" w:hAnsi="Courier New" w:cs="Courier New"/>
            <w:sz w:val="20"/>
            <w:szCs w:val="20"/>
          </w:rPr>
          <w:t>English (United States)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6" w:author="Unknown"/>
          <w:rFonts w:ascii="Courier New" w:eastAsia="Times New Roman" w:hAnsi="Courier New" w:cs="Courier New"/>
          <w:sz w:val="20"/>
          <w:szCs w:val="20"/>
        </w:rPr>
      </w:pPr>
      <w:ins w:id="4737" w:author="Unknown">
        <w:r w:rsidRPr="00414614">
          <w:rPr>
            <w:rFonts w:ascii="Courier New" w:eastAsia="Times New Roman" w:hAnsi="Courier New" w:cs="Courier New"/>
            <w:sz w:val="20"/>
            <w:szCs w:val="20"/>
          </w:rPr>
          <w:t>USA</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8" w:author="Unknown"/>
          <w:rFonts w:ascii="Courier New" w:eastAsia="Times New Roman" w:hAnsi="Courier New" w:cs="Courier New"/>
          <w:sz w:val="20"/>
          <w:szCs w:val="20"/>
        </w:rPr>
      </w:pPr>
      <w:ins w:id="4739" w:author="Unknown">
        <w:r w:rsidRPr="00414614">
          <w:rPr>
            <w:rFonts w:ascii="Courier New" w:eastAsia="Times New Roman" w:hAnsi="Courier New" w:cs="Courier New"/>
            <w:sz w:val="20"/>
            <w:szCs w:val="20"/>
          </w:rPr>
          <w:t>eng</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0" w:author="Unknown"/>
          <w:rFonts w:ascii="Courier New" w:eastAsia="Times New Roman" w:hAnsi="Courier New" w:cs="Courier New"/>
          <w:sz w:val="20"/>
          <w:szCs w:val="20"/>
        </w:rPr>
      </w:pPr>
      <w:ins w:id="4741" w:author="Unknown">
        <w:r w:rsidRPr="00414614">
          <w:rPr>
            <w:rFonts w:ascii="Courier New" w:eastAsia="Times New Roman" w:hAnsi="Courier New" w:cs="Courier New"/>
            <w:sz w:val="20"/>
            <w:szCs w:val="20"/>
          </w:rPr>
          <w:t>en</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2" w:author="Unknown"/>
          <w:rFonts w:ascii="Courier New" w:eastAsia="Times New Roman" w:hAnsi="Courier New" w:cs="Courier New"/>
          <w:sz w:val="20"/>
          <w:szCs w:val="20"/>
        </w:rPr>
      </w:pPr>
      <w:ins w:id="4743" w:author="Unknown">
        <w:r w:rsidRPr="00414614">
          <w:rPr>
            <w:rFonts w:ascii="Courier New" w:eastAsia="Times New Roman" w:hAnsi="Courier New" w:cs="Courier New"/>
            <w:sz w:val="20"/>
            <w:szCs w:val="20"/>
          </w:rPr>
          <w:t>US</w:t>
        </w:r>
      </w:ins>
    </w:p>
    <w:p w:rsidR="00414614" w:rsidRPr="00414614" w:rsidRDefault="00414614" w:rsidP="00414614">
      <w:pPr>
        <w:spacing w:after="0" w:line="240" w:lineRule="auto"/>
        <w:rPr>
          <w:ins w:id="4744" w:author="Unknown"/>
          <w:rFonts w:ascii="Times New Roman" w:eastAsia="Times New Roman" w:hAnsi="Times New Roman" w:cs="Times New Roman"/>
          <w:sz w:val="24"/>
          <w:szCs w:val="24"/>
        </w:rPr>
      </w:pPr>
      <w:ins w:id="4745" w:author="Unknown">
        <w:r w:rsidRPr="00414614">
          <w:rPr>
            <w:rFonts w:ascii="Times New Roman" w:eastAsia="Times New Roman" w:hAnsi="Times New Roman" w:cs="Times New Roman"/>
            <w:sz w:val="24"/>
            <w:szCs w:val="24"/>
          </w:rPr>
          <w:pict>
            <v:rect id="_x0000_i128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746" w:author="Unknown"/>
          <w:rFonts w:ascii="Times New Roman" w:eastAsia="Times New Roman" w:hAnsi="Times New Roman" w:cs="Times New Roman"/>
          <w:b/>
          <w:bCs/>
          <w:sz w:val="27"/>
          <w:szCs w:val="27"/>
        </w:rPr>
      </w:pPr>
      <w:ins w:id="4747" w:author="Unknown">
        <w:r w:rsidRPr="00414614">
          <w:rPr>
            <w:rFonts w:ascii="Times New Roman" w:eastAsia="Times New Roman" w:hAnsi="Times New Roman" w:cs="Times New Roman"/>
            <w:b/>
            <w:bCs/>
            <w:sz w:val="27"/>
            <w:szCs w:val="27"/>
          </w:rPr>
          <w:t xml:space="preserve">238)How will you load a specific locale? </w:t>
        </w:r>
      </w:ins>
    </w:p>
    <w:p w:rsidR="00414614" w:rsidRPr="00414614" w:rsidRDefault="00414614" w:rsidP="00414614">
      <w:pPr>
        <w:spacing w:before="100" w:beforeAutospacing="1" w:after="100" w:afterAutospacing="1" w:line="240" w:lineRule="auto"/>
        <w:rPr>
          <w:ins w:id="4748" w:author="Unknown"/>
          <w:rFonts w:ascii="Times New Roman" w:eastAsia="Times New Roman" w:hAnsi="Times New Roman" w:cs="Times New Roman"/>
          <w:sz w:val="24"/>
          <w:szCs w:val="24"/>
        </w:rPr>
      </w:pPr>
      <w:ins w:id="4749" w:author="Unknown">
        <w:r w:rsidRPr="00414614">
          <w:rPr>
            <w:rFonts w:ascii="Times New Roman" w:eastAsia="Times New Roman" w:hAnsi="Times New Roman" w:cs="Times New Roman"/>
            <w:sz w:val="24"/>
            <w:szCs w:val="24"/>
          </w:rPr>
          <w:t>By ResourceBundle.getBundle(?) method.</w:t>
        </w:r>
      </w:ins>
    </w:p>
    <w:p w:rsidR="00414614" w:rsidRPr="00414614" w:rsidRDefault="00414614" w:rsidP="00414614">
      <w:pPr>
        <w:spacing w:after="0" w:line="240" w:lineRule="auto"/>
        <w:rPr>
          <w:ins w:id="4750" w:author="Unknown"/>
          <w:rFonts w:ascii="Times New Roman" w:eastAsia="Times New Roman" w:hAnsi="Times New Roman" w:cs="Times New Roman"/>
          <w:sz w:val="24"/>
          <w:szCs w:val="24"/>
        </w:rPr>
      </w:pPr>
      <w:ins w:id="4751" w:author="Unknown">
        <w:r w:rsidRPr="00414614">
          <w:rPr>
            <w:rFonts w:ascii="Times New Roman" w:eastAsia="Times New Roman" w:hAnsi="Times New Roman" w:cs="Times New Roman"/>
            <w:sz w:val="24"/>
            <w:szCs w:val="24"/>
          </w:rPr>
          <w:pict>
            <v:rect id="_x0000_i1283"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752" w:author="Unknown"/>
          <w:rFonts w:ascii="Times New Roman" w:eastAsia="Times New Roman" w:hAnsi="Times New Roman" w:cs="Times New Roman"/>
          <w:b/>
          <w:bCs/>
          <w:sz w:val="36"/>
          <w:szCs w:val="36"/>
        </w:rPr>
      </w:pPr>
      <w:ins w:id="4753" w:author="Unknown">
        <w:r w:rsidRPr="00414614">
          <w:rPr>
            <w:rFonts w:ascii="Times New Roman" w:eastAsia="Times New Roman" w:hAnsi="Times New Roman" w:cs="Times New Roman"/>
            <w:b/>
            <w:bCs/>
            <w:sz w:val="36"/>
            <w:szCs w:val="36"/>
          </w:rPr>
          <w:t>Java Bean Interview Questions</w:t>
        </w:r>
      </w:ins>
    </w:p>
    <w:p w:rsidR="00414614" w:rsidRPr="00414614" w:rsidRDefault="00414614" w:rsidP="00414614">
      <w:pPr>
        <w:spacing w:after="0" w:line="240" w:lineRule="auto"/>
        <w:rPr>
          <w:ins w:id="4754" w:author="Unknown"/>
          <w:rFonts w:ascii="Times New Roman" w:eastAsia="Times New Roman" w:hAnsi="Times New Roman" w:cs="Times New Roman"/>
          <w:sz w:val="24"/>
          <w:szCs w:val="24"/>
        </w:rPr>
      </w:pPr>
      <w:ins w:id="4755" w:author="Unknown">
        <w:r w:rsidRPr="00414614">
          <w:rPr>
            <w:rFonts w:ascii="Times New Roman" w:eastAsia="Times New Roman" w:hAnsi="Times New Roman" w:cs="Times New Roman"/>
            <w:sz w:val="24"/>
            <w:szCs w:val="24"/>
          </w:rPr>
          <w:pict>
            <v:rect id="_x0000_i1284"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756" w:author="Unknown"/>
          <w:rFonts w:ascii="Times New Roman" w:eastAsia="Times New Roman" w:hAnsi="Times New Roman" w:cs="Times New Roman"/>
          <w:b/>
          <w:bCs/>
          <w:sz w:val="27"/>
          <w:szCs w:val="27"/>
        </w:rPr>
      </w:pPr>
      <w:ins w:id="4757" w:author="Unknown">
        <w:r w:rsidRPr="00414614">
          <w:rPr>
            <w:rFonts w:ascii="Times New Roman" w:eastAsia="Times New Roman" w:hAnsi="Times New Roman" w:cs="Times New Roman"/>
            <w:b/>
            <w:bCs/>
            <w:sz w:val="27"/>
            <w:szCs w:val="27"/>
          </w:rPr>
          <w:lastRenderedPageBreak/>
          <w:t>239) What is a JavaBean?</w:t>
        </w:r>
      </w:ins>
    </w:p>
    <w:p w:rsidR="00414614" w:rsidRPr="00414614" w:rsidRDefault="00414614" w:rsidP="00414614">
      <w:pPr>
        <w:spacing w:before="100" w:beforeAutospacing="1" w:after="100" w:afterAutospacing="1" w:line="240" w:lineRule="auto"/>
        <w:rPr>
          <w:ins w:id="4758" w:author="Unknown"/>
          <w:rFonts w:ascii="Times New Roman" w:eastAsia="Times New Roman" w:hAnsi="Times New Roman" w:cs="Times New Roman"/>
          <w:sz w:val="24"/>
          <w:szCs w:val="24"/>
        </w:rPr>
      </w:pPr>
      <w:ins w:id="4759" w:author="Unknown">
        <w:r w:rsidRPr="00414614">
          <w:rPr>
            <w:rFonts w:ascii="Times New Roman" w:eastAsia="Times New Roman" w:hAnsi="Times New Roman" w:cs="Times New Roman"/>
            <w:sz w:val="24"/>
            <w:szCs w:val="24"/>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ins>
    </w:p>
    <w:p w:rsidR="00414614" w:rsidRPr="00414614" w:rsidRDefault="00414614" w:rsidP="00414614">
      <w:pPr>
        <w:numPr>
          <w:ilvl w:val="0"/>
          <w:numId w:val="143"/>
        </w:numPr>
        <w:spacing w:before="100" w:beforeAutospacing="1" w:after="100" w:afterAutospacing="1" w:line="240" w:lineRule="auto"/>
        <w:rPr>
          <w:ins w:id="4760" w:author="Unknown"/>
          <w:rFonts w:ascii="Times New Roman" w:eastAsia="Times New Roman" w:hAnsi="Times New Roman" w:cs="Times New Roman"/>
          <w:sz w:val="24"/>
          <w:szCs w:val="24"/>
        </w:rPr>
      </w:pPr>
      <w:ins w:id="4761" w:author="Unknown">
        <w:r w:rsidRPr="00414614">
          <w:rPr>
            <w:rFonts w:ascii="Times New Roman" w:eastAsia="Times New Roman" w:hAnsi="Times New Roman" w:cs="Times New Roman"/>
            <w:sz w:val="24"/>
            <w:szCs w:val="24"/>
          </w:rPr>
          <w:t>//Employee.java  </w:t>
        </w:r>
      </w:ins>
    </w:p>
    <w:p w:rsidR="00414614" w:rsidRPr="00414614" w:rsidRDefault="00414614" w:rsidP="00414614">
      <w:pPr>
        <w:numPr>
          <w:ilvl w:val="0"/>
          <w:numId w:val="143"/>
        </w:numPr>
        <w:spacing w:before="100" w:beforeAutospacing="1" w:after="100" w:afterAutospacing="1" w:line="240" w:lineRule="auto"/>
        <w:rPr>
          <w:ins w:id="4762" w:author="Unknown"/>
          <w:rFonts w:ascii="Times New Roman" w:eastAsia="Times New Roman" w:hAnsi="Times New Roman" w:cs="Times New Roman"/>
          <w:sz w:val="24"/>
          <w:szCs w:val="24"/>
        </w:rPr>
      </w:pPr>
      <w:ins w:id="4763" w:author="Unknown">
        <w:r w:rsidRPr="00414614">
          <w:rPr>
            <w:rFonts w:ascii="Times New Roman" w:eastAsia="Times New Roman" w:hAnsi="Times New Roman" w:cs="Times New Roman"/>
            <w:sz w:val="24"/>
            <w:szCs w:val="24"/>
          </w:rPr>
          <w:t>package mypack;  </w:t>
        </w:r>
      </w:ins>
    </w:p>
    <w:p w:rsidR="00414614" w:rsidRPr="00414614" w:rsidRDefault="00414614" w:rsidP="00414614">
      <w:pPr>
        <w:numPr>
          <w:ilvl w:val="0"/>
          <w:numId w:val="143"/>
        </w:numPr>
        <w:spacing w:before="100" w:beforeAutospacing="1" w:after="100" w:afterAutospacing="1" w:line="240" w:lineRule="auto"/>
        <w:rPr>
          <w:ins w:id="4764" w:author="Unknown"/>
          <w:rFonts w:ascii="Times New Roman" w:eastAsia="Times New Roman" w:hAnsi="Times New Roman" w:cs="Times New Roman"/>
          <w:sz w:val="24"/>
          <w:szCs w:val="24"/>
        </w:rPr>
      </w:pPr>
      <w:ins w:id="4765" w:author="Unknown">
        <w:r w:rsidRPr="00414614">
          <w:rPr>
            <w:rFonts w:ascii="Times New Roman" w:eastAsia="Times New Roman" w:hAnsi="Times New Roman" w:cs="Times New Roman"/>
            <w:sz w:val="24"/>
            <w:szCs w:val="24"/>
          </w:rPr>
          <w:t>public class Employee implements java.io.Serializable{  </w:t>
        </w:r>
      </w:ins>
    </w:p>
    <w:p w:rsidR="00414614" w:rsidRPr="00414614" w:rsidRDefault="00414614" w:rsidP="00414614">
      <w:pPr>
        <w:numPr>
          <w:ilvl w:val="0"/>
          <w:numId w:val="143"/>
        </w:numPr>
        <w:spacing w:before="100" w:beforeAutospacing="1" w:after="100" w:afterAutospacing="1" w:line="240" w:lineRule="auto"/>
        <w:rPr>
          <w:ins w:id="4766" w:author="Unknown"/>
          <w:rFonts w:ascii="Times New Roman" w:eastAsia="Times New Roman" w:hAnsi="Times New Roman" w:cs="Times New Roman"/>
          <w:sz w:val="24"/>
          <w:szCs w:val="24"/>
        </w:rPr>
      </w:pPr>
      <w:ins w:id="4767" w:author="Unknown">
        <w:r w:rsidRPr="00414614">
          <w:rPr>
            <w:rFonts w:ascii="Times New Roman" w:eastAsia="Times New Roman" w:hAnsi="Times New Roman" w:cs="Times New Roman"/>
            <w:sz w:val="24"/>
            <w:szCs w:val="24"/>
          </w:rPr>
          <w:t>private int id;  </w:t>
        </w:r>
      </w:ins>
    </w:p>
    <w:p w:rsidR="00414614" w:rsidRPr="00414614" w:rsidRDefault="00414614" w:rsidP="00414614">
      <w:pPr>
        <w:numPr>
          <w:ilvl w:val="0"/>
          <w:numId w:val="143"/>
        </w:numPr>
        <w:spacing w:before="100" w:beforeAutospacing="1" w:after="100" w:afterAutospacing="1" w:line="240" w:lineRule="auto"/>
        <w:rPr>
          <w:ins w:id="4768" w:author="Unknown"/>
          <w:rFonts w:ascii="Times New Roman" w:eastAsia="Times New Roman" w:hAnsi="Times New Roman" w:cs="Times New Roman"/>
          <w:sz w:val="24"/>
          <w:szCs w:val="24"/>
        </w:rPr>
      </w:pPr>
      <w:ins w:id="4769" w:author="Unknown">
        <w:r w:rsidRPr="00414614">
          <w:rPr>
            <w:rFonts w:ascii="Times New Roman" w:eastAsia="Times New Roman" w:hAnsi="Times New Roman" w:cs="Times New Roman"/>
            <w:sz w:val="24"/>
            <w:szCs w:val="24"/>
          </w:rPr>
          <w:t>private String name;  </w:t>
        </w:r>
      </w:ins>
    </w:p>
    <w:p w:rsidR="00414614" w:rsidRPr="00414614" w:rsidRDefault="00414614" w:rsidP="00414614">
      <w:pPr>
        <w:numPr>
          <w:ilvl w:val="0"/>
          <w:numId w:val="143"/>
        </w:numPr>
        <w:spacing w:before="100" w:beforeAutospacing="1" w:after="100" w:afterAutospacing="1" w:line="240" w:lineRule="auto"/>
        <w:rPr>
          <w:ins w:id="4770" w:author="Unknown"/>
          <w:rFonts w:ascii="Times New Roman" w:eastAsia="Times New Roman" w:hAnsi="Times New Roman" w:cs="Times New Roman"/>
          <w:sz w:val="24"/>
          <w:szCs w:val="24"/>
        </w:rPr>
      </w:pPr>
      <w:ins w:id="4771" w:author="Unknown">
        <w:r w:rsidRPr="00414614">
          <w:rPr>
            <w:rFonts w:ascii="Times New Roman" w:eastAsia="Times New Roman" w:hAnsi="Times New Roman" w:cs="Times New Roman"/>
            <w:sz w:val="24"/>
            <w:szCs w:val="24"/>
          </w:rPr>
          <w:t>public Employee(){}  </w:t>
        </w:r>
      </w:ins>
    </w:p>
    <w:p w:rsidR="00414614" w:rsidRPr="00414614" w:rsidRDefault="00414614" w:rsidP="00414614">
      <w:pPr>
        <w:numPr>
          <w:ilvl w:val="0"/>
          <w:numId w:val="143"/>
        </w:numPr>
        <w:spacing w:before="100" w:beforeAutospacing="1" w:after="100" w:afterAutospacing="1" w:line="240" w:lineRule="auto"/>
        <w:rPr>
          <w:ins w:id="4772" w:author="Unknown"/>
          <w:rFonts w:ascii="Times New Roman" w:eastAsia="Times New Roman" w:hAnsi="Times New Roman" w:cs="Times New Roman"/>
          <w:sz w:val="24"/>
          <w:szCs w:val="24"/>
        </w:rPr>
      </w:pPr>
      <w:ins w:id="4773" w:author="Unknown">
        <w:r w:rsidRPr="00414614">
          <w:rPr>
            <w:rFonts w:ascii="Times New Roman" w:eastAsia="Times New Roman" w:hAnsi="Times New Roman" w:cs="Times New Roman"/>
            <w:sz w:val="24"/>
            <w:szCs w:val="24"/>
          </w:rPr>
          <w:t>public void setId(int id){this.id=id;}  </w:t>
        </w:r>
      </w:ins>
    </w:p>
    <w:p w:rsidR="00414614" w:rsidRPr="00414614" w:rsidRDefault="00414614" w:rsidP="00414614">
      <w:pPr>
        <w:numPr>
          <w:ilvl w:val="0"/>
          <w:numId w:val="143"/>
        </w:numPr>
        <w:spacing w:before="100" w:beforeAutospacing="1" w:after="100" w:afterAutospacing="1" w:line="240" w:lineRule="auto"/>
        <w:rPr>
          <w:ins w:id="4774" w:author="Unknown"/>
          <w:rFonts w:ascii="Times New Roman" w:eastAsia="Times New Roman" w:hAnsi="Times New Roman" w:cs="Times New Roman"/>
          <w:sz w:val="24"/>
          <w:szCs w:val="24"/>
        </w:rPr>
      </w:pPr>
      <w:ins w:id="4775" w:author="Unknown">
        <w:r w:rsidRPr="00414614">
          <w:rPr>
            <w:rFonts w:ascii="Times New Roman" w:eastAsia="Times New Roman" w:hAnsi="Times New Roman" w:cs="Times New Roman"/>
            <w:sz w:val="24"/>
            <w:szCs w:val="24"/>
          </w:rPr>
          <w:t>public int getId(){return id;}  </w:t>
        </w:r>
      </w:ins>
    </w:p>
    <w:p w:rsidR="00414614" w:rsidRPr="00414614" w:rsidRDefault="00414614" w:rsidP="00414614">
      <w:pPr>
        <w:numPr>
          <w:ilvl w:val="0"/>
          <w:numId w:val="143"/>
        </w:numPr>
        <w:spacing w:before="100" w:beforeAutospacing="1" w:after="100" w:afterAutospacing="1" w:line="240" w:lineRule="auto"/>
        <w:rPr>
          <w:ins w:id="4776" w:author="Unknown"/>
          <w:rFonts w:ascii="Times New Roman" w:eastAsia="Times New Roman" w:hAnsi="Times New Roman" w:cs="Times New Roman"/>
          <w:sz w:val="24"/>
          <w:szCs w:val="24"/>
        </w:rPr>
      </w:pPr>
      <w:ins w:id="4777" w:author="Unknown">
        <w:r w:rsidRPr="00414614">
          <w:rPr>
            <w:rFonts w:ascii="Times New Roman" w:eastAsia="Times New Roman" w:hAnsi="Times New Roman" w:cs="Times New Roman"/>
            <w:sz w:val="24"/>
            <w:szCs w:val="24"/>
          </w:rPr>
          <w:t>public void setName(String name){this.name=name;}  </w:t>
        </w:r>
      </w:ins>
    </w:p>
    <w:p w:rsidR="00414614" w:rsidRPr="00414614" w:rsidRDefault="00414614" w:rsidP="00414614">
      <w:pPr>
        <w:numPr>
          <w:ilvl w:val="0"/>
          <w:numId w:val="143"/>
        </w:numPr>
        <w:spacing w:before="100" w:beforeAutospacing="1" w:after="100" w:afterAutospacing="1" w:line="240" w:lineRule="auto"/>
        <w:rPr>
          <w:ins w:id="4778" w:author="Unknown"/>
          <w:rFonts w:ascii="Times New Roman" w:eastAsia="Times New Roman" w:hAnsi="Times New Roman" w:cs="Times New Roman"/>
          <w:sz w:val="24"/>
          <w:szCs w:val="24"/>
        </w:rPr>
      </w:pPr>
      <w:ins w:id="4779" w:author="Unknown">
        <w:r w:rsidRPr="00414614">
          <w:rPr>
            <w:rFonts w:ascii="Times New Roman" w:eastAsia="Times New Roman" w:hAnsi="Times New Roman" w:cs="Times New Roman"/>
            <w:sz w:val="24"/>
            <w:szCs w:val="24"/>
          </w:rPr>
          <w:t>public String getName(){return name;}  </w:t>
        </w:r>
      </w:ins>
    </w:p>
    <w:p w:rsidR="00414614" w:rsidRPr="00414614" w:rsidRDefault="00414614" w:rsidP="00414614">
      <w:pPr>
        <w:numPr>
          <w:ilvl w:val="0"/>
          <w:numId w:val="143"/>
        </w:numPr>
        <w:spacing w:before="100" w:beforeAutospacing="1" w:after="100" w:afterAutospacing="1" w:line="240" w:lineRule="auto"/>
        <w:rPr>
          <w:ins w:id="4780" w:author="Unknown"/>
          <w:rFonts w:ascii="Times New Roman" w:eastAsia="Times New Roman" w:hAnsi="Times New Roman" w:cs="Times New Roman"/>
          <w:sz w:val="24"/>
          <w:szCs w:val="24"/>
        </w:rPr>
      </w:pPr>
      <w:ins w:id="4781" w:author="Unknown">
        <w:r w:rsidRPr="00414614">
          <w:rPr>
            <w:rFonts w:ascii="Times New Roman" w:eastAsia="Times New Roman" w:hAnsi="Times New Roman" w:cs="Times New Roman"/>
            <w:sz w:val="24"/>
            <w:szCs w:val="24"/>
          </w:rPr>
          <w:t>}  </w:t>
        </w:r>
      </w:ins>
    </w:p>
    <w:p w:rsidR="00414614" w:rsidRPr="00414614" w:rsidRDefault="00414614" w:rsidP="00414614">
      <w:pPr>
        <w:spacing w:after="0" w:line="240" w:lineRule="auto"/>
        <w:rPr>
          <w:ins w:id="4782" w:author="Unknown"/>
          <w:rFonts w:ascii="Times New Roman" w:eastAsia="Times New Roman" w:hAnsi="Times New Roman" w:cs="Times New Roman"/>
          <w:sz w:val="24"/>
          <w:szCs w:val="24"/>
        </w:rPr>
      </w:pPr>
      <w:ins w:id="4783" w:author="Unknown">
        <w:r w:rsidRPr="00414614">
          <w:rPr>
            <w:rFonts w:ascii="Times New Roman" w:eastAsia="Times New Roman" w:hAnsi="Times New Roman" w:cs="Times New Roman"/>
            <w:sz w:val="24"/>
            <w:szCs w:val="24"/>
          </w:rPr>
          <w:pict>
            <v:rect id="_x0000_i128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784" w:author="Unknown"/>
          <w:rFonts w:ascii="Times New Roman" w:eastAsia="Times New Roman" w:hAnsi="Times New Roman" w:cs="Times New Roman"/>
          <w:b/>
          <w:bCs/>
          <w:sz w:val="27"/>
          <w:szCs w:val="27"/>
        </w:rPr>
      </w:pPr>
      <w:ins w:id="4785" w:author="Unknown">
        <w:r w:rsidRPr="00414614">
          <w:rPr>
            <w:rFonts w:ascii="Times New Roman" w:eastAsia="Times New Roman" w:hAnsi="Times New Roman" w:cs="Times New Roman"/>
            <w:b/>
            <w:bCs/>
            <w:sz w:val="27"/>
            <w:szCs w:val="27"/>
          </w:rPr>
          <w:t>240) What is the purpose of using the Java bean?</w:t>
        </w:r>
      </w:ins>
    </w:p>
    <w:p w:rsidR="00414614" w:rsidRPr="00414614" w:rsidRDefault="00414614" w:rsidP="00414614">
      <w:pPr>
        <w:spacing w:before="100" w:beforeAutospacing="1" w:after="100" w:afterAutospacing="1" w:line="240" w:lineRule="auto"/>
        <w:rPr>
          <w:ins w:id="4786" w:author="Unknown"/>
          <w:rFonts w:ascii="Times New Roman" w:eastAsia="Times New Roman" w:hAnsi="Times New Roman" w:cs="Times New Roman"/>
          <w:sz w:val="24"/>
          <w:szCs w:val="24"/>
        </w:rPr>
      </w:pPr>
      <w:ins w:id="4787" w:author="Unknown">
        <w:r w:rsidRPr="00414614">
          <w:rPr>
            <w:rFonts w:ascii="Times New Roman" w:eastAsia="Times New Roman" w:hAnsi="Times New Roman" w:cs="Times New Roman"/>
            <w:sz w:val="24"/>
            <w:szCs w:val="24"/>
          </w:rPr>
          <w:t>According to Java white paper, it is a reusable software component. A bean encapsulates many objects into one object so that we can access this object from multiple places. Moreover, it provides the easy maintenance.</w:t>
        </w:r>
      </w:ins>
    </w:p>
    <w:p w:rsidR="00414614" w:rsidRPr="00414614" w:rsidRDefault="00414614" w:rsidP="00414614">
      <w:pPr>
        <w:spacing w:after="0" w:line="240" w:lineRule="auto"/>
        <w:rPr>
          <w:ins w:id="4788" w:author="Unknown"/>
          <w:rFonts w:ascii="Times New Roman" w:eastAsia="Times New Roman" w:hAnsi="Times New Roman" w:cs="Times New Roman"/>
          <w:sz w:val="24"/>
          <w:szCs w:val="24"/>
        </w:rPr>
      </w:pPr>
      <w:ins w:id="4789" w:author="Unknown">
        <w:r w:rsidRPr="00414614">
          <w:rPr>
            <w:rFonts w:ascii="Times New Roman" w:eastAsia="Times New Roman" w:hAnsi="Times New Roman" w:cs="Times New Roman"/>
            <w:sz w:val="24"/>
            <w:szCs w:val="24"/>
          </w:rPr>
          <w:pict>
            <v:rect id="_x0000_i128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790" w:author="Unknown"/>
          <w:rFonts w:ascii="Times New Roman" w:eastAsia="Times New Roman" w:hAnsi="Times New Roman" w:cs="Times New Roman"/>
          <w:b/>
          <w:bCs/>
          <w:sz w:val="27"/>
          <w:szCs w:val="27"/>
        </w:rPr>
      </w:pPr>
      <w:ins w:id="4791" w:author="Unknown">
        <w:r w:rsidRPr="00414614">
          <w:rPr>
            <w:rFonts w:ascii="Times New Roman" w:eastAsia="Times New Roman" w:hAnsi="Times New Roman" w:cs="Times New Roman"/>
            <w:b/>
            <w:bCs/>
            <w:sz w:val="27"/>
            <w:szCs w:val="27"/>
          </w:rPr>
          <w:t>241) What do you understand by the bean persistent property?</w:t>
        </w:r>
      </w:ins>
    </w:p>
    <w:p w:rsidR="00414614" w:rsidRPr="00414614" w:rsidRDefault="00414614" w:rsidP="00414614">
      <w:pPr>
        <w:spacing w:before="100" w:beforeAutospacing="1" w:after="100" w:afterAutospacing="1" w:line="240" w:lineRule="auto"/>
        <w:rPr>
          <w:ins w:id="4792" w:author="Unknown"/>
          <w:rFonts w:ascii="Times New Roman" w:eastAsia="Times New Roman" w:hAnsi="Times New Roman" w:cs="Times New Roman"/>
          <w:sz w:val="24"/>
          <w:szCs w:val="24"/>
        </w:rPr>
      </w:pPr>
      <w:ins w:id="4793" w:author="Unknown">
        <w:r w:rsidRPr="00414614">
          <w:rPr>
            <w:rFonts w:ascii="Times New Roman" w:eastAsia="Times New Roman" w:hAnsi="Times New Roman" w:cs="Times New Roman"/>
            <w:sz w:val="24"/>
            <w:szCs w:val="24"/>
          </w:rPr>
          <w:t xml:space="preserve">The persistence property of Java bean comes into the act when the properties, fields, and state information are saved to or retrieve from the storage. </w:t>
        </w:r>
      </w:ins>
    </w:p>
    <w:p w:rsidR="00414614" w:rsidRPr="00414614" w:rsidRDefault="00414614" w:rsidP="00414614">
      <w:pPr>
        <w:spacing w:after="0" w:line="240" w:lineRule="auto"/>
        <w:rPr>
          <w:ins w:id="4794" w:author="Unknown"/>
          <w:rFonts w:ascii="Times New Roman" w:eastAsia="Times New Roman" w:hAnsi="Times New Roman" w:cs="Times New Roman"/>
          <w:sz w:val="24"/>
          <w:szCs w:val="24"/>
        </w:rPr>
      </w:pPr>
      <w:ins w:id="4795" w:author="Unknown">
        <w:r w:rsidRPr="00414614">
          <w:rPr>
            <w:rFonts w:ascii="Times New Roman" w:eastAsia="Times New Roman" w:hAnsi="Times New Roman" w:cs="Times New Roman"/>
            <w:sz w:val="24"/>
            <w:szCs w:val="24"/>
          </w:rPr>
          <w:pict>
            <v:rect id="_x0000_i1287"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796" w:author="Unknown"/>
          <w:rFonts w:ascii="Times New Roman" w:eastAsia="Times New Roman" w:hAnsi="Times New Roman" w:cs="Times New Roman"/>
          <w:b/>
          <w:bCs/>
          <w:sz w:val="36"/>
          <w:szCs w:val="36"/>
        </w:rPr>
      </w:pPr>
      <w:ins w:id="4797" w:author="Unknown">
        <w:r w:rsidRPr="00414614">
          <w:rPr>
            <w:rFonts w:ascii="Times New Roman" w:eastAsia="Times New Roman" w:hAnsi="Times New Roman" w:cs="Times New Roman"/>
            <w:b/>
            <w:bCs/>
            <w:sz w:val="36"/>
            <w:szCs w:val="36"/>
          </w:rPr>
          <w:t>RMI Interview Questions</w:t>
        </w:r>
      </w:ins>
    </w:p>
    <w:p w:rsidR="00414614" w:rsidRPr="00414614" w:rsidRDefault="00414614" w:rsidP="00414614">
      <w:pPr>
        <w:spacing w:after="0" w:line="240" w:lineRule="auto"/>
        <w:rPr>
          <w:ins w:id="4798" w:author="Unknown"/>
          <w:rFonts w:ascii="Times New Roman" w:eastAsia="Times New Roman" w:hAnsi="Times New Roman" w:cs="Times New Roman"/>
          <w:sz w:val="24"/>
          <w:szCs w:val="24"/>
        </w:rPr>
      </w:pPr>
      <w:ins w:id="4799" w:author="Unknown">
        <w:r w:rsidRPr="00414614">
          <w:rPr>
            <w:rFonts w:ascii="Times New Roman" w:eastAsia="Times New Roman" w:hAnsi="Times New Roman" w:cs="Times New Roman"/>
            <w:sz w:val="24"/>
            <w:szCs w:val="24"/>
          </w:rPr>
          <w:pict>
            <v:rect id="_x0000_i128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00" w:author="Unknown"/>
          <w:rFonts w:ascii="Times New Roman" w:eastAsia="Times New Roman" w:hAnsi="Times New Roman" w:cs="Times New Roman"/>
          <w:b/>
          <w:bCs/>
          <w:sz w:val="27"/>
          <w:szCs w:val="27"/>
        </w:rPr>
      </w:pPr>
      <w:ins w:id="4801" w:author="Unknown">
        <w:r w:rsidRPr="00414614">
          <w:rPr>
            <w:rFonts w:ascii="Times New Roman" w:eastAsia="Times New Roman" w:hAnsi="Times New Roman" w:cs="Times New Roman"/>
            <w:b/>
            <w:bCs/>
            <w:sz w:val="27"/>
            <w:szCs w:val="27"/>
          </w:rPr>
          <w:t>242) What is RMI?</w:t>
        </w:r>
      </w:ins>
    </w:p>
    <w:p w:rsidR="00414614" w:rsidRPr="00414614" w:rsidRDefault="00414614" w:rsidP="00414614">
      <w:pPr>
        <w:spacing w:before="100" w:beforeAutospacing="1" w:after="100" w:afterAutospacing="1" w:line="240" w:lineRule="auto"/>
        <w:rPr>
          <w:ins w:id="4802" w:author="Unknown"/>
          <w:rFonts w:ascii="Times New Roman" w:eastAsia="Times New Roman" w:hAnsi="Times New Roman" w:cs="Times New Roman"/>
          <w:sz w:val="24"/>
          <w:szCs w:val="24"/>
        </w:rPr>
      </w:pPr>
      <w:ins w:id="4803" w:author="Unknown">
        <w:r w:rsidRPr="00414614">
          <w:rPr>
            <w:rFonts w:ascii="Times New Roman" w:eastAsia="Times New Roman" w:hAnsi="Times New Roman" w:cs="Times New Roman"/>
            <w:sz w:val="24"/>
            <w:szCs w:val="24"/>
          </w:rPr>
          <w:t xml:space="preserve">The RMI (Remote Method Invocation) is an API that provides a mechanism to create the distributed application in java. The RMI allows an object to invoke methods on an object running </w:t>
        </w:r>
        <w:r w:rsidRPr="00414614">
          <w:rPr>
            <w:rFonts w:ascii="Times New Roman" w:eastAsia="Times New Roman" w:hAnsi="Times New Roman" w:cs="Times New Roman"/>
            <w:sz w:val="24"/>
            <w:szCs w:val="24"/>
          </w:rPr>
          <w:lastRenderedPageBreak/>
          <w:t>in another JVM. The RMI provides remote communication between the applications using two objects stub and skeleton.</w:t>
        </w:r>
      </w:ins>
    </w:p>
    <w:p w:rsidR="00414614" w:rsidRPr="00414614" w:rsidRDefault="00414614" w:rsidP="00414614">
      <w:pPr>
        <w:spacing w:after="0" w:line="240" w:lineRule="auto"/>
        <w:rPr>
          <w:ins w:id="4804" w:author="Unknown"/>
          <w:rFonts w:ascii="Times New Roman" w:eastAsia="Times New Roman" w:hAnsi="Times New Roman" w:cs="Times New Roman"/>
          <w:sz w:val="24"/>
          <w:szCs w:val="24"/>
        </w:rPr>
      </w:pPr>
      <w:ins w:id="4805" w:author="Unknown">
        <w:r w:rsidRPr="00414614">
          <w:rPr>
            <w:rFonts w:ascii="Times New Roman" w:eastAsia="Times New Roman" w:hAnsi="Times New Roman" w:cs="Times New Roman"/>
            <w:sz w:val="24"/>
            <w:szCs w:val="24"/>
          </w:rPr>
          <w:pict>
            <v:rect id="_x0000_i128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06" w:author="Unknown"/>
          <w:rFonts w:ascii="Times New Roman" w:eastAsia="Times New Roman" w:hAnsi="Times New Roman" w:cs="Times New Roman"/>
          <w:b/>
          <w:bCs/>
          <w:sz w:val="27"/>
          <w:szCs w:val="27"/>
        </w:rPr>
      </w:pPr>
      <w:ins w:id="4807" w:author="Unknown">
        <w:r w:rsidRPr="00414614">
          <w:rPr>
            <w:rFonts w:ascii="Times New Roman" w:eastAsia="Times New Roman" w:hAnsi="Times New Roman" w:cs="Times New Roman"/>
            <w:b/>
            <w:bCs/>
            <w:sz w:val="27"/>
            <w:szCs w:val="27"/>
          </w:rPr>
          <w:t>243) What is the purpose of stub and skeleton?</w:t>
        </w:r>
      </w:ins>
    </w:p>
    <w:p w:rsidR="00414614" w:rsidRPr="00414614" w:rsidRDefault="00414614" w:rsidP="00414614">
      <w:pPr>
        <w:spacing w:before="100" w:beforeAutospacing="1" w:after="100" w:afterAutospacing="1" w:line="240" w:lineRule="auto"/>
        <w:rPr>
          <w:ins w:id="4808" w:author="Unknown"/>
          <w:rFonts w:ascii="Times New Roman" w:eastAsia="Times New Roman" w:hAnsi="Times New Roman" w:cs="Times New Roman"/>
          <w:sz w:val="24"/>
          <w:szCs w:val="24"/>
        </w:rPr>
      </w:pPr>
      <w:ins w:id="4809" w:author="Unknown">
        <w:r w:rsidRPr="00414614">
          <w:rPr>
            <w:rFonts w:ascii="Times New Roman" w:eastAsia="Times New Roman" w:hAnsi="Times New Roman" w:cs="Times New Roman"/>
            <w:b/>
            <w:bCs/>
            <w:sz w:val="24"/>
            <w:szCs w:val="24"/>
          </w:rPr>
          <w:t>Stub</w:t>
        </w:r>
      </w:ins>
    </w:p>
    <w:p w:rsidR="00414614" w:rsidRPr="00414614" w:rsidRDefault="00414614" w:rsidP="00414614">
      <w:pPr>
        <w:spacing w:before="100" w:beforeAutospacing="1" w:after="100" w:afterAutospacing="1" w:line="240" w:lineRule="auto"/>
        <w:rPr>
          <w:ins w:id="4810" w:author="Unknown"/>
          <w:rFonts w:ascii="Times New Roman" w:eastAsia="Times New Roman" w:hAnsi="Times New Roman" w:cs="Times New Roman"/>
          <w:sz w:val="24"/>
          <w:szCs w:val="24"/>
        </w:rPr>
      </w:pPr>
      <w:ins w:id="4811" w:author="Unknown">
        <w:r w:rsidRPr="00414614">
          <w:rPr>
            <w:rFonts w:ascii="Times New Roman" w:eastAsia="Times New Roman" w:hAnsi="Times New Roman" w:cs="Times New Roman"/>
            <w:sz w:val="24"/>
            <w:szCs w:val="24"/>
          </w:rPr>
          <w:t>The stub is an object, acts as a gateway for the client side. All the outgoing requests are routed through it. It resides at the client side and represents the remote object. When the caller invokes the method on the stub object, it does the following tasks:</w:t>
        </w:r>
      </w:ins>
    </w:p>
    <w:p w:rsidR="00414614" w:rsidRPr="00414614" w:rsidRDefault="00414614" w:rsidP="00414614">
      <w:pPr>
        <w:numPr>
          <w:ilvl w:val="0"/>
          <w:numId w:val="144"/>
        </w:numPr>
        <w:spacing w:before="100" w:beforeAutospacing="1" w:after="100" w:afterAutospacing="1" w:line="240" w:lineRule="auto"/>
        <w:rPr>
          <w:ins w:id="4812" w:author="Unknown"/>
          <w:rFonts w:ascii="Times New Roman" w:eastAsia="Times New Roman" w:hAnsi="Times New Roman" w:cs="Times New Roman"/>
          <w:sz w:val="24"/>
          <w:szCs w:val="24"/>
        </w:rPr>
      </w:pPr>
      <w:ins w:id="4813" w:author="Unknown">
        <w:r w:rsidRPr="00414614">
          <w:rPr>
            <w:rFonts w:ascii="Times New Roman" w:eastAsia="Times New Roman" w:hAnsi="Times New Roman" w:cs="Times New Roman"/>
            <w:sz w:val="24"/>
            <w:szCs w:val="24"/>
          </w:rPr>
          <w:t>It initiates a connection with remote Virtual Machine (JVM).</w:t>
        </w:r>
      </w:ins>
    </w:p>
    <w:p w:rsidR="00414614" w:rsidRPr="00414614" w:rsidRDefault="00414614" w:rsidP="00414614">
      <w:pPr>
        <w:numPr>
          <w:ilvl w:val="0"/>
          <w:numId w:val="144"/>
        </w:numPr>
        <w:spacing w:before="100" w:beforeAutospacing="1" w:after="100" w:afterAutospacing="1" w:line="240" w:lineRule="auto"/>
        <w:rPr>
          <w:ins w:id="4814" w:author="Unknown"/>
          <w:rFonts w:ascii="Times New Roman" w:eastAsia="Times New Roman" w:hAnsi="Times New Roman" w:cs="Times New Roman"/>
          <w:sz w:val="24"/>
          <w:szCs w:val="24"/>
        </w:rPr>
      </w:pPr>
      <w:ins w:id="4815" w:author="Unknown">
        <w:r w:rsidRPr="00414614">
          <w:rPr>
            <w:rFonts w:ascii="Times New Roman" w:eastAsia="Times New Roman" w:hAnsi="Times New Roman" w:cs="Times New Roman"/>
            <w:sz w:val="24"/>
            <w:szCs w:val="24"/>
          </w:rPr>
          <w:t>It writes and transmits (marshals) the parameters to the remote Virtual Machine (JVM).</w:t>
        </w:r>
      </w:ins>
    </w:p>
    <w:p w:rsidR="00414614" w:rsidRPr="00414614" w:rsidRDefault="00414614" w:rsidP="00414614">
      <w:pPr>
        <w:numPr>
          <w:ilvl w:val="0"/>
          <w:numId w:val="144"/>
        </w:numPr>
        <w:spacing w:before="100" w:beforeAutospacing="1" w:after="100" w:afterAutospacing="1" w:line="240" w:lineRule="auto"/>
        <w:rPr>
          <w:ins w:id="4816" w:author="Unknown"/>
          <w:rFonts w:ascii="Times New Roman" w:eastAsia="Times New Roman" w:hAnsi="Times New Roman" w:cs="Times New Roman"/>
          <w:sz w:val="24"/>
          <w:szCs w:val="24"/>
        </w:rPr>
      </w:pPr>
      <w:ins w:id="4817" w:author="Unknown">
        <w:r w:rsidRPr="00414614">
          <w:rPr>
            <w:rFonts w:ascii="Times New Roman" w:eastAsia="Times New Roman" w:hAnsi="Times New Roman" w:cs="Times New Roman"/>
            <w:sz w:val="24"/>
            <w:szCs w:val="24"/>
          </w:rPr>
          <w:t>It waits for the result.</w:t>
        </w:r>
      </w:ins>
    </w:p>
    <w:p w:rsidR="00414614" w:rsidRPr="00414614" w:rsidRDefault="00414614" w:rsidP="00414614">
      <w:pPr>
        <w:numPr>
          <w:ilvl w:val="0"/>
          <w:numId w:val="144"/>
        </w:numPr>
        <w:spacing w:before="100" w:beforeAutospacing="1" w:after="100" w:afterAutospacing="1" w:line="240" w:lineRule="auto"/>
        <w:rPr>
          <w:ins w:id="4818" w:author="Unknown"/>
          <w:rFonts w:ascii="Times New Roman" w:eastAsia="Times New Roman" w:hAnsi="Times New Roman" w:cs="Times New Roman"/>
          <w:sz w:val="24"/>
          <w:szCs w:val="24"/>
        </w:rPr>
      </w:pPr>
      <w:ins w:id="4819" w:author="Unknown">
        <w:r w:rsidRPr="00414614">
          <w:rPr>
            <w:rFonts w:ascii="Times New Roman" w:eastAsia="Times New Roman" w:hAnsi="Times New Roman" w:cs="Times New Roman"/>
            <w:sz w:val="24"/>
            <w:szCs w:val="24"/>
          </w:rPr>
          <w:t>It reads (unmarshals) the return value or exception.</w:t>
        </w:r>
      </w:ins>
    </w:p>
    <w:p w:rsidR="00414614" w:rsidRPr="00414614" w:rsidRDefault="00414614" w:rsidP="00414614">
      <w:pPr>
        <w:numPr>
          <w:ilvl w:val="0"/>
          <w:numId w:val="144"/>
        </w:numPr>
        <w:spacing w:before="100" w:beforeAutospacing="1" w:after="100" w:afterAutospacing="1" w:line="240" w:lineRule="auto"/>
        <w:rPr>
          <w:ins w:id="4820" w:author="Unknown"/>
          <w:rFonts w:ascii="Times New Roman" w:eastAsia="Times New Roman" w:hAnsi="Times New Roman" w:cs="Times New Roman"/>
          <w:sz w:val="24"/>
          <w:szCs w:val="24"/>
        </w:rPr>
      </w:pPr>
      <w:ins w:id="4821" w:author="Unknown">
        <w:r w:rsidRPr="00414614">
          <w:rPr>
            <w:rFonts w:ascii="Times New Roman" w:eastAsia="Times New Roman" w:hAnsi="Times New Roman" w:cs="Times New Roman"/>
            <w:sz w:val="24"/>
            <w:szCs w:val="24"/>
          </w:rPr>
          <w:t>It finally, returns the value to the caller.</w:t>
        </w:r>
      </w:ins>
    </w:p>
    <w:p w:rsidR="00414614" w:rsidRPr="00414614" w:rsidRDefault="00414614" w:rsidP="00414614">
      <w:pPr>
        <w:spacing w:before="100" w:beforeAutospacing="1" w:after="100" w:afterAutospacing="1" w:line="240" w:lineRule="auto"/>
        <w:rPr>
          <w:ins w:id="4822" w:author="Unknown"/>
          <w:rFonts w:ascii="Times New Roman" w:eastAsia="Times New Roman" w:hAnsi="Times New Roman" w:cs="Times New Roman"/>
          <w:sz w:val="24"/>
          <w:szCs w:val="24"/>
        </w:rPr>
      </w:pPr>
      <w:ins w:id="4823" w:author="Unknown">
        <w:r w:rsidRPr="00414614">
          <w:rPr>
            <w:rFonts w:ascii="Times New Roman" w:eastAsia="Times New Roman" w:hAnsi="Times New Roman" w:cs="Times New Roman"/>
            <w:b/>
            <w:bCs/>
            <w:sz w:val="24"/>
            <w:szCs w:val="24"/>
          </w:rPr>
          <w:t>Skeleton</w:t>
        </w:r>
        <w:r w:rsidRPr="00414614">
          <w:rPr>
            <w:rFonts w:ascii="Times New Roman" w:eastAsia="Times New Roman" w:hAnsi="Times New Roman" w:cs="Times New Roman"/>
            <w:sz w:val="24"/>
            <w:szCs w:val="24"/>
          </w:rPr>
          <w:t xml:space="preserve"> </w:t>
        </w:r>
      </w:ins>
    </w:p>
    <w:p w:rsidR="00414614" w:rsidRPr="00414614" w:rsidRDefault="00414614" w:rsidP="00414614">
      <w:pPr>
        <w:spacing w:before="100" w:beforeAutospacing="1" w:after="100" w:afterAutospacing="1" w:line="240" w:lineRule="auto"/>
        <w:rPr>
          <w:ins w:id="4824" w:author="Unknown"/>
          <w:rFonts w:ascii="Times New Roman" w:eastAsia="Times New Roman" w:hAnsi="Times New Roman" w:cs="Times New Roman"/>
          <w:sz w:val="24"/>
          <w:szCs w:val="24"/>
        </w:rPr>
      </w:pPr>
      <w:ins w:id="4825" w:author="Unknown">
        <w:r w:rsidRPr="00414614">
          <w:rPr>
            <w:rFonts w:ascii="Times New Roman" w:eastAsia="Times New Roman" w:hAnsi="Times New Roman" w:cs="Times New Roman"/>
            <w:sz w:val="24"/>
            <w:szCs w:val="24"/>
          </w:rPr>
          <w:t>The skeleton is an object, acts as a gateway for the server side object. All the incoming requests are routed through it. When the skeleton receives the incoming request, it does the following tasks:</w:t>
        </w:r>
      </w:ins>
    </w:p>
    <w:p w:rsidR="00414614" w:rsidRPr="00414614" w:rsidRDefault="00414614" w:rsidP="00414614">
      <w:pPr>
        <w:numPr>
          <w:ilvl w:val="0"/>
          <w:numId w:val="145"/>
        </w:numPr>
        <w:spacing w:before="100" w:beforeAutospacing="1" w:after="100" w:afterAutospacing="1" w:line="240" w:lineRule="auto"/>
        <w:rPr>
          <w:ins w:id="4826" w:author="Unknown"/>
          <w:rFonts w:ascii="Times New Roman" w:eastAsia="Times New Roman" w:hAnsi="Times New Roman" w:cs="Times New Roman"/>
          <w:sz w:val="24"/>
          <w:szCs w:val="24"/>
        </w:rPr>
      </w:pPr>
      <w:ins w:id="4827" w:author="Unknown">
        <w:r w:rsidRPr="00414614">
          <w:rPr>
            <w:rFonts w:ascii="Times New Roman" w:eastAsia="Times New Roman" w:hAnsi="Times New Roman" w:cs="Times New Roman"/>
            <w:sz w:val="24"/>
            <w:szCs w:val="24"/>
          </w:rPr>
          <w:t>It reads the parameter for the remote method.</w:t>
        </w:r>
      </w:ins>
    </w:p>
    <w:p w:rsidR="00414614" w:rsidRPr="00414614" w:rsidRDefault="00414614" w:rsidP="00414614">
      <w:pPr>
        <w:numPr>
          <w:ilvl w:val="0"/>
          <w:numId w:val="145"/>
        </w:numPr>
        <w:spacing w:before="100" w:beforeAutospacing="1" w:after="100" w:afterAutospacing="1" w:line="240" w:lineRule="auto"/>
        <w:rPr>
          <w:ins w:id="4828" w:author="Unknown"/>
          <w:rFonts w:ascii="Times New Roman" w:eastAsia="Times New Roman" w:hAnsi="Times New Roman" w:cs="Times New Roman"/>
          <w:sz w:val="24"/>
          <w:szCs w:val="24"/>
        </w:rPr>
      </w:pPr>
      <w:ins w:id="4829" w:author="Unknown">
        <w:r w:rsidRPr="00414614">
          <w:rPr>
            <w:rFonts w:ascii="Times New Roman" w:eastAsia="Times New Roman" w:hAnsi="Times New Roman" w:cs="Times New Roman"/>
            <w:sz w:val="24"/>
            <w:szCs w:val="24"/>
          </w:rPr>
          <w:t>It invokes the method on the actual remote object.</w:t>
        </w:r>
      </w:ins>
    </w:p>
    <w:p w:rsidR="00414614" w:rsidRPr="00414614" w:rsidRDefault="00414614" w:rsidP="00414614">
      <w:pPr>
        <w:numPr>
          <w:ilvl w:val="0"/>
          <w:numId w:val="145"/>
        </w:numPr>
        <w:spacing w:before="100" w:beforeAutospacing="1" w:after="100" w:afterAutospacing="1" w:line="240" w:lineRule="auto"/>
        <w:rPr>
          <w:ins w:id="4830" w:author="Unknown"/>
          <w:rFonts w:ascii="Times New Roman" w:eastAsia="Times New Roman" w:hAnsi="Times New Roman" w:cs="Times New Roman"/>
          <w:sz w:val="24"/>
          <w:szCs w:val="24"/>
        </w:rPr>
      </w:pPr>
      <w:ins w:id="4831" w:author="Unknown">
        <w:r w:rsidRPr="00414614">
          <w:rPr>
            <w:rFonts w:ascii="Times New Roman" w:eastAsia="Times New Roman" w:hAnsi="Times New Roman" w:cs="Times New Roman"/>
            <w:sz w:val="24"/>
            <w:szCs w:val="24"/>
          </w:rPr>
          <w:t>It writes and transmits (marshals) the result to the caller.</w:t>
        </w:r>
      </w:ins>
    </w:p>
    <w:p w:rsidR="00414614" w:rsidRPr="00414614" w:rsidRDefault="00414614" w:rsidP="00414614">
      <w:pPr>
        <w:spacing w:after="0" w:line="240" w:lineRule="auto"/>
        <w:rPr>
          <w:ins w:id="4832" w:author="Unknown"/>
          <w:rFonts w:ascii="Times New Roman" w:eastAsia="Times New Roman" w:hAnsi="Times New Roman" w:cs="Times New Roman"/>
          <w:sz w:val="24"/>
          <w:szCs w:val="24"/>
        </w:rPr>
      </w:pPr>
      <w:ins w:id="4833" w:author="Unknown">
        <w:r w:rsidRPr="00414614">
          <w:rPr>
            <w:rFonts w:ascii="Times New Roman" w:eastAsia="Times New Roman" w:hAnsi="Times New Roman" w:cs="Times New Roman"/>
            <w:sz w:val="24"/>
            <w:szCs w:val="24"/>
          </w:rPr>
          <w:pict>
            <v:rect id="_x0000_i129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34" w:author="Unknown"/>
          <w:rFonts w:ascii="Times New Roman" w:eastAsia="Times New Roman" w:hAnsi="Times New Roman" w:cs="Times New Roman"/>
          <w:b/>
          <w:bCs/>
          <w:sz w:val="27"/>
          <w:szCs w:val="27"/>
        </w:rPr>
      </w:pPr>
      <w:ins w:id="4835" w:author="Unknown">
        <w:r w:rsidRPr="00414614">
          <w:rPr>
            <w:rFonts w:ascii="Times New Roman" w:eastAsia="Times New Roman" w:hAnsi="Times New Roman" w:cs="Times New Roman"/>
            <w:b/>
            <w:bCs/>
            <w:sz w:val="27"/>
            <w:szCs w:val="27"/>
          </w:rPr>
          <w:t>244) What are the steps involved to write RMI based programs?</w:t>
        </w:r>
      </w:ins>
    </w:p>
    <w:p w:rsidR="00414614" w:rsidRPr="00414614" w:rsidRDefault="00414614" w:rsidP="00414614">
      <w:pPr>
        <w:spacing w:before="100" w:beforeAutospacing="1" w:after="100" w:afterAutospacing="1" w:line="240" w:lineRule="auto"/>
        <w:rPr>
          <w:ins w:id="4836" w:author="Unknown"/>
          <w:rFonts w:ascii="Times New Roman" w:eastAsia="Times New Roman" w:hAnsi="Times New Roman" w:cs="Times New Roman"/>
          <w:sz w:val="24"/>
          <w:szCs w:val="24"/>
        </w:rPr>
      </w:pPr>
      <w:ins w:id="4837" w:author="Unknown">
        <w:r w:rsidRPr="00414614">
          <w:rPr>
            <w:rFonts w:ascii="Times New Roman" w:eastAsia="Times New Roman" w:hAnsi="Times New Roman" w:cs="Times New Roman"/>
            <w:sz w:val="24"/>
            <w:szCs w:val="24"/>
          </w:rPr>
          <w:t>There are 6 steps which are performed to write RMI based programs.</w:t>
        </w:r>
      </w:ins>
    </w:p>
    <w:p w:rsidR="00414614" w:rsidRPr="00414614" w:rsidRDefault="00414614" w:rsidP="00414614">
      <w:pPr>
        <w:numPr>
          <w:ilvl w:val="0"/>
          <w:numId w:val="146"/>
        </w:numPr>
        <w:spacing w:before="100" w:beforeAutospacing="1" w:after="100" w:afterAutospacing="1" w:line="240" w:lineRule="auto"/>
        <w:rPr>
          <w:ins w:id="4838" w:author="Unknown"/>
          <w:rFonts w:ascii="Times New Roman" w:eastAsia="Times New Roman" w:hAnsi="Times New Roman" w:cs="Times New Roman"/>
          <w:sz w:val="24"/>
          <w:szCs w:val="24"/>
        </w:rPr>
      </w:pPr>
      <w:ins w:id="4839" w:author="Unknown">
        <w:r w:rsidRPr="00414614">
          <w:rPr>
            <w:rFonts w:ascii="Times New Roman" w:eastAsia="Times New Roman" w:hAnsi="Times New Roman" w:cs="Times New Roman"/>
            <w:sz w:val="24"/>
            <w:szCs w:val="24"/>
          </w:rPr>
          <w:t>Create the remote interface.</w:t>
        </w:r>
      </w:ins>
    </w:p>
    <w:p w:rsidR="00414614" w:rsidRPr="00414614" w:rsidRDefault="00414614" w:rsidP="00414614">
      <w:pPr>
        <w:numPr>
          <w:ilvl w:val="0"/>
          <w:numId w:val="146"/>
        </w:numPr>
        <w:spacing w:before="100" w:beforeAutospacing="1" w:after="100" w:afterAutospacing="1" w:line="240" w:lineRule="auto"/>
        <w:rPr>
          <w:ins w:id="4840" w:author="Unknown"/>
          <w:rFonts w:ascii="Times New Roman" w:eastAsia="Times New Roman" w:hAnsi="Times New Roman" w:cs="Times New Roman"/>
          <w:sz w:val="24"/>
          <w:szCs w:val="24"/>
        </w:rPr>
      </w:pPr>
      <w:ins w:id="4841" w:author="Unknown">
        <w:r w:rsidRPr="00414614">
          <w:rPr>
            <w:rFonts w:ascii="Times New Roman" w:eastAsia="Times New Roman" w:hAnsi="Times New Roman" w:cs="Times New Roman"/>
            <w:sz w:val="24"/>
            <w:szCs w:val="24"/>
          </w:rPr>
          <w:t>Provide the implementation of the remote interface.</w:t>
        </w:r>
      </w:ins>
    </w:p>
    <w:p w:rsidR="00414614" w:rsidRPr="00414614" w:rsidRDefault="00414614" w:rsidP="00414614">
      <w:pPr>
        <w:numPr>
          <w:ilvl w:val="0"/>
          <w:numId w:val="146"/>
        </w:numPr>
        <w:spacing w:before="100" w:beforeAutospacing="1" w:after="100" w:afterAutospacing="1" w:line="240" w:lineRule="auto"/>
        <w:rPr>
          <w:ins w:id="4842" w:author="Unknown"/>
          <w:rFonts w:ascii="Times New Roman" w:eastAsia="Times New Roman" w:hAnsi="Times New Roman" w:cs="Times New Roman"/>
          <w:sz w:val="24"/>
          <w:szCs w:val="24"/>
        </w:rPr>
      </w:pPr>
      <w:ins w:id="4843" w:author="Unknown">
        <w:r w:rsidRPr="00414614">
          <w:rPr>
            <w:rFonts w:ascii="Times New Roman" w:eastAsia="Times New Roman" w:hAnsi="Times New Roman" w:cs="Times New Roman"/>
            <w:sz w:val="24"/>
            <w:szCs w:val="24"/>
          </w:rPr>
          <w:t>Compile the implementation class and create the stub and skeleton objects using the rmic tool.</w:t>
        </w:r>
      </w:ins>
    </w:p>
    <w:p w:rsidR="00414614" w:rsidRPr="00414614" w:rsidRDefault="00414614" w:rsidP="00414614">
      <w:pPr>
        <w:numPr>
          <w:ilvl w:val="0"/>
          <w:numId w:val="146"/>
        </w:numPr>
        <w:spacing w:before="100" w:beforeAutospacing="1" w:after="100" w:afterAutospacing="1" w:line="240" w:lineRule="auto"/>
        <w:rPr>
          <w:ins w:id="4844" w:author="Unknown"/>
          <w:rFonts w:ascii="Times New Roman" w:eastAsia="Times New Roman" w:hAnsi="Times New Roman" w:cs="Times New Roman"/>
          <w:sz w:val="24"/>
          <w:szCs w:val="24"/>
        </w:rPr>
      </w:pPr>
      <w:ins w:id="4845" w:author="Unknown">
        <w:r w:rsidRPr="00414614">
          <w:rPr>
            <w:rFonts w:ascii="Times New Roman" w:eastAsia="Times New Roman" w:hAnsi="Times New Roman" w:cs="Times New Roman"/>
            <w:sz w:val="24"/>
            <w:szCs w:val="24"/>
          </w:rPr>
          <w:t>Start the registry service by the rmiregistry tool.</w:t>
        </w:r>
      </w:ins>
    </w:p>
    <w:p w:rsidR="00414614" w:rsidRPr="00414614" w:rsidRDefault="00414614" w:rsidP="00414614">
      <w:pPr>
        <w:numPr>
          <w:ilvl w:val="0"/>
          <w:numId w:val="146"/>
        </w:numPr>
        <w:spacing w:before="100" w:beforeAutospacing="1" w:after="100" w:afterAutospacing="1" w:line="240" w:lineRule="auto"/>
        <w:rPr>
          <w:ins w:id="4846" w:author="Unknown"/>
          <w:rFonts w:ascii="Times New Roman" w:eastAsia="Times New Roman" w:hAnsi="Times New Roman" w:cs="Times New Roman"/>
          <w:sz w:val="24"/>
          <w:szCs w:val="24"/>
        </w:rPr>
      </w:pPr>
      <w:ins w:id="4847" w:author="Unknown">
        <w:r w:rsidRPr="00414614">
          <w:rPr>
            <w:rFonts w:ascii="Times New Roman" w:eastAsia="Times New Roman" w:hAnsi="Times New Roman" w:cs="Times New Roman"/>
            <w:sz w:val="24"/>
            <w:szCs w:val="24"/>
          </w:rPr>
          <w:t>Create and start the remote application.</w:t>
        </w:r>
      </w:ins>
    </w:p>
    <w:p w:rsidR="00414614" w:rsidRPr="00414614" w:rsidRDefault="00414614" w:rsidP="00414614">
      <w:pPr>
        <w:numPr>
          <w:ilvl w:val="0"/>
          <w:numId w:val="146"/>
        </w:numPr>
        <w:spacing w:before="100" w:beforeAutospacing="1" w:after="100" w:afterAutospacing="1" w:line="240" w:lineRule="auto"/>
        <w:rPr>
          <w:ins w:id="4848" w:author="Unknown"/>
          <w:rFonts w:ascii="Times New Roman" w:eastAsia="Times New Roman" w:hAnsi="Times New Roman" w:cs="Times New Roman"/>
          <w:sz w:val="24"/>
          <w:szCs w:val="24"/>
        </w:rPr>
      </w:pPr>
      <w:ins w:id="4849" w:author="Unknown">
        <w:r w:rsidRPr="00414614">
          <w:rPr>
            <w:rFonts w:ascii="Times New Roman" w:eastAsia="Times New Roman" w:hAnsi="Times New Roman" w:cs="Times New Roman"/>
            <w:sz w:val="24"/>
            <w:szCs w:val="24"/>
          </w:rPr>
          <w:t>Create and start the client application.</w:t>
        </w:r>
      </w:ins>
    </w:p>
    <w:p w:rsidR="00414614" w:rsidRPr="00414614" w:rsidRDefault="00414614" w:rsidP="00414614">
      <w:pPr>
        <w:spacing w:after="0" w:line="240" w:lineRule="auto"/>
        <w:rPr>
          <w:ins w:id="4850" w:author="Unknown"/>
          <w:rFonts w:ascii="Times New Roman" w:eastAsia="Times New Roman" w:hAnsi="Times New Roman" w:cs="Times New Roman"/>
          <w:sz w:val="24"/>
          <w:szCs w:val="24"/>
        </w:rPr>
      </w:pPr>
      <w:ins w:id="4851" w:author="Unknown">
        <w:r w:rsidRPr="00414614">
          <w:rPr>
            <w:rFonts w:ascii="Times New Roman" w:eastAsia="Times New Roman" w:hAnsi="Times New Roman" w:cs="Times New Roman"/>
            <w:sz w:val="24"/>
            <w:szCs w:val="24"/>
          </w:rPr>
          <w:pict>
            <v:rect id="_x0000_i129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52" w:author="Unknown"/>
          <w:rFonts w:ascii="Times New Roman" w:eastAsia="Times New Roman" w:hAnsi="Times New Roman" w:cs="Times New Roman"/>
          <w:b/>
          <w:bCs/>
          <w:sz w:val="27"/>
          <w:szCs w:val="27"/>
        </w:rPr>
      </w:pPr>
      <w:ins w:id="4853" w:author="Unknown">
        <w:r w:rsidRPr="00414614">
          <w:rPr>
            <w:rFonts w:ascii="Times New Roman" w:eastAsia="Times New Roman" w:hAnsi="Times New Roman" w:cs="Times New Roman"/>
            <w:b/>
            <w:bCs/>
            <w:sz w:val="27"/>
            <w:szCs w:val="27"/>
          </w:rPr>
          <w:t>245) What is the use of HTTP-tunneling in RMI?</w:t>
        </w:r>
      </w:ins>
    </w:p>
    <w:p w:rsidR="00414614" w:rsidRPr="00414614" w:rsidRDefault="00414614" w:rsidP="00414614">
      <w:pPr>
        <w:spacing w:before="100" w:beforeAutospacing="1" w:after="100" w:afterAutospacing="1" w:line="240" w:lineRule="auto"/>
        <w:rPr>
          <w:ins w:id="4854" w:author="Unknown"/>
          <w:rFonts w:ascii="Times New Roman" w:eastAsia="Times New Roman" w:hAnsi="Times New Roman" w:cs="Times New Roman"/>
          <w:sz w:val="24"/>
          <w:szCs w:val="24"/>
        </w:rPr>
      </w:pPr>
      <w:ins w:id="4855" w:author="Unknown">
        <w:r w:rsidRPr="00414614">
          <w:rPr>
            <w:rFonts w:ascii="Times New Roman" w:eastAsia="Times New Roman" w:hAnsi="Times New Roman" w:cs="Times New Roman"/>
            <w:sz w:val="24"/>
            <w:szCs w:val="24"/>
          </w:rPr>
          <w:lastRenderedPageBreak/>
          <w:t>HTTP tunneling can be defined as the method which doesn't need any setup to work within the firewall environment. It handles the HTTP connections through the proxy servers. However, it does not allow outbound TCP connections.</w:t>
        </w:r>
      </w:ins>
    </w:p>
    <w:p w:rsidR="00414614" w:rsidRPr="00414614" w:rsidRDefault="00414614" w:rsidP="00414614">
      <w:pPr>
        <w:spacing w:after="0" w:line="240" w:lineRule="auto"/>
        <w:rPr>
          <w:ins w:id="4856" w:author="Unknown"/>
          <w:rFonts w:ascii="Times New Roman" w:eastAsia="Times New Roman" w:hAnsi="Times New Roman" w:cs="Times New Roman"/>
          <w:sz w:val="24"/>
          <w:szCs w:val="24"/>
        </w:rPr>
      </w:pPr>
      <w:ins w:id="4857" w:author="Unknown">
        <w:r w:rsidRPr="00414614">
          <w:rPr>
            <w:rFonts w:ascii="Times New Roman" w:eastAsia="Times New Roman" w:hAnsi="Times New Roman" w:cs="Times New Roman"/>
            <w:sz w:val="24"/>
            <w:szCs w:val="24"/>
          </w:rPr>
          <w:pict>
            <v:rect id="_x0000_i129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58" w:author="Unknown"/>
          <w:rFonts w:ascii="Times New Roman" w:eastAsia="Times New Roman" w:hAnsi="Times New Roman" w:cs="Times New Roman"/>
          <w:b/>
          <w:bCs/>
          <w:sz w:val="27"/>
          <w:szCs w:val="27"/>
        </w:rPr>
      </w:pPr>
      <w:ins w:id="4859" w:author="Unknown">
        <w:r w:rsidRPr="00414614">
          <w:rPr>
            <w:rFonts w:ascii="Times New Roman" w:eastAsia="Times New Roman" w:hAnsi="Times New Roman" w:cs="Times New Roman"/>
            <w:b/>
            <w:bCs/>
            <w:sz w:val="27"/>
            <w:szCs w:val="27"/>
          </w:rPr>
          <w:t>246) What is JRMP?</w:t>
        </w:r>
      </w:ins>
    </w:p>
    <w:p w:rsidR="00414614" w:rsidRPr="00414614" w:rsidRDefault="00414614" w:rsidP="00414614">
      <w:pPr>
        <w:spacing w:before="100" w:beforeAutospacing="1" w:after="100" w:afterAutospacing="1" w:line="240" w:lineRule="auto"/>
        <w:rPr>
          <w:ins w:id="4860" w:author="Unknown"/>
          <w:rFonts w:ascii="Times New Roman" w:eastAsia="Times New Roman" w:hAnsi="Times New Roman" w:cs="Times New Roman"/>
          <w:sz w:val="24"/>
          <w:szCs w:val="24"/>
        </w:rPr>
      </w:pPr>
      <w:ins w:id="4861" w:author="Unknown">
        <w:r w:rsidRPr="00414614">
          <w:rPr>
            <w:rFonts w:ascii="Times New Roman" w:eastAsia="Times New Roman" w:hAnsi="Times New Roman" w:cs="Times New Roman"/>
            <w:sz w:val="24"/>
            <w:szCs w:val="24"/>
          </w:rPr>
          <w:t>JRMP (Java Remote Method Protocol) can be defined as the Java-specific, stream-based protocol which looks up and refers to the remote objects. It requires both client and server to use Java objects. It is wire level protocol which runs under RMI and over TCP/IP.</w:t>
        </w:r>
      </w:ins>
    </w:p>
    <w:p w:rsidR="00414614" w:rsidRPr="00414614" w:rsidRDefault="00414614" w:rsidP="00414614">
      <w:pPr>
        <w:spacing w:after="0" w:line="240" w:lineRule="auto"/>
        <w:rPr>
          <w:ins w:id="4862" w:author="Unknown"/>
          <w:rFonts w:ascii="Times New Roman" w:eastAsia="Times New Roman" w:hAnsi="Times New Roman" w:cs="Times New Roman"/>
          <w:sz w:val="24"/>
          <w:szCs w:val="24"/>
        </w:rPr>
      </w:pPr>
      <w:ins w:id="4863" w:author="Unknown">
        <w:r w:rsidRPr="00414614">
          <w:rPr>
            <w:rFonts w:ascii="Times New Roman" w:eastAsia="Times New Roman" w:hAnsi="Times New Roman" w:cs="Times New Roman"/>
            <w:sz w:val="24"/>
            <w:szCs w:val="24"/>
          </w:rPr>
          <w:pict>
            <v:rect id="_x0000_i129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64" w:author="Unknown"/>
          <w:rFonts w:ascii="Times New Roman" w:eastAsia="Times New Roman" w:hAnsi="Times New Roman" w:cs="Times New Roman"/>
          <w:b/>
          <w:bCs/>
          <w:sz w:val="27"/>
          <w:szCs w:val="27"/>
        </w:rPr>
      </w:pPr>
      <w:ins w:id="4865" w:author="Unknown">
        <w:r w:rsidRPr="00414614">
          <w:rPr>
            <w:rFonts w:ascii="Times New Roman" w:eastAsia="Times New Roman" w:hAnsi="Times New Roman" w:cs="Times New Roman"/>
            <w:b/>
            <w:bCs/>
            <w:sz w:val="27"/>
            <w:szCs w:val="27"/>
          </w:rPr>
          <w:t>247) Can RMI and CORBA based applications interact?</w:t>
        </w:r>
      </w:ins>
    </w:p>
    <w:p w:rsidR="00414614" w:rsidRPr="00414614" w:rsidRDefault="00414614" w:rsidP="00414614">
      <w:pPr>
        <w:spacing w:before="100" w:beforeAutospacing="1" w:after="100" w:afterAutospacing="1" w:line="240" w:lineRule="auto"/>
        <w:rPr>
          <w:ins w:id="4866" w:author="Unknown"/>
          <w:rFonts w:ascii="Times New Roman" w:eastAsia="Times New Roman" w:hAnsi="Times New Roman" w:cs="Times New Roman"/>
          <w:sz w:val="24"/>
          <w:szCs w:val="24"/>
        </w:rPr>
      </w:pPr>
      <w:ins w:id="4867" w:author="Unknown">
        <w:r w:rsidRPr="00414614">
          <w:rPr>
            <w:rFonts w:ascii="Times New Roman" w:eastAsia="Times New Roman" w:hAnsi="Times New Roman" w:cs="Times New Roman"/>
            <w:sz w:val="24"/>
            <w:szCs w:val="24"/>
          </w:rPr>
          <w:t>Yes, they can. RMI is available with IIOP as the transport protocol instead of JRMP.</w:t>
        </w:r>
      </w:ins>
    </w:p>
    <w:p w:rsidR="00414614" w:rsidRPr="00414614" w:rsidRDefault="00414614" w:rsidP="00414614">
      <w:pPr>
        <w:spacing w:after="0" w:line="240" w:lineRule="auto"/>
        <w:rPr>
          <w:ins w:id="4868" w:author="Unknown"/>
          <w:rFonts w:ascii="Times New Roman" w:eastAsia="Times New Roman" w:hAnsi="Times New Roman" w:cs="Times New Roman"/>
          <w:sz w:val="24"/>
          <w:szCs w:val="24"/>
        </w:rPr>
      </w:pPr>
      <w:ins w:id="4869" w:author="Unknown">
        <w:r w:rsidRPr="00414614">
          <w:rPr>
            <w:rFonts w:ascii="Times New Roman" w:eastAsia="Times New Roman" w:hAnsi="Times New Roman" w:cs="Times New Roman"/>
            <w:sz w:val="24"/>
            <w:szCs w:val="24"/>
          </w:rPr>
          <w:pict>
            <v:rect id="_x0000_i1294" style="width:0;height:1.5pt" o:hralign="center" o:hrstd="t" o:hr="t" fillcolor="#a0a0a0" stroked="f"/>
          </w:pict>
        </w:r>
      </w:ins>
    </w:p>
    <w:p w:rsidR="00414614" w:rsidRPr="00414614" w:rsidRDefault="00414614" w:rsidP="00414614">
      <w:pPr>
        <w:spacing w:before="100" w:beforeAutospacing="1" w:after="100" w:afterAutospacing="1" w:line="240" w:lineRule="auto"/>
        <w:outlineLvl w:val="1"/>
        <w:rPr>
          <w:ins w:id="4870" w:author="Unknown"/>
          <w:rFonts w:ascii="Times New Roman" w:eastAsia="Times New Roman" w:hAnsi="Times New Roman" w:cs="Times New Roman"/>
          <w:b/>
          <w:bCs/>
          <w:sz w:val="36"/>
          <w:szCs w:val="36"/>
        </w:rPr>
      </w:pPr>
      <w:ins w:id="4871" w:author="Unknown">
        <w:r w:rsidRPr="00414614">
          <w:rPr>
            <w:rFonts w:ascii="Times New Roman" w:eastAsia="Times New Roman" w:hAnsi="Times New Roman" w:cs="Times New Roman"/>
            <w:b/>
            <w:bCs/>
            <w:sz w:val="36"/>
            <w:szCs w:val="36"/>
          </w:rPr>
          <w:t>Core Java: Data Structure interview questions</w:t>
        </w:r>
      </w:ins>
    </w:p>
    <w:p w:rsidR="00414614" w:rsidRPr="00414614" w:rsidRDefault="00414614" w:rsidP="00414614">
      <w:pPr>
        <w:spacing w:after="0" w:line="240" w:lineRule="auto"/>
        <w:rPr>
          <w:ins w:id="4872" w:author="Unknown"/>
          <w:rFonts w:ascii="Times New Roman" w:eastAsia="Times New Roman" w:hAnsi="Times New Roman" w:cs="Times New Roman"/>
          <w:sz w:val="24"/>
          <w:szCs w:val="24"/>
        </w:rPr>
      </w:pPr>
      <w:ins w:id="4873" w:author="Unknown">
        <w:r w:rsidRPr="00414614">
          <w:rPr>
            <w:rFonts w:ascii="Times New Roman" w:eastAsia="Times New Roman" w:hAnsi="Times New Roman" w:cs="Times New Roman"/>
            <w:sz w:val="24"/>
            <w:szCs w:val="24"/>
          </w:rPr>
          <w:pict>
            <v:rect id="_x0000_i1295"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874" w:author="Unknown"/>
          <w:rFonts w:ascii="Times New Roman" w:eastAsia="Times New Roman" w:hAnsi="Times New Roman" w:cs="Times New Roman"/>
          <w:b/>
          <w:bCs/>
          <w:sz w:val="27"/>
          <w:szCs w:val="27"/>
        </w:rPr>
      </w:pPr>
      <w:ins w:id="4875" w:author="Unknown">
        <w:r w:rsidRPr="00414614">
          <w:rPr>
            <w:rFonts w:ascii="Times New Roman" w:eastAsia="Times New Roman" w:hAnsi="Times New Roman" w:cs="Times New Roman"/>
            <w:b/>
            <w:bCs/>
            <w:sz w:val="27"/>
            <w:szCs w:val="27"/>
          </w:rPr>
          <w:t>248) How to perform Bubble Sort in Java?</w:t>
        </w:r>
      </w:ins>
    </w:p>
    <w:p w:rsidR="00414614" w:rsidRPr="00414614" w:rsidRDefault="00414614" w:rsidP="00414614">
      <w:pPr>
        <w:spacing w:before="100" w:beforeAutospacing="1" w:after="100" w:afterAutospacing="1" w:line="240" w:lineRule="auto"/>
        <w:rPr>
          <w:ins w:id="4876" w:author="Unknown"/>
          <w:rFonts w:ascii="Times New Roman" w:eastAsia="Times New Roman" w:hAnsi="Times New Roman" w:cs="Times New Roman"/>
          <w:sz w:val="24"/>
          <w:szCs w:val="24"/>
        </w:rPr>
      </w:pPr>
      <w:ins w:id="4877" w:author="Unknown">
        <w:r w:rsidRPr="00414614">
          <w:rPr>
            <w:rFonts w:ascii="Times New Roman" w:eastAsia="Times New Roman" w:hAnsi="Times New Roman" w:cs="Times New Roman"/>
            <w:sz w:val="24"/>
            <w:szCs w:val="24"/>
          </w:rPr>
          <w:t>Consider the following program to perform Bubble sort in Java.</w:t>
        </w:r>
      </w:ins>
    </w:p>
    <w:p w:rsidR="00414614" w:rsidRPr="00414614" w:rsidRDefault="00414614" w:rsidP="00414614">
      <w:pPr>
        <w:numPr>
          <w:ilvl w:val="0"/>
          <w:numId w:val="147"/>
        </w:numPr>
        <w:spacing w:before="100" w:beforeAutospacing="1" w:after="100" w:afterAutospacing="1" w:line="240" w:lineRule="auto"/>
        <w:rPr>
          <w:ins w:id="4878" w:author="Unknown"/>
          <w:rFonts w:ascii="Times New Roman" w:eastAsia="Times New Roman" w:hAnsi="Times New Roman" w:cs="Times New Roman"/>
          <w:sz w:val="24"/>
          <w:szCs w:val="24"/>
        </w:rPr>
      </w:pPr>
      <w:ins w:id="4879" w:author="Unknown">
        <w:r w:rsidRPr="00414614">
          <w:rPr>
            <w:rFonts w:ascii="Times New Roman" w:eastAsia="Times New Roman" w:hAnsi="Times New Roman" w:cs="Times New Roman"/>
            <w:sz w:val="24"/>
            <w:szCs w:val="24"/>
          </w:rPr>
          <w:t>public class BubbleSort {  </w:t>
        </w:r>
      </w:ins>
    </w:p>
    <w:p w:rsidR="00414614" w:rsidRPr="00414614" w:rsidRDefault="00414614" w:rsidP="00414614">
      <w:pPr>
        <w:numPr>
          <w:ilvl w:val="0"/>
          <w:numId w:val="147"/>
        </w:numPr>
        <w:spacing w:before="100" w:beforeAutospacing="1" w:after="100" w:afterAutospacing="1" w:line="240" w:lineRule="auto"/>
        <w:rPr>
          <w:ins w:id="4880" w:author="Unknown"/>
          <w:rFonts w:ascii="Times New Roman" w:eastAsia="Times New Roman" w:hAnsi="Times New Roman" w:cs="Times New Roman"/>
          <w:sz w:val="24"/>
          <w:szCs w:val="24"/>
        </w:rPr>
      </w:pPr>
      <w:ins w:id="4881" w:author="Unknown">
        <w:r w:rsidRPr="00414614">
          <w:rPr>
            <w:rFonts w:ascii="Times New Roman" w:eastAsia="Times New Roman" w:hAnsi="Times New Roman" w:cs="Times New Roman"/>
            <w:sz w:val="24"/>
            <w:szCs w:val="24"/>
          </w:rPr>
          <w:t>  public static void main(String[] args) {  </w:t>
        </w:r>
      </w:ins>
    </w:p>
    <w:p w:rsidR="00414614" w:rsidRPr="00414614" w:rsidRDefault="00414614" w:rsidP="00414614">
      <w:pPr>
        <w:numPr>
          <w:ilvl w:val="0"/>
          <w:numId w:val="147"/>
        </w:numPr>
        <w:spacing w:before="100" w:beforeAutospacing="1" w:after="100" w:afterAutospacing="1" w:line="240" w:lineRule="auto"/>
        <w:rPr>
          <w:ins w:id="4882" w:author="Unknown"/>
          <w:rFonts w:ascii="Times New Roman" w:eastAsia="Times New Roman" w:hAnsi="Times New Roman" w:cs="Times New Roman"/>
          <w:sz w:val="24"/>
          <w:szCs w:val="24"/>
        </w:rPr>
      </w:pPr>
      <w:ins w:id="4883" w:author="Unknown">
        <w:r w:rsidRPr="00414614">
          <w:rPr>
            <w:rFonts w:ascii="Times New Roman" w:eastAsia="Times New Roman" w:hAnsi="Times New Roman" w:cs="Times New Roman"/>
            <w:sz w:val="24"/>
            <w:szCs w:val="24"/>
          </w:rPr>
          <w:t>  int[] a = {10, 9, 7, 101, 23, 44, 12, 78, 34, 23};  </w:t>
        </w:r>
      </w:ins>
    </w:p>
    <w:p w:rsidR="00414614" w:rsidRPr="00414614" w:rsidRDefault="00414614" w:rsidP="00414614">
      <w:pPr>
        <w:numPr>
          <w:ilvl w:val="0"/>
          <w:numId w:val="147"/>
        </w:numPr>
        <w:spacing w:before="100" w:beforeAutospacing="1" w:after="100" w:afterAutospacing="1" w:line="240" w:lineRule="auto"/>
        <w:rPr>
          <w:ins w:id="4884" w:author="Unknown"/>
          <w:rFonts w:ascii="Times New Roman" w:eastAsia="Times New Roman" w:hAnsi="Times New Roman" w:cs="Times New Roman"/>
          <w:sz w:val="24"/>
          <w:szCs w:val="24"/>
        </w:rPr>
      </w:pPr>
      <w:ins w:id="4885" w:author="Unknown">
        <w:r w:rsidRPr="00414614">
          <w:rPr>
            <w:rFonts w:ascii="Times New Roman" w:eastAsia="Times New Roman" w:hAnsi="Times New Roman" w:cs="Times New Roman"/>
            <w:sz w:val="24"/>
            <w:szCs w:val="24"/>
          </w:rPr>
          <w:t>  for(int i=0;i&lt;10;i++)  </w:t>
        </w:r>
      </w:ins>
    </w:p>
    <w:p w:rsidR="00414614" w:rsidRPr="00414614" w:rsidRDefault="00414614" w:rsidP="00414614">
      <w:pPr>
        <w:numPr>
          <w:ilvl w:val="0"/>
          <w:numId w:val="147"/>
        </w:numPr>
        <w:spacing w:before="100" w:beforeAutospacing="1" w:after="100" w:afterAutospacing="1" w:line="240" w:lineRule="auto"/>
        <w:rPr>
          <w:ins w:id="4886" w:author="Unknown"/>
          <w:rFonts w:ascii="Times New Roman" w:eastAsia="Times New Roman" w:hAnsi="Times New Roman" w:cs="Times New Roman"/>
          <w:sz w:val="24"/>
          <w:szCs w:val="24"/>
        </w:rPr>
      </w:pPr>
      <w:ins w:id="488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888" w:author="Unknown"/>
          <w:rFonts w:ascii="Times New Roman" w:eastAsia="Times New Roman" w:hAnsi="Times New Roman" w:cs="Times New Roman"/>
          <w:sz w:val="24"/>
          <w:szCs w:val="24"/>
        </w:rPr>
      </w:pPr>
      <w:ins w:id="4889" w:author="Unknown">
        <w:r w:rsidRPr="00414614">
          <w:rPr>
            <w:rFonts w:ascii="Times New Roman" w:eastAsia="Times New Roman" w:hAnsi="Times New Roman" w:cs="Times New Roman"/>
            <w:sz w:val="24"/>
            <w:szCs w:val="24"/>
          </w:rPr>
          <w:t>    for (int j=0;j&lt;10;j++)  </w:t>
        </w:r>
      </w:ins>
    </w:p>
    <w:p w:rsidR="00414614" w:rsidRPr="00414614" w:rsidRDefault="00414614" w:rsidP="00414614">
      <w:pPr>
        <w:numPr>
          <w:ilvl w:val="0"/>
          <w:numId w:val="147"/>
        </w:numPr>
        <w:spacing w:before="100" w:beforeAutospacing="1" w:after="100" w:afterAutospacing="1" w:line="240" w:lineRule="auto"/>
        <w:rPr>
          <w:ins w:id="4890" w:author="Unknown"/>
          <w:rFonts w:ascii="Times New Roman" w:eastAsia="Times New Roman" w:hAnsi="Times New Roman" w:cs="Times New Roman"/>
          <w:sz w:val="24"/>
          <w:szCs w:val="24"/>
        </w:rPr>
      </w:pPr>
      <w:ins w:id="489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892" w:author="Unknown"/>
          <w:rFonts w:ascii="Times New Roman" w:eastAsia="Times New Roman" w:hAnsi="Times New Roman" w:cs="Times New Roman"/>
          <w:sz w:val="24"/>
          <w:szCs w:val="24"/>
        </w:rPr>
      </w:pPr>
      <w:ins w:id="4893" w:author="Unknown">
        <w:r w:rsidRPr="00414614">
          <w:rPr>
            <w:rFonts w:ascii="Times New Roman" w:eastAsia="Times New Roman" w:hAnsi="Times New Roman" w:cs="Times New Roman"/>
            <w:sz w:val="24"/>
            <w:szCs w:val="24"/>
          </w:rPr>
          <w:t>      if(a[i]&lt;a[j])  </w:t>
        </w:r>
      </w:ins>
    </w:p>
    <w:p w:rsidR="00414614" w:rsidRPr="00414614" w:rsidRDefault="00414614" w:rsidP="00414614">
      <w:pPr>
        <w:numPr>
          <w:ilvl w:val="0"/>
          <w:numId w:val="147"/>
        </w:numPr>
        <w:spacing w:before="100" w:beforeAutospacing="1" w:after="100" w:afterAutospacing="1" w:line="240" w:lineRule="auto"/>
        <w:rPr>
          <w:ins w:id="4894" w:author="Unknown"/>
          <w:rFonts w:ascii="Times New Roman" w:eastAsia="Times New Roman" w:hAnsi="Times New Roman" w:cs="Times New Roman"/>
          <w:sz w:val="24"/>
          <w:szCs w:val="24"/>
        </w:rPr>
      </w:pPr>
      <w:ins w:id="489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896" w:author="Unknown"/>
          <w:rFonts w:ascii="Times New Roman" w:eastAsia="Times New Roman" w:hAnsi="Times New Roman" w:cs="Times New Roman"/>
          <w:sz w:val="24"/>
          <w:szCs w:val="24"/>
        </w:rPr>
      </w:pPr>
      <w:ins w:id="4897" w:author="Unknown">
        <w:r w:rsidRPr="00414614">
          <w:rPr>
            <w:rFonts w:ascii="Times New Roman" w:eastAsia="Times New Roman" w:hAnsi="Times New Roman" w:cs="Times New Roman"/>
            <w:sz w:val="24"/>
            <w:szCs w:val="24"/>
          </w:rPr>
          <w:t>        int temp = a[i];  </w:t>
        </w:r>
      </w:ins>
    </w:p>
    <w:p w:rsidR="00414614" w:rsidRPr="00414614" w:rsidRDefault="00414614" w:rsidP="00414614">
      <w:pPr>
        <w:numPr>
          <w:ilvl w:val="0"/>
          <w:numId w:val="147"/>
        </w:numPr>
        <w:spacing w:before="100" w:beforeAutospacing="1" w:after="100" w:afterAutospacing="1" w:line="240" w:lineRule="auto"/>
        <w:rPr>
          <w:ins w:id="4898" w:author="Unknown"/>
          <w:rFonts w:ascii="Times New Roman" w:eastAsia="Times New Roman" w:hAnsi="Times New Roman" w:cs="Times New Roman"/>
          <w:sz w:val="24"/>
          <w:szCs w:val="24"/>
        </w:rPr>
      </w:pPr>
      <w:ins w:id="4899" w:author="Unknown">
        <w:r w:rsidRPr="00414614">
          <w:rPr>
            <w:rFonts w:ascii="Times New Roman" w:eastAsia="Times New Roman" w:hAnsi="Times New Roman" w:cs="Times New Roman"/>
            <w:sz w:val="24"/>
            <w:szCs w:val="24"/>
          </w:rPr>
          <w:t>        a[i]=a[j];  </w:t>
        </w:r>
      </w:ins>
    </w:p>
    <w:p w:rsidR="00414614" w:rsidRPr="00414614" w:rsidRDefault="00414614" w:rsidP="00414614">
      <w:pPr>
        <w:numPr>
          <w:ilvl w:val="0"/>
          <w:numId w:val="147"/>
        </w:numPr>
        <w:spacing w:before="100" w:beforeAutospacing="1" w:after="100" w:afterAutospacing="1" w:line="240" w:lineRule="auto"/>
        <w:rPr>
          <w:ins w:id="4900" w:author="Unknown"/>
          <w:rFonts w:ascii="Times New Roman" w:eastAsia="Times New Roman" w:hAnsi="Times New Roman" w:cs="Times New Roman"/>
          <w:sz w:val="24"/>
          <w:szCs w:val="24"/>
        </w:rPr>
      </w:pPr>
      <w:ins w:id="4901" w:author="Unknown">
        <w:r w:rsidRPr="00414614">
          <w:rPr>
            <w:rFonts w:ascii="Times New Roman" w:eastAsia="Times New Roman" w:hAnsi="Times New Roman" w:cs="Times New Roman"/>
            <w:sz w:val="24"/>
            <w:szCs w:val="24"/>
          </w:rPr>
          <w:t>        a[j] = temp;   </w:t>
        </w:r>
      </w:ins>
    </w:p>
    <w:p w:rsidR="00414614" w:rsidRPr="00414614" w:rsidRDefault="00414614" w:rsidP="00414614">
      <w:pPr>
        <w:numPr>
          <w:ilvl w:val="0"/>
          <w:numId w:val="147"/>
        </w:numPr>
        <w:spacing w:before="100" w:beforeAutospacing="1" w:after="100" w:afterAutospacing="1" w:line="240" w:lineRule="auto"/>
        <w:rPr>
          <w:ins w:id="4902" w:author="Unknown"/>
          <w:rFonts w:ascii="Times New Roman" w:eastAsia="Times New Roman" w:hAnsi="Times New Roman" w:cs="Times New Roman"/>
          <w:sz w:val="24"/>
          <w:szCs w:val="24"/>
        </w:rPr>
      </w:pPr>
      <w:ins w:id="490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904" w:author="Unknown"/>
          <w:rFonts w:ascii="Times New Roman" w:eastAsia="Times New Roman" w:hAnsi="Times New Roman" w:cs="Times New Roman"/>
          <w:sz w:val="24"/>
          <w:szCs w:val="24"/>
        </w:rPr>
      </w:pPr>
      <w:ins w:id="490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906" w:author="Unknown"/>
          <w:rFonts w:ascii="Times New Roman" w:eastAsia="Times New Roman" w:hAnsi="Times New Roman" w:cs="Times New Roman"/>
          <w:sz w:val="24"/>
          <w:szCs w:val="24"/>
        </w:rPr>
      </w:pPr>
      <w:ins w:id="490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908" w:author="Unknown"/>
          <w:rFonts w:ascii="Times New Roman" w:eastAsia="Times New Roman" w:hAnsi="Times New Roman" w:cs="Times New Roman"/>
          <w:sz w:val="24"/>
          <w:szCs w:val="24"/>
        </w:rPr>
      </w:pPr>
      <w:ins w:id="4909" w:author="Unknown">
        <w:r w:rsidRPr="00414614">
          <w:rPr>
            <w:rFonts w:ascii="Times New Roman" w:eastAsia="Times New Roman" w:hAnsi="Times New Roman" w:cs="Times New Roman"/>
            <w:sz w:val="24"/>
            <w:szCs w:val="24"/>
          </w:rPr>
          <w:t>  System.out.println("Printing Sorted List ...");  </w:t>
        </w:r>
      </w:ins>
    </w:p>
    <w:p w:rsidR="00414614" w:rsidRPr="00414614" w:rsidRDefault="00414614" w:rsidP="00414614">
      <w:pPr>
        <w:numPr>
          <w:ilvl w:val="0"/>
          <w:numId w:val="147"/>
        </w:numPr>
        <w:spacing w:before="100" w:beforeAutospacing="1" w:after="100" w:afterAutospacing="1" w:line="240" w:lineRule="auto"/>
        <w:rPr>
          <w:ins w:id="4910" w:author="Unknown"/>
          <w:rFonts w:ascii="Times New Roman" w:eastAsia="Times New Roman" w:hAnsi="Times New Roman" w:cs="Times New Roman"/>
          <w:sz w:val="24"/>
          <w:szCs w:val="24"/>
        </w:rPr>
      </w:pPr>
      <w:ins w:id="4911" w:author="Unknown">
        <w:r w:rsidRPr="00414614">
          <w:rPr>
            <w:rFonts w:ascii="Times New Roman" w:eastAsia="Times New Roman" w:hAnsi="Times New Roman" w:cs="Times New Roman"/>
            <w:sz w:val="24"/>
            <w:szCs w:val="24"/>
          </w:rPr>
          <w:t>  for(int i=0;i&lt;10;i++)  </w:t>
        </w:r>
      </w:ins>
    </w:p>
    <w:p w:rsidR="00414614" w:rsidRPr="00414614" w:rsidRDefault="00414614" w:rsidP="00414614">
      <w:pPr>
        <w:numPr>
          <w:ilvl w:val="0"/>
          <w:numId w:val="147"/>
        </w:numPr>
        <w:spacing w:before="100" w:beforeAutospacing="1" w:after="100" w:afterAutospacing="1" w:line="240" w:lineRule="auto"/>
        <w:rPr>
          <w:ins w:id="4912" w:author="Unknown"/>
          <w:rFonts w:ascii="Times New Roman" w:eastAsia="Times New Roman" w:hAnsi="Times New Roman" w:cs="Times New Roman"/>
          <w:sz w:val="24"/>
          <w:szCs w:val="24"/>
        </w:rPr>
      </w:pPr>
      <w:ins w:id="4913"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147"/>
        </w:numPr>
        <w:spacing w:before="100" w:beforeAutospacing="1" w:after="100" w:afterAutospacing="1" w:line="240" w:lineRule="auto"/>
        <w:rPr>
          <w:ins w:id="4914" w:author="Unknown"/>
          <w:rFonts w:ascii="Times New Roman" w:eastAsia="Times New Roman" w:hAnsi="Times New Roman" w:cs="Times New Roman"/>
          <w:sz w:val="24"/>
          <w:szCs w:val="24"/>
        </w:rPr>
      </w:pPr>
      <w:ins w:id="4915" w:author="Unknown">
        <w:r w:rsidRPr="00414614">
          <w:rPr>
            <w:rFonts w:ascii="Times New Roman" w:eastAsia="Times New Roman" w:hAnsi="Times New Roman" w:cs="Times New Roman"/>
            <w:sz w:val="24"/>
            <w:szCs w:val="24"/>
          </w:rPr>
          <w:t>    System.out.println(a[i]);  </w:t>
        </w:r>
      </w:ins>
    </w:p>
    <w:p w:rsidR="00414614" w:rsidRPr="00414614" w:rsidRDefault="00414614" w:rsidP="00414614">
      <w:pPr>
        <w:numPr>
          <w:ilvl w:val="0"/>
          <w:numId w:val="147"/>
        </w:numPr>
        <w:spacing w:before="100" w:beforeAutospacing="1" w:after="100" w:afterAutospacing="1" w:line="240" w:lineRule="auto"/>
        <w:rPr>
          <w:ins w:id="4916" w:author="Unknown"/>
          <w:rFonts w:ascii="Times New Roman" w:eastAsia="Times New Roman" w:hAnsi="Times New Roman" w:cs="Times New Roman"/>
          <w:sz w:val="24"/>
          <w:szCs w:val="24"/>
        </w:rPr>
      </w:pPr>
      <w:ins w:id="491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7"/>
        </w:numPr>
        <w:spacing w:before="100" w:beforeAutospacing="1" w:after="100" w:afterAutospacing="1" w:line="240" w:lineRule="auto"/>
        <w:rPr>
          <w:ins w:id="4918" w:author="Unknown"/>
          <w:rFonts w:ascii="Times New Roman" w:eastAsia="Times New Roman" w:hAnsi="Times New Roman" w:cs="Times New Roman"/>
          <w:sz w:val="24"/>
          <w:szCs w:val="24"/>
        </w:rPr>
      </w:pPr>
      <w:ins w:id="49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7"/>
        </w:numPr>
        <w:spacing w:before="100" w:beforeAutospacing="1" w:after="100" w:afterAutospacing="1" w:line="240" w:lineRule="auto"/>
        <w:rPr>
          <w:ins w:id="4920" w:author="Unknown"/>
          <w:rFonts w:ascii="Times New Roman" w:eastAsia="Times New Roman" w:hAnsi="Times New Roman" w:cs="Times New Roman"/>
          <w:sz w:val="24"/>
          <w:szCs w:val="24"/>
        </w:rPr>
      </w:pPr>
      <w:ins w:id="4921"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4922" w:author="Unknown"/>
          <w:rFonts w:ascii="Times New Roman" w:eastAsia="Times New Roman" w:hAnsi="Times New Roman" w:cs="Times New Roman"/>
          <w:sz w:val="24"/>
          <w:szCs w:val="24"/>
        </w:rPr>
      </w:pPr>
      <w:ins w:id="4923"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4" w:author="Unknown"/>
          <w:rFonts w:ascii="Courier New" w:eastAsia="Times New Roman" w:hAnsi="Courier New" w:cs="Courier New"/>
          <w:sz w:val="20"/>
          <w:szCs w:val="20"/>
        </w:rPr>
      </w:pPr>
      <w:ins w:id="4925" w:author="Unknown">
        <w:r w:rsidRPr="00414614">
          <w:rPr>
            <w:rFonts w:ascii="Courier New" w:eastAsia="Times New Roman" w:hAnsi="Courier New" w:cs="Courier New"/>
            <w:sz w:val="20"/>
            <w:szCs w:val="20"/>
          </w:rPr>
          <w:t xml:space="preserve">Printing Sorted List . . .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6" w:author="Unknown"/>
          <w:rFonts w:ascii="Courier New" w:eastAsia="Times New Roman" w:hAnsi="Courier New" w:cs="Courier New"/>
          <w:sz w:val="20"/>
          <w:szCs w:val="20"/>
        </w:rPr>
      </w:pPr>
      <w:ins w:id="4927" w:author="Unknown">
        <w:r w:rsidRPr="00414614">
          <w:rPr>
            <w:rFonts w:ascii="Courier New" w:eastAsia="Times New Roman" w:hAnsi="Courier New" w:cs="Courier New"/>
            <w:sz w:val="20"/>
            <w:szCs w:val="20"/>
          </w:rPr>
          <w:t>7</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8" w:author="Unknown"/>
          <w:rFonts w:ascii="Courier New" w:eastAsia="Times New Roman" w:hAnsi="Courier New" w:cs="Courier New"/>
          <w:sz w:val="20"/>
          <w:szCs w:val="20"/>
        </w:rPr>
      </w:pPr>
      <w:ins w:id="4929" w:author="Unknown">
        <w:r w:rsidRPr="00414614">
          <w:rPr>
            <w:rFonts w:ascii="Courier New" w:eastAsia="Times New Roman" w:hAnsi="Courier New" w:cs="Courier New"/>
            <w:sz w:val="20"/>
            <w:szCs w:val="20"/>
          </w:rPr>
          <w:t>9</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0" w:author="Unknown"/>
          <w:rFonts w:ascii="Courier New" w:eastAsia="Times New Roman" w:hAnsi="Courier New" w:cs="Courier New"/>
          <w:sz w:val="20"/>
          <w:szCs w:val="20"/>
        </w:rPr>
      </w:pPr>
      <w:ins w:id="4931" w:author="Unknown">
        <w:r w:rsidRPr="00414614">
          <w:rPr>
            <w:rFonts w:ascii="Courier New" w:eastAsia="Times New Roman" w:hAnsi="Courier New" w:cs="Courier New"/>
            <w:sz w:val="20"/>
            <w:szCs w:val="20"/>
          </w:rPr>
          <w:t>10</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2" w:author="Unknown"/>
          <w:rFonts w:ascii="Courier New" w:eastAsia="Times New Roman" w:hAnsi="Courier New" w:cs="Courier New"/>
          <w:sz w:val="20"/>
          <w:szCs w:val="20"/>
        </w:rPr>
      </w:pPr>
      <w:ins w:id="4933" w:author="Unknown">
        <w:r w:rsidRPr="00414614">
          <w:rPr>
            <w:rFonts w:ascii="Courier New" w:eastAsia="Times New Roman" w:hAnsi="Courier New" w:cs="Courier New"/>
            <w:sz w:val="20"/>
            <w:szCs w:val="20"/>
          </w:rPr>
          <w:t>12</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4" w:author="Unknown"/>
          <w:rFonts w:ascii="Courier New" w:eastAsia="Times New Roman" w:hAnsi="Courier New" w:cs="Courier New"/>
          <w:sz w:val="20"/>
          <w:szCs w:val="20"/>
        </w:rPr>
      </w:pPr>
      <w:ins w:id="4935"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6" w:author="Unknown"/>
          <w:rFonts w:ascii="Courier New" w:eastAsia="Times New Roman" w:hAnsi="Courier New" w:cs="Courier New"/>
          <w:sz w:val="20"/>
          <w:szCs w:val="20"/>
        </w:rPr>
      </w:pPr>
      <w:ins w:id="4937" w:author="Unknown">
        <w:r w:rsidRPr="00414614">
          <w:rPr>
            <w:rFonts w:ascii="Courier New" w:eastAsia="Times New Roman" w:hAnsi="Courier New" w:cs="Courier New"/>
            <w:sz w:val="20"/>
            <w:szCs w:val="20"/>
          </w:rPr>
          <w:t>34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8" w:author="Unknown"/>
          <w:rFonts w:ascii="Courier New" w:eastAsia="Times New Roman" w:hAnsi="Courier New" w:cs="Courier New"/>
          <w:sz w:val="20"/>
          <w:szCs w:val="20"/>
        </w:rPr>
      </w:pPr>
      <w:ins w:id="4939" w:author="Unknown">
        <w:r w:rsidRPr="00414614">
          <w:rPr>
            <w:rFonts w:ascii="Courier New" w:eastAsia="Times New Roman" w:hAnsi="Courier New" w:cs="Courier New"/>
            <w:sz w:val="20"/>
            <w:szCs w:val="20"/>
          </w:rPr>
          <w:t>34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0" w:author="Unknown"/>
          <w:rFonts w:ascii="Courier New" w:eastAsia="Times New Roman" w:hAnsi="Courier New" w:cs="Courier New"/>
          <w:sz w:val="20"/>
          <w:szCs w:val="20"/>
        </w:rPr>
      </w:pPr>
      <w:ins w:id="4941" w:author="Unknown">
        <w:r w:rsidRPr="00414614">
          <w:rPr>
            <w:rFonts w:ascii="Courier New" w:eastAsia="Times New Roman" w:hAnsi="Courier New" w:cs="Courier New"/>
            <w:sz w:val="20"/>
            <w:szCs w:val="20"/>
          </w:rPr>
          <w:t>44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2" w:author="Unknown"/>
          <w:rFonts w:ascii="Courier New" w:eastAsia="Times New Roman" w:hAnsi="Courier New" w:cs="Courier New"/>
          <w:sz w:val="20"/>
          <w:szCs w:val="20"/>
        </w:rPr>
      </w:pPr>
      <w:ins w:id="4943" w:author="Unknown">
        <w:r w:rsidRPr="00414614">
          <w:rPr>
            <w:rFonts w:ascii="Courier New" w:eastAsia="Times New Roman" w:hAnsi="Courier New" w:cs="Courier New"/>
            <w:sz w:val="20"/>
            <w:szCs w:val="20"/>
          </w:rPr>
          <w:t xml:space="preserve">78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4" w:author="Unknown"/>
          <w:rFonts w:ascii="Courier New" w:eastAsia="Times New Roman" w:hAnsi="Courier New" w:cs="Courier New"/>
          <w:sz w:val="20"/>
          <w:szCs w:val="20"/>
        </w:rPr>
      </w:pPr>
      <w:ins w:id="4945" w:author="Unknown">
        <w:r w:rsidRPr="00414614">
          <w:rPr>
            <w:rFonts w:ascii="Courier New" w:eastAsia="Times New Roman" w:hAnsi="Courier New" w:cs="Courier New"/>
            <w:sz w:val="20"/>
            <w:szCs w:val="20"/>
          </w:rPr>
          <w:t xml:space="preserve">101 </w:t>
        </w:r>
      </w:ins>
    </w:p>
    <w:p w:rsidR="00414614" w:rsidRPr="00414614" w:rsidRDefault="00414614" w:rsidP="00414614">
      <w:pPr>
        <w:spacing w:after="0" w:line="240" w:lineRule="auto"/>
        <w:rPr>
          <w:ins w:id="4946" w:author="Unknown"/>
          <w:rFonts w:ascii="Times New Roman" w:eastAsia="Times New Roman" w:hAnsi="Times New Roman" w:cs="Times New Roman"/>
          <w:sz w:val="24"/>
          <w:szCs w:val="24"/>
        </w:rPr>
      </w:pPr>
      <w:ins w:id="4947" w:author="Unknown">
        <w:r w:rsidRPr="00414614">
          <w:rPr>
            <w:rFonts w:ascii="Times New Roman" w:eastAsia="Times New Roman" w:hAnsi="Times New Roman" w:cs="Times New Roman"/>
            <w:sz w:val="24"/>
            <w:szCs w:val="24"/>
          </w:rPr>
          <w:pict>
            <v:rect id="_x0000_i1296"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4948" w:author="Unknown"/>
          <w:rFonts w:ascii="Times New Roman" w:eastAsia="Times New Roman" w:hAnsi="Times New Roman" w:cs="Times New Roman"/>
          <w:b/>
          <w:bCs/>
          <w:sz w:val="27"/>
          <w:szCs w:val="27"/>
        </w:rPr>
      </w:pPr>
      <w:ins w:id="4949" w:author="Unknown">
        <w:r w:rsidRPr="00414614">
          <w:rPr>
            <w:rFonts w:ascii="Times New Roman" w:eastAsia="Times New Roman" w:hAnsi="Times New Roman" w:cs="Times New Roman"/>
            <w:b/>
            <w:bCs/>
            <w:sz w:val="27"/>
            <w:szCs w:val="27"/>
          </w:rPr>
          <w:t>249) How to perform Binary Search in Java?</w:t>
        </w:r>
      </w:ins>
    </w:p>
    <w:p w:rsidR="00414614" w:rsidRPr="00414614" w:rsidRDefault="00414614" w:rsidP="00414614">
      <w:pPr>
        <w:spacing w:before="100" w:beforeAutospacing="1" w:after="100" w:afterAutospacing="1" w:line="240" w:lineRule="auto"/>
        <w:rPr>
          <w:ins w:id="4950" w:author="Unknown"/>
          <w:rFonts w:ascii="Times New Roman" w:eastAsia="Times New Roman" w:hAnsi="Times New Roman" w:cs="Times New Roman"/>
          <w:sz w:val="24"/>
          <w:szCs w:val="24"/>
        </w:rPr>
      </w:pPr>
      <w:ins w:id="4951" w:author="Unknown">
        <w:r w:rsidRPr="00414614">
          <w:rPr>
            <w:rFonts w:ascii="Times New Roman" w:eastAsia="Times New Roman" w:hAnsi="Times New Roman" w:cs="Times New Roman"/>
            <w:sz w:val="24"/>
            <w:szCs w:val="24"/>
          </w:rPr>
          <w:t>Consider the following program to perform the binary search in Java.</w:t>
        </w:r>
      </w:ins>
    </w:p>
    <w:p w:rsidR="00414614" w:rsidRPr="00414614" w:rsidRDefault="00414614" w:rsidP="00414614">
      <w:pPr>
        <w:numPr>
          <w:ilvl w:val="0"/>
          <w:numId w:val="148"/>
        </w:numPr>
        <w:spacing w:before="100" w:beforeAutospacing="1" w:after="100" w:afterAutospacing="1" w:line="240" w:lineRule="auto"/>
        <w:rPr>
          <w:ins w:id="4952" w:author="Unknown"/>
          <w:rFonts w:ascii="Times New Roman" w:eastAsia="Times New Roman" w:hAnsi="Times New Roman" w:cs="Times New Roman"/>
          <w:sz w:val="24"/>
          <w:szCs w:val="24"/>
        </w:rPr>
      </w:pPr>
      <w:ins w:id="4953" w:author="Unknown">
        <w:r w:rsidRPr="00414614">
          <w:rPr>
            <w:rFonts w:ascii="Times New Roman" w:eastAsia="Times New Roman" w:hAnsi="Times New Roman" w:cs="Times New Roman"/>
            <w:sz w:val="24"/>
            <w:szCs w:val="24"/>
          </w:rPr>
          <w:t>import java.util.*;  </w:t>
        </w:r>
      </w:ins>
    </w:p>
    <w:p w:rsidR="00414614" w:rsidRPr="00414614" w:rsidRDefault="00414614" w:rsidP="00414614">
      <w:pPr>
        <w:numPr>
          <w:ilvl w:val="0"/>
          <w:numId w:val="148"/>
        </w:numPr>
        <w:spacing w:before="100" w:beforeAutospacing="1" w:after="100" w:afterAutospacing="1" w:line="240" w:lineRule="auto"/>
        <w:rPr>
          <w:ins w:id="4954" w:author="Unknown"/>
          <w:rFonts w:ascii="Times New Roman" w:eastAsia="Times New Roman" w:hAnsi="Times New Roman" w:cs="Times New Roman"/>
          <w:sz w:val="24"/>
          <w:szCs w:val="24"/>
        </w:rPr>
      </w:pPr>
      <w:ins w:id="4955" w:author="Unknown">
        <w:r w:rsidRPr="00414614">
          <w:rPr>
            <w:rFonts w:ascii="Times New Roman" w:eastAsia="Times New Roman" w:hAnsi="Times New Roman" w:cs="Times New Roman"/>
            <w:sz w:val="24"/>
            <w:szCs w:val="24"/>
          </w:rPr>
          <w:t>public class BinarySearch {  </w:t>
        </w:r>
      </w:ins>
    </w:p>
    <w:p w:rsidR="00414614" w:rsidRPr="00414614" w:rsidRDefault="00414614" w:rsidP="00414614">
      <w:pPr>
        <w:numPr>
          <w:ilvl w:val="0"/>
          <w:numId w:val="148"/>
        </w:numPr>
        <w:spacing w:before="100" w:beforeAutospacing="1" w:after="100" w:afterAutospacing="1" w:line="240" w:lineRule="auto"/>
        <w:rPr>
          <w:ins w:id="4956" w:author="Unknown"/>
          <w:rFonts w:ascii="Times New Roman" w:eastAsia="Times New Roman" w:hAnsi="Times New Roman" w:cs="Times New Roman"/>
          <w:sz w:val="24"/>
          <w:szCs w:val="24"/>
        </w:rPr>
      </w:pPr>
      <w:ins w:id="4957"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148"/>
        </w:numPr>
        <w:spacing w:before="100" w:beforeAutospacing="1" w:after="100" w:afterAutospacing="1" w:line="240" w:lineRule="auto"/>
        <w:rPr>
          <w:ins w:id="4958" w:author="Unknown"/>
          <w:rFonts w:ascii="Times New Roman" w:eastAsia="Times New Roman" w:hAnsi="Times New Roman" w:cs="Times New Roman"/>
          <w:sz w:val="24"/>
          <w:szCs w:val="24"/>
        </w:rPr>
      </w:pPr>
      <w:ins w:id="4959" w:author="Unknown">
        <w:r w:rsidRPr="00414614">
          <w:rPr>
            <w:rFonts w:ascii="Times New Roman" w:eastAsia="Times New Roman" w:hAnsi="Times New Roman" w:cs="Times New Roman"/>
            <w:sz w:val="24"/>
            <w:szCs w:val="24"/>
          </w:rPr>
          <w:t>  int[] arr = {16, 19, 20, 23, 45, 56, 78, 90, 96, 100};  </w:t>
        </w:r>
      </w:ins>
    </w:p>
    <w:p w:rsidR="00414614" w:rsidRPr="00414614" w:rsidRDefault="00414614" w:rsidP="00414614">
      <w:pPr>
        <w:numPr>
          <w:ilvl w:val="0"/>
          <w:numId w:val="148"/>
        </w:numPr>
        <w:spacing w:before="100" w:beforeAutospacing="1" w:after="100" w:afterAutospacing="1" w:line="240" w:lineRule="auto"/>
        <w:rPr>
          <w:ins w:id="4960" w:author="Unknown"/>
          <w:rFonts w:ascii="Times New Roman" w:eastAsia="Times New Roman" w:hAnsi="Times New Roman" w:cs="Times New Roman"/>
          <w:sz w:val="24"/>
          <w:szCs w:val="24"/>
        </w:rPr>
      </w:pPr>
      <w:ins w:id="4961" w:author="Unknown">
        <w:r w:rsidRPr="00414614">
          <w:rPr>
            <w:rFonts w:ascii="Times New Roman" w:eastAsia="Times New Roman" w:hAnsi="Times New Roman" w:cs="Times New Roman"/>
            <w:sz w:val="24"/>
            <w:szCs w:val="24"/>
          </w:rPr>
          <w:t>  int item, location = -1;  </w:t>
        </w:r>
      </w:ins>
    </w:p>
    <w:p w:rsidR="00414614" w:rsidRPr="00414614" w:rsidRDefault="00414614" w:rsidP="00414614">
      <w:pPr>
        <w:numPr>
          <w:ilvl w:val="0"/>
          <w:numId w:val="148"/>
        </w:numPr>
        <w:spacing w:before="100" w:beforeAutospacing="1" w:after="100" w:afterAutospacing="1" w:line="240" w:lineRule="auto"/>
        <w:rPr>
          <w:ins w:id="4962" w:author="Unknown"/>
          <w:rFonts w:ascii="Times New Roman" w:eastAsia="Times New Roman" w:hAnsi="Times New Roman" w:cs="Times New Roman"/>
          <w:sz w:val="24"/>
          <w:szCs w:val="24"/>
        </w:rPr>
      </w:pPr>
      <w:ins w:id="4963" w:author="Unknown">
        <w:r w:rsidRPr="00414614">
          <w:rPr>
            <w:rFonts w:ascii="Times New Roman" w:eastAsia="Times New Roman" w:hAnsi="Times New Roman" w:cs="Times New Roman"/>
            <w:sz w:val="24"/>
            <w:szCs w:val="24"/>
          </w:rPr>
          <w:t>  System.out.println("Enter the item which you want to search");  </w:t>
        </w:r>
      </w:ins>
    </w:p>
    <w:p w:rsidR="00414614" w:rsidRPr="00414614" w:rsidRDefault="00414614" w:rsidP="00414614">
      <w:pPr>
        <w:numPr>
          <w:ilvl w:val="0"/>
          <w:numId w:val="148"/>
        </w:numPr>
        <w:spacing w:before="100" w:beforeAutospacing="1" w:after="100" w:afterAutospacing="1" w:line="240" w:lineRule="auto"/>
        <w:rPr>
          <w:ins w:id="4964" w:author="Unknown"/>
          <w:rFonts w:ascii="Times New Roman" w:eastAsia="Times New Roman" w:hAnsi="Times New Roman" w:cs="Times New Roman"/>
          <w:sz w:val="24"/>
          <w:szCs w:val="24"/>
        </w:rPr>
      </w:pPr>
      <w:ins w:id="4965" w:author="Unknown">
        <w:r w:rsidRPr="00414614">
          <w:rPr>
            <w:rFonts w:ascii="Times New Roman" w:eastAsia="Times New Roman" w:hAnsi="Times New Roman" w:cs="Times New Roman"/>
            <w:sz w:val="24"/>
            <w:szCs w:val="24"/>
          </w:rPr>
          <w:t>  Scanner sc = new Scanner(System.in);  </w:t>
        </w:r>
      </w:ins>
    </w:p>
    <w:p w:rsidR="00414614" w:rsidRPr="00414614" w:rsidRDefault="00414614" w:rsidP="00414614">
      <w:pPr>
        <w:numPr>
          <w:ilvl w:val="0"/>
          <w:numId w:val="148"/>
        </w:numPr>
        <w:spacing w:before="100" w:beforeAutospacing="1" w:after="100" w:afterAutospacing="1" w:line="240" w:lineRule="auto"/>
        <w:rPr>
          <w:ins w:id="4966" w:author="Unknown"/>
          <w:rFonts w:ascii="Times New Roman" w:eastAsia="Times New Roman" w:hAnsi="Times New Roman" w:cs="Times New Roman"/>
          <w:sz w:val="24"/>
          <w:szCs w:val="24"/>
        </w:rPr>
      </w:pPr>
      <w:ins w:id="4967" w:author="Unknown">
        <w:r w:rsidRPr="00414614">
          <w:rPr>
            <w:rFonts w:ascii="Times New Roman" w:eastAsia="Times New Roman" w:hAnsi="Times New Roman" w:cs="Times New Roman"/>
            <w:sz w:val="24"/>
            <w:szCs w:val="24"/>
          </w:rPr>
          <w:t>  item = sc.nextInt();  </w:t>
        </w:r>
      </w:ins>
    </w:p>
    <w:p w:rsidR="00414614" w:rsidRPr="00414614" w:rsidRDefault="00414614" w:rsidP="00414614">
      <w:pPr>
        <w:numPr>
          <w:ilvl w:val="0"/>
          <w:numId w:val="148"/>
        </w:numPr>
        <w:spacing w:before="100" w:beforeAutospacing="1" w:after="100" w:afterAutospacing="1" w:line="240" w:lineRule="auto"/>
        <w:rPr>
          <w:ins w:id="4968" w:author="Unknown"/>
          <w:rFonts w:ascii="Times New Roman" w:eastAsia="Times New Roman" w:hAnsi="Times New Roman" w:cs="Times New Roman"/>
          <w:sz w:val="24"/>
          <w:szCs w:val="24"/>
        </w:rPr>
      </w:pPr>
      <w:ins w:id="4969" w:author="Unknown">
        <w:r w:rsidRPr="00414614">
          <w:rPr>
            <w:rFonts w:ascii="Times New Roman" w:eastAsia="Times New Roman" w:hAnsi="Times New Roman" w:cs="Times New Roman"/>
            <w:sz w:val="24"/>
            <w:szCs w:val="24"/>
          </w:rPr>
          <w:t>  location = binarySearch(arr,0,9,item);  </w:t>
        </w:r>
      </w:ins>
    </w:p>
    <w:p w:rsidR="00414614" w:rsidRPr="00414614" w:rsidRDefault="00414614" w:rsidP="00414614">
      <w:pPr>
        <w:numPr>
          <w:ilvl w:val="0"/>
          <w:numId w:val="148"/>
        </w:numPr>
        <w:spacing w:before="100" w:beforeAutospacing="1" w:after="100" w:afterAutospacing="1" w:line="240" w:lineRule="auto"/>
        <w:rPr>
          <w:ins w:id="4970" w:author="Unknown"/>
          <w:rFonts w:ascii="Times New Roman" w:eastAsia="Times New Roman" w:hAnsi="Times New Roman" w:cs="Times New Roman"/>
          <w:sz w:val="24"/>
          <w:szCs w:val="24"/>
        </w:rPr>
      </w:pPr>
      <w:ins w:id="4971" w:author="Unknown">
        <w:r w:rsidRPr="00414614">
          <w:rPr>
            <w:rFonts w:ascii="Times New Roman" w:eastAsia="Times New Roman" w:hAnsi="Times New Roman" w:cs="Times New Roman"/>
            <w:sz w:val="24"/>
            <w:szCs w:val="24"/>
          </w:rPr>
          <w:t>  if(location != -1)  </w:t>
        </w:r>
      </w:ins>
    </w:p>
    <w:p w:rsidR="00414614" w:rsidRPr="00414614" w:rsidRDefault="00414614" w:rsidP="00414614">
      <w:pPr>
        <w:numPr>
          <w:ilvl w:val="0"/>
          <w:numId w:val="148"/>
        </w:numPr>
        <w:spacing w:before="100" w:beforeAutospacing="1" w:after="100" w:afterAutospacing="1" w:line="240" w:lineRule="auto"/>
        <w:rPr>
          <w:ins w:id="4972" w:author="Unknown"/>
          <w:rFonts w:ascii="Times New Roman" w:eastAsia="Times New Roman" w:hAnsi="Times New Roman" w:cs="Times New Roman"/>
          <w:sz w:val="24"/>
          <w:szCs w:val="24"/>
        </w:rPr>
      </w:pPr>
      <w:ins w:id="4973" w:author="Unknown">
        <w:r w:rsidRPr="00414614">
          <w:rPr>
            <w:rFonts w:ascii="Times New Roman" w:eastAsia="Times New Roman" w:hAnsi="Times New Roman" w:cs="Times New Roman"/>
            <w:sz w:val="24"/>
            <w:szCs w:val="24"/>
          </w:rPr>
          <w:t>  System.out.println("the location of the item is "+location);  </w:t>
        </w:r>
      </w:ins>
    </w:p>
    <w:p w:rsidR="00414614" w:rsidRPr="00414614" w:rsidRDefault="00414614" w:rsidP="00414614">
      <w:pPr>
        <w:numPr>
          <w:ilvl w:val="0"/>
          <w:numId w:val="148"/>
        </w:numPr>
        <w:spacing w:before="100" w:beforeAutospacing="1" w:after="100" w:afterAutospacing="1" w:line="240" w:lineRule="auto"/>
        <w:rPr>
          <w:ins w:id="4974" w:author="Unknown"/>
          <w:rFonts w:ascii="Times New Roman" w:eastAsia="Times New Roman" w:hAnsi="Times New Roman" w:cs="Times New Roman"/>
          <w:sz w:val="24"/>
          <w:szCs w:val="24"/>
        </w:rPr>
      </w:pPr>
      <w:ins w:id="4975"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48"/>
        </w:numPr>
        <w:spacing w:before="100" w:beforeAutospacing="1" w:after="100" w:afterAutospacing="1" w:line="240" w:lineRule="auto"/>
        <w:rPr>
          <w:ins w:id="4976" w:author="Unknown"/>
          <w:rFonts w:ascii="Times New Roman" w:eastAsia="Times New Roman" w:hAnsi="Times New Roman" w:cs="Times New Roman"/>
          <w:sz w:val="24"/>
          <w:szCs w:val="24"/>
        </w:rPr>
      </w:pPr>
      <w:ins w:id="4977" w:author="Unknown">
        <w:r w:rsidRPr="00414614">
          <w:rPr>
            <w:rFonts w:ascii="Times New Roman" w:eastAsia="Times New Roman" w:hAnsi="Times New Roman" w:cs="Times New Roman"/>
            <w:sz w:val="24"/>
            <w:szCs w:val="24"/>
          </w:rPr>
          <w:t>    System.out.println("Item not found");  </w:t>
        </w:r>
      </w:ins>
    </w:p>
    <w:p w:rsidR="00414614" w:rsidRPr="00414614" w:rsidRDefault="00414614" w:rsidP="00414614">
      <w:pPr>
        <w:numPr>
          <w:ilvl w:val="0"/>
          <w:numId w:val="148"/>
        </w:numPr>
        <w:spacing w:before="100" w:beforeAutospacing="1" w:after="100" w:afterAutospacing="1" w:line="240" w:lineRule="auto"/>
        <w:rPr>
          <w:ins w:id="4978" w:author="Unknown"/>
          <w:rFonts w:ascii="Times New Roman" w:eastAsia="Times New Roman" w:hAnsi="Times New Roman" w:cs="Times New Roman"/>
          <w:sz w:val="24"/>
          <w:szCs w:val="24"/>
        </w:rPr>
      </w:pPr>
      <w:ins w:id="497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4980" w:author="Unknown"/>
          <w:rFonts w:ascii="Times New Roman" w:eastAsia="Times New Roman" w:hAnsi="Times New Roman" w:cs="Times New Roman"/>
          <w:sz w:val="24"/>
          <w:szCs w:val="24"/>
        </w:rPr>
      </w:pPr>
      <w:ins w:id="4981" w:author="Unknown">
        <w:r w:rsidRPr="00414614">
          <w:rPr>
            <w:rFonts w:ascii="Times New Roman" w:eastAsia="Times New Roman" w:hAnsi="Times New Roman" w:cs="Times New Roman"/>
            <w:sz w:val="24"/>
            <w:szCs w:val="24"/>
          </w:rPr>
          <w:t>public static int binarySearch(int[] a, int beg, int end, int item)  </w:t>
        </w:r>
      </w:ins>
    </w:p>
    <w:p w:rsidR="00414614" w:rsidRPr="00414614" w:rsidRDefault="00414614" w:rsidP="00414614">
      <w:pPr>
        <w:numPr>
          <w:ilvl w:val="0"/>
          <w:numId w:val="148"/>
        </w:numPr>
        <w:spacing w:before="100" w:beforeAutospacing="1" w:after="100" w:afterAutospacing="1" w:line="240" w:lineRule="auto"/>
        <w:rPr>
          <w:ins w:id="4982" w:author="Unknown"/>
          <w:rFonts w:ascii="Times New Roman" w:eastAsia="Times New Roman" w:hAnsi="Times New Roman" w:cs="Times New Roman"/>
          <w:sz w:val="24"/>
          <w:szCs w:val="24"/>
        </w:rPr>
      </w:pPr>
      <w:ins w:id="498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8"/>
        </w:numPr>
        <w:spacing w:before="100" w:beforeAutospacing="1" w:after="100" w:afterAutospacing="1" w:line="240" w:lineRule="auto"/>
        <w:rPr>
          <w:ins w:id="4984" w:author="Unknown"/>
          <w:rFonts w:ascii="Times New Roman" w:eastAsia="Times New Roman" w:hAnsi="Times New Roman" w:cs="Times New Roman"/>
          <w:sz w:val="24"/>
          <w:szCs w:val="24"/>
        </w:rPr>
      </w:pPr>
      <w:ins w:id="4985" w:author="Unknown">
        <w:r w:rsidRPr="00414614">
          <w:rPr>
            <w:rFonts w:ascii="Times New Roman" w:eastAsia="Times New Roman" w:hAnsi="Times New Roman" w:cs="Times New Roman"/>
            <w:sz w:val="24"/>
            <w:szCs w:val="24"/>
          </w:rPr>
          <w:t>  int mid;  </w:t>
        </w:r>
      </w:ins>
    </w:p>
    <w:p w:rsidR="00414614" w:rsidRPr="00414614" w:rsidRDefault="00414614" w:rsidP="00414614">
      <w:pPr>
        <w:numPr>
          <w:ilvl w:val="0"/>
          <w:numId w:val="148"/>
        </w:numPr>
        <w:spacing w:before="100" w:beforeAutospacing="1" w:after="100" w:afterAutospacing="1" w:line="240" w:lineRule="auto"/>
        <w:rPr>
          <w:ins w:id="4986" w:author="Unknown"/>
          <w:rFonts w:ascii="Times New Roman" w:eastAsia="Times New Roman" w:hAnsi="Times New Roman" w:cs="Times New Roman"/>
          <w:sz w:val="24"/>
          <w:szCs w:val="24"/>
        </w:rPr>
      </w:pPr>
      <w:ins w:id="4987" w:author="Unknown">
        <w:r w:rsidRPr="00414614">
          <w:rPr>
            <w:rFonts w:ascii="Times New Roman" w:eastAsia="Times New Roman" w:hAnsi="Times New Roman" w:cs="Times New Roman"/>
            <w:sz w:val="24"/>
            <w:szCs w:val="24"/>
          </w:rPr>
          <w:t>  if(end &gt;= beg)   </w:t>
        </w:r>
      </w:ins>
    </w:p>
    <w:p w:rsidR="00414614" w:rsidRPr="00414614" w:rsidRDefault="00414614" w:rsidP="00414614">
      <w:pPr>
        <w:numPr>
          <w:ilvl w:val="0"/>
          <w:numId w:val="148"/>
        </w:numPr>
        <w:spacing w:before="100" w:beforeAutospacing="1" w:after="100" w:afterAutospacing="1" w:line="240" w:lineRule="auto"/>
        <w:rPr>
          <w:ins w:id="4988" w:author="Unknown"/>
          <w:rFonts w:ascii="Times New Roman" w:eastAsia="Times New Roman" w:hAnsi="Times New Roman" w:cs="Times New Roman"/>
          <w:sz w:val="24"/>
          <w:szCs w:val="24"/>
        </w:rPr>
      </w:pPr>
      <w:ins w:id="498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4990" w:author="Unknown"/>
          <w:rFonts w:ascii="Times New Roman" w:eastAsia="Times New Roman" w:hAnsi="Times New Roman" w:cs="Times New Roman"/>
          <w:sz w:val="24"/>
          <w:szCs w:val="24"/>
        </w:rPr>
      </w:pPr>
      <w:ins w:id="4991" w:author="Unknown">
        <w:r w:rsidRPr="00414614">
          <w:rPr>
            <w:rFonts w:ascii="Times New Roman" w:eastAsia="Times New Roman" w:hAnsi="Times New Roman" w:cs="Times New Roman"/>
            <w:sz w:val="24"/>
            <w:szCs w:val="24"/>
          </w:rPr>
          <w:t>    mid = (beg + end)/2;  </w:t>
        </w:r>
      </w:ins>
    </w:p>
    <w:p w:rsidR="00414614" w:rsidRPr="00414614" w:rsidRDefault="00414614" w:rsidP="00414614">
      <w:pPr>
        <w:numPr>
          <w:ilvl w:val="0"/>
          <w:numId w:val="148"/>
        </w:numPr>
        <w:spacing w:before="100" w:beforeAutospacing="1" w:after="100" w:afterAutospacing="1" w:line="240" w:lineRule="auto"/>
        <w:rPr>
          <w:ins w:id="4992" w:author="Unknown"/>
          <w:rFonts w:ascii="Times New Roman" w:eastAsia="Times New Roman" w:hAnsi="Times New Roman" w:cs="Times New Roman"/>
          <w:sz w:val="24"/>
          <w:szCs w:val="24"/>
        </w:rPr>
      </w:pPr>
      <w:ins w:id="4993" w:author="Unknown">
        <w:r w:rsidRPr="00414614">
          <w:rPr>
            <w:rFonts w:ascii="Times New Roman" w:eastAsia="Times New Roman" w:hAnsi="Times New Roman" w:cs="Times New Roman"/>
            <w:sz w:val="24"/>
            <w:szCs w:val="24"/>
          </w:rPr>
          <w:t>    if(a[mid] == item)  </w:t>
        </w:r>
      </w:ins>
    </w:p>
    <w:p w:rsidR="00414614" w:rsidRPr="00414614" w:rsidRDefault="00414614" w:rsidP="00414614">
      <w:pPr>
        <w:numPr>
          <w:ilvl w:val="0"/>
          <w:numId w:val="148"/>
        </w:numPr>
        <w:spacing w:before="100" w:beforeAutospacing="1" w:after="100" w:afterAutospacing="1" w:line="240" w:lineRule="auto"/>
        <w:rPr>
          <w:ins w:id="4994" w:author="Unknown"/>
          <w:rFonts w:ascii="Times New Roman" w:eastAsia="Times New Roman" w:hAnsi="Times New Roman" w:cs="Times New Roman"/>
          <w:sz w:val="24"/>
          <w:szCs w:val="24"/>
        </w:rPr>
      </w:pPr>
      <w:ins w:id="499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4996" w:author="Unknown"/>
          <w:rFonts w:ascii="Times New Roman" w:eastAsia="Times New Roman" w:hAnsi="Times New Roman" w:cs="Times New Roman"/>
          <w:sz w:val="24"/>
          <w:szCs w:val="24"/>
        </w:rPr>
      </w:pPr>
      <w:ins w:id="4997" w:author="Unknown">
        <w:r w:rsidRPr="00414614">
          <w:rPr>
            <w:rFonts w:ascii="Times New Roman" w:eastAsia="Times New Roman" w:hAnsi="Times New Roman" w:cs="Times New Roman"/>
            <w:sz w:val="24"/>
            <w:szCs w:val="24"/>
          </w:rPr>
          <w:t>      return mid+1;  </w:t>
        </w:r>
      </w:ins>
    </w:p>
    <w:p w:rsidR="00414614" w:rsidRPr="00414614" w:rsidRDefault="00414614" w:rsidP="00414614">
      <w:pPr>
        <w:numPr>
          <w:ilvl w:val="0"/>
          <w:numId w:val="148"/>
        </w:numPr>
        <w:spacing w:before="100" w:beforeAutospacing="1" w:after="100" w:afterAutospacing="1" w:line="240" w:lineRule="auto"/>
        <w:rPr>
          <w:ins w:id="4998" w:author="Unknown"/>
          <w:rFonts w:ascii="Times New Roman" w:eastAsia="Times New Roman" w:hAnsi="Times New Roman" w:cs="Times New Roman"/>
          <w:sz w:val="24"/>
          <w:szCs w:val="24"/>
        </w:rPr>
      </w:pPr>
      <w:ins w:id="4999"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148"/>
        </w:numPr>
        <w:spacing w:before="100" w:beforeAutospacing="1" w:after="100" w:afterAutospacing="1" w:line="240" w:lineRule="auto"/>
        <w:rPr>
          <w:ins w:id="5000" w:author="Unknown"/>
          <w:rFonts w:ascii="Times New Roman" w:eastAsia="Times New Roman" w:hAnsi="Times New Roman" w:cs="Times New Roman"/>
          <w:sz w:val="24"/>
          <w:szCs w:val="24"/>
        </w:rPr>
      </w:pPr>
      <w:ins w:id="5001" w:author="Unknown">
        <w:r w:rsidRPr="00414614">
          <w:rPr>
            <w:rFonts w:ascii="Times New Roman" w:eastAsia="Times New Roman" w:hAnsi="Times New Roman" w:cs="Times New Roman"/>
            <w:sz w:val="24"/>
            <w:szCs w:val="24"/>
          </w:rPr>
          <w:t>    else if(a[mid] &lt; item)   </w:t>
        </w:r>
      </w:ins>
    </w:p>
    <w:p w:rsidR="00414614" w:rsidRPr="00414614" w:rsidRDefault="00414614" w:rsidP="00414614">
      <w:pPr>
        <w:numPr>
          <w:ilvl w:val="0"/>
          <w:numId w:val="148"/>
        </w:numPr>
        <w:spacing w:before="100" w:beforeAutospacing="1" w:after="100" w:afterAutospacing="1" w:line="240" w:lineRule="auto"/>
        <w:rPr>
          <w:ins w:id="5002" w:author="Unknown"/>
          <w:rFonts w:ascii="Times New Roman" w:eastAsia="Times New Roman" w:hAnsi="Times New Roman" w:cs="Times New Roman"/>
          <w:sz w:val="24"/>
          <w:szCs w:val="24"/>
        </w:rPr>
      </w:pPr>
      <w:ins w:id="500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5004" w:author="Unknown"/>
          <w:rFonts w:ascii="Times New Roman" w:eastAsia="Times New Roman" w:hAnsi="Times New Roman" w:cs="Times New Roman"/>
          <w:sz w:val="24"/>
          <w:szCs w:val="24"/>
        </w:rPr>
      </w:pPr>
      <w:ins w:id="5005" w:author="Unknown">
        <w:r w:rsidRPr="00414614">
          <w:rPr>
            <w:rFonts w:ascii="Times New Roman" w:eastAsia="Times New Roman" w:hAnsi="Times New Roman" w:cs="Times New Roman"/>
            <w:sz w:val="24"/>
            <w:szCs w:val="24"/>
          </w:rPr>
          <w:t>      return binarySearch(a,mid+1,end,item);  </w:t>
        </w:r>
      </w:ins>
    </w:p>
    <w:p w:rsidR="00414614" w:rsidRPr="00414614" w:rsidRDefault="00414614" w:rsidP="00414614">
      <w:pPr>
        <w:numPr>
          <w:ilvl w:val="0"/>
          <w:numId w:val="148"/>
        </w:numPr>
        <w:spacing w:before="100" w:beforeAutospacing="1" w:after="100" w:afterAutospacing="1" w:line="240" w:lineRule="auto"/>
        <w:rPr>
          <w:ins w:id="5006" w:author="Unknown"/>
          <w:rFonts w:ascii="Times New Roman" w:eastAsia="Times New Roman" w:hAnsi="Times New Roman" w:cs="Times New Roman"/>
          <w:sz w:val="24"/>
          <w:szCs w:val="24"/>
        </w:rPr>
      </w:pPr>
      <w:ins w:id="500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5008" w:author="Unknown"/>
          <w:rFonts w:ascii="Times New Roman" w:eastAsia="Times New Roman" w:hAnsi="Times New Roman" w:cs="Times New Roman"/>
          <w:sz w:val="24"/>
          <w:szCs w:val="24"/>
        </w:rPr>
      </w:pPr>
      <w:ins w:id="5009"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48"/>
        </w:numPr>
        <w:spacing w:before="100" w:beforeAutospacing="1" w:after="100" w:afterAutospacing="1" w:line="240" w:lineRule="auto"/>
        <w:rPr>
          <w:ins w:id="5010" w:author="Unknown"/>
          <w:rFonts w:ascii="Times New Roman" w:eastAsia="Times New Roman" w:hAnsi="Times New Roman" w:cs="Times New Roman"/>
          <w:sz w:val="24"/>
          <w:szCs w:val="24"/>
        </w:rPr>
      </w:pPr>
      <w:ins w:id="50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5012" w:author="Unknown"/>
          <w:rFonts w:ascii="Times New Roman" w:eastAsia="Times New Roman" w:hAnsi="Times New Roman" w:cs="Times New Roman"/>
          <w:sz w:val="24"/>
          <w:szCs w:val="24"/>
        </w:rPr>
      </w:pPr>
      <w:ins w:id="5013" w:author="Unknown">
        <w:r w:rsidRPr="00414614">
          <w:rPr>
            <w:rFonts w:ascii="Times New Roman" w:eastAsia="Times New Roman" w:hAnsi="Times New Roman" w:cs="Times New Roman"/>
            <w:sz w:val="24"/>
            <w:szCs w:val="24"/>
          </w:rPr>
          <w:t>      return binarySearch(a,beg,mid-1,item);  </w:t>
        </w:r>
      </w:ins>
    </w:p>
    <w:p w:rsidR="00414614" w:rsidRPr="00414614" w:rsidRDefault="00414614" w:rsidP="00414614">
      <w:pPr>
        <w:numPr>
          <w:ilvl w:val="0"/>
          <w:numId w:val="148"/>
        </w:numPr>
        <w:spacing w:before="100" w:beforeAutospacing="1" w:after="100" w:afterAutospacing="1" w:line="240" w:lineRule="auto"/>
        <w:rPr>
          <w:ins w:id="5014" w:author="Unknown"/>
          <w:rFonts w:ascii="Times New Roman" w:eastAsia="Times New Roman" w:hAnsi="Times New Roman" w:cs="Times New Roman"/>
          <w:sz w:val="24"/>
          <w:szCs w:val="24"/>
        </w:rPr>
      </w:pPr>
      <w:ins w:id="501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5016" w:author="Unknown"/>
          <w:rFonts w:ascii="Times New Roman" w:eastAsia="Times New Roman" w:hAnsi="Times New Roman" w:cs="Times New Roman"/>
          <w:sz w:val="24"/>
          <w:szCs w:val="24"/>
        </w:rPr>
      </w:pPr>
      <w:ins w:id="501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8"/>
        </w:numPr>
        <w:spacing w:before="100" w:beforeAutospacing="1" w:after="100" w:afterAutospacing="1" w:line="240" w:lineRule="auto"/>
        <w:rPr>
          <w:ins w:id="5018" w:author="Unknown"/>
          <w:rFonts w:ascii="Times New Roman" w:eastAsia="Times New Roman" w:hAnsi="Times New Roman" w:cs="Times New Roman"/>
          <w:sz w:val="24"/>
          <w:szCs w:val="24"/>
        </w:rPr>
      </w:pPr>
      <w:ins w:id="5019" w:author="Unknown">
        <w:r w:rsidRPr="00414614">
          <w:rPr>
            <w:rFonts w:ascii="Times New Roman" w:eastAsia="Times New Roman" w:hAnsi="Times New Roman" w:cs="Times New Roman"/>
            <w:sz w:val="24"/>
            <w:szCs w:val="24"/>
          </w:rPr>
          <w:t>  return -1;   </w:t>
        </w:r>
      </w:ins>
    </w:p>
    <w:p w:rsidR="00414614" w:rsidRPr="00414614" w:rsidRDefault="00414614" w:rsidP="00414614">
      <w:pPr>
        <w:numPr>
          <w:ilvl w:val="0"/>
          <w:numId w:val="148"/>
        </w:numPr>
        <w:spacing w:before="100" w:beforeAutospacing="1" w:after="100" w:afterAutospacing="1" w:line="240" w:lineRule="auto"/>
        <w:rPr>
          <w:ins w:id="5020" w:author="Unknown"/>
          <w:rFonts w:ascii="Times New Roman" w:eastAsia="Times New Roman" w:hAnsi="Times New Roman" w:cs="Times New Roman"/>
          <w:sz w:val="24"/>
          <w:szCs w:val="24"/>
        </w:rPr>
      </w:pPr>
      <w:ins w:id="502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8"/>
        </w:numPr>
        <w:spacing w:before="100" w:beforeAutospacing="1" w:after="100" w:afterAutospacing="1" w:line="240" w:lineRule="auto"/>
        <w:rPr>
          <w:ins w:id="5022" w:author="Unknown"/>
          <w:rFonts w:ascii="Times New Roman" w:eastAsia="Times New Roman" w:hAnsi="Times New Roman" w:cs="Times New Roman"/>
          <w:sz w:val="24"/>
          <w:szCs w:val="24"/>
        </w:rPr>
      </w:pPr>
      <w:ins w:id="5023"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024" w:author="Unknown"/>
          <w:rFonts w:ascii="Times New Roman" w:eastAsia="Times New Roman" w:hAnsi="Times New Roman" w:cs="Times New Roman"/>
          <w:sz w:val="24"/>
          <w:szCs w:val="24"/>
        </w:rPr>
      </w:pPr>
      <w:ins w:id="5025"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6" w:author="Unknown"/>
          <w:rFonts w:ascii="Courier New" w:eastAsia="Times New Roman" w:hAnsi="Courier New" w:cs="Courier New"/>
          <w:sz w:val="20"/>
          <w:szCs w:val="20"/>
        </w:rPr>
      </w:pPr>
      <w:ins w:id="5027" w:author="Unknown">
        <w:r w:rsidRPr="00414614">
          <w:rPr>
            <w:rFonts w:ascii="Courier New" w:eastAsia="Times New Roman" w:hAnsi="Courier New" w:cs="Courier New"/>
            <w:sz w:val="20"/>
            <w:szCs w:val="20"/>
          </w:rPr>
          <w:t xml:space="preserve">Enter the item which you want to search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8" w:author="Unknown"/>
          <w:rFonts w:ascii="Courier New" w:eastAsia="Times New Roman" w:hAnsi="Courier New" w:cs="Courier New"/>
          <w:sz w:val="20"/>
          <w:szCs w:val="20"/>
        </w:rPr>
      </w:pPr>
      <w:ins w:id="5029" w:author="Unknown">
        <w:r w:rsidRPr="00414614">
          <w:rPr>
            <w:rFonts w:ascii="Courier New" w:eastAsia="Times New Roman" w:hAnsi="Courier New" w:cs="Courier New"/>
            <w:sz w:val="20"/>
            <w:szCs w:val="20"/>
          </w:rPr>
          <w:t xml:space="preserve">45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0" w:author="Unknown"/>
          <w:rFonts w:ascii="Courier New" w:eastAsia="Times New Roman" w:hAnsi="Courier New" w:cs="Courier New"/>
          <w:sz w:val="20"/>
          <w:szCs w:val="20"/>
        </w:rPr>
      </w:pPr>
      <w:ins w:id="5031" w:author="Unknown">
        <w:r w:rsidRPr="00414614">
          <w:rPr>
            <w:rFonts w:ascii="Courier New" w:eastAsia="Times New Roman" w:hAnsi="Courier New" w:cs="Courier New"/>
            <w:sz w:val="20"/>
            <w:szCs w:val="20"/>
          </w:rPr>
          <w:t xml:space="preserve">the location of the item is 5 </w:t>
        </w:r>
      </w:ins>
    </w:p>
    <w:p w:rsidR="00414614" w:rsidRPr="00414614" w:rsidRDefault="00414614" w:rsidP="00414614">
      <w:pPr>
        <w:spacing w:after="0" w:line="240" w:lineRule="auto"/>
        <w:rPr>
          <w:ins w:id="5032" w:author="Unknown"/>
          <w:rFonts w:ascii="Times New Roman" w:eastAsia="Times New Roman" w:hAnsi="Times New Roman" w:cs="Times New Roman"/>
          <w:sz w:val="24"/>
          <w:szCs w:val="24"/>
        </w:rPr>
      </w:pPr>
      <w:ins w:id="5033" w:author="Unknown">
        <w:r w:rsidRPr="00414614">
          <w:rPr>
            <w:rFonts w:ascii="Times New Roman" w:eastAsia="Times New Roman" w:hAnsi="Times New Roman" w:cs="Times New Roman"/>
            <w:sz w:val="24"/>
            <w:szCs w:val="24"/>
          </w:rPr>
          <w:pict>
            <v:rect id="_x0000_i1297"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034" w:author="Unknown"/>
          <w:rFonts w:ascii="Times New Roman" w:eastAsia="Times New Roman" w:hAnsi="Times New Roman" w:cs="Times New Roman"/>
          <w:b/>
          <w:bCs/>
          <w:sz w:val="27"/>
          <w:szCs w:val="27"/>
        </w:rPr>
      </w:pPr>
      <w:ins w:id="5035" w:author="Unknown">
        <w:r w:rsidRPr="00414614">
          <w:rPr>
            <w:rFonts w:ascii="Times New Roman" w:eastAsia="Times New Roman" w:hAnsi="Times New Roman" w:cs="Times New Roman"/>
            <w:b/>
            <w:bCs/>
            <w:sz w:val="27"/>
            <w:szCs w:val="27"/>
          </w:rPr>
          <w:t>250) How to perform Selection Sort in Java?</w:t>
        </w:r>
      </w:ins>
    </w:p>
    <w:p w:rsidR="00414614" w:rsidRPr="00414614" w:rsidRDefault="00414614" w:rsidP="00414614">
      <w:pPr>
        <w:spacing w:before="100" w:beforeAutospacing="1" w:after="100" w:afterAutospacing="1" w:line="240" w:lineRule="auto"/>
        <w:rPr>
          <w:ins w:id="5036" w:author="Unknown"/>
          <w:rFonts w:ascii="Times New Roman" w:eastAsia="Times New Roman" w:hAnsi="Times New Roman" w:cs="Times New Roman"/>
          <w:sz w:val="24"/>
          <w:szCs w:val="24"/>
        </w:rPr>
      </w:pPr>
      <w:ins w:id="5037" w:author="Unknown">
        <w:r w:rsidRPr="00414614">
          <w:rPr>
            <w:rFonts w:ascii="Times New Roman" w:eastAsia="Times New Roman" w:hAnsi="Times New Roman" w:cs="Times New Roman"/>
            <w:sz w:val="24"/>
            <w:szCs w:val="24"/>
          </w:rPr>
          <w:t>Consider the following program to perform selection sort in Java.</w:t>
        </w:r>
      </w:ins>
    </w:p>
    <w:p w:rsidR="00414614" w:rsidRPr="00414614" w:rsidRDefault="00414614" w:rsidP="00414614">
      <w:pPr>
        <w:numPr>
          <w:ilvl w:val="0"/>
          <w:numId w:val="149"/>
        </w:numPr>
        <w:spacing w:before="100" w:beforeAutospacing="1" w:after="100" w:afterAutospacing="1" w:line="240" w:lineRule="auto"/>
        <w:rPr>
          <w:ins w:id="5038" w:author="Unknown"/>
          <w:rFonts w:ascii="Times New Roman" w:eastAsia="Times New Roman" w:hAnsi="Times New Roman" w:cs="Times New Roman"/>
          <w:sz w:val="24"/>
          <w:szCs w:val="24"/>
        </w:rPr>
      </w:pPr>
      <w:ins w:id="5039" w:author="Unknown">
        <w:r w:rsidRPr="00414614">
          <w:rPr>
            <w:rFonts w:ascii="Times New Roman" w:eastAsia="Times New Roman" w:hAnsi="Times New Roman" w:cs="Times New Roman"/>
            <w:sz w:val="24"/>
            <w:szCs w:val="24"/>
          </w:rPr>
          <w:t>public class SelectionSort {  </w:t>
        </w:r>
      </w:ins>
    </w:p>
    <w:p w:rsidR="00414614" w:rsidRPr="00414614" w:rsidRDefault="00414614" w:rsidP="00414614">
      <w:pPr>
        <w:numPr>
          <w:ilvl w:val="0"/>
          <w:numId w:val="149"/>
        </w:numPr>
        <w:spacing w:before="100" w:beforeAutospacing="1" w:after="100" w:afterAutospacing="1" w:line="240" w:lineRule="auto"/>
        <w:rPr>
          <w:ins w:id="5040" w:author="Unknown"/>
          <w:rFonts w:ascii="Times New Roman" w:eastAsia="Times New Roman" w:hAnsi="Times New Roman" w:cs="Times New Roman"/>
          <w:sz w:val="24"/>
          <w:szCs w:val="24"/>
        </w:rPr>
      </w:pPr>
      <w:ins w:id="5041"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149"/>
        </w:numPr>
        <w:spacing w:before="100" w:beforeAutospacing="1" w:after="100" w:afterAutospacing="1" w:line="240" w:lineRule="auto"/>
        <w:rPr>
          <w:ins w:id="5042" w:author="Unknown"/>
          <w:rFonts w:ascii="Times New Roman" w:eastAsia="Times New Roman" w:hAnsi="Times New Roman" w:cs="Times New Roman"/>
          <w:sz w:val="24"/>
          <w:szCs w:val="24"/>
        </w:rPr>
      </w:pPr>
      <w:ins w:id="5043" w:author="Unknown">
        <w:r w:rsidRPr="00414614">
          <w:rPr>
            <w:rFonts w:ascii="Times New Roman" w:eastAsia="Times New Roman" w:hAnsi="Times New Roman" w:cs="Times New Roman"/>
            <w:sz w:val="24"/>
            <w:szCs w:val="24"/>
          </w:rPr>
          <w:t>  int[] a = {10, 9, 7, 101, 23, 44, 12, 78, 34, 23};  </w:t>
        </w:r>
      </w:ins>
    </w:p>
    <w:p w:rsidR="00414614" w:rsidRPr="00414614" w:rsidRDefault="00414614" w:rsidP="00414614">
      <w:pPr>
        <w:numPr>
          <w:ilvl w:val="0"/>
          <w:numId w:val="149"/>
        </w:numPr>
        <w:spacing w:before="100" w:beforeAutospacing="1" w:after="100" w:afterAutospacing="1" w:line="240" w:lineRule="auto"/>
        <w:rPr>
          <w:ins w:id="5044" w:author="Unknown"/>
          <w:rFonts w:ascii="Times New Roman" w:eastAsia="Times New Roman" w:hAnsi="Times New Roman" w:cs="Times New Roman"/>
          <w:sz w:val="24"/>
          <w:szCs w:val="24"/>
        </w:rPr>
      </w:pPr>
      <w:ins w:id="5045" w:author="Unknown">
        <w:r w:rsidRPr="00414614">
          <w:rPr>
            <w:rFonts w:ascii="Times New Roman" w:eastAsia="Times New Roman" w:hAnsi="Times New Roman" w:cs="Times New Roman"/>
            <w:sz w:val="24"/>
            <w:szCs w:val="24"/>
          </w:rPr>
          <w:t>  int i,j,k,pos,temp;  </w:t>
        </w:r>
      </w:ins>
    </w:p>
    <w:p w:rsidR="00414614" w:rsidRPr="00414614" w:rsidRDefault="00414614" w:rsidP="00414614">
      <w:pPr>
        <w:numPr>
          <w:ilvl w:val="0"/>
          <w:numId w:val="149"/>
        </w:numPr>
        <w:spacing w:before="100" w:beforeAutospacing="1" w:after="100" w:afterAutospacing="1" w:line="240" w:lineRule="auto"/>
        <w:rPr>
          <w:ins w:id="5046" w:author="Unknown"/>
          <w:rFonts w:ascii="Times New Roman" w:eastAsia="Times New Roman" w:hAnsi="Times New Roman" w:cs="Times New Roman"/>
          <w:sz w:val="24"/>
          <w:szCs w:val="24"/>
        </w:rPr>
      </w:pPr>
      <w:ins w:id="5047" w:author="Unknown">
        <w:r w:rsidRPr="00414614">
          <w:rPr>
            <w:rFonts w:ascii="Times New Roman" w:eastAsia="Times New Roman" w:hAnsi="Times New Roman" w:cs="Times New Roman"/>
            <w:sz w:val="24"/>
            <w:szCs w:val="24"/>
          </w:rPr>
          <w:t>  for(i=0;i&lt;10;i++)  </w:t>
        </w:r>
      </w:ins>
    </w:p>
    <w:p w:rsidR="00414614" w:rsidRPr="00414614" w:rsidRDefault="00414614" w:rsidP="00414614">
      <w:pPr>
        <w:numPr>
          <w:ilvl w:val="0"/>
          <w:numId w:val="149"/>
        </w:numPr>
        <w:spacing w:before="100" w:beforeAutospacing="1" w:after="100" w:afterAutospacing="1" w:line="240" w:lineRule="auto"/>
        <w:rPr>
          <w:ins w:id="5048" w:author="Unknown"/>
          <w:rFonts w:ascii="Times New Roman" w:eastAsia="Times New Roman" w:hAnsi="Times New Roman" w:cs="Times New Roman"/>
          <w:sz w:val="24"/>
          <w:szCs w:val="24"/>
        </w:rPr>
      </w:pPr>
      <w:ins w:id="504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50" w:author="Unknown"/>
          <w:rFonts w:ascii="Times New Roman" w:eastAsia="Times New Roman" w:hAnsi="Times New Roman" w:cs="Times New Roman"/>
          <w:sz w:val="24"/>
          <w:szCs w:val="24"/>
        </w:rPr>
      </w:pPr>
      <w:ins w:id="5051" w:author="Unknown">
        <w:r w:rsidRPr="00414614">
          <w:rPr>
            <w:rFonts w:ascii="Times New Roman" w:eastAsia="Times New Roman" w:hAnsi="Times New Roman" w:cs="Times New Roman"/>
            <w:sz w:val="24"/>
            <w:szCs w:val="24"/>
          </w:rPr>
          <w:t>    pos = smallest(a,10,i);  </w:t>
        </w:r>
      </w:ins>
    </w:p>
    <w:p w:rsidR="00414614" w:rsidRPr="00414614" w:rsidRDefault="00414614" w:rsidP="00414614">
      <w:pPr>
        <w:numPr>
          <w:ilvl w:val="0"/>
          <w:numId w:val="149"/>
        </w:numPr>
        <w:spacing w:before="100" w:beforeAutospacing="1" w:after="100" w:afterAutospacing="1" w:line="240" w:lineRule="auto"/>
        <w:rPr>
          <w:ins w:id="5052" w:author="Unknown"/>
          <w:rFonts w:ascii="Times New Roman" w:eastAsia="Times New Roman" w:hAnsi="Times New Roman" w:cs="Times New Roman"/>
          <w:sz w:val="24"/>
          <w:szCs w:val="24"/>
        </w:rPr>
      </w:pPr>
      <w:ins w:id="5053" w:author="Unknown">
        <w:r w:rsidRPr="00414614">
          <w:rPr>
            <w:rFonts w:ascii="Times New Roman" w:eastAsia="Times New Roman" w:hAnsi="Times New Roman" w:cs="Times New Roman"/>
            <w:sz w:val="24"/>
            <w:szCs w:val="24"/>
          </w:rPr>
          <w:t>    temp = a[i];  </w:t>
        </w:r>
      </w:ins>
    </w:p>
    <w:p w:rsidR="00414614" w:rsidRPr="00414614" w:rsidRDefault="00414614" w:rsidP="00414614">
      <w:pPr>
        <w:numPr>
          <w:ilvl w:val="0"/>
          <w:numId w:val="149"/>
        </w:numPr>
        <w:spacing w:before="100" w:beforeAutospacing="1" w:after="100" w:afterAutospacing="1" w:line="240" w:lineRule="auto"/>
        <w:rPr>
          <w:ins w:id="5054" w:author="Unknown"/>
          <w:rFonts w:ascii="Times New Roman" w:eastAsia="Times New Roman" w:hAnsi="Times New Roman" w:cs="Times New Roman"/>
          <w:sz w:val="24"/>
          <w:szCs w:val="24"/>
        </w:rPr>
      </w:pPr>
      <w:ins w:id="5055" w:author="Unknown">
        <w:r w:rsidRPr="00414614">
          <w:rPr>
            <w:rFonts w:ascii="Times New Roman" w:eastAsia="Times New Roman" w:hAnsi="Times New Roman" w:cs="Times New Roman"/>
            <w:sz w:val="24"/>
            <w:szCs w:val="24"/>
          </w:rPr>
          <w:t>    a[i]=a[pos];  </w:t>
        </w:r>
      </w:ins>
    </w:p>
    <w:p w:rsidR="00414614" w:rsidRPr="00414614" w:rsidRDefault="00414614" w:rsidP="00414614">
      <w:pPr>
        <w:numPr>
          <w:ilvl w:val="0"/>
          <w:numId w:val="149"/>
        </w:numPr>
        <w:spacing w:before="100" w:beforeAutospacing="1" w:after="100" w:afterAutospacing="1" w:line="240" w:lineRule="auto"/>
        <w:rPr>
          <w:ins w:id="5056" w:author="Unknown"/>
          <w:rFonts w:ascii="Times New Roman" w:eastAsia="Times New Roman" w:hAnsi="Times New Roman" w:cs="Times New Roman"/>
          <w:sz w:val="24"/>
          <w:szCs w:val="24"/>
        </w:rPr>
      </w:pPr>
      <w:ins w:id="5057" w:author="Unknown">
        <w:r w:rsidRPr="00414614">
          <w:rPr>
            <w:rFonts w:ascii="Times New Roman" w:eastAsia="Times New Roman" w:hAnsi="Times New Roman" w:cs="Times New Roman"/>
            <w:sz w:val="24"/>
            <w:szCs w:val="24"/>
          </w:rPr>
          <w:t>    a[pos] = temp;  </w:t>
        </w:r>
      </w:ins>
    </w:p>
    <w:p w:rsidR="00414614" w:rsidRPr="00414614" w:rsidRDefault="00414614" w:rsidP="00414614">
      <w:pPr>
        <w:numPr>
          <w:ilvl w:val="0"/>
          <w:numId w:val="149"/>
        </w:numPr>
        <w:spacing w:before="100" w:beforeAutospacing="1" w:after="100" w:afterAutospacing="1" w:line="240" w:lineRule="auto"/>
        <w:rPr>
          <w:ins w:id="5058" w:author="Unknown"/>
          <w:rFonts w:ascii="Times New Roman" w:eastAsia="Times New Roman" w:hAnsi="Times New Roman" w:cs="Times New Roman"/>
          <w:sz w:val="24"/>
          <w:szCs w:val="24"/>
        </w:rPr>
      </w:pPr>
      <w:ins w:id="50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60" w:author="Unknown"/>
          <w:rFonts w:ascii="Times New Roman" w:eastAsia="Times New Roman" w:hAnsi="Times New Roman" w:cs="Times New Roman"/>
          <w:sz w:val="24"/>
          <w:szCs w:val="24"/>
        </w:rPr>
      </w:pPr>
      <w:ins w:id="5061" w:author="Unknown">
        <w:r w:rsidRPr="00414614">
          <w:rPr>
            <w:rFonts w:ascii="Times New Roman" w:eastAsia="Times New Roman" w:hAnsi="Times New Roman" w:cs="Times New Roman"/>
            <w:sz w:val="24"/>
            <w:szCs w:val="24"/>
          </w:rPr>
          <w:t>  System.out.println("\nprinting sorted elements...\n");  </w:t>
        </w:r>
      </w:ins>
    </w:p>
    <w:p w:rsidR="00414614" w:rsidRPr="00414614" w:rsidRDefault="00414614" w:rsidP="00414614">
      <w:pPr>
        <w:numPr>
          <w:ilvl w:val="0"/>
          <w:numId w:val="149"/>
        </w:numPr>
        <w:spacing w:before="100" w:beforeAutospacing="1" w:after="100" w:afterAutospacing="1" w:line="240" w:lineRule="auto"/>
        <w:rPr>
          <w:ins w:id="5062" w:author="Unknown"/>
          <w:rFonts w:ascii="Times New Roman" w:eastAsia="Times New Roman" w:hAnsi="Times New Roman" w:cs="Times New Roman"/>
          <w:sz w:val="24"/>
          <w:szCs w:val="24"/>
        </w:rPr>
      </w:pPr>
      <w:ins w:id="5063" w:author="Unknown">
        <w:r w:rsidRPr="00414614">
          <w:rPr>
            <w:rFonts w:ascii="Times New Roman" w:eastAsia="Times New Roman" w:hAnsi="Times New Roman" w:cs="Times New Roman"/>
            <w:sz w:val="24"/>
            <w:szCs w:val="24"/>
          </w:rPr>
          <w:t>  for(i=0;i&lt;10;i++)  </w:t>
        </w:r>
      </w:ins>
    </w:p>
    <w:p w:rsidR="00414614" w:rsidRPr="00414614" w:rsidRDefault="00414614" w:rsidP="00414614">
      <w:pPr>
        <w:numPr>
          <w:ilvl w:val="0"/>
          <w:numId w:val="149"/>
        </w:numPr>
        <w:spacing w:before="100" w:beforeAutospacing="1" w:after="100" w:afterAutospacing="1" w:line="240" w:lineRule="auto"/>
        <w:rPr>
          <w:ins w:id="5064" w:author="Unknown"/>
          <w:rFonts w:ascii="Times New Roman" w:eastAsia="Times New Roman" w:hAnsi="Times New Roman" w:cs="Times New Roman"/>
          <w:sz w:val="24"/>
          <w:szCs w:val="24"/>
        </w:rPr>
      </w:pPr>
      <w:ins w:id="506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66" w:author="Unknown"/>
          <w:rFonts w:ascii="Times New Roman" w:eastAsia="Times New Roman" w:hAnsi="Times New Roman" w:cs="Times New Roman"/>
          <w:sz w:val="24"/>
          <w:szCs w:val="24"/>
        </w:rPr>
      </w:pPr>
      <w:ins w:id="5067" w:author="Unknown">
        <w:r w:rsidRPr="00414614">
          <w:rPr>
            <w:rFonts w:ascii="Times New Roman" w:eastAsia="Times New Roman" w:hAnsi="Times New Roman" w:cs="Times New Roman"/>
            <w:sz w:val="24"/>
            <w:szCs w:val="24"/>
          </w:rPr>
          <w:t>    System.out.println(a[i]);  </w:t>
        </w:r>
      </w:ins>
    </w:p>
    <w:p w:rsidR="00414614" w:rsidRPr="00414614" w:rsidRDefault="00414614" w:rsidP="00414614">
      <w:pPr>
        <w:numPr>
          <w:ilvl w:val="0"/>
          <w:numId w:val="149"/>
        </w:numPr>
        <w:spacing w:before="100" w:beforeAutospacing="1" w:after="100" w:afterAutospacing="1" w:line="240" w:lineRule="auto"/>
        <w:rPr>
          <w:ins w:id="5068" w:author="Unknown"/>
          <w:rFonts w:ascii="Times New Roman" w:eastAsia="Times New Roman" w:hAnsi="Times New Roman" w:cs="Times New Roman"/>
          <w:sz w:val="24"/>
          <w:szCs w:val="24"/>
        </w:rPr>
      </w:pPr>
      <w:ins w:id="506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70" w:author="Unknown"/>
          <w:rFonts w:ascii="Times New Roman" w:eastAsia="Times New Roman" w:hAnsi="Times New Roman" w:cs="Times New Roman"/>
          <w:sz w:val="24"/>
          <w:szCs w:val="24"/>
        </w:rPr>
      </w:pPr>
      <w:ins w:id="507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9"/>
        </w:numPr>
        <w:spacing w:before="100" w:beforeAutospacing="1" w:after="100" w:afterAutospacing="1" w:line="240" w:lineRule="auto"/>
        <w:rPr>
          <w:ins w:id="5072" w:author="Unknown"/>
          <w:rFonts w:ascii="Times New Roman" w:eastAsia="Times New Roman" w:hAnsi="Times New Roman" w:cs="Times New Roman"/>
          <w:sz w:val="24"/>
          <w:szCs w:val="24"/>
        </w:rPr>
      </w:pPr>
      <w:ins w:id="5073" w:author="Unknown">
        <w:r w:rsidRPr="00414614">
          <w:rPr>
            <w:rFonts w:ascii="Times New Roman" w:eastAsia="Times New Roman" w:hAnsi="Times New Roman" w:cs="Times New Roman"/>
            <w:sz w:val="24"/>
            <w:szCs w:val="24"/>
          </w:rPr>
          <w:t>public static int smallest(int a[], int n, int i)  </w:t>
        </w:r>
      </w:ins>
    </w:p>
    <w:p w:rsidR="00414614" w:rsidRPr="00414614" w:rsidRDefault="00414614" w:rsidP="00414614">
      <w:pPr>
        <w:numPr>
          <w:ilvl w:val="0"/>
          <w:numId w:val="149"/>
        </w:numPr>
        <w:spacing w:before="100" w:beforeAutospacing="1" w:after="100" w:afterAutospacing="1" w:line="240" w:lineRule="auto"/>
        <w:rPr>
          <w:ins w:id="5074" w:author="Unknown"/>
          <w:rFonts w:ascii="Times New Roman" w:eastAsia="Times New Roman" w:hAnsi="Times New Roman" w:cs="Times New Roman"/>
          <w:sz w:val="24"/>
          <w:szCs w:val="24"/>
        </w:rPr>
      </w:pPr>
      <w:ins w:id="507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9"/>
        </w:numPr>
        <w:spacing w:before="100" w:beforeAutospacing="1" w:after="100" w:afterAutospacing="1" w:line="240" w:lineRule="auto"/>
        <w:rPr>
          <w:ins w:id="5076" w:author="Unknown"/>
          <w:rFonts w:ascii="Times New Roman" w:eastAsia="Times New Roman" w:hAnsi="Times New Roman" w:cs="Times New Roman"/>
          <w:sz w:val="24"/>
          <w:szCs w:val="24"/>
        </w:rPr>
      </w:pPr>
      <w:ins w:id="5077" w:author="Unknown">
        <w:r w:rsidRPr="00414614">
          <w:rPr>
            <w:rFonts w:ascii="Times New Roman" w:eastAsia="Times New Roman" w:hAnsi="Times New Roman" w:cs="Times New Roman"/>
            <w:sz w:val="24"/>
            <w:szCs w:val="24"/>
          </w:rPr>
          <w:t>  int small,pos,j;  </w:t>
        </w:r>
      </w:ins>
    </w:p>
    <w:p w:rsidR="00414614" w:rsidRPr="00414614" w:rsidRDefault="00414614" w:rsidP="00414614">
      <w:pPr>
        <w:numPr>
          <w:ilvl w:val="0"/>
          <w:numId w:val="149"/>
        </w:numPr>
        <w:spacing w:before="100" w:beforeAutospacing="1" w:after="100" w:afterAutospacing="1" w:line="240" w:lineRule="auto"/>
        <w:rPr>
          <w:ins w:id="5078" w:author="Unknown"/>
          <w:rFonts w:ascii="Times New Roman" w:eastAsia="Times New Roman" w:hAnsi="Times New Roman" w:cs="Times New Roman"/>
          <w:sz w:val="24"/>
          <w:szCs w:val="24"/>
        </w:rPr>
      </w:pPr>
      <w:ins w:id="5079" w:author="Unknown">
        <w:r w:rsidRPr="00414614">
          <w:rPr>
            <w:rFonts w:ascii="Times New Roman" w:eastAsia="Times New Roman" w:hAnsi="Times New Roman" w:cs="Times New Roman"/>
            <w:sz w:val="24"/>
            <w:szCs w:val="24"/>
          </w:rPr>
          <w:t>  small = a[i];  </w:t>
        </w:r>
      </w:ins>
    </w:p>
    <w:p w:rsidR="00414614" w:rsidRPr="00414614" w:rsidRDefault="00414614" w:rsidP="00414614">
      <w:pPr>
        <w:numPr>
          <w:ilvl w:val="0"/>
          <w:numId w:val="149"/>
        </w:numPr>
        <w:spacing w:before="100" w:beforeAutospacing="1" w:after="100" w:afterAutospacing="1" w:line="240" w:lineRule="auto"/>
        <w:rPr>
          <w:ins w:id="5080" w:author="Unknown"/>
          <w:rFonts w:ascii="Times New Roman" w:eastAsia="Times New Roman" w:hAnsi="Times New Roman" w:cs="Times New Roman"/>
          <w:sz w:val="24"/>
          <w:szCs w:val="24"/>
        </w:rPr>
      </w:pPr>
      <w:ins w:id="5081" w:author="Unknown">
        <w:r w:rsidRPr="00414614">
          <w:rPr>
            <w:rFonts w:ascii="Times New Roman" w:eastAsia="Times New Roman" w:hAnsi="Times New Roman" w:cs="Times New Roman"/>
            <w:sz w:val="24"/>
            <w:szCs w:val="24"/>
          </w:rPr>
          <w:t>  pos = i;  </w:t>
        </w:r>
      </w:ins>
    </w:p>
    <w:p w:rsidR="00414614" w:rsidRPr="00414614" w:rsidRDefault="00414614" w:rsidP="00414614">
      <w:pPr>
        <w:numPr>
          <w:ilvl w:val="0"/>
          <w:numId w:val="149"/>
        </w:numPr>
        <w:spacing w:before="100" w:beforeAutospacing="1" w:after="100" w:afterAutospacing="1" w:line="240" w:lineRule="auto"/>
        <w:rPr>
          <w:ins w:id="5082" w:author="Unknown"/>
          <w:rFonts w:ascii="Times New Roman" w:eastAsia="Times New Roman" w:hAnsi="Times New Roman" w:cs="Times New Roman"/>
          <w:sz w:val="24"/>
          <w:szCs w:val="24"/>
        </w:rPr>
      </w:pPr>
      <w:ins w:id="5083" w:author="Unknown">
        <w:r w:rsidRPr="00414614">
          <w:rPr>
            <w:rFonts w:ascii="Times New Roman" w:eastAsia="Times New Roman" w:hAnsi="Times New Roman" w:cs="Times New Roman"/>
            <w:sz w:val="24"/>
            <w:szCs w:val="24"/>
          </w:rPr>
          <w:lastRenderedPageBreak/>
          <w:t>  for(j=i+1;j&lt;10;j++)  </w:t>
        </w:r>
      </w:ins>
    </w:p>
    <w:p w:rsidR="00414614" w:rsidRPr="00414614" w:rsidRDefault="00414614" w:rsidP="00414614">
      <w:pPr>
        <w:numPr>
          <w:ilvl w:val="0"/>
          <w:numId w:val="149"/>
        </w:numPr>
        <w:spacing w:before="100" w:beforeAutospacing="1" w:after="100" w:afterAutospacing="1" w:line="240" w:lineRule="auto"/>
        <w:rPr>
          <w:ins w:id="5084" w:author="Unknown"/>
          <w:rFonts w:ascii="Times New Roman" w:eastAsia="Times New Roman" w:hAnsi="Times New Roman" w:cs="Times New Roman"/>
          <w:sz w:val="24"/>
          <w:szCs w:val="24"/>
        </w:rPr>
      </w:pPr>
      <w:ins w:id="508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86" w:author="Unknown"/>
          <w:rFonts w:ascii="Times New Roman" w:eastAsia="Times New Roman" w:hAnsi="Times New Roman" w:cs="Times New Roman"/>
          <w:sz w:val="24"/>
          <w:szCs w:val="24"/>
        </w:rPr>
      </w:pPr>
      <w:ins w:id="5087" w:author="Unknown">
        <w:r w:rsidRPr="00414614">
          <w:rPr>
            <w:rFonts w:ascii="Times New Roman" w:eastAsia="Times New Roman" w:hAnsi="Times New Roman" w:cs="Times New Roman"/>
            <w:sz w:val="24"/>
            <w:szCs w:val="24"/>
          </w:rPr>
          <w:t>    if(a[j]&lt;small)  </w:t>
        </w:r>
      </w:ins>
    </w:p>
    <w:p w:rsidR="00414614" w:rsidRPr="00414614" w:rsidRDefault="00414614" w:rsidP="00414614">
      <w:pPr>
        <w:numPr>
          <w:ilvl w:val="0"/>
          <w:numId w:val="149"/>
        </w:numPr>
        <w:spacing w:before="100" w:beforeAutospacing="1" w:after="100" w:afterAutospacing="1" w:line="240" w:lineRule="auto"/>
        <w:rPr>
          <w:ins w:id="5088" w:author="Unknown"/>
          <w:rFonts w:ascii="Times New Roman" w:eastAsia="Times New Roman" w:hAnsi="Times New Roman" w:cs="Times New Roman"/>
          <w:sz w:val="24"/>
          <w:szCs w:val="24"/>
        </w:rPr>
      </w:pPr>
      <w:ins w:id="508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90" w:author="Unknown"/>
          <w:rFonts w:ascii="Times New Roman" w:eastAsia="Times New Roman" w:hAnsi="Times New Roman" w:cs="Times New Roman"/>
          <w:sz w:val="24"/>
          <w:szCs w:val="24"/>
        </w:rPr>
      </w:pPr>
      <w:ins w:id="5091" w:author="Unknown">
        <w:r w:rsidRPr="00414614">
          <w:rPr>
            <w:rFonts w:ascii="Times New Roman" w:eastAsia="Times New Roman" w:hAnsi="Times New Roman" w:cs="Times New Roman"/>
            <w:sz w:val="24"/>
            <w:szCs w:val="24"/>
          </w:rPr>
          <w:t>      small = a[j];  </w:t>
        </w:r>
      </w:ins>
    </w:p>
    <w:p w:rsidR="00414614" w:rsidRPr="00414614" w:rsidRDefault="00414614" w:rsidP="00414614">
      <w:pPr>
        <w:numPr>
          <w:ilvl w:val="0"/>
          <w:numId w:val="149"/>
        </w:numPr>
        <w:spacing w:before="100" w:beforeAutospacing="1" w:after="100" w:afterAutospacing="1" w:line="240" w:lineRule="auto"/>
        <w:rPr>
          <w:ins w:id="5092" w:author="Unknown"/>
          <w:rFonts w:ascii="Times New Roman" w:eastAsia="Times New Roman" w:hAnsi="Times New Roman" w:cs="Times New Roman"/>
          <w:sz w:val="24"/>
          <w:szCs w:val="24"/>
        </w:rPr>
      </w:pPr>
      <w:ins w:id="5093" w:author="Unknown">
        <w:r w:rsidRPr="00414614">
          <w:rPr>
            <w:rFonts w:ascii="Times New Roman" w:eastAsia="Times New Roman" w:hAnsi="Times New Roman" w:cs="Times New Roman"/>
            <w:sz w:val="24"/>
            <w:szCs w:val="24"/>
          </w:rPr>
          <w:t>      pos=j;  </w:t>
        </w:r>
      </w:ins>
    </w:p>
    <w:p w:rsidR="00414614" w:rsidRPr="00414614" w:rsidRDefault="00414614" w:rsidP="00414614">
      <w:pPr>
        <w:numPr>
          <w:ilvl w:val="0"/>
          <w:numId w:val="149"/>
        </w:numPr>
        <w:spacing w:before="100" w:beforeAutospacing="1" w:after="100" w:afterAutospacing="1" w:line="240" w:lineRule="auto"/>
        <w:rPr>
          <w:ins w:id="5094" w:author="Unknown"/>
          <w:rFonts w:ascii="Times New Roman" w:eastAsia="Times New Roman" w:hAnsi="Times New Roman" w:cs="Times New Roman"/>
          <w:sz w:val="24"/>
          <w:szCs w:val="24"/>
        </w:rPr>
      </w:pPr>
      <w:ins w:id="509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96" w:author="Unknown"/>
          <w:rFonts w:ascii="Times New Roman" w:eastAsia="Times New Roman" w:hAnsi="Times New Roman" w:cs="Times New Roman"/>
          <w:sz w:val="24"/>
          <w:szCs w:val="24"/>
        </w:rPr>
      </w:pPr>
      <w:ins w:id="509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49"/>
        </w:numPr>
        <w:spacing w:before="100" w:beforeAutospacing="1" w:after="100" w:afterAutospacing="1" w:line="240" w:lineRule="auto"/>
        <w:rPr>
          <w:ins w:id="5098" w:author="Unknown"/>
          <w:rFonts w:ascii="Times New Roman" w:eastAsia="Times New Roman" w:hAnsi="Times New Roman" w:cs="Times New Roman"/>
          <w:sz w:val="24"/>
          <w:szCs w:val="24"/>
        </w:rPr>
      </w:pPr>
      <w:ins w:id="5099" w:author="Unknown">
        <w:r w:rsidRPr="00414614">
          <w:rPr>
            <w:rFonts w:ascii="Times New Roman" w:eastAsia="Times New Roman" w:hAnsi="Times New Roman" w:cs="Times New Roman"/>
            <w:sz w:val="24"/>
            <w:szCs w:val="24"/>
          </w:rPr>
          <w:t>  return pos;  </w:t>
        </w:r>
      </w:ins>
    </w:p>
    <w:p w:rsidR="00414614" w:rsidRPr="00414614" w:rsidRDefault="00414614" w:rsidP="00414614">
      <w:pPr>
        <w:numPr>
          <w:ilvl w:val="0"/>
          <w:numId w:val="149"/>
        </w:numPr>
        <w:spacing w:before="100" w:beforeAutospacing="1" w:after="100" w:afterAutospacing="1" w:line="240" w:lineRule="auto"/>
        <w:rPr>
          <w:ins w:id="5100" w:author="Unknown"/>
          <w:rFonts w:ascii="Times New Roman" w:eastAsia="Times New Roman" w:hAnsi="Times New Roman" w:cs="Times New Roman"/>
          <w:sz w:val="24"/>
          <w:szCs w:val="24"/>
        </w:rPr>
      </w:pPr>
      <w:ins w:id="510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49"/>
        </w:numPr>
        <w:spacing w:before="100" w:beforeAutospacing="1" w:after="100" w:afterAutospacing="1" w:line="240" w:lineRule="auto"/>
        <w:rPr>
          <w:ins w:id="5102" w:author="Unknown"/>
          <w:rFonts w:ascii="Times New Roman" w:eastAsia="Times New Roman" w:hAnsi="Times New Roman" w:cs="Times New Roman"/>
          <w:sz w:val="24"/>
          <w:szCs w:val="24"/>
        </w:rPr>
      </w:pPr>
      <w:ins w:id="5103"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104" w:author="Unknown"/>
          <w:rFonts w:ascii="Times New Roman" w:eastAsia="Times New Roman" w:hAnsi="Times New Roman" w:cs="Times New Roman"/>
          <w:sz w:val="24"/>
          <w:szCs w:val="24"/>
        </w:rPr>
      </w:pPr>
      <w:ins w:id="5105"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6" w:author="Unknown"/>
          <w:rFonts w:ascii="Courier New" w:eastAsia="Times New Roman" w:hAnsi="Courier New" w:cs="Courier New"/>
          <w:sz w:val="20"/>
          <w:szCs w:val="20"/>
        </w:rPr>
      </w:pPr>
      <w:ins w:id="5107" w:author="Unknown">
        <w:r w:rsidRPr="00414614">
          <w:rPr>
            <w:rFonts w:ascii="Courier New" w:eastAsia="Times New Roman" w:hAnsi="Courier New" w:cs="Courier New"/>
            <w:sz w:val="20"/>
            <w:szCs w:val="20"/>
          </w:rPr>
          <w:t>printing sorted elements...</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8" w:author="Unknown"/>
          <w:rFonts w:ascii="Courier New" w:eastAsia="Times New Roman" w:hAnsi="Courier New" w:cs="Courier New"/>
          <w:sz w:val="20"/>
          <w:szCs w:val="20"/>
        </w:rPr>
      </w:pPr>
      <w:ins w:id="5109" w:author="Unknown">
        <w:r w:rsidRPr="00414614">
          <w:rPr>
            <w:rFonts w:ascii="Courier New" w:eastAsia="Times New Roman" w:hAnsi="Courier New" w:cs="Courier New"/>
            <w:sz w:val="20"/>
            <w:szCs w:val="20"/>
          </w:rPr>
          <w:t>7</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0" w:author="Unknown"/>
          <w:rFonts w:ascii="Courier New" w:eastAsia="Times New Roman" w:hAnsi="Courier New" w:cs="Courier New"/>
          <w:sz w:val="20"/>
          <w:szCs w:val="20"/>
        </w:rPr>
      </w:pPr>
      <w:ins w:id="5111" w:author="Unknown">
        <w:r w:rsidRPr="00414614">
          <w:rPr>
            <w:rFonts w:ascii="Courier New" w:eastAsia="Times New Roman" w:hAnsi="Courier New" w:cs="Courier New"/>
            <w:sz w:val="20"/>
            <w:szCs w:val="20"/>
          </w:rPr>
          <w:t>9</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2" w:author="Unknown"/>
          <w:rFonts w:ascii="Courier New" w:eastAsia="Times New Roman" w:hAnsi="Courier New" w:cs="Courier New"/>
          <w:sz w:val="20"/>
          <w:szCs w:val="20"/>
        </w:rPr>
      </w:pPr>
      <w:ins w:id="5113" w:author="Unknown">
        <w:r w:rsidRPr="00414614">
          <w:rPr>
            <w:rFonts w:ascii="Courier New" w:eastAsia="Times New Roman" w:hAnsi="Courier New" w:cs="Courier New"/>
            <w:sz w:val="20"/>
            <w:szCs w:val="20"/>
          </w:rPr>
          <w:t>10</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4" w:author="Unknown"/>
          <w:rFonts w:ascii="Courier New" w:eastAsia="Times New Roman" w:hAnsi="Courier New" w:cs="Courier New"/>
          <w:sz w:val="20"/>
          <w:szCs w:val="20"/>
        </w:rPr>
      </w:pPr>
      <w:ins w:id="5115" w:author="Unknown">
        <w:r w:rsidRPr="00414614">
          <w:rPr>
            <w:rFonts w:ascii="Courier New" w:eastAsia="Times New Roman" w:hAnsi="Courier New" w:cs="Courier New"/>
            <w:sz w:val="20"/>
            <w:szCs w:val="20"/>
          </w:rPr>
          <w:t>12</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6" w:author="Unknown"/>
          <w:rFonts w:ascii="Courier New" w:eastAsia="Times New Roman" w:hAnsi="Courier New" w:cs="Courier New"/>
          <w:sz w:val="20"/>
          <w:szCs w:val="20"/>
        </w:rPr>
      </w:pPr>
      <w:ins w:id="5117"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8" w:author="Unknown"/>
          <w:rFonts w:ascii="Courier New" w:eastAsia="Times New Roman" w:hAnsi="Courier New" w:cs="Courier New"/>
          <w:sz w:val="20"/>
          <w:szCs w:val="20"/>
        </w:rPr>
      </w:pPr>
      <w:ins w:id="5119"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0" w:author="Unknown"/>
          <w:rFonts w:ascii="Courier New" w:eastAsia="Times New Roman" w:hAnsi="Courier New" w:cs="Courier New"/>
          <w:sz w:val="20"/>
          <w:szCs w:val="20"/>
        </w:rPr>
      </w:pPr>
      <w:ins w:id="5121" w:author="Unknown">
        <w:r w:rsidRPr="00414614">
          <w:rPr>
            <w:rFonts w:ascii="Courier New" w:eastAsia="Times New Roman" w:hAnsi="Courier New" w:cs="Courier New"/>
            <w:sz w:val="20"/>
            <w:szCs w:val="20"/>
          </w:rPr>
          <w:t>34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2" w:author="Unknown"/>
          <w:rFonts w:ascii="Courier New" w:eastAsia="Times New Roman" w:hAnsi="Courier New" w:cs="Courier New"/>
          <w:sz w:val="20"/>
          <w:szCs w:val="20"/>
        </w:rPr>
      </w:pPr>
      <w:ins w:id="5123" w:author="Unknown">
        <w:r w:rsidRPr="00414614">
          <w:rPr>
            <w:rFonts w:ascii="Courier New" w:eastAsia="Times New Roman" w:hAnsi="Courier New" w:cs="Courier New"/>
            <w:sz w:val="20"/>
            <w:szCs w:val="20"/>
          </w:rPr>
          <w:t>44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4" w:author="Unknown"/>
          <w:rFonts w:ascii="Courier New" w:eastAsia="Times New Roman" w:hAnsi="Courier New" w:cs="Courier New"/>
          <w:sz w:val="20"/>
          <w:szCs w:val="20"/>
        </w:rPr>
      </w:pPr>
      <w:ins w:id="5125" w:author="Unknown">
        <w:r w:rsidRPr="00414614">
          <w:rPr>
            <w:rFonts w:ascii="Courier New" w:eastAsia="Times New Roman" w:hAnsi="Courier New" w:cs="Courier New"/>
            <w:sz w:val="20"/>
            <w:szCs w:val="20"/>
          </w:rPr>
          <w:t>78</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6" w:author="Unknown"/>
          <w:rFonts w:ascii="Courier New" w:eastAsia="Times New Roman" w:hAnsi="Courier New" w:cs="Courier New"/>
          <w:sz w:val="20"/>
          <w:szCs w:val="20"/>
        </w:rPr>
      </w:pPr>
      <w:ins w:id="5127" w:author="Unknown">
        <w:r w:rsidRPr="00414614">
          <w:rPr>
            <w:rFonts w:ascii="Courier New" w:eastAsia="Times New Roman" w:hAnsi="Courier New" w:cs="Courier New"/>
            <w:sz w:val="20"/>
            <w:szCs w:val="20"/>
          </w:rPr>
          <w:t>101</w:t>
        </w:r>
      </w:ins>
    </w:p>
    <w:p w:rsidR="00414614" w:rsidRPr="00414614" w:rsidRDefault="00414614" w:rsidP="00414614">
      <w:pPr>
        <w:spacing w:after="0" w:line="240" w:lineRule="auto"/>
        <w:rPr>
          <w:ins w:id="5128" w:author="Unknown"/>
          <w:rFonts w:ascii="Times New Roman" w:eastAsia="Times New Roman" w:hAnsi="Times New Roman" w:cs="Times New Roman"/>
          <w:sz w:val="24"/>
          <w:szCs w:val="24"/>
        </w:rPr>
      </w:pPr>
      <w:ins w:id="5129" w:author="Unknown">
        <w:r w:rsidRPr="00414614">
          <w:rPr>
            <w:rFonts w:ascii="Times New Roman" w:eastAsia="Times New Roman" w:hAnsi="Times New Roman" w:cs="Times New Roman"/>
            <w:sz w:val="24"/>
            <w:szCs w:val="24"/>
          </w:rPr>
          <w:pict>
            <v:rect id="_x0000_i1298"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130" w:author="Unknown"/>
          <w:rFonts w:ascii="Times New Roman" w:eastAsia="Times New Roman" w:hAnsi="Times New Roman" w:cs="Times New Roman"/>
          <w:b/>
          <w:bCs/>
          <w:sz w:val="27"/>
          <w:szCs w:val="27"/>
        </w:rPr>
      </w:pPr>
      <w:ins w:id="5131" w:author="Unknown">
        <w:r w:rsidRPr="00414614">
          <w:rPr>
            <w:rFonts w:ascii="Times New Roman" w:eastAsia="Times New Roman" w:hAnsi="Times New Roman" w:cs="Times New Roman"/>
            <w:b/>
            <w:bCs/>
            <w:sz w:val="27"/>
            <w:szCs w:val="27"/>
          </w:rPr>
          <w:t>251) How to perform Linear Search in Java?</w:t>
        </w:r>
      </w:ins>
    </w:p>
    <w:p w:rsidR="00414614" w:rsidRPr="00414614" w:rsidRDefault="00414614" w:rsidP="00414614">
      <w:pPr>
        <w:spacing w:before="100" w:beforeAutospacing="1" w:after="100" w:afterAutospacing="1" w:line="240" w:lineRule="auto"/>
        <w:rPr>
          <w:ins w:id="5132" w:author="Unknown"/>
          <w:rFonts w:ascii="Times New Roman" w:eastAsia="Times New Roman" w:hAnsi="Times New Roman" w:cs="Times New Roman"/>
          <w:sz w:val="24"/>
          <w:szCs w:val="24"/>
        </w:rPr>
      </w:pPr>
      <w:ins w:id="5133" w:author="Unknown">
        <w:r w:rsidRPr="00414614">
          <w:rPr>
            <w:rFonts w:ascii="Times New Roman" w:eastAsia="Times New Roman" w:hAnsi="Times New Roman" w:cs="Times New Roman"/>
            <w:sz w:val="24"/>
            <w:szCs w:val="24"/>
          </w:rPr>
          <w:t>Consider the following program to perform Linear search in Java.</w:t>
        </w:r>
      </w:ins>
    </w:p>
    <w:p w:rsidR="00414614" w:rsidRPr="00414614" w:rsidRDefault="00414614" w:rsidP="00414614">
      <w:pPr>
        <w:numPr>
          <w:ilvl w:val="0"/>
          <w:numId w:val="150"/>
        </w:numPr>
        <w:spacing w:before="100" w:beforeAutospacing="1" w:after="100" w:afterAutospacing="1" w:line="240" w:lineRule="auto"/>
        <w:rPr>
          <w:ins w:id="5134" w:author="Unknown"/>
          <w:rFonts w:ascii="Times New Roman" w:eastAsia="Times New Roman" w:hAnsi="Times New Roman" w:cs="Times New Roman"/>
          <w:sz w:val="24"/>
          <w:szCs w:val="24"/>
        </w:rPr>
      </w:pPr>
      <w:ins w:id="5135" w:author="Unknown">
        <w:r w:rsidRPr="00414614">
          <w:rPr>
            <w:rFonts w:ascii="Times New Roman" w:eastAsia="Times New Roman" w:hAnsi="Times New Roman" w:cs="Times New Roman"/>
            <w:sz w:val="24"/>
            <w:szCs w:val="24"/>
          </w:rPr>
          <w:t>import java.util.Scanner;  </w:t>
        </w:r>
      </w:ins>
    </w:p>
    <w:p w:rsidR="00414614" w:rsidRPr="00414614" w:rsidRDefault="00414614" w:rsidP="00414614">
      <w:pPr>
        <w:numPr>
          <w:ilvl w:val="0"/>
          <w:numId w:val="150"/>
        </w:numPr>
        <w:spacing w:before="100" w:beforeAutospacing="1" w:after="100" w:afterAutospacing="1" w:line="240" w:lineRule="auto"/>
        <w:rPr>
          <w:ins w:id="5136" w:author="Unknown"/>
          <w:rFonts w:ascii="Times New Roman" w:eastAsia="Times New Roman" w:hAnsi="Times New Roman" w:cs="Times New Roman"/>
          <w:sz w:val="24"/>
          <w:szCs w:val="24"/>
        </w:rPr>
      </w:pPr>
      <w:ins w:id="51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0"/>
        </w:numPr>
        <w:spacing w:before="100" w:beforeAutospacing="1" w:after="100" w:afterAutospacing="1" w:line="240" w:lineRule="auto"/>
        <w:rPr>
          <w:ins w:id="5138" w:author="Unknown"/>
          <w:rFonts w:ascii="Times New Roman" w:eastAsia="Times New Roman" w:hAnsi="Times New Roman" w:cs="Times New Roman"/>
          <w:sz w:val="24"/>
          <w:szCs w:val="24"/>
        </w:rPr>
      </w:pPr>
      <w:ins w:id="5139" w:author="Unknown">
        <w:r w:rsidRPr="00414614">
          <w:rPr>
            <w:rFonts w:ascii="Times New Roman" w:eastAsia="Times New Roman" w:hAnsi="Times New Roman" w:cs="Times New Roman"/>
            <w:sz w:val="24"/>
            <w:szCs w:val="24"/>
          </w:rPr>
          <w:t>public class Leniear_Search {  </w:t>
        </w:r>
      </w:ins>
    </w:p>
    <w:p w:rsidR="00414614" w:rsidRPr="00414614" w:rsidRDefault="00414614" w:rsidP="00414614">
      <w:pPr>
        <w:numPr>
          <w:ilvl w:val="0"/>
          <w:numId w:val="150"/>
        </w:numPr>
        <w:spacing w:before="100" w:beforeAutospacing="1" w:after="100" w:afterAutospacing="1" w:line="240" w:lineRule="auto"/>
        <w:rPr>
          <w:ins w:id="5140" w:author="Unknown"/>
          <w:rFonts w:ascii="Times New Roman" w:eastAsia="Times New Roman" w:hAnsi="Times New Roman" w:cs="Times New Roman"/>
          <w:sz w:val="24"/>
          <w:szCs w:val="24"/>
        </w:rPr>
      </w:pPr>
      <w:ins w:id="5141"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150"/>
        </w:numPr>
        <w:spacing w:before="100" w:beforeAutospacing="1" w:after="100" w:afterAutospacing="1" w:line="240" w:lineRule="auto"/>
        <w:rPr>
          <w:ins w:id="5142" w:author="Unknown"/>
          <w:rFonts w:ascii="Times New Roman" w:eastAsia="Times New Roman" w:hAnsi="Times New Roman" w:cs="Times New Roman"/>
          <w:sz w:val="24"/>
          <w:szCs w:val="24"/>
        </w:rPr>
      </w:pPr>
      <w:ins w:id="5143" w:author="Unknown">
        <w:r w:rsidRPr="00414614">
          <w:rPr>
            <w:rFonts w:ascii="Times New Roman" w:eastAsia="Times New Roman" w:hAnsi="Times New Roman" w:cs="Times New Roman"/>
            <w:sz w:val="24"/>
            <w:szCs w:val="24"/>
          </w:rPr>
          <w:t>  int[] arr = {10, 23, 15, 8, 4, 3, 25, 30, 34, 2, 19};  </w:t>
        </w:r>
      </w:ins>
    </w:p>
    <w:p w:rsidR="00414614" w:rsidRPr="00414614" w:rsidRDefault="00414614" w:rsidP="00414614">
      <w:pPr>
        <w:numPr>
          <w:ilvl w:val="0"/>
          <w:numId w:val="150"/>
        </w:numPr>
        <w:spacing w:before="100" w:beforeAutospacing="1" w:after="100" w:afterAutospacing="1" w:line="240" w:lineRule="auto"/>
        <w:rPr>
          <w:ins w:id="5144" w:author="Unknown"/>
          <w:rFonts w:ascii="Times New Roman" w:eastAsia="Times New Roman" w:hAnsi="Times New Roman" w:cs="Times New Roman"/>
          <w:sz w:val="24"/>
          <w:szCs w:val="24"/>
        </w:rPr>
      </w:pPr>
      <w:ins w:id="5145" w:author="Unknown">
        <w:r w:rsidRPr="00414614">
          <w:rPr>
            <w:rFonts w:ascii="Times New Roman" w:eastAsia="Times New Roman" w:hAnsi="Times New Roman" w:cs="Times New Roman"/>
            <w:sz w:val="24"/>
            <w:szCs w:val="24"/>
          </w:rPr>
          <w:t>  int item,flag=0;   </w:t>
        </w:r>
      </w:ins>
    </w:p>
    <w:p w:rsidR="00414614" w:rsidRPr="00414614" w:rsidRDefault="00414614" w:rsidP="00414614">
      <w:pPr>
        <w:numPr>
          <w:ilvl w:val="0"/>
          <w:numId w:val="150"/>
        </w:numPr>
        <w:spacing w:before="100" w:beforeAutospacing="1" w:after="100" w:afterAutospacing="1" w:line="240" w:lineRule="auto"/>
        <w:rPr>
          <w:ins w:id="5146" w:author="Unknown"/>
          <w:rFonts w:ascii="Times New Roman" w:eastAsia="Times New Roman" w:hAnsi="Times New Roman" w:cs="Times New Roman"/>
          <w:sz w:val="24"/>
          <w:szCs w:val="24"/>
        </w:rPr>
      </w:pPr>
      <w:ins w:id="5147" w:author="Unknown">
        <w:r w:rsidRPr="00414614">
          <w:rPr>
            <w:rFonts w:ascii="Times New Roman" w:eastAsia="Times New Roman" w:hAnsi="Times New Roman" w:cs="Times New Roman"/>
            <w:sz w:val="24"/>
            <w:szCs w:val="24"/>
          </w:rPr>
          <w:t>  Scanner sc = new Scanner(System.in);  </w:t>
        </w:r>
      </w:ins>
    </w:p>
    <w:p w:rsidR="00414614" w:rsidRPr="00414614" w:rsidRDefault="00414614" w:rsidP="00414614">
      <w:pPr>
        <w:numPr>
          <w:ilvl w:val="0"/>
          <w:numId w:val="150"/>
        </w:numPr>
        <w:spacing w:before="100" w:beforeAutospacing="1" w:after="100" w:afterAutospacing="1" w:line="240" w:lineRule="auto"/>
        <w:rPr>
          <w:ins w:id="5148" w:author="Unknown"/>
          <w:rFonts w:ascii="Times New Roman" w:eastAsia="Times New Roman" w:hAnsi="Times New Roman" w:cs="Times New Roman"/>
          <w:sz w:val="24"/>
          <w:szCs w:val="24"/>
        </w:rPr>
      </w:pPr>
      <w:ins w:id="5149" w:author="Unknown">
        <w:r w:rsidRPr="00414614">
          <w:rPr>
            <w:rFonts w:ascii="Times New Roman" w:eastAsia="Times New Roman" w:hAnsi="Times New Roman" w:cs="Times New Roman"/>
            <w:sz w:val="24"/>
            <w:szCs w:val="24"/>
          </w:rPr>
          <w:t>  System.out.println("Enter Item ?");  </w:t>
        </w:r>
      </w:ins>
    </w:p>
    <w:p w:rsidR="00414614" w:rsidRPr="00414614" w:rsidRDefault="00414614" w:rsidP="00414614">
      <w:pPr>
        <w:numPr>
          <w:ilvl w:val="0"/>
          <w:numId w:val="150"/>
        </w:numPr>
        <w:spacing w:before="100" w:beforeAutospacing="1" w:after="100" w:afterAutospacing="1" w:line="240" w:lineRule="auto"/>
        <w:rPr>
          <w:ins w:id="5150" w:author="Unknown"/>
          <w:rFonts w:ascii="Times New Roman" w:eastAsia="Times New Roman" w:hAnsi="Times New Roman" w:cs="Times New Roman"/>
          <w:sz w:val="24"/>
          <w:szCs w:val="24"/>
        </w:rPr>
      </w:pPr>
      <w:ins w:id="5151" w:author="Unknown">
        <w:r w:rsidRPr="00414614">
          <w:rPr>
            <w:rFonts w:ascii="Times New Roman" w:eastAsia="Times New Roman" w:hAnsi="Times New Roman" w:cs="Times New Roman"/>
            <w:sz w:val="24"/>
            <w:szCs w:val="24"/>
          </w:rPr>
          <w:t>  item = sc.nextInt();  </w:t>
        </w:r>
      </w:ins>
    </w:p>
    <w:p w:rsidR="00414614" w:rsidRPr="00414614" w:rsidRDefault="00414614" w:rsidP="00414614">
      <w:pPr>
        <w:numPr>
          <w:ilvl w:val="0"/>
          <w:numId w:val="150"/>
        </w:numPr>
        <w:spacing w:before="100" w:beforeAutospacing="1" w:after="100" w:afterAutospacing="1" w:line="240" w:lineRule="auto"/>
        <w:rPr>
          <w:ins w:id="5152" w:author="Unknown"/>
          <w:rFonts w:ascii="Times New Roman" w:eastAsia="Times New Roman" w:hAnsi="Times New Roman" w:cs="Times New Roman"/>
          <w:sz w:val="24"/>
          <w:szCs w:val="24"/>
        </w:rPr>
      </w:pPr>
      <w:ins w:id="5153" w:author="Unknown">
        <w:r w:rsidRPr="00414614">
          <w:rPr>
            <w:rFonts w:ascii="Times New Roman" w:eastAsia="Times New Roman" w:hAnsi="Times New Roman" w:cs="Times New Roman"/>
            <w:sz w:val="24"/>
            <w:szCs w:val="24"/>
          </w:rPr>
          <w:t>  for(int i = 0; i&lt;10; i++)  </w:t>
        </w:r>
      </w:ins>
    </w:p>
    <w:p w:rsidR="00414614" w:rsidRPr="00414614" w:rsidRDefault="00414614" w:rsidP="00414614">
      <w:pPr>
        <w:numPr>
          <w:ilvl w:val="0"/>
          <w:numId w:val="150"/>
        </w:numPr>
        <w:spacing w:before="100" w:beforeAutospacing="1" w:after="100" w:afterAutospacing="1" w:line="240" w:lineRule="auto"/>
        <w:rPr>
          <w:ins w:id="5154" w:author="Unknown"/>
          <w:rFonts w:ascii="Times New Roman" w:eastAsia="Times New Roman" w:hAnsi="Times New Roman" w:cs="Times New Roman"/>
          <w:sz w:val="24"/>
          <w:szCs w:val="24"/>
        </w:rPr>
      </w:pPr>
      <w:ins w:id="515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0"/>
        </w:numPr>
        <w:spacing w:before="100" w:beforeAutospacing="1" w:after="100" w:afterAutospacing="1" w:line="240" w:lineRule="auto"/>
        <w:rPr>
          <w:ins w:id="5156" w:author="Unknown"/>
          <w:rFonts w:ascii="Times New Roman" w:eastAsia="Times New Roman" w:hAnsi="Times New Roman" w:cs="Times New Roman"/>
          <w:sz w:val="24"/>
          <w:szCs w:val="24"/>
        </w:rPr>
      </w:pPr>
      <w:ins w:id="5157" w:author="Unknown">
        <w:r w:rsidRPr="00414614">
          <w:rPr>
            <w:rFonts w:ascii="Times New Roman" w:eastAsia="Times New Roman" w:hAnsi="Times New Roman" w:cs="Times New Roman"/>
            <w:sz w:val="24"/>
            <w:szCs w:val="24"/>
          </w:rPr>
          <w:t>    if(arr[i]==item)  </w:t>
        </w:r>
      </w:ins>
    </w:p>
    <w:p w:rsidR="00414614" w:rsidRPr="00414614" w:rsidRDefault="00414614" w:rsidP="00414614">
      <w:pPr>
        <w:numPr>
          <w:ilvl w:val="0"/>
          <w:numId w:val="150"/>
        </w:numPr>
        <w:spacing w:before="100" w:beforeAutospacing="1" w:after="100" w:afterAutospacing="1" w:line="240" w:lineRule="auto"/>
        <w:rPr>
          <w:ins w:id="5158" w:author="Unknown"/>
          <w:rFonts w:ascii="Times New Roman" w:eastAsia="Times New Roman" w:hAnsi="Times New Roman" w:cs="Times New Roman"/>
          <w:sz w:val="24"/>
          <w:szCs w:val="24"/>
        </w:rPr>
      </w:pPr>
      <w:ins w:id="51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0"/>
        </w:numPr>
        <w:spacing w:before="100" w:beforeAutospacing="1" w:after="100" w:afterAutospacing="1" w:line="240" w:lineRule="auto"/>
        <w:rPr>
          <w:ins w:id="5160" w:author="Unknown"/>
          <w:rFonts w:ascii="Times New Roman" w:eastAsia="Times New Roman" w:hAnsi="Times New Roman" w:cs="Times New Roman"/>
          <w:sz w:val="24"/>
          <w:szCs w:val="24"/>
        </w:rPr>
      </w:pPr>
      <w:ins w:id="5161" w:author="Unknown">
        <w:r w:rsidRPr="00414614">
          <w:rPr>
            <w:rFonts w:ascii="Times New Roman" w:eastAsia="Times New Roman" w:hAnsi="Times New Roman" w:cs="Times New Roman"/>
            <w:sz w:val="24"/>
            <w:szCs w:val="24"/>
          </w:rPr>
          <w:t>      flag = i+1;  </w:t>
        </w:r>
      </w:ins>
    </w:p>
    <w:p w:rsidR="00414614" w:rsidRPr="00414614" w:rsidRDefault="00414614" w:rsidP="00414614">
      <w:pPr>
        <w:numPr>
          <w:ilvl w:val="0"/>
          <w:numId w:val="150"/>
        </w:numPr>
        <w:spacing w:before="100" w:beforeAutospacing="1" w:after="100" w:afterAutospacing="1" w:line="240" w:lineRule="auto"/>
        <w:rPr>
          <w:ins w:id="5162" w:author="Unknown"/>
          <w:rFonts w:ascii="Times New Roman" w:eastAsia="Times New Roman" w:hAnsi="Times New Roman" w:cs="Times New Roman"/>
          <w:sz w:val="24"/>
          <w:szCs w:val="24"/>
        </w:rPr>
      </w:pPr>
      <w:ins w:id="5163" w:author="Unknown">
        <w:r w:rsidRPr="00414614">
          <w:rPr>
            <w:rFonts w:ascii="Times New Roman" w:eastAsia="Times New Roman" w:hAnsi="Times New Roman" w:cs="Times New Roman"/>
            <w:sz w:val="24"/>
            <w:szCs w:val="24"/>
          </w:rPr>
          <w:t>      break;  </w:t>
        </w:r>
      </w:ins>
    </w:p>
    <w:p w:rsidR="00414614" w:rsidRPr="00414614" w:rsidRDefault="00414614" w:rsidP="00414614">
      <w:pPr>
        <w:numPr>
          <w:ilvl w:val="0"/>
          <w:numId w:val="150"/>
        </w:numPr>
        <w:spacing w:before="100" w:beforeAutospacing="1" w:after="100" w:afterAutospacing="1" w:line="240" w:lineRule="auto"/>
        <w:rPr>
          <w:ins w:id="5164" w:author="Unknown"/>
          <w:rFonts w:ascii="Times New Roman" w:eastAsia="Times New Roman" w:hAnsi="Times New Roman" w:cs="Times New Roman"/>
          <w:sz w:val="24"/>
          <w:szCs w:val="24"/>
        </w:rPr>
      </w:pPr>
      <w:ins w:id="516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0"/>
        </w:numPr>
        <w:spacing w:before="100" w:beforeAutospacing="1" w:after="100" w:afterAutospacing="1" w:line="240" w:lineRule="auto"/>
        <w:rPr>
          <w:ins w:id="5166" w:author="Unknown"/>
          <w:rFonts w:ascii="Times New Roman" w:eastAsia="Times New Roman" w:hAnsi="Times New Roman" w:cs="Times New Roman"/>
          <w:sz w:val="24"/>
          <w:szCs w:val="24"/>
        </w:rPr>
      </w:pPr>
      <w:ins w:id="5167"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50"/>
        </w:numPr>
        <w:spacing w:before="100" w:beforeAutospacing="1" w:after="100" w:afterAutospacing="1" w:line="240" w:lineRule="auto"/>
        <w:rPr>
          <w:ins w:id="5168" w:author="Unknown"/>
          <w:rFonts w:ascii="Times New Roman" w:eastAsia="Times New Roman" w:hAnsi="Times New Roman" w:cs="Times New Roman"/>
          <w:sz w:val="24"/>
          <w:szCs w:val="24"/>
        </w:rPr>
      </w:pPr>
      <w:ins w:id="5169" w:author="Unknown">
        <w:r w:rsidRPr="00414614">
          <w:rPr>
            <w:rFonts w:ascii="Times New Roman" w:eastAsia="Times New Roman" w:hAnsi="Times New Roman" w:cs="Times New Roman"/>
            <w:sz w:val="24"/>
            <w:szCs w:val="24"/>
          </w:rPr>
          <w:lastRenderedPageBreak/>
          <w:t>      flag = 0;   </w:t>
        </w:r>
      </w:ins>
    </w:p>
    <w:p w:rsidR="00414614" w:rsidRPr="00414614" w:rsidRDefault="00414614" w:rsidP="00414614">
      <w:pPr>
        <w:numPr>
          <w:ilvl w:val="0"/>
          <w:numId w:val="150"/>
        </w:numPr>
        <w:spacing w:before="100" w:beforeAutospacing="1" w:after="100" w:afterAutospacing="1" w:line="240" w:lineRule="auto"/>
        <w:rPr>
          <w:ins w:id="5170" w:author="Unknown"/>
          <w:rFonts w:ascii="Times New Roman" w:eastAsia="Times New Roman" w:hAnsi="Times New Roman" w:cs="Times New Roman"/>
          <w:sz w:val="24"/>
          <w:szCs w:val="24"/>
        </w:rPr>
      </w:pPr>
      <w:ins w:id="517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0"/>
        </w:numPr>
        <w:spacing w:before="100" w:beforeAutospacing="1" w:after="100" w:afterAutospacing="1" w:line="240" w:lineRule="auto"/>
        <w:rPr>
          <w:ins w:id="5172" w:author="Unknown"/>
          <w:rFonts w:ascii="Times New Roman" w:eastAsia="Times New Roman" w:hAnsi="Times New Roman" w:cs="Times New Roman"/>
          <w:sz w:val="24"/>
          <w:szCs w:val="24"/>
        </w:rPr>
      </w:pPr>
      <w:ins w:id="5173" w:author="Unknown">
        <w:r w:rsidRPr="00414614">
          <w:rPr>
            <w:rFonts w:ascii="Times New Roman" w:eastAsia="Times New Roman" w:hAnsi="Times New Roman" w:cs="Times New Roman"/>
            <w:sz w:val="24"/>
            <w:szCs w:val="24"/>
          </w:rPr>
          <w:t>  if(flag != 0)  </w:t>
        </w:r>
      </w:ins>
    </w:p>
    <w:p w:rsidR="00414614" w:rsidRPr="00414614" w:rsidRDefault="00414614" w:rsidP="00414614">
      <w:pPr>
        <w:numPr>
          <w:ilvl w:val="0"/>
          <w:numId w:val="150"/>
        </w:numPr>
        <w:spacing w:before="100" w:beforeAutospacing="1" w:after="100" w:afterAutospacing="1" w:line="240" w:lineRule="auto"/>
        <w:rPr>
          <w:ins w:id="5174" w:author="Unknown"/>
          <w:rFonts w:ascii="Times New Roman" w:eastAsia="Times New Roman" w:hAnsi="Times New Roman" w:cs="Times New Roman"/>
          <w:sz w:val="24"/>
          <w:szCs w:val="24"/>
        </w:rPr>
      </w:pPr>
      <w:ins w:id="51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0"/>
        </w:numPr>
        <w:spacing w:before="100" w:beforeAutospacing="1" w:after="100" w:afterAutospacing="1" w:line="240" w:lineRule="auto"/>
        <w:rPr>
          <w:ins w:id="5176" w:author="Unknown"/>
          <w:rFonts w:ascii="Times New Roman" w:eastAsia="Times New Roman" w:hAnsi="Times New Roman" w:cs="Times New Roman"/>
          <w:sz w:val="24"/>
          <w:szCs w:val="24"/>
        </w:rPr>
      </w:pPr>
      <w:ins w:id="5177" w:author="Unknown">
        <w:r w:rsidRPr="00414614">
          <w:rPr>
            <w:rFonts w:ascii="Times New Roman" w:eastAsia="Times New Roman" w:hAnsi="Times New Roman" w:cs="Times New Roman"/>
            <w:sz w:val="24"/>
            <w:szCs w:val="24"/>
          </w:rPr>
          <w:t>    System.out.println("Item found at location" + flag);  </w:t>
        </w:r>
      </w:ins>
    </w:p>
    <w:p w:rsidR="00414614" w:rsidRPr="00414614" w:rsidRDefault="00414614" w:rsidP="00414614">
      <w:pPr>
        <w:numPr>
          <w:ilvl w:val="0"/>
          <w:numId w:val="150"/>
        </w:numPr>
        <w:spacing w:before="100" w:beforeAutospacing="1" w:after="100" w:afterAutospacing="1" w:line="240" w:lineRule="auto"/>
        <w:rPr>
          <w:ins w:id="5178" w:author="Unknown"/>
          <w:rFonts w:ascii="Times New Roman" w:eastAsia="Times New Roman" w:hAnsi="Times New Roman" w:cs="Times New Roman"/>
          <w:sz w:val="24"/>
          <w:szCs w:val="24"/>
        </w:rPr>
      </w:pPr>
      <w:ins w:id="517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0"/>
        </w:numPr>
        <w:spacing w:before="100" w:beforeAutospacing="1" w:after="100" w:afterAutospacing="1" w:line="240" w:lineRule="auto"/>
        <w:rPr>
          <w:ins w:id="5180" w:author="Unknown"/>
          <w:rFonts w:ascii="Times New Roman" w:eastAsia="Times New Roman" w:hAnsi="Times New Roman" w:cs="Times New Roman"/>
          <w:sz w:val="24"/>
          <w:szCs w:val="24"/>
        </w:rPr>
      </w:pPr>
      <w:ins w:id="5181"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50"/>
        </w:numPr>
        <w:spacing w:before="100" w:beforeAutospacing="1" w:after="100" w:afterAutospacing="1" w:line="240" w:lineRule="auto"/>
        <w:rPr>
          <w:ins w:id="5182" w:author="Unknown"/>
          <w:rFonts w:ascii="Times New Roman" w:eastAsia="Times New Roman" w:hAnsi="Times New Roman" w:cs="Times New Roman"/>
          <w:sz w:val="24"/>
          <w:szCs w:val="24"/>
        </w:rPr>
      </w:pPr>
      <w:ins w:id="5183" w:author="Unknown">
        <w:r w:rsidRPr="00414614">
          <w:rPr>
            <w:rFonts w:ascii="Times New Roman" w:eastAsia="Times New Roman" w:hAnsi="Times New Roman" w:cs="Times New Roman"/>
            <w:sz w:val="24"/>
            <w:szCs w:val="24"/>
          </w:rPr>
          <w:t>    System.out.println("Item not found");  </w:t>
        </w:r>
      </w:ins>
    </w:p>
    <w:p w:rsidR="00414614" w:rsidRPr="00414614" w:rsidRDefault="00414614" w:rsidP="00414614">
      <w:pPr>
        <w:numPr>
          <w:ilvl w:val="0"/>
          <w:numId w:val="150"/>
        </w:numPr>
        <w:spacing w:before="100" w:beforeAutospacing="1" w:after="100" w:afterAutospacing="1" w:line="240" w:lineRule="auto"/>
        <w:rPr>
          <w:ins w:id="5184" w:author="Unknown"/>
          <w:rFonts w:ascii="Times New Roman" w:eastAsia="Times New Roman" w:hAnsi="Times New Roman" w:cs="Times New Roman"/>
          <w:sz w:val="24"/>
          <w:szCs w:val="24"/>
        </w:rPr>
      </w:pPr>
      <w:ins w:id="518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0"/>
        </w:numPr>
        <w:spacing w:before="100" w:beforeAutospacing="1" w:after="100" w:afterAutospacing="1" w:line="240" w:lineRule="auto"/>
        <w:rPr>
          <w:ins w:id="5186" w:author="Unknown"/>
          <w:rFonts w:ascii="Times New Roman" w:eastAsia="Times New Roman" w:hAnsi="Times New Roman" w:cs="Times New Roman"/>
          <w:sz w:val="24"/>
          <w:szCs w:val="24"/>
        </w:rPr>
      </w:pPr>
      <w:ins w:id="518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0"/>
        </w:numPr>
        <w:spacing w:before="100" w:beforeAutospacing="1" w:after="100" w:afterAutospacing="1" w:line="240" w:lineRule="auto"/>
        <w:rPr>
          <w:ins w:id="5188" w:author="Unknown"/>
          <w:rFonts w:ascii="Times New Roman" w:eastAsia="Times New Roman" w:hAnsi="Times New Roman" w:cs="Times New Roman"/>
          <w:sz w:val="24"/>
          <w:szCs w:val="24"/>
        </w:rPr>
      </w:pPr>
      <w:ins w:id="518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190" w:author="Unknown"/>
          <w:rFonts w:ascii="Times New Roman" w:eastAsia="Times New Roman" w:hAnsi="Times New Roman" w:cs="Times New Roman"/>
          <w:sz w:val="24"/>
          <w:szCs w:val="24"/>
        </w:rPr>
      </w:pPr>
      <w:ins w:id="519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2" w:author="Unknown"/>
          <w:rFonts w:ascii="Courier New" w:eastAsia="Times New Roman" w:hAnsi="Courier New" w:cs="Courier New"/>
          <w:sz w:val="20"/>
          <w:szCs w:val="20"/>
        </w:rPr>
      </w:pPr>
      <w:ins w:id="5193" w:author="Unknown">
        <w:r w:rsidRPr="00414614">
          <w:rPr>
            <w:rFonts w:ascii="Courier New" w:eastAsia="Times New Roman" w:hAnsi="Courier New" w:cs="Courier New"/>
            <w:sz w:val="20"/>
            <w:szCs w:val="20"/>
          </w:rPr>
          <w:t>Enter Item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4" w:author="Unknown"/>
          <w:rFonts w:ascii="Courier New" w:eastAsia="Times New Roman" w:hAnsi="Courier New" w:cs="Courier New"/>
          <w:sz w:val="20"/>
          <w:szCs w:val="20"/>
        </w:rPr>
      </w:pPr>
      <w:ins w:id="5195"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6" w:author="Unknown"/>
          <w:rFonts w:ascii="Courier New" w:eastAsia="Times New Roman" w:hAnsi="Courier New" w:cs="Courier New"/>
          <w:sz w:val="20"/>
          <w:szCs w:val="20"/>
        </w:rPr>
      </w:pPr>
      <w:ins w:id="5197" w:author="Unknown">
        <w:r w:rsidRPr="00414614">
          <w:rPr>
            <w:rFonts w:ascii="Courier New" w:eastAsia="Times New Roman" w:hAnsi="Courier New" w:cs="Courier New"/>
            <w:sz w:val="20"/>
            <w:szCs w:val="20"/>
          </w:rPr>
          <w:t>Item found at location 2</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8" w:author="Unknown"/>
          <w:rFonts w:ascii="Courier New" w:eastAsia="Times New Roman" w:hAnsi="Courier New" w:cs="Courier New"/>
          <w:sz w:val="20"/>
          <w:szCs w:val="20"/>
        </w:rPr>
      </w:pPr>
      <w:ins w:id="5199" w:author="Unknown">
        <w:r w:rsidRPr="00414614">
          <w:rPr>
            <w:rFonts w:ascii="Courier New" w:eastAsia="Times New Roman" w:hAnsi="Courier New" w:cs="Courier New"/>
            <w:sz w:val="20"/>
            <w:szCs w:val="20"/>
          </w:rPr>
          <w:t>Enter Item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0" w:author="Unknown"/>
          <w:rFonts w:ascii="Courier New" w:eastAsia="Times New Roman" w:hAnsi="Courier New" w:cs="Courier New"/>
          <w:sz w:val="20"/>
          <w:szCs w:val="20"/>
        </w:rPr>
      </w:pPr>
      <w:ins w:id="5201" w:author="Unknown">
        <w:r w:rsidRPr="00414614">
          <w:rPr>
            <w:rFonts w:ascii="Courier New" w:eastAsia="Times New Roman" w:hAnsi="Courier New" w:cs="Courier New"/>
            <w:sz w:val="20"/>
            <w:szCs w:val="20"/>
          </w:rPr>
          <w:t>22</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2" w:author="Unknown"/>
          <w:rFonts w:ascii="Courier New" w:eastAsia="Times New Roman" w:hAnsi="Courier New" w:cs="Courier New"/>
          <w:sz w:val="20"/>
          <w:szCs w:val="20"/>
        </w:rPr>
      </w:pPr>
      <w:ins w:id="5203" w:author="Unknown">
        <w:r w:rsidRPr="00414614">
          <w:rPr>
            <w:rFonts w:ascii="Courier New" w:eastAsia="Times New Roman" w:hAnsi="Courier New" w:cs="Courier New"/>
            <w:sz w:val="20"/>
            <w:szCs w:val="20"/>
          </w:rPr>
          <w:t>Item not found</w:t>
        </w:r>
      </w:ins>
    </w:p>
    <w:p w:rsidR="00414614" w:rsidRPr="00414614" w:rsidRDefault="00414614" w:rsidP="00414614">
      <w:pPr>
        <w:spacing w:after="0" w:line="240" w:lineRule="auto"/>
        <w:rPr>
          <w:ins w:id="5204" w:author="Unknown"/>
          <w:rFonts w:ascii="Times New Roman" w:eastAsia="Times New Roman" w:hAnsi="Times New Roman" w:cs="Times New Roman"/>
          <w:sz w:val="24"/>
          <w:szCs w:val="24"/>
        </w:rPr>
      </w:pPr>
      <w:ins w:id="5205" w:author="Unknown">
        <w:r w:rsidRPr="00414614">
          <w:rPr>
            <w:rFonts w:ascii="Times New Roman" w:eastAsia="Times New Roman" w:hAnsi="Times New Roman" w:cs="Times New Roman"/>
            <w:sz w:val="24"/>
            <w:szCs w:val="24"/>
          </w:rPr>
          <w:pict>
            <v:rect id="_x0000_i1299"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206" w:author="Unknown"/>
          <w:rFonts w:ascii="Times New Roman" w:eastAsia="Times New Roman" w:hAnsi="Times New Roman" w:cs="Times New Roman"/>
          <w:b/>
          <w:bCs/>
          <w:sz w:val="27"/>
          <w:szCs w:val="27"/>
        </w:rPr>
      </w:pPr>
      <w:ins w:id="5207" w:author="Unknown">
        <w:r w:rsidRPr="00414614">
          <w:rPr>
            <w:rFonts w:ascii="Times New Roman" w:eastAsia="Times New Roman" w:hAnsi="Times New Roman" w:cs="Times New Roman"/>
            <w:b/>
            <w:bCs/>
            <w:sz w:val="27"/>
            <w:szCs w:val="27"/>
          </w:rPr>
          <w:t>252) How to perform merge sort in Java?</w:t>
        </w:r>
      </w:ins>
    </w:p>
    <w:p w:rsidR="00414614" w:rsidRPr="00414614" w:rsidRDefault="00414614" w:rsidP="00414614">
      <w:pPr>
        <w:spacing w:before="100" w:beforeAutospacing="1" w:after="100" w:afterAutospacing="1" w:line="240" w:lineRule="auto"/>
        <w:rPr>
          <w:ins w:id="5208" w:author="Unknown"/>
          <w:rFonts w:ascii="Times New Roman" w:eastAsia="Times New Roman" w:hAnsi="Times New Roman" w:cs="Times New Roman"/>
          <w:sz w:val="24"/>
          <w:szCs w:val="24"/>
        </w:rPr>
      </w:pPr>
      <w:ins w:id="5209" w:author="Unknown">
        <w:r w:rsidRPr="00414614">
          <w:rPr>
            <w:rFonts w:ascii="Times New Roman" w:eastAsia="Times New Roman" w:hAnsi="Times New Roman" w:cs="Times New Roman"/>
            <w:sz w:val="24"/>
            <w:szCs w:val="24"/>
          </w:rPr>
          <w:t>Consider the following program to perform merge sort in Java.</w:t>
        </w:r>
      </w:ins>
    </w:p>
    <w:p w:rsidR="00414614" w:rsidRPr="00414614" w:rsidRDefault="00414614" w:rsidP="00414614">
      <w:pPr>
        <w:numPr>
          <w:ilvl w:val="0"/>
          <w:numId w:val="151"/>
        </w:numPr>
        <w:spacing w:before="100" w:beforeAutospacing="1" w:after="100" w:afterAutospacing="1" w:line="240" w:lineRule="auto"/>
        <w:rPr>
          <w:ins w:id="5210" w:author="Unknown"/>
          <w:rFonts w:ascii="Times New Roman" w:eastAsia="Times New Roman" w:hAnsi="Times New Roman" w:cs="Times New Roman"/>
          <w:sz w:val="24"/>
          <w:szCs w:val="24"/>
        </w:rPr>
      </w:pPr>
      <w:ins w:id="5211" w:author="Unknown">
        <w:r w:rsidRPr="00414614">
          <w:rPr>
            <w:rFonts w:ascii="Times New Roman" w:eastAsia="Times New Roman" w:hAnsi="Times New Roman" w:cs="Times New Roman"/>
            <w:sz w:val="24"/>
            <w:szCs w:val="24"/>
          </w:rPr>
          <w:t>public class MyMergeSort  </w:t>
        </w:r>
      </w:ins>
    </w:p>
    <w:p w:rsidR="00414614" w:rsidRPr="00414614" w:rsidRDefault="00414614" w:rsidP="00414614">
      <w:pPr>
        <w:numPr>
          <w:ilvl w:val="0"/>
          <w:numId w:val="151"/>
        </w:numPr>
        <w:spacing w:before="100" w:beforeAutospacing="1" w:after="100" w:afterAutospacing="1" w:line="240" w:lineRule="auto"/>
        <w:rPr>
          <w:ins w:id="5212" w:author="Unknown"/>
          <w:rFonts w:ascii="Times New Roman" w:eastAsia="Times New Roman" w:hAnsi="Times New Roman" w:cs="Times New Roman"/>
          <w:sz w:val="24"/>
          <w:szCs w:val="24"/>
        </w:rPr>
      </w:pPr>
      <w:ins w:id="521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14" w:author="Unknown"/>
          <w:rFonts w:ascii="Times New Roman" w:eastAsia="Times New Roman" w:hAnsi="Times New Roman" w:cs="Times New Roman"/>
          <w:sz w:val="24"/>
          <w:szCs w:val="24"/>
        </w:rPr>
      </w:pPr>
      <w:ins w:id="5215" w:author="Unknown">
        <w:r w:rsidRPr="00414614">
          <w:rPr>
            <w:rFonts w:ascii="Times New Roman" w:eastAsia="Times New Roman" w:hAnsi="Times New Roman" w:cs="Times New Roman"/>
            <w:sz w:val="24"/>
            <w:szCs w:val="24"/>
          </w:rPr>
          <w:t>void merge(int arr[], int beg, int mid, int end)  </w:t>
        </w:r>
      </w:ins>
    </w:p>
    <w:p w:rsidR="00414614" w:rsidRPr="00414614" w:rsidRDefault="00414614" w:rsidP="00414614">
      <w:pPr>
        <w:numPr>
          <w:ilvl w:val="0"/>
          <w:numId w:val="151"/>
        </w:numPr>
        <w:spacing w:before="100" w:beforeAutospacing="1" w:after="100" w:afterAutospacing="1" w:line="240" w:lineRule="auto"/>
        <w:rPr>
          <w:ins w:id="5216" w:author="Unknown"/>
          <w:rFonts w:ascii="Times New Roman" w:eastAsia="Times New Roman" w:hAnsi="Times New Roman" w:cs="Times New Roman"/>
          <w:sz w:val="24"/>
          <w:szCs w:val="24"/>
        </w:rPr>
      </w:pPr>
      <w:ins w:id="521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18" w:author="Unknown"/>
          <w:rFonts w:ascii="Times New Roman" w:eastAsia="Times New Roman" w:hAnsi="Times New Roman" w:cs="Times New Roman"/>
          <w:sz w:val="24"/>
          <w:szCs w:val="24"/>
        </w:rPr>
      </w:pPr>
      <w:ins w:id="52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20" w:author="Unknown"/>
          <w:rFonts w:ascii="Times New Roman" w:eastAsia="Times New Roman" w:hAnsi="Times New Roman" w:cs="Times New Roman"/>
          <w:sz w:val="24"/>
          <w:szCs w:val="24"/>
        </w:rPr>
      </w:pPr>
      <w:ins w:id="5221" w:author="Unknown">
        <w:r w:rsidRPr="00414614">
          <w:rPr>
            <w:rFonts w:ascii="Times New Roman" w:eastAsia="Times New Roman" w:hAnsi="Times New Roman" w:cs="Times New Roman"/>
            <w:sz w:val="24"/>
            <w:szCs w:val="24"/>
          </w:rPr>
          <w:t>int l = mid - beg + 1;  </w:t>
        </w:r>
      </w:ins>
    </w:p>
    <w:p w:rsidR="00414614" w:rsidRPr="00414614" w:rsidRDefault="00414614" w:rsidP="00414614">
      <w:pPr>
        <w:numPr>
          <w:ilvl w:val="0"/>
          <w:numId w:val="151"/>
        </w:numPr>
        <w:spacing w:before="100" w:beforeAutospacing="1" w:after="100" w:afterAutospacing="1" w:line="240" w:lineRule="auto"/>
        <w:rPr>
          <w:ins w:id="5222" w:author="Unknown"/>
          <w:rFonts w:ascii="Times New Roman" w:eastAsia="Times New Roman" w:hAnsi="Times New Roman" w:cs="Times New Roman"/>
          <w:sz w:val="24"/>
          <w:szCs w:val="24"/>
        </w:rPr>
      </w:pPr>
      <w:ins w:id="5223" w:author="Unknown">
        <w:r w:rsidRPr="00414614">
          <w:rPr>
            <w:rFonts w:ascii="Times New Roman" w:eastAsia="Times New Roman" w:hAnsi="Times New Roman" w:cs="Times New Roman"/>
            <w:sz w:val="24"/>
            <w:szCs w:val="24"/>
          </w:rPr>
          <w:t>int r = end - mid;  </w:t>
        </w:r>
      </w:ins>
    </w:p>
    <w:p w:rsidR="00414614" w:rsidRPr="00414614" w:rsidRDefault="00414614" w:rsidP="00414614">
      <w:pPr>
        <w:numPr>
          <w:ilvl w:val="0"/>
          <w:numId w:val="151"/>
        </w:numPr>
        <w:spacing w:before="100" w:beforeAutospacing="1" w:after="100" w:afterAutospacing="1" w:line="240" w:lineRule="auto"/>
        <w:rPr>
          <w:ins w:id="5224" w:author="Unknown"/>
          <w:rFonts w:ascii="Times New Roman" w:eastAsia="Times New Roman" w:hAnsi="Times New Roman" w:cs="Times New Roman"/>
          <w:sz w:val="24"/>
          <w:szCs w:val="24"/>
        </w:rPr>
      </w:pPr>
      <w:ins w:id="522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26" w:author="Unknown"/>
          <w:rFonts w:ascii="Times New Roman" w:eastAsia="Times New Roman" w:hAnsi="Times New Roman" w:cs="Times New Roman"/>
          <w:sz w:val="24"/>
          <w:szCs w:val="24"/>
        </w:rPr>
      </w:pPr>
      <w:ins w:id="5227" w:author="Unknown">
        <w:r w:rsidRPr="00414614">
          <w:rPr>
            <w:rFonts w:ascii="Times New Roman" w:eastAsia="Times New Roman" w:hAnsi="Times New Roman" w:cs="Times New Roman"/>
            <w:sz w:val="24"/>
            <w:szCs w:val="24"/>
          </w:rPr>
          <w:t>intLeftArray[] = new int [l];  </w:t>
        </w:r>
      </w:ins>
    </w:p>
    <w:p w:rsidR="00414614" w:rsidRPr="00414614" w:rsidRDefault="00414614" w:rsidP="00414614">
      <w:pPr>
        <w:numPr>
          <w:ilvl w:val="0"/>
          <w:numId w:val="151"/>
        </w:numPr>
        <w:spacing w:before="100" w:beforeAutospacing="1" w:after="100" w:afterAutospacing="1" w:line="240" w:lineRule="auto"/>
        <w:rPr>
          <w:ins w:id="5228" w:author="Unknown"/>
          <w:rFonts w:ascii="Times New Roman" w:eastAsia="Times New Roman" w:hAnsi="Times New Roman" w:cs="Times New Roman"/>
          <w:sz w:val="24"/>
          <w:szCs w:val="24"/>
        </w:rPr>
      </w:pPr>
      <w:ins w:id="5229" w:author="Unknown">
        <w:r w:rsidRPr="00414614">
          <w:rPr>
            <w:rFonts w:ascii="Times New Roman" w:eastAsia="Times New Roman" w:hAnsi="Times New Roman" w:cs="Times New Roman"/>
            <w:sz w:val="24"/>
            <w:szCs w:val="24"/>
          </w:rPr>
          <w:t>intRightArray[] = new int [r];  </w:t>
        </w:r>
      </w:ins>
    </w:p>
    <w:p w:rsidR="00414614" w:rsidRPr="00414614" w:rsidRDefault="00414614" w:rsidP="00414614">
      <w:pPr>
        <w:numPr>
          <w:ilvl w:val="0"/>
          <w:numId w:val="151"/>
        </w:numPr>
        <w:spacing w:before="100" w:beforeAutospacing="1" w:after="100" w:afterAutospacing="1" w:line="240" w:lineRule="auto"/>
        <w:rPr>
          <w:ins w:id="5230" w:author="Unknown"/>
          <w:rFonts w:ascii="Times New Roman" w:eastAsia="Times New Roman" w:hAnsi="Times New Roman" w:cs="Times New Roman"/>
          <w:sz w:val="24"/>
          <w:szCs w:val="24"/>
        </w:rPr>
      </w:pPr>
      <w:ins w:id="523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32" w:author="Unknown"/>
          <w:rFonts w:ascii="Times New Roman" w:eastAsia="Times New Roman" w:hAnsi="Times New Roman" w:cs="Times New Roman"/>
          <w:sz w:val="24"/>
          <w:szCs w:val="24"/>
        </w:rPr>
      </w:pPr>
      <w:ins w:id="5233" w:author="Unknown">
        <w:r w:rsidRPr="00414614">
          <w:rPr>
            <w:rFonts w:ascii="Times New Roman" w:eastAsia="Times New Roman" w:hAnsi="Times New Roman" w:cs="Times New Roman"/>
            <w:sz w:val="24"/>
            <w:szCs w:val="24"/>
          </w:rPr>
          <w:t>for (int i=0; i&lt;l; ++i)  </w:t>
        </w:r>
      </w:ins>
    </w:p>
    <w:p w:rsidR="00414614" w:rsidRPr="00414614" w:rsidRDefault="00414614" w:rsidP="00414614">
      <w:pPr>
        <w:numPr>
          <w:ilvl w:val="0"/>
          <w:numId w:val="151"/>
        </w:numPr>
        <w:spacing w:before="100" w:beforeAutospacing="1" w:after="100" w:afterAutospacing="1" w:line="240" w:lineRule="auto"/>
        <w:rPr>
          <w:ins w:id="5234" w:author="Unknown"/>
          <w:rFonts w:ascii="Times New Roman" w:eastAsia="Times New Roman" w:hAnsi="Times New Roman" w:cs="Times New Roman"/>
          <w:sz w:val="24"/>
          <w:szCs w:val="24"/>
        </w:rPr>
      </w:pPr>
      <w:ins w:id="5235" w:author="Unknown">
        <w:r w:rsidRPr="00414614">
          <w:rPr>
            <w:rFonts w:ascii="Times New Roman" w:eastAsia="Times New Roman" w:hAnsi="Times New Roman" w:cs="Times New Roman"/>
            <w:sz w:val="24"/>
            <w:szCs w:val="24"/>
          </w:rPr>
          <w:t>LeftArray[i] = arr[beg + i];  </w:t>
        </w:r>
      </w:ins>
    </w:p>
    <w:p w:rsidR="00414614" w:rsidRPr="00414614" w:rsidRDefault="00414614" w:rsidP="00414614">
      <w:pPr>
        <w:numPr>
          <w:ilvl w:val="0"/>
          <w:numId w:val="151"/>
        </w:numPr>
        <w:spacing w:before="100" w:beforeAutospacing="1" w:after="100" w:afterAutospacing="1" w:line="240" w:lineRule="auto"/>
        <w:rPr>
          <w:ins w:id="5236" w:author="Unknown"/>
          <w:rFonts w:ascii="Times New Roman" w:eastAsia="Times New Roman" w:hAnsi="Times New Roman" w:cs="Times New Roman"/>
          <w:sz w:val="24"/>
          <w:szCs w:val="24"/>
        </w:rPr>
      </w:pPr>
      <w:ins w:id="52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38" w:author="Unknown"/>
          <w:rFonts w:ascii="Times New Roman" w:eastAsia="Times New Roman" w:hAnsi="Times New Roman" w:cs="Times New Roman"/>
          <w:sz w:val="24"/>
          <w:szCs w:val="24"/>
        </w:rPr>
      </w:pPr>
      <w:ins w:id="5239" w:author="Unknown">
        <w:r w:rsidRPr="00414614">
          <w:rPr>
            <w:rFonts w:ascii="Times New Roman" w:eastAsia="Times New Roman" w:hAnsi="Times New Roman" w:cs="Times New Roman"/>
            <w:sz w:val="24"/>
            <w:szCs w:val="24"/>
          </w:rPr>
          <w:t>for (int j=0; j&lt;r; ++j)  </w:t>
        </w:r>
      </w:ins>
    </w:p>
    <w:p w:rsidR="00414614" w:rsidRPr="00414614" w:rsidRDefault="00414614" w:rsidP="00414614">
      <w:pPr>
        <w:numPr>
          <w:ilvl w:val="0"/>
          <w:numId w:val="151"/>
        </w:numPr>
        <w:spacing w:before="100" w:beforeAutospacing="1" w:after="100" w:afterAutospacing="1" w:line="240" w:lineRule="auto"/>
        <w:rPr>
          <w:ins w:id="5240" w:author="Unknown"/>
          <w:rFonts w:ascii="Times New Roman" w:eastAsia="Times New Roman" w:hAnsi="Times New Roman" w:cs="Times New Roman"/>
          <w:sz w:val="24"/>
          <w:szCs w:val="24"/>
        </w:rPr>
      </w:pPr>
      <w:ins w:id="5241" w:author="Unknown">
        <w:r w:rsidRPr="00414614">
          <w:rPr>
            <w:rFonts w:ascii="Times New Roman" w:eastAsia="Times New Roman" w:hAnsi="Times New Roman" w:cs="Times New Roman"/>
            <w:sz w:val="24"/>
            <w:szCs w:val="24"/>
          </w:rPr>
          <w:t>RightArray[j] = arr[mid + 1+ j];  </w:t>
        </w:r>
      </w:ins>
    </w:p>
    <w:p w:rsidR="00414614" w:rsidRPr="00414614" w:rsidRDefault="00414614" w:rsidP="00414614">
      <w:pPr>
        <w:numPr>
          <w:ilvl w:val="0"/>
          <w:numId w:val="151"/>
        </w:numPr>
        <w:spacing w:before="100" w:beforeAutospacing="1" w:after="100" w:afterAutospacing="1" w:line="240" w:lineRule="auto"/>
        <w:rPr>
          <w:ins w:id="5242" w:author="Unknown"/>
          <w:rFonts w:ascii="Times New Roman" w:eastAsia="Times New Roman" w:hAnsi="Times New Roman" w:cs="Times New Roman"/>
          <w:sz w:val="24"/>
          <w:szCs w:val="24"/>
        </w:rPr>
      </w:pPr>
      <w:ins w:id="52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44" w:author="Unknown"/>
          <w:rFonts w:ascii="Times New Roman" w:eastAsia="Times New Roman" w:hAnsi="Times New Roman" w:cs="Times New Roman"/>
          <w:sz w:val="24"/>
          <w:szCs w:val="24"/>
        </w:rPr>
      </w:pPr>
      <w:ins w:id="52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46" w:author="Unknown"/>
          <w:rFonts w:ascii="Times New Roman" w:eastAsia="Times New Roman" w:hAnsi="Times New Roman" w:cs="Times New Roman"/>
          <w:sz w:val="24"/>
          <w:szCs w:val="24"/>
        </w:rPr>
      </w:pPr>
      <w:ins w:id="5247" w:author="Unknown">
        <w:r w:rsidRPr="00414614">
          <w:rPr>
            <w:rFonts w:ascii="Times New Roman" w:eastAsia="Times New Roman" w:hAnsi="Times New Roman" w:cs="Times New Roman"/>
            <w:sz w:val="24"/>
            <w:szCs w:val="24"/>
          </w:rPr>
          <w:t>int i = 0, j = 0;  </w:t>
        </w:r>
      </w:ins>
    </w:p>
    <w:p w:rsidR="00414614" w:rsidRPr="00414614" w:rsidRDefault="00414614" w:rsidP="00414614">
      <w:pPr>
        <w:numPr>
          <w:ilvl w:val="0"/>
          <w:numId w:val="151"/>
        </w:numPr>
        <w:spacing w:before="100" w:beforeAutospacing="1" w:after="100" w:afterAutospacing="1" w:line="240" w:lineRule="auto"/>
        <w:rPr>
          <w:ins w:id="5248" w:author="Unknown"/>
          <w:rFonts w:ascii="Times New Roman" w:eastAsia="Times New Roman" w:hAnsi="Times New Roman" w:cs="Times New Roman"/>
          <w:sz w:val="24"/>
          <w:szCs w:val="24"/>
        </w:rPr>
      </w:pPr>
      <w:ins w:id="5249" w:author="Unknown">
        <w:r w:rsidRPr="00414614">
          <w:rPr>
            <w:rFonts w:ascii="Times New Roman" w:eastAsia="Times New Roman" w:hAnsi="Times New Roman" w:cs="Times New Roman"/>
            <w:sz w:val="24"/>
            <w:szCs w:val="24"/>
          </w:rPr>
          <w:t>int k = beg;  </w:t>
        </w:r>
      </w:ins>
    </w:p>
    <w:p w:rsidR="00414614" w:rsidRPr="00414614" w:rsidRDefault="00414614" w:rsidP="00414614">
      <w:pPr>
        <w:numPr>
          <w:ilvl w:val="0"/>
          <w:numId w:val="151"/>
        </w:numPr>
        <w:spacing w:before="100" w:beforeAutospacing="1" w:after="100" w:afterAutospacing="1" w:line="240" w:lineRule="auto"/>
        <w:rPr>
          <w:ins w:id="5250" w:author="Unknown"/>
          <w:rFonts w:ascii="Times New Roman" w:eastAsia="Times New Roman" w:hAnsi="Times New Roman" w:cs="Times New Roman"/>
          <w:sz w:val="24"/>
          <w:szCs w:val="24"/>
        </w:rPr>
      </w:pPr>
      <w:ins w:id="5251" w:author="Unknown">
        <w:r w:rsidRPr="00414614">
          <w:rPr>
            <w:rFonts w:ascii="Times New Roman" w:eastAsia="Times New Roman" w:hAnsi="Times New Roman" w:cs="Times New Roman"/>
            <w:sz w:val="24"/>
            <w:szCs w:val="24"/>
          </w:rPr>
          <w:t>while (i&lt;l&amp;&amp;j&lt;r)  </w:t>
        </w:r>
      </w:ins>
    </w:p>
    <w:p w:rsidR="00414614" w:rsidRPr="00414614" w:rsidRDefault="00414614" w:rsidP="00414614">
      <w:pPr>
        <w:numPr>
          <w:ilvl w:val="0"/>
          <w:numId w:val="151"/>
        </w:numPr>
        <w:spacing w:before="100" w:beforeAutospacing="1" w:after="100" w:afterAutospacing="1" w:line="240" w:lineRule="auto"/>
        <w:rPr>
          <w:ins w:id="5252" w:author="Unknown"/>
          <w:rFonts w:ascii="Times New Roman" w:eastAsia="Times New Roman" w:hAnsi="Times New Roman" w:cs="Times New Roman"/>
          <w:sz w:val="24"/>
          <w:szCs w:val="24"/>
        </w:rPr>
      </w:pPr>
      <w:ins w:id="5253"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numPr>
          <w:ilvl w:val="0"/>
          <w:numId w:val="151"/>
        </w:numPr>
        <w:spacing w:before="100" w:beforeAutospacing="1" w:after="100" w:afterAutospacing="1" w:line="240" w:lineRule="auto"/>
        <w:rPr>
          <w:ins w:id="5254" w:author="Unknown"/>
          <w:rFonts w:ascii="Times New Roman" w:eastAsia="Times New Roman" w:hAnsi="Times New Roman" w:cs="Times New Roman"/>
          <w:sz w:val="24"/>
          <w:szCs w:val="24"/>
        </w:rPr>
      </w:pPr>
      <w:ins w:id="5255" w:author="Unknown">
        <w:r w:rsidRPr="00414614">
          <w:rPr>
            <w:rFonts w:ascii="Times New Roman" w:eastAsia="Times New Roman" w:hAnsi="Times New Roman" w:cs="Times New Roman"/>
            <w:sz w:val="24"/>
            <w:szCs w:val="24"/>
          </w:rPr>
          <w:t>if (LeftArray[i] &lt;= RightArray[j])  </w:t>
        </w:r>
      </w:ins>
    </w:p>
    <w:p w:rsidR="00414614" w:rsidRPr="00414614" w:rsidRDefault="00414614" w:rsidP="00414614">
      <w:pPr>
        <w:numPr>
          <w:ilvl w:val="0"/>
          <w:numId w:val="151"/>
        </w:numPr>
        <w:spacing w:before="100" w:beforeAutospacing="1" w:after="100" w:afterAutospacing="1" w:line="240" w:lineRule="auto"/>
        <w:rPr>
          <w:ins w:id="5256" w:author="Unknown"/>
          <w:rFonts w:ascii="Times New Roman" w:eastAsia="Times New Roman" w:hAnsi="Times New Roman" w:cs="Times New Roman"/>
          <w:sz w:val="24"/>
          <w:szCs w:val="24"/>
        </w:rPr>
      </w:pPr>
      <w:ins w:id="525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58" w:author="Unknown"/>
          <w:rFonts w:ascii="Times New Roman" w:eastAsia="Times New Roman" w:hAnsi="Times New Roman" w:cs="Times New Roman"/>
          <w:sz w:val="24"/>
          <w:szCs w:val="24"/>
        </w:rPr>
      </w:pPr>
      <w:ins w:id="5259" w:author="Unknown">
        <w:r w:rsidRPr="00414614">
          <w:rPr>
            <w:rFonts w:ascii="Times New Roman" w:eastAsia="Times New Roman" w:hAnsi="Times New Roman" w:cs="Times New Roman"/>
            <w:sz w:val="24"/>
            <w:szCs w:val="24"/>
          </w:rPr>
          <w:t>arr[k] = LeftArray[i];  </w:t>
        </w:r>
      </w:ins>
    </w:p>
    <w:p w:rsidR="00414614" w:rsidRPr="00414614" w:rsidRDefault="00414614" w:rsidP="00414614">
      <w:pPr>
        <w:numPr>
          <w:ilvl w:val="0"/>
          <w:numId w:val="151"/>
        </w:numPr>
        <w:spacing w:before="100" w:beforeAutospacing="1" w:after="100" w:afterAutospacing="1" w:line="240" w:lineRule="auto"/>
        <w:rPr>
          <w:ins w:id="5260" w:author="Unknown"/>
          <w:rFonts w:ascii="Times New Roman" w:eastAsia="Times New Roman" w:hAnsi="Times New Roman" w:cs="Times New Roman"/>
          <w:sz w:val="24"/>
          <w:szCs w:val="24"/>
        </w:rPr>
      </w:pPr>
      <w:ins w:id="5261" w:author="Unknown">
        <w:r w:rsidRPr="00414614">
          <w:rPr>
            <w:rFonts w:ascii="Times New Roman" w:eastAsia="Times New Roman" w:hAnsi="Times New Roman" w:cs="Times New Roman"/>
            <w:sz w:val="24"/>
            <w:szCs w:val="24"/>
          </w:rPr>
          <w:t>i++;  </w:t>
        </w:r>
      </w:ins>
    </w:p>
    <w:p w:rsidR="00414614" w:rsidRPr="00414614" w:rsidRDefault="00414614" w:rsidP="00414614">
      <w:pPr>
        <w:numPr>
          <w:ilvl w:val="0"/>
          <w:numId w:val="151"/>
        </w:numPr>
        <w:spacing w:before="100" w:beforeAutospacing="1" w:after="100" w:afterAutospacing="1" w:line="240" w:lineRule="auto"/>
        <w:rPr>
          <w:ins w:id="5262" w:author="Unknown"/>
          <w:rFonts w:ascii="Times New Roman" w:eastAsia="Times New Roman" w:hAnsi="Times New Roman" w:cs="Times New Roman"/>
          <w:sz w:val="24"/>
          <w:szCs w:val="24"/>
        </w:rPr>
      </w:pPr>
      <w:ins w:id="526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64" w:author="Unknown"/>
          <w:rFonts w:ascii="Times New Roman" w:eastAsia="Times New Roman" w:hAnsi="Times New Roman" w:cs="Times New Roman"/>
          <w:sz w:val="24"/>
          <w:szCs w:val="24"/>
        </w:rPr>
      </w:pPr>
      <w:ins w:id="5265" w:author="Unknown">
        <w:r w:rsidRPr="00414614">
          <w:rPr>
            <w:rFonts w:ascii="Times New Roman" w:eastAsia="Times New Roman" w:hAnsi="Times New Roman" w:cs="Times New Roman"/>
            <w:sz w:val="24"/>
            <w:szCs w:val="24"/>
          </w:rPr>
          <w:t>else  </w:t>
        </w:r>
      </w:ins>
    </w:p>
    <w:p w:rsidR="00414614" w:rsidRPr="00414614" w:rsidRDefault="00414614" w:rsidP="00414614">
      <w:pPr>
        <w:numPr>
          <w:ilvl w:val="0"/>
          <w:numId w:val="151"/>
        </w:numPr>
        <w:spacing w:before="100" w:beforeAutospacing="1" w:after="100" w:afterAutospacing="1" w:line="240" w:lineRule="auto"/>
        <w:rPr>
          <w:ins w:id="5266" w:author="Unknown"/>
          <w:rFonts w:ascii="Times New Roman" w:eastAsia="Times New Roman" w:hAnsi="Times New Roman" w:cs="Times New Roman"/>
          <w:sz w:val="24"/>
          <w:szCs w:val="24"/>
        </w:rPr>
      </w:pPr>
      <w:ins w:id="526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68" w:author="Unknown"/>
          <w:rFonts w:ascii="Times New Roman" w:eastAsia="Times New Roman" w:hAnsi="Times New Roman" w:cs="Times New Roman"/>
          <w:sz w:val="24"/>
          <w:szCs w:val="24"/>
        </w:rPr>
      </w:pPr>
      <w:ins w:id="5269" w:author="Unknown">
        <w:r w:rsidRPr="00414614">
          <w:rPr>
            <w:rFonts w:ascii="Times New Roman" w:eastAsia="Times New Roman" w:hAnsi="Times New Roman" w:cs="Times New Roman"/>
            <w:sz w:val="24"/>
            <w:szCs w:val="24"/>
          </w:rPr>
          <w:t>arr[k] = RightArray[j];  </w:t>
        </w:r>
      </w:ins>
    </w:p>
    <w:p w:rsidR="00414614" w:rsidRPr="00414614" w:rsidRDefault="00414614" w:rsidP="00414614">
      <w:pPr>
        <w:numPr>
          <w:ilvl w:val="0"/>
          <w:numId w:val="151"/>
        </w:numPr>
        <w:spacing w:before="100" w:beforeAutospacing="1" w:after="100" w:afterAutospacing="1" w:line="240" w:lineRule="auto"/>
        <w:rPr>
          <w:ins w:id="5270" w:author="Unknown"/>
          <w:rFonts w:ascii="Times New Roman" w:eastAsia="Times New Roman" w:hAnsi="Times New Roman" w:cs="Times New Roman"/>
          <w:sz w:val="24"/>
          <w:szCs w:val="24"/>
        </w:rPr>
      </w:pPr>
      <w:ins w:id="5271" w:author="Unknown">
        <w:r w:rsidRPr="00414614">
          <w:rPr>
            <w:rFonts w:ascii="Times New Roman" w:eastAsia="Times New Roman" w:hAnsi="Times New Roman" w:cs="Times New Roman"/>
            <w:sz w:val="24"/>
            <w:szCs w:val="24"/>
          </w:rPr>
          <w:t>j++;  </w:t>
        </w:r>
      </w:ins>
    </w:p>
    <w:p w:rsidR="00414614" w:rsidRPr="00414614" w:rsidRDefault="00414614" w:rsidP="00414614">
      <w:pPr>
        <w:numPr>
          <w:ilvl w:val="0"/>
          <w:numId w:val="151"/>
        </w:numPr>
        <w:spacing w:before="100" w:beforeAutospacing="1" w:after="100" w:afterAutospacing="1" w:line="240" w:lineRule="auto"/>
        <w:rPr>
          <w:ins w:id="5272" w:author="Unknown"/>
          <w:rFonts w:ascii="Times New Roman" w:eastAsia="Times New Roman" w:hAnsi="Times New Roman" w:cs="Times New Roman"/>
          <w:sz w:val="24"/>
          <w:szCs w:val="24"/>
        </w:rPr>
      </w:pPr>
      <w:ins w:id="527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74" w:author="Unknown"/>
          <w:rFonts w:ascii="Times New Roman" w:eastAsia="Times New Roman" w:hAnsi="Times New Roman" w:cs="Times New Roman"/>
          <w:sz w:val="24"/>
          <w:szCs w:val="24"/>
        </w:rPr>
      </w:pPr>
      <w:ins w:id="5275" w:author="Unknown">
        <w:r w:rsidRPr="00414614">
          <w:rPr>
            <w:rFonts w:ascii="Times New Roman" w:eastAsia="Times New Roman" w:hAnsi="Times New Roman" w:cs="Times New Roman"/>
            <w:sz w:val="24"/>
            <w:szCs w:val="24"/>
          </w:rPr>
          <w:t>k++;  </w:t>
        </w:r>
      </w:ins>
    </w:p>
    <w:p w:rsidR="00414614" w:rsidRPr="00414614" w:rsidRDefault="00414614" w:rsidP="00414614">
      <w:pPr>
        <w:numPr>
          <w:ilvl w:val="0"/>
          <w:numId w:val="151"/>
        </w:numPr>
        <w:spacing w:before="100" w:beforeAutospacing="1" w:after="100" w:afterAutospacing="1" w:line="240" w:lineRule="auto"/>
        <w:rPr>
          <w:ins w:id="5276" w:author="Unknown"/>
          <w:rFonts w:ascii="Times New Roman" w:eastAsia="Times New Roman" w:hAnsi="Times New Roman" w:cs="Times New Roman"/>
          <w:sz w:val="24"/>
          <w:szCs w:val="24"/>
        </w:rPr>
      </w:pPr>
      <w:ins w:id="527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78" w:author="Unknown"/>
          <w:rFonts w:ascii="Times New Roman" w:eastAsia="Times New Roman" w:hAnsi="Times New Roman" w:cs="Times New Roman"/>
          <w:sz w:val="24"/>
          <w:szCs w:val="24"/>
        </w:rPr>
      </w:pPr>
      <w:ins w:id="5279" w:author="Unknown">
        <w:r w:rsidRPr="00414614">
          <w:rPr>
            <w:rFonts w:ascii="Times New Roman" w:eastAsia="Times New Roman" w:hAnsi="Times New Roman" w:cs="Times New Roman"/>
            <w:sz w:val="24"/>
            <w:szCs w:val="24"/>
          </w:rPr>
          <w:t>while (i&lt;l)  </w:t>
        </w:r>
      </w:ins>
    </w:p>
    <w:p w:rsidR="00414614" w:rsidRPr="00414614" w:rsidRDefault="00414614" w:rsidP="00414614">
      <w:pPr>
        <w:numPr>
          <w:ilvl w:val="0"/>
          <w:numId w:val="151"/>
        </w:numPr>
        <w:spacing w:before="100" w:beforeAutospacing="1" w:after="100" w:afterAutospacing="1" w:line="240" w:lineRule="auto"/>
        <w:rPr>
          <w:ins w:id="5280" w:author="Unknown"/>
          <w:rFonts w:ascii="Times New Roman" w:eastAsia="Times New Roman" w:hAnsi="Times New Roman" w:cs="Times New Roman"/>
          <w:sz w:val="24"/>
          <w:szCs w:val="24"/>
        </w:rPr>
      </w:pPr>
      <w:ins w:id="528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82" w:author="Unknown"/>
          <w:rFonts w:ascii="Times New Roman" w:eastAsia="Times New Roman" w:hAnsi="Times New Roman" w:cs="Times New Roman"/>
          <w:sz w:val="24"/>
          <w:szCs w:val="24"/>
        </w:rPr>
      </w:pPr>
      <w:ins w:id="5283" w:author="Unknown">
        <w:r w:rsidRPr="00414614">
          <w:rPr>
            <w:rFonts w:ascii="Times New Roman" w:eastAsia="Times New Roman" w:hAnsi="Times New Roman" w:cs="Times New Roman"/>
            <w:sz w:val="24"/>
            <w:szCs w:val="24"/>
          </w:rPr>
          <w:t>arr[k] = LeftArray[i];  </w:t>
        </w:r>
      </w:ins>
    </w:p>
    <w:p w:rsidR="00414614" w:rsidRPr="00414614" w:rsidRDefault="00414614" w:rsidP="00414614">
      <w:pPr>
        <w:numPr>
          <w:ilvl w:val="0"/>
          <w:numId w:val="151"/>
        </w:numPr>
        <w:spacing w:before="100" w:beforeAutospacing="1" w:after="100" w:afterAutospacing="1" w:line="240" w:lineRule="auto"/>
        <w:rPr>
          <w:ins w:id="5284" w:author="Unknown"/>
          <w:rFonts w:ascii="Times New Roman" w:eastAsia="Times New Roman" w:hAnsi="Times New Roman" w:cs="Times New Roman"/>
          <w:sz w:val="24"/>
          <w:szCs w:val="24"/>
        </w:rPr>
      </w:pPr>
      <w:ins w:id="5285" w:author="Unknown">
        <w:r w:rsidRPr="00414614">
          <w:rPr>
            <w:rFonts w:ascii="Times New Roman" w:eastAsia="Times New Roman" w:hAnsi="Times New Roman" w:cs="Times New Roman"/>
            <w:sz w:val="24"/>
            <w:szCs w:val="24"/>
          </w:rPr>
          <w:t>i++;  </w:t>
        </w:r>
      </w:ins>
    </w:p>
    <w:p w:rsidR="00414614" w:rsidRPr="00414614" w:rsidRDefault="00414614" w:rsidP="00414614">
      <w:pPr>
        <w:numPr>
          <w:ilvl w:val="0"/>
          <w:numId w:val="151"/>
        </w:numPr>
        <w:spacing w:before="100" w:beforeAutospacing="1" w:after="100" w:afterAutospacing="1" w:line="240" w:lineRule="auto"/>
        <w:rPr>
          <w:ins w:id="5286" w:author="Unknown"/>
          <w:rFonts w:ascii="Times New Roman" w:eastAsia="Times New Roman" w:hAnsi="Times New Roman" w:cs="Times New Roman"/>
          <w:sz w:val="24"/>
          <w:szCs w:val="24"/>
        </w:rPr>
      </w:pPr>
      <w:ins w:id="5287" w:author="Unknown">
        <w:r w:rsidRPr="00414614">
          <w:rPr>
            <w:rFonts w:ascii="Times New Roman" w:eastAsia="Times New Roman" w:hAnsi="Times New Roman" w:cs="Times New Roman"/>
            <w:sz w:val="24"/>
            <w:szCs w:val="24"/>
          </w:rPr>
          <w:t>k++;  </w:t>
        </w:r>
      </w:ins>
    </w:p>
    <w:p w:rsidR="00414614" w:rsidRPr="00414614" w:rsidRDefault="00414614" w:rsidP="00414614">
      <w:pPr>
        <w:numPr>
          <w:ilvl w:val="0"/>
          <w:numId w:val="151"/>
        </w:numPr>
        <w:spacing w:before="100" w:beforeAutospacing="1" w:after="100" w:afterAutospacing="1" w:line="240" w:lineRule="auto"/>
        <w:rPr>
          <w:ins w:id="5288" w:author="Unknown"/>
          <w:rFonts w:ascii="Times New Roman" w:eastAsia="Times New Roman" w:hAnsi="Times New Roman" w:cs="Times New Roman"/>
          <w:sz w:val="24"/>
          <w:szCs w:val="24"/>
        </w:rPr>
      </w:pPr>
      <w:ins w:id="528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90" w:author="Unknown"/>
          <w:rFonts w:ascii="Times New Roman" w:eastAsia="Times New Roman" w:hAnsi="Times New Roman" w:cs="Times New Roman"/>
          <w:sz w:val="24"/>
          <w:szCs w:val="24"/>
        </w:rPr>
      </w:pPr>
      <w:ins w:id="529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92" w:author="Unknown"/>
          <w:rFonts w:ascii="Times New Roman" w:eastAsia="Times New Roman" w:hAnsi="Times New Roman" w:cs="Times New Roman"/>
          <w:sz w:val="24"/>
          <w:szCs w:val="24"/>
        </w:rPr>
      </w:pPr>
      <w:ins w:id="5293" w:author="Unknown">
        <w:r w:rsidRPr="00414614">
          <w:rPr>
            <w:rFonts w:ascii="Times New Roman" w:eastAsia="Times New Roman" w:hAnsi="Times New Roman" w:cs="Times New Roman"/>
            <w:sz w:val="24"/>
            <w:szCs w:val="24"/>
          </w:rPr>
          <w:t>while (j&lt;r)  </w:t>
        </w:r>
      </w:ins>
    </w:p>
    <w:p w:rsidR="00414614" w:rsidRPr="00414614" w:rsidRDefault="00414614" w:rsidP="00414614">
      <w:pPr>
        <w:numPr>
          <w:ilvl w:val="0"/>
          <w:numId w:val="151"/>
        </w:numPr>
        <w:spacing w:before="100" w:beforeAutospacing="1" w:after="100" w:afterAutospacing="1" w:line="240" w:lineRule="auto"/>
        <w:rPr>
          <w:ins w:id="5294" w:author="Unknown"/>
          <w:rFonts w:ascii="Times New Roman" w:eastAsia="Times New Roman" w:hAnsi="Times New Roman" w:cs="Times New Roman"/>
          <w:sz w:val="24"/>
          <w:szCs w:val="24"/>
        </w:rPr>
      </w:pPr>
      <w:ins w:id="529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296" w:author="Unknown"/>
          <w:rFonts w:ascii="Times New Roman" w:eastAsia="Times New Roman" w:hAnsi="Times New Roman" w:cs="Times New Roman"/>
          <w:sz w:val="24"/>
          <w:szCs w:val="24"/>
        </w:rPr>
      </w:pPr>
      <w:ins w:id="5297" w:author="Unknown">
        <w:r w:rsidRPr="00414614">
          <w:rPr>
            <w:rFonts w:ascii="Times New Roman" w:eastAsia="Times New Roman" w:hAnsi="Times New Roman" w:cs="Times New Roman"/>
            <w:sz w:val="24"/>
            <w:szCs w:val="24"/>
          </w:rPr>
          <w:t>arr[k] = RightArray[j];  </w:t>
        </w:r>
      </w:ins>
    </w:p>
    <w:p w:rsidR="00414614" w:rsidRPr="00414614" w:rsidRDefault="00414614" w:rsidP="00414614">
      <w:pPr>
        <w:numPr>
          <w:ilvl w:val="0"/>
          <w:numId w:val="151"/>
        </w:numPr>
        <w:spacing w:before="100" w:beforeAutospacing="1" w:after="100" w:afterAutospacing="1" w:line="240" w:lineRule="auto"/>
        <w:rPr>
          <w:ins w:id="5298" w:author="Unknown"/>
          <w:rFonts w:ascii="Times New Roman" w:eastAsia="Times New Roman" w:hAnsi="Times New Roman" w:cs="Times New Roman"/>
          <w:sz w:val="24"/>
          <w:szCs w:val="24"/>
        </w:rPr>
      </w:pPr>
      <w:ins w:id="5299" w:author="Unknown">
        <w:r w:rsidRPr="00414614">
          <w:rPr>
            <w:rFonts w:ascii="Times New Roman" w:eastAsia="Times New Roman" w:hAnsi="Times New Roman" w:cs="Times New Roman"/>
            <w:sz w:val="24"/>
            <w:szCs w:val="24"/>
          </w:rPr>
          <w:t>j++;  </w:t>
        </w:r>
      </w:ins>
    </w:p>
    <w:p w:rsidR="00414614" w:rsidRPr="00414614" w:rsidRDefault="00414614" w:rsidP="00414614">
      <w:pPr>
        <w:numPr>
          <w:ilvl w:val="0"/>
          <w:numId w:val="151"/>
        </w:numPr>
        <w:spacing w:before="100" w:beforeAutospacing="1" w:after="100" w:afterAutospacing="1" w:line="240" w:lineRule="auto"/>
        <w:rPr>
          <w:ins w:id="5300" w:author="Unknown"/>
          <w:rFonts w:ascii="Times New Roman" w:eastAsia="Times New Roman" w:hAnsi="Times New Roman" w:cs="Times New Roman"/>
          <w:sz w:val="24"/>
          <w:szCs w:val="24"/>
        </w:rPr>
      </w:pPr>
      <w:ins w:id="5301" w:author="Unknown">
        <w:r w:rsidRPr="00414614">
          <w:rPr>
            <w:rFonts w:ascii="Times New Roman" w:eastAsia="Times New Roman" w:hAnsi="Times New Roman" w:cs="Times New Roman"/>
            <w:sz w:val="24"/>
            <w:szCs w:val="24"/>
          </w:rPr>
          <w:t>k++;  </w:t>
        </w:r>
      </w:ins>
    </w:p>
    <w:p w:rsidR="00414614" w:rsidRPr="00414614" w:rsidRDefault="00414614" w:rsidP="00414614">
      <w:pPr>
        <w:numPr>
          <w:ilvl w:val="0"/>
          <w:numId w:val="151"/>
        </w:numPr>
        <w:spacing w:before="100" w:beforeAutospacing="1" w:after="100" w:afterAutospacing="1" w:line="240" w:lineRule="auto"/>
        <w:rPr>
          <w:ins w:id="5302" w:author="Unknown"/>
          <w:rFonts w:ascii="Times New Roman" w:eastAsia="Times New Roman" w:hAnsi="Times New Roman" w:cs="Times New Roman"/>
          <w:sz w:val="24"/>
          <w:szCs w:val="24"/>
        </w:rPr>
      </w:pPr>
      <w:ins w:id="530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04" w:author="Unknown"/>
          <w:rFonts w:ascii="Times New Roman" w:eastAsia="Times New Roman" w:hAnsi="Times New Roman" w:cs="Times New Roman"/>
          <w:sz w:val="24"/>
          <w:szCs w:val="24"/>
        </w:rPr>
      </w:pPr>
      <w:ins w:id="530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06" w:author="Unknown"/>
          <w:rFonts w:ascii="Times New Roman" w:eastAsia="Times New Roman" w:hAnsi="Times New Roman" w:cs="Times New Roman"/>
          <w:sz w:val="24"/>
          <w:szCs w:val="24"/>
        </w:rPr>
      </w:pPr>
      <w:ins w:id="530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08" w:author="Unknown"/>
          <w:rFonts w:ascii="Times New Roman" w:eastAsia="Times New Roman" w:hAnsi="Times New Roman" w:cs="Times New Roman"/>
          <w:sz w:val="24"/>
          <w:szCs w:val="24"/>
        </w:rPr>
      </w:pPr>
      <w:ins w:id="5309" w:author="Unknown">
        <w:r w:rsidRPr="00414614">
          <w:rPr>
            <w:rFonts w:ascii="Times New Roman" w:eastAsia="Times New Roman" w:hAnsi="Times New Roman" w:cs="Times New Roman"/>
            <w:sz w:val="24"/>
            <w:szCs w:val="24"/>
          </w:rPr>
          <w:t>void sort(int arr[], int beg, int end)  </w:t>
        </w:r>
      </w:ins>
    </w:p>
    <w:p w:rsidR="00414614" w:rsidRPr="00414614" w:rsidRDefault="00414614" w:rsidP="00414614">
      <w:pPr>
        <w:numPr>
          <w:ilvl w:val="0"/>
          <w:numId w:val="151"/>
        </w:numPr>
        <w:spacing w:before="100" w:beforeAutospacing="1" w:after="100" w:afterAutospacing="1" w:line="240" w:lineRule="auto"/>
        <w:rPr>
          <w:ins w:id="5310" w:author="Unknown"/>
          <w:rFonts w:ascii="Times New Roman" w:eastAsia="Times New Roman" w:hAnsi="Times New Roman" w:cs="Times New Roman"/>
          <w:sz w:val="24"/>
          <w:szCs w:val="24"/>
        </w:rPr>
      </w:pPr>
      <w:ins w:id="531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12" w:author="Unknown"/>
          <w:rFonts w:ascii="Times New Roman" w:eastAsia="Times New Roman" w:hAnsi="Times New Roman" w:cs="Times New Roman"/>
          <w:sz w:val="24"/>
          <w:szCs w:val="24"/>
        </w:rPr>
      </w:pPr>
      <w:ins w:id="5313" w:author="Unknown">
        <w:r w:rsidRPr="00414614">
          <w:rPr>
            <w:rFonts w:ascii="Times New Roman" w:eastAsia="Times New Roman" w:hAnsi="Times New Roman" w:cs="Times New Roman"/>
            <w:sz w:val="24"/>
            <w:szCs w:val="24"/>
          </w:rPr>
          <w:t>if (beg&lt;end)  </w:t>
        </w:r>
      </w:ins>
    </w:p>
    <w:p w:rsidR="00414614" w:rsidRPr="00414614" w:rsidRDefault="00414614" w:rsidP="00414614">
      <w:pPr>
        <w:numPr>
          <w:ilvl w:val="0"/>
          <w:numId w:val="151"/>
        </w:numPr>
        <w:spacing w:before="100" w:beforeAutospacing="1" w:after="100" w:afterAutospacing="1" w:line="240" w:lineRule="auto"/>
        <w:rPr>
          <w:ins w:id="5314" w:author="Unknown"/>
          <w:rFonts w:ascii="Times New Roman" w:eastAsia="Times New Roman" w:hAnsi="Times New Roman" w:cs="Times New Roman"/>
          <w:sz w:val="24"/>
          <w:szCs w:val="24"/>
        </w:rPr>
      </w:pPr>
      <w:ins w:id="531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16" w:author="Unknown"/>
          <w:rFonts w:ascii="Times New Roman" w:eastAsia="Times New Roman" w:hAnsi="Times New Roman" w:cs="Times New Roman"/>
          <w:sz w:val="24"/>
          <w:szCs w:val="24"/>
        </w:rPr>
      </w:pPr>
      <w:ins w:id="5317" w:author="Unknown">
        <w:r w:rsidRPr="00414614">
          <w:rPr>
            <w:rFonts w:ascii="Times New Roman" w:eastAsia="Times New Roman" w:hAnsi="Times New Roman" w:cs="Times New Roman"/>
            <w:sz w:val="24"/>
            <w:szCs w:val="24"/>
          </w:rPr>
          <w:t>int mid = (beg+end)/2;  </w:t>
        </w:r>
      </w:ins>
    </w:p>
    <w:p w:rsidR="00414614" w:rsidRPr="00414614" w:rsidRDefault="00414614" w:rsidP="00414614">
      <w:pPr>
        <w:numPr>
          <w:ilvl w:val="0"/>
          <w:numId w:val="151"/>
        </w:numPr>
        <w:spacing w:before="100" w:beforeAutospacing="1" w:after="100" w:afterAutospacing="1" w:line="240" w:lineRule="auto"/>
        <w:rPr>
          <w:ins w:id="5318" w:author="Unknown"/>
          <w:rFonts w:ascii="Times New Roman" w:eastAsia="Times New Roman" w:hAnsi="Times New Roman" w:cs="Times New Roman"/>
          <w:sz w:val="24"/>
          <w:szCs w:val="24"/>
        </w:rPr>
      </w:pPr>
      <w:ins w:id="5319" w:author="Unknown">
        <w:r w:rsidRPr="00414614">
          <w:rPr>
            <w:rFonts w:ascii="Times New Roman" w:eastAsia="Times New Roman" w:hAnsi="Times New Roman" w:cs="Times New Roman"/>
            <w:sz w:val="24"/>
            <w:szCs w:val="24"/>
          </w:rPr>
          <w:t>sort(arr, beg, mid);  </w:t>
        </w:r>
      </w:ins>
    </w:p>
    <w:p w:rsidR="00414614" w:rsidRPr="00414614" w:rsidRDefault="00414614" w:rsidP="00414614">
      <w:pPr>
        <w:numPr>
          <w:ilvl w:val="0"/>
          <w:numId w:val="151"/>
        </w:numPr>
        <w:spacing w:before="100" w:beforeAutospacing="1" w:after="100" w:afterAutospacing="1" w:line="240" w:lineRule="auto"/>
        <w:rPr>
          <w:ins w:id="5320" w:author="Unknown"/>
          <w:rFonts w:ascii="Times New Roman" w:eastAsia="Times New Roman" w:hAnsi="Times New Roman" w:cs="Times New Roman"/>
          <w:sz w:val="24"/>
          <w:szCs w:val="24"/>
        </w:rPr>
      </w:pPr>
      <w:ins w:id="5321" w:author="Unknown">
        <w:r w:rsidRPr="00414614">
          <w:rPr>
            <w:rFonts w:ascii="Times New Roman" w:eastAsia="Times New Roman" w:hAnsi="Times New Roman" w:cs="Times New Roman"/>
            <w:sz w:val="24"/>
            <w:szCs w:val="24"/>
          </w:rPr>
          <w:t>sort(arr , mid+1, end);  </w:t>
        </w:r>
      </w:ins>
    </w:p>
    <w:p w:rsidR="00414614" w:rsidRPr="00414614" w:rsidRDefault="00414614" w:rsidP="00414614">
      <w:pPr>
        <w:numPr>
          <w:ilvl w:val="0"/>
          <w:numId w:val="151"/>
        </w:numPr>
        <w:spacing w:before="100" w:beforeAutospacing="1" w:after="100" w:afterAutospacing="1" w:line="240" w:lineRule="auto"/>
        <w:rPr>
          <w:ins w:id="5322" w:author="Unknown"/>
          <w:rFonts w:ascii="Times New Roman" w:eastAsia="Times New Roman" w:hAnsi="Times New Roman" w:cs="Times New Roman"/>
          <w:sz w:val="24"/>
          <w:szCs w:val="24"/>
        </w:rPr>
      </w:pPr>
      <w:ins w:id="5323" w:author="Unknown">
        <w:r w:rsidRPr="00414614">
          <w:rPr>
            <w:rFonts w:ascii="Times New Roman" w:eastAsia="Times New Roman" w:hAnsi="Times New Roman" w:cs="Times New Roman"/>
            <w:sz w:val="24"/>
            <w:szCs w:val="24"/>
          </w:rPr>
          <w:t>merge(arr, beg, mid, end);  </w:t>
        </w:r>
      </w:ins>
    </w:p>
    <w:p w:rsidR="00414614" w:rsidRPr="00414614" w:rsidRDefault="00414614" w:rsidP="00414614">
      <w:pPr>
        <w:numPr>
          <w:ilvl w:val="0"/>
          <w:numId w:val="151"/>
        </w:numPr>
        <w:spacing w:before="100" w:beforeAutospacing="1" w:after="100" w:afterAutospacing="1" w:line="240" w:lineRule="auto"/>
        <w:rPr>
          <w:ins w:id="5324" w:author="Unknown"/>
          <w:rFonts w:ascii="Times New Roman" w:eastAsia="Times New Roman" w:hAnsi="Times New Roman" w:cs="Times New Roman"/>
          <w:sz w:val="24"/>
          <w:szCs w:val="24"/>
        </w:rPr>
      </w:pPr>
      <w:ins w:id="532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26" w:author="Unknown"/>
          <w:rFonts w:ascii="Times New Roman" w:eastAsia="Times New Roman" w:hAnsi="Times New Roman" w:cs="Times New Roman"/>
          <w:sz w:val="24"/>
          <w:szCs w:val="24"/>
        </w:rPr>
      </w:pPr>
      <w:ins w:id="532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28" w:author="Unknown"/>
          <w:rFonts w:ascii="Times New Roman" w:eastAsia="Times New Roman" w:hAnsi="Times New Roman" w:cs="Times New Roman"/>
          <w:sz w:val="24"/>
          <w:szCs w:val="24"/>
        </w:rPr>
      </w:pPr>
      <w:ins w:id="5329" w:author="Unknown">
        <w:r w:rsidRPr="00414614">
          <w:rPr>
            <w:rFonts w:ascii="Times New Roman" w:eastAsia="Times New Roman" w:hAnsi="Times New Roman" w:cs="Times New Roman"/>
            <w:sz w:val="24"/>
            <w:szCs w:val="24"/>
          </w:rPr>
          <w:t>public static void main(String args[])  </w:t>
        </w:r>
      </w:ins>
    </w:p>
    <w:p w:rsidR="00414614" w:rsidRPr="00414614" w:rsidRDefault="00414614" w:rsidP="00414614">
      <w:pPr>
        <w:numPr>
          <w:ilvl w:val="0"/>
          <w:numId w:val="151"/>
        </w:numPr>
        <w:spacing w:before="100" w:beforeAutospacing="1" w:after="100" w:afterAutospacing="1" w:line="240" w:lineRule="auto"/>
        <w:rPr>
          <w:ins w:id="5330" w:author="Unknown"/>
          <w:rFonts w:ascii="Times New Roman" w:eastAsia="Times New Roman" w:hAnsi="Times New Roman" w:cs="Times New Roman"/>
          <w:sz w:val="24"/>
          <w:szCs w:val="24"/>
        </w:rPr>
      </w:pPr>
      <w:ins w:id="533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32" w:author="Unknown"/>
          <w:rFonts w:ascii="Times New Roman" w:eastAsia="Times New Roman" w:hAnsi="Times New Roman" w:cs="Times New Roman"/>
          <w:sz w:val="24"/>
          <w:szCs w:val="24"/>
        </w:rPr>
      </w:pPr>
      <w:ins w:id="5333" w:author="Unknown">
        <w:r w:rsidRPr="00414614">
          <w:rPr>
            <w:rFonts w:ascii="Times New Roman" w:eastAsia="Times New Roman" w:hAnsi="Times New Roman" w:cs="Times New Roman"/>
            <w:sz w:val="24"/>
            <w:szCs w:val="24"/>
          </w:rPr>
          <w:t>intarr[] = {90,23,101,45,65,23,67,89,34,23};  </w:t>
        </w:r>
      </w:ins>
    </w:p>
    <w:p w:rsidR="00414614" w:rsidRPr="00414614" w:rsidRDefault="00414614" w:rsidP="00414614">
      <w:pPr>
        <w:numPr>
          <w:ilvl w:val="0"/>
          <w:numId w:val="151"/>
        </w:numPr>
        <w:spacing w:before="100" w:beforeAutospacing="1" w:after="100" w:afterAutospacing="1" w:line="240" w:lineRule="auto"/>
        <w:rPr>
          <w:ins w:id="5334" w:author="Unknown"/>
          <w:rFonts w:ascii="Times New Roman" w:eastAsia="Times New Roman" w:hAnsi="Times New Roman" w:cs="Times New Roman"/>
          <w:sz w:val="24"/>
          <w:szCs w:val="24"/>
        </w:rPr>
      </w:pPr>
      <w:ins w:id="5335" w:author="Unknown">
        <w:r w:rsidRPr="00414614">
          <w:rPr>
            <w:rFonts w:ascii="Times New Roman" w:eastAsia="Times New Roman" w:hAnsi="Times New Roman" w:cs="Times New Roman"/>
            <w:sz w:val="24"/>
            <w:szCs w:val="24"/>
          </w:rPr>
          <w:t>MyMergeSort ob = new MyMergeSort();  </w:t>
        </w:r>
      </w:ins>
    </w:p>
    <w:p w:rsidR="00414614" w:rsidRPr="00414614" w:rsidRDefault="00414614" w:rsidP="00414614">
      <w:pPr>
        <w:numPr>
          <w:ilvl w:val="0"/>
          <w:numId w:val="151"/>
        </w:numPr>
        <w:spacing w:before="100" w:beforeAutospacing="1" w:after="100" w:afterAutospacing="1" w:line="240" w:lineRule="auto"/>
        <w:rPr>
          <w:ins w:id="5336" w:author="Unknown"/>
          <w:rFonts w:ascii="Times New Roman" w:eastAsia="Times New Roman" w:hAnsi="Times New Roman" w:cs="Times New Roman"/>
          <w:sz w:val="24"/>
          <w:szCs w:val="24"/>
        </w:rPr>
      </w:pPr>
      <w:ins w:id="5337" w:author="Unknown">
        <w:r w:rsidRPr="00414614">
          <w:rPr>
            <w:rFonts w:ascii="Times New Roman" w:eastAsia="Times New Roman" w:hAnsi="Times New Roman" w:cs="Times New Roman"/>
            <w:sz w:val="24"/>
            <w:szCs w:val="24"/>
          </w:rPr>
          <w:t>ob.sort(arr, 0, arr.length-1);  </w:t>
        </w:r>
      </w:ins>
    </w:p>
    <w:p w:rsidR="00414614" w:rsidRPr="00414614" w:rsidRDefault="00414614" w:rsidP="00414614">
      <w:pPr>
        <w:numPr>
          <w:ilvl w:val="0"/>
          <w:numId w:val="151"/>
        </w:numPr>
        <w:spacing w:before="100" w:beforeAutospacing="1" w:after="100" w:afterAutospacing="1" w:line="240" w:lineRule="auto"/>
        <w:rPr>
          <w:ins w:id="5338" w:author="Unknown"/>
          <w:rFonts w:ascii="Times New Roman" w:eastAsia="Times New Roman" w:hAnsi="Times New Roman" w:cs="Times New Roman"/>
          <w:sz w:val="24"/>
          <w:szCs w:val="24"/>
        </w:rPr>
      </w:pPr>
      <w:ins w:id="533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40" w:author="Unknown"/>
          <w:rFonts w:ascii="Times New Roman" w:eastAsia="Times New Roman" w:hAnsi="Times New Roman" w:cs="Times New Roman"/>
          <w:sz w:val="24"/>
          <w:szCs w:val="24"/>
        </w:rPr>
      </w:pPr>
      <w:ins w:id="5341" w:author="Unknown">
        <w:r w:rsidRPr="00414614">
          <w:rPr>
            <w:rFonts w:ascii="Times New Roman" w:eastAsia="Times New Roman" w:hAnsi="Times New Roman" w:cs="Times New Roman"/>
            <w:sz w:val="24"/>
            <w:szCs w:val="24"/>
          </w:rPr>
          <w:t>System.out.println("\nSorted array");  </w:t>
        </w:r>
      </w:ins>
    </w:p>
    <w:p w:rsidR="00414614" w:rsidRPr="00414614" w:rsidRDefault="00414614" w:rsidP="00414614">
      <w:pPr>
        <w:numPr>
          <w:ilvl w:val="0"/>
          <w:numId w:val="151"/>
        </w:numPr>
        <w:spacing w:before="100" w:beforeAutospacing="1" w:after="100" w:afterAutospacing="1" w:line="240" w:lineRule="auto"/>
        <w:rPr>
          <w:ins w:id="5342" w:author="Unknown"/>
          <w:rFonts w:ascii="Times New Roman" w:eastAsia="Times New Roman" w:hAnsi="Times New Roman" w:cs="Times New Roman"/>
          <w:sz w:val="24"/>
          <w:szCs w:val="24"/>
        </w:rPr>
      </w:pPr>
      <w:ins w:id="5343" w:author="Unknown">
        <w:r w:rsidRPr="00414614">
          <w:rPr>
            <w:rFonts w:ascii="Times New Roman" w:eastAsia="Times New Roman" w:hAnsi="Times New Roman" w:cs="Times New Roman"/>
            <w:sz w:val="24"/>
            <w:szCs w:val="24"/>
          </w:rPr>
          <w:t>for(int i =0; i&lt;arr.length;i++)  </w:t>
        </w:r>
      </w:ins>
    </w:p>
    <w:p w:rsidR="00414614" w:rsidRPr="00414614" w:rsidRDefault="00414614" w:rsidP="00414614">
      <w:pPr>
        <w:numPr>
          <w:ilvl w:val="0"/>
          <w:numId w:val="151"/>
        </w:numPr>
        <w:spacing w:before="100" w:beforeAutospacing="1" w:after="100" w:afterAutospacing="1" w:line="240" w:lineRule="auto"/>
        <w:rPr>
          <w:ins w:id="5344" w:author="Unknown"/>
          <w:rFonts w:ascii="Times New Roman" w:eastAsia="Times New Roman" w:hAnsi="Times New Roman" w:cs="Times New Roman"/>
          <w:sz w:val="24"/>
          <w:szCs w:val="24"/>
        </w:rPr>
      </w:pPr>
      <w:ins w:id="5345"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numPr>
          <w:ilvl w:val="0"/>
          <w:numId w:val="151"/>
        </w:numPr>
        <w:spacing w:before="100" w:beforeAutospacing="1" w:after="100" w:afterAutospacing="1" w:line="240" w:lineRule="auto"/>
        <w:rPr>
          <w:ins w:id="5346" w:author="Unknown"/>
          <w:rFonts w:ascii="Times New Roman" w:eastAsia="Times New Roman" w:hAnsi="Times New Roman" w:cs="Times New Roman"/>
          <w:sz w:val="24"/>
          <w:szCs w:val="24"/>
        </w:rPr>
      </w:pPr>
      <w:ins w:id="5347" w:author="Unknown">
        <w:r w:rsidRPr="00414614">
          <w:rPr>
            <w:rFonts w:ascii="Times New Roman" w:eastAsia="Times New Roman" w:hAnsi="Times New Roman" w:cs="Times New Roman"/>
            <w:sz w:val="24"/>
            <w:szCs w:val="24"/>
          </w:rPr>
          <w:t>  System.out.println(arr[i]+"");  </w:t>
        </w:r>
      </w:ins>
    </w:p>
    <w:p w:rsidR="00414614" w:rsidRPr="00414614" w:rsidRDefault="00414614" w:rsidP="00414614">
      <w:pPr>
        <w:numPr>
          <w:ilvl w:val="0"/>
          <w:numId w:val="151"/>
        </w:numPr>
        <w:spacing w:before="100" w:beforeAutospacing="1" w:after="100" w:afterAutospacing="1" w:line="240" w:lineRule="auto"/>
        <w:rPr>
          <w:ins w:id="5348" w:author="Unknown"/>
          <w:rFonts w:ascii="Times New Roman" w:eastAsia="Times New Roman" w:hAnsi="Times New Roman" w:cs="Times New Roman"/>
          <w:sz w:val="24"/>
          <w:szCs w:val="24"/>
        </w:rPr>
      </w:pPr>
      <w:ins w:id="534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50" w:author="Unknown"/>
          <w:rFonts w:ascii="Times New Roman" w:eastAsia="Times New Roman" w:hAnsi="Times New Roman" w:cs="Times New Roman"/>
          <w:sz w:val="24"/>
          <w:szCs w:val="24"/>
        </w:rPr>
      </w:pPr>
      <w:ins w:id="535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1"/>
        </w:numPr>
        <w:spacing w:before="100" w:beforeAutospacing="1" w:after="100" w:afterAutospacing="1" w:line="240" w:lineRule="auto"/>
        <w:rPr>
          <w:ins w:id="5352" w:author="Unknown"/>
          <w:rFonts w:ascii="Times New Roman" w:eastAsia="Times New Roman" w:hAnsi="Times New Roman" w:cs="Times New Roman"/>
          <w:sz w:val="24"/>
          <w:szCs w:val="24"/>
        </w:rPr>
      </w:pPr>
      <w:ins w:id="5353"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354" w:author="Unknown"/>
          <w:rFonts w:ascii="Times New Roman" w:eastAsia="Times New Roman" w:hAnsi="Times New Roman" w:cs="Times New Roman"/>
          <w:sz w:val="24"/>
          <w:szCs w:val="24"/>
        </w:rPr>
      </w:pPr>
      <w:ins w:id="5355"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6" w:author="Unknown"/>
          <w:rFonts w:ascii="Courier New" w:eastAsia="Times New Roman" w:hAnsi="Courier New" w:cs="Courier New"/>
          <w:sz w:val="20"/>
          <w:szCs w:val="20"/>
        </w:rPr>
      </w:pPr>
      <w:ins w:id="5357" w:author="Unknown">
        <w:r w:rsidRPr="00414614">
          <w:rPr>
            <w:rFonts w:ascii="Courier New" w:eastAsia="Times New Roman" w:hAnsi="Courier New" w:cs="Courier New"/>
            <w:sz w:val="20"/>
            <w:szCs w:val="20"/>
          </w:rPr>
          <w:t xml:space="preserve">Sorted array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8" w:author="Unknown"/>
          <w:rFonts w:ascii="Courier New" w:eastAsia="Times New Roman" w:hAnsi="Courier New" w:cs="Courier New"/>
          <w:sz w:val="20"/>
          <w:szCs w:val="20"/>
        </w:rPr>
      </w:pPr>
      <w:ins w:id="5359"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0" w:author="Unknown"/>
          <w:rFonts w:ascii="Courier New" w:eastAsia="Times New Roman" w:hAnsi="Courier New" w:cs="Courier New"/>
          <w:sz w:val="20"/>
          <w:szCs w:val="20"/>
        </w:rPr>
      </w:pPr>
      <w:ins w:id="5361"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2" w:author="Unknown"/>
          <w:rFonts w:ascii="Courier New" w:eastAsia="Times New Roman" w:hAnsi="Courier New" w:cs="Courier New"/>
          <w:sz w:val="20"/>
          <w:szCs w:val="20"/>
        </w:rPr>
      </w:pPr>
      <w:ins w:id="5363"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4" w:author="Unknown"/>
          <w:rFonts w:ascii="Courier New" w:eastAsia="Times New Roman" w:hAnsi="Courier New" w:cs="Courier New"/>
          <w:sz w:val="20"/>
          <w:szCs w:val="20"/>
        </w:rPr>
      </w:pPr>
      <w:ins w:id="5365" w:author="Unknown">
        <w:r w:rsidRPr="00414614">
          <w:rPr>
            <w:rFonts w:ascii="Courier New" w:eastAsia="Times New Roman" w:hAnsi="Courier New" w:cs="Courier New"/>
            <w:sz w:val="20"/>
            <w:szCs w:val="20"/>
          </w:rPr>
          <w:t>34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6" w:author="Unknown"/>
          <w:rFonts w:ascii="Courier New" w:eastAsia="Times New Roman" w:hAnsi="Courier New" w:cs="Courier New"/>
          <w:sz w:val="20"/>
          <w:szCs w:val="20"/>
        </w:rPr>
      </w:pPr>
      <w:ins w:id="5367" w:author="Unknown">
        <w:r w:rsidRPr="00414614">
          <w:rPr>
            <w:rFonts w:ascii="Courier New" w:eastAsia="Times New Roman" w:hAnsi="Courier New" w:cs="Courier New"/>
            <w:sz w:val="20"/>
            <w:szCs w:val="20"/>
          </w:rPr>
          <w:t>45</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8" w:author="Unknown"/>
          <w:rFonts w:ascii="Courier New" w:eastAsia="Times New Roman" w:hAnsi="Courier New" w:cs="Courier New"/>
          <w:sz w:val="20"/>
          <w:szCs w:val="20"/>
        </w:rPr>
      </w:pPr>
      <w:ins w:id="5369" w:author="Unknown">
        <w:r w:rsidRPr="00414614">
          <w:rPr>
            <w:rFonts w:ascii="Courier New" w:eastAsia="Times New Roman" w:hAnsi="Courier New" w:cs="Courier New"/>
            <w:sz w:val="20"/>
            <w:szCs w:val="20"/>
          </w:rPr>
          <w:t>65</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0" w:author="Unknown"/>
          <w:rFonts w:ascii="Courier New" w:eastAsia="Times New Roman" w:hAnsi="Courier New" w:cs="Courier New"/>
          <w:sz w:val="20"/>
          <w:szCs w:val="20"/>
        </w:rPr>
      </w:pPr>
      <w:ins w:id="5371" w:author="Unknown">
        <w:r w:rsidRPr="00414614">
          <w:rPr>
            <w:rFonts w:ascii="Courier New" w:eastAsia="Times New Roman" w:hAnsi="Courier New" w:cs="Courier New"/>
            <w:sz w:val="20"/>
            <w:szCs w:val="20"/>
          </w:rPr>
          <w:t>67</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2" w:author="Unknown"/>
          <w:rFonts w:ascii="Courier New" w:eastAsia="Times New Roman" w:hAnsi="Courier New" w:cs="Courier New"/>
          <w:sz w:val="20"/>
          <w:szCs w:val="20"/>
        </w:rPr>
      </w:pPr>
      <w:ins w:id="5373" w:author="Unknown">
        <w:r w:rsidRPr="00414614">
          <w:rPr>
            <w:rFonts w:ascii="Courier New" w:eastAsia="Times New Roman" w:hAnsi="Courier New" w:cs="Courier New"/>
            <w:sz w:val="20"/>
            <w:szCs w:val="20"/>
          </w:rPr>
          <w:t>89</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4" w:author="Unknown"/>
          <w:rFonts w:ascii="Courier New" w:eastAsia="Times New Roman" w:hAnsi="Courier New" w:cs="Courier New"/>
          <w:sz w:val="20"/>
          <w:szCs w:val="20"/>
        </w:rPr>
      </w:pPr>
      <w:ins w:id="5375" w:author="Unknown">
        <w:r w:rsidRPr="00414614">
          <w:rPr>
            <w:rFonts w:ascii="Courier New" w:eastAsia="Times New Roman" w:hAnsi="Courier New" w:cs="Courier New"/>
            <w:sz w:val="20"/>
            <w:szCs w:val="20"/>
          </w:rPr>
          <w:t>90</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6" w:author="Unknown"/>
          <w:rFonts w:ascii="Courier New" w:eastAsia="Times New Roman" w:hAnsi="Courier New" w:cs="Courier New"/>
          <w:sz w:val="20"/>
          <w:szCs w:val="20"/>
        </w:rPr>
      </w:pPr>
      <w:ins w:id="5377" w:author="Unknown">
        <w:r w:rsidRPr="00414614">
          <w:rPr>
            <w:rFonts w:ascii="Courier New" w:eastAsia="Times New Roman" w:hAnsi="Courier New" w:cs="Courier New"/>
            <w:sz w:val="20"/>
            <w:szCs w:val="20"/>
          </w:rPr>
          <w:t>101</w:t>
        </w:r>
      </w:ins>
    </w:p>
    <w:p w:rsidR="00414614" w:rsidRPr="00414614" w:rsidRDefault="00414614" w:rsidP="00414614">
      <w:pPr>
        <w:spacing w:after="0" w:line="240" w:lineRule="auto"/>
        <w:rPr>
          <w:ins w:id="5378" w:author="Unknown"/>
          <w:rFonts w:ascii="Times New Roman" w:eastAsia="Times New Roman" w:hAnsi="Times New Roman" w:cs="Times New Roman"/>
          <w:sz w:val="24"/>
          <w:szCs w:val="24"/>
        </w:rPr>
      </w:pPr>
      <w:ins w:id="5379" w:author="Unknown">
        <w:r w:rsidRPr="00414614">
          <w:rPr>
            <w:rFonts w:ascii="Times New Roman" w:eastAsia="Times New Roman" w:hAnsi="Times New Roman" w:cs="Times New Roman"/>
            <w:sz w:val="24"/>
            <w:szCs w:val="24"/>
          </w:rPr>
          <w:pict>
            <v:rect id="_x0000_i1300"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380" w:author="Unknown"/>
          <w:rFonts w:ascii="Times New Roman" w:eastAsia="Times New Roman" w:hAnsi="Times New Roman" w:cs="Times New Roman"/>
          <w:b/>
          <w:bCs/>
          <w:sz w:val="27"/>
          <w:szCs w:val="27"/>
        </w:rPr>
      </w:pPr>
      <w:ins w:id="5381" w:author="Unknown">
        <w:r w:rsidRPr="00414614">
          <w:rPr>
            <w:rFonts w:ascii="Times New Roman" w:eastAsia="Times New Roman" w:hAnsi="Times New Roman" w:cs="Times New Roman"/>
            <w:b/>
            <w:bCs/>
            <w:sz w:val="27"/>
            <w:szCs w:val="27"/>
          </w:rPr>
          <w:t>253) How to perform quicksort in Java?</w:t>
        </w:r>
      </w:ins>
    </w:p>
    <w:p w:rsidR="00414614" w:rsidRPr="00414614" w:rsidRDefault="00414614" w:rsidP="00414614">
      <w:pPr>
        <w:spacing w:before="100" w:beforeAutospacing="1" w:after="100" w:afterAutospacing="1" w:line="240" w:lineRule="auto"/>
        <w:rPr>
          <w:ins w:id="5382" w:author="Unknown"/>
          <w:rFonts w:ascii="Times New Roman" w:eastAsia="Times New Roman" w:hAnsi="Times New Roman" w:cs="Times New Roman"/>
          <w:sz w:val="24"/>
          <w:szCs w:val="24"/>
        </w:rPr>
      </w:pPr>
      <w:ins w:id="5383" w:author="Unknown">
        <w:r w:rsidRPr="00414614">
          <w:rPr>
            <w:rFonts w:ascii="Times New Roman" w:eastAsia="Times New Roman" w:hAnsi="Times New Roman" w:cs="Times New Roman"/>
            <w:sz w:val="24"/>
            <w:szCs w:val="24"/>
          </w:rPr>
          <w:t>Consider the following program to perform quicksort in Java.</w:t>
        </w:r>
      </w:ins>
    </w:p>
    <w:p w:rsidR="00414614" w:rsidRPr="00414614" w:rsidRDefault="00414614" w:rsidP="00414614">
      <w:pPr>
        <w:numPr>
          <w:ilvl w:val="0"/>
          <w:numId w:val="152"/>
        </w:numPr>
        <w:spacing w:before="100" w:beforeAutospacing="1" w:after="100" w:afterAutospacing="1" w:line="240" w:lineRule="auto"/>
        <w:rPr>
          <w:ins w:id="5384" w:author="Unknown"/>
          <w:rFonts w:ascii="Times New Roman" w:eastAsia="Times New Roman" w:hAnsi="Times New Roman" w:cs="Times New Roman"/>
          <w:sz w:val="24"/>
          <w:szCs w:val="24"/>
        </w:rPr>
      </w:pPr>
      <w:ins w:id="5385" w:author="Unknown">
        <w:r w:rsidRPr="00414614">
          <w:rPr>
            <w:rFonts w:ascii="Times New Roman" w:eastAsia="Times New Roman" w:hAnsi="Times New Roman" w:cs="Times New Roman"/>
            <w:sz w:val="24"/>
            <w:szCs w:val="24"/>
          </w:rPr>
          <w:t>public class QuickSort {  </w:t>
        </w:r>
      </w:ins>
    </w:p>
    <w:p w:rsidR="00414614" w:rsidRPr="00414614" w:rsidRDefault="00414614" w:rsidP="00414614">
      <w:pPr>
        <w:numPr>
          <w:ilvl w:val="0"/>
          <w:numId w:val="152"/>
        </w:numPr>
        <w:spacing w:before="100" w:beforeAutospacing="1" w:after="100" w:afterAutospacing="1" w:line="240" w:lineRule="auto"/>
        <w:rPr>
          <w:ins w:id="5386" w:author="Unknown"/>
          <w:rFonts w:ascii="Times New Roman" w:eastAsia="Times New Roman" w:hAnsi="Times New Roman" w:cs="Times New Roman"/>
          <w:sz w:val="24"/>
          <w:szCs w:val="24"/>
        </w:rPr>
      </w:pPr>
      <w:ins w:id="5387" w:author="Unknown">
        <w:r w:rsidRPr="00414614">
          <w:rPr>
            <w:rFonts w:ascii="Times New Roman" w:eastAsia="Times New Roman" w:hAnsi="Times New Roman" w:cs="Times New Roman"/>
            <w:sz w:val="24"/>
            <w:szCs w:val="24"/>
          </w:rPr>
          <w:t>public static void main(String[] args) {  </w:t>
        </w:r>
      </w:ins>
    </w:p>
    <w:p w:rsidR="00414614" w:rsidRPr="00414614" w:rsidRDefault="00414614" w:rsidP="00414614">
      <w:pPr>
        <w:numPr>
          <w:ilvl w:val="0"/>
          <w:numId w:val="152"/>
        </w:numPr>
        <w:spacing w:before="100" w:beforeAutospacing="1" w:after="100" w:afterAutospacing="1" w:line="240" w:lineRule="auto"/>
        <w:rPr>
          <w:ins w:id="5388" w:author="Unknown"/>
          <w:rFonts w:ascii="Times New Roman" w:eastAsia="Times New Roman" w:hAnsi="Times New Roman" w:cs="Times New Roman"/>
          <w:sz w:val="24"/>
          <w:szCs w:val="24"/>
        </w:rPr>
      </w:pPr>
      <w:ins w:id="5389" w:author="Unknown">
        <w:r w:rsidRPr="00414614">
          <w:rPr>
            <w:rFonts w:ascii="Times New Roman" w:eastAsia="Times New Roman" w:hAnsi="Times New Roman" w:cs="Times New Roman"/>
            <w:sz w:val="24"/>
            <w:szCs w:val="24"/>
          </w:rPr>
          <w:t>    int i;  </w:t>
        </w:r>
      </w:ins>
    </w:p>
    <w:p w:rsidR="00414614" w:rsidRPr="00414614" w:rsidRDefault="00414614" w:rsidP="00414614">
      <w:pPr>
        <w:numPr>
          <w:ilvl w:val="0"/>
          <w:numId w:val="152"/>
        </w:numPr>
        <w:spacing w:before="100" w:beforeAutospacing="1" w:after="100" w:afterAutospacing="1" w:line="240" w:lineRule="auto"/>
        <w:rPr>
          <w:ins w:id="5390" w:author="Unknown"/>
          <w:rFonts w:ascii="Times New Roman" w:eastAsia="Times New Roman" w:hAnsi="Times New Roman" w:cs="Times New Roman"/>
          <w:sz w:val="24"/>
          <w:szCs w:val="24"/>
        </w:rPr>
      </w:pPr>
      <w:ins w:id="5391" w:author="Unknown">
        <w:r w:rsidRPr="00414614">
          <w:rPr>
            <w:rFonts w:ascii="Times New Roman" w:eastAsia="Times New Roman" w:hAnsi="Times New Roman" w:cs="Times New Roman"/>
            <w:sz w:val="24"/>
            <w:szCs w:val="24"/>
          </w:rPr>
          <w:t>    int[] arr={90,23,101,45,65,23,67,89,34,23};  </w:t>
        </w:r>
      </w:ins>
    </w:p>
    <w:p w:rsidR="00414614" w:rsidRPr="00414614" w:rsidRDefault="00414614" w:rsidP="00414614">
      <w:pPr>
        <w:numPr>
          <w:ilvl w:val="0"/>
          <w:numId w:val="152"/>
        </w:numPr>
        <w:spacing w:before="100" w:beforeAutospacing="1" w:after="100" w:afterAutospacing="1" w:line="240" w:lineRule="auto"/>
        <w:rPr>
          <w:ins w:id="5392" w:author="Unknown"/>
          <w:rFonts w:ascii="Times New Roman" w:eastAsia="Times New Roman" w:hAnsi="Times New Roman" w:cs="Times New Roman"/>
          <w:sz w:val="24"/>
          <w:szCs w:val="24"/>
        </w:rPr>
      </w:pPr>
      <w:ins w:id="5393" w:author="Unknown">
        <w:r w:rsidRPr="00414614">
          <w:rPr>
            <w:rFonts w:ascii="Times New Roman" w:eastAsia="Times New Roman" w:hAnsi="Times New Roman" w:cs="Times New Roman"/>
            <w:sz w:val="24"/>
            <w:szCs w:val="24"/>
          </w:rPr>
          <w:t>    quickSort(arr, 0, 9);  </w:t>
        </w:r>
      </w:ins>
    </w:p>
    <w:p w:rsidR="00414614" w:rsidRPr="00414614" w:rsidRDefault="00414614" w:rsidP="00414614">
      <w:pPr>
        <w:numPr>
          <w:ilvl w:val="0"/>
          <w:numId w:val="152"/>
        </w:numPr>
        <w:spacing w:before="100" w:beforeAutospacing="1" w:after="100" w:afterAutospacing="1" w:line="240" w:lineRule="auto"/>
        <w:rPr>
          <w:ins w:id="5394" w:author="Unknown"/>
          <w:rFonts w:ascii="Times New Roman" w:eastAsia="Times New Roman" w:hAnsi="Times New Roman" w:cs="Times New Roman"/>
          <w:sz w:val="24"/>
          <w:szCs w:val="24"/>
        </w:rPr>
      </w:pPr>
      <w:ins w:id="5395" w:author="Unknown">
        <w:r w:rsidRPr="00414614">
          <w:rPr>
            <w:rFonts w:ascii="Times New Roman" w:eastAsia="Times New Roman" w:hAnsi="Times New Roman" w:cs="Times New Roman"/>
            <w:sz w:val="24"/>
            <w:szCs w:val="24"/>
          </w:rPr>
          <w:t>    System.out.println("\n The sorted array is: \n");  </w:t>
        </w:r>
      </w:ins>
    </w:p>
    <w:p w:rsidR="00414614" w:rsidRPr="00414614" w:rsidRDefault="00414614" w:rsidP="00414614">
      <w:pPr>
        <w:numPr>
          <w:ilvl w:val="0"/>
          <w:numId w:val="152"/>
        </w:numPr>
        <w:spacing w:before="100" w:beforeAutospacing="1" w:after="100" w:afterAutospacing="1" w:line="240" w:lineRule="auto"/>
        <w:rPr>
          <w:ins w:id="5396" w:author="Unknown"/>
          <w:rFonts w:ascii="Times New Roman" w:eastAsia="Times New Roman" w:hAnsi="Times New Roman" w:cs="Times New Roman"/>
          <w:sz w:val="24"/>
          <w:szCs w:val="24"/>
        </w:rPr>
      </w:pPr>
      <w:ins w:id="5397" w:author="Unknown">
        <w:r w:rsidRPr="00414614">
          <w:rPr>
            <w:rFonts w:ascii="Times New Roman" w:eastAsia="Times New Roman" w:hAnsi="Times New Roman" w:cs="Times New Roman"/>
            <w:sz w:val="24"/>
            <w:szCs w:val="24"/>
          </w:rPr>
          <w:t>    for(i=0;i&lt;10;i++)  </w:t>
        </w:r>
      </w:ins>
    </w:p>
    <w:p w:rsidR="00414614" w:rsidRPr="00414614" w:rsidRDefault="00414614" w:rsidP="00414614">
      <w:pPr>
        <w:numPr>
          <w:ilvl w:val="0"/>
          <w:numId w:val="152"/>
        </w:numPr>
        <w:spacing w:before="100" w:beforeAutospacing="1" w:after="100" w:afterAutospacing="1" w:line="240" w:lineRule="auto"/>
        <w:rPr>
          <w:ins w:id="5398" w:author="Unknown"/>
          <w:rFonts w:ascii="Times New Roman" w:eastAsia="Times New Roman" w:hAnsi="Times New Roman" w:cs="Times New Roman"/>
          <w:sz w:val="24"/>
          <w:szCs w:val="24"/>
        </w:rPr>
      </w:pPr>
      <w:ins w:id="5399" w:author="Unknown">
        <w:r w:rsidRPr="00414614">
          <w:rPr>
            <w:rFonts w:ascii="Times New Roman" w:eastAsia="Times New Roman" w:hAnsi="Times New Roman" w:cs="Times New Roman"/>
            <w:sz w:val="24"/>
            <w:szCs w:val="24"/>
          </w:rPr>
          <w:t>    System.out.println(arr[i]);  </w:t>
        </w:r>
      </w:ins>
    </w:p>
    <w:p w:rsidR="00414614" w:rsidRPr="00414614" w:rsidRDefault="00414614" w:rsidP="00414614">
      <w:pPr>
        <w:numPr>
          <w:ilvl w:val="0"/>
          <w:numId w:val="152"/>
        </w:numPr>
        <w:spacing w:before="100" w:beforeAutospacing="1" w:after="100" w:afterAutospacing="1" w:line="240" w:lineRule="auto"/>
        <w:rPr>
          <w:ins w:id="5400" w:author="Unknown"/>
          <w:rFonts w:ascii="Times New Roman" w:eastAsia="Times New Roman" w:hAnsi="Times New Roman" w:cs="Times New Roman"/>
          <w:sz w:val="24"/>
          <w:szCs w:val="24"/>
        </w:rPr>
      </w:pPr>
      <w:ins w:id="540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02" w:author="Unknown"/>
          <w:rFonts w:ascii="Times New Roman" w:eastAsia="Times New Roman" w:hAnsi="Times New Roman" w:cs="Times New Roman"/>
          <w:sz w:val="24"/>
          <w:szCs w:val="24"/>
        </w:rPr>
      </w:pPr>
      <w:ins w:id="5403" w:author="Unknown">
        <w:r w:rsidRPr="00414614">
          <w:rPr>
            <w:rFonts w:ascii="Times New Roman" w:eastAsia="Times New Roman" w:hAnsi="Times New Roman" w:cs="Times New Roman"/>
            <w:sz w:val="24"/>
            <w:szCs w:val="24"/>
          </w:rPr>
          <w:t>  public static int partition(int a[], int beg, int end)  </w:t>
        </w:r>
      </w:ins>
    </w:p>
    <w:p w:rsidR="00414614" w:rsidRPr="00414614" w:rsidRDefault="00414614" w:rsidP="00414614">
      <w:pPr>
        <w:numPr>
          <w:ilvl w:val="0"/>
          <w:numId w:val="152"/>
        </w:numPr>
        <w:spacing w:before="100" w:beforeAutospacing="1" w:after="100" w:afterAutospacing="1" w:line="240" w:lineRule="auto"/>
        <w:rPr>
          <w:ins w:id="5404" w:author="Unknown"/>
          <w:rFonts w:ascii="Times New Roman" w:eastAsia="Times New Roman" w:hAnsi="Times New Roman" w:cs="Times New Roman"/>
          <w:sz w:val="24"/>
          <w:szCs w:val="24"/>
        </w:rPr>
      </w:pPr>
      <w:ins w:id="540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06" w:author="Unknown"/>
          <w:rFonts w:ascii="Times New Roman" w:eastAsia="Times New Roman" w:hAnsi="Times New Roman" w:cs="Times New Roman"/>
          <w:sz w:val="24"/>
          <w:szCs w:val="24"/>
        </w:rPr>
      </w:pPr>
      <w:ins w:id="540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2"/>
        </w:numPr>
        <w:spacing w:before="100" w:beforeAutospacing="1" w:after="100" w:afterAutospacing="1" w:line="240" w:lineRule="auto"/>
        <w:rPr>
          <w:ins w:id="5408" w:author="Unknown"/>
          <w:rFonts w:ascii="Times New Roman" w:eastAsia="Times New Roman" w:hAnsi="Times New Roman" w:cs="Times New Roman"/>
          <w:sz w:val="24"/>
          <w:szCs w:val="24"/>
        </w:rPr>
      </w:pPr>
      <w:ins w:id="5409" w:author="Unknown">
        <w:r w:rsidRPr="00414614">
          <w:rPr>
            <w:rFonts w:ascii="Times New Roman" w:eastAsia="Times New Roman" w:hAnsi="Times New Roman" w:cs="Times New Roman"/>
            <w:sz w:val="24"/>
            <w:szCs w:val="24"/>
          </w:rPr>
          <w:t>    int left, right, temp, loc, flag;   </w:t>
        </w:r>
      </w:ins>
    </w:p>
    <w:p w:rsidR="00414614" w:rsidRPr="00414614" w:rsidRDefault="00414614" w:rsidP="00414614">
      <w:pPr>
        <w:numPr>
          <w:ilvl w:val="0"/>
          <w:numId w:val="152"/>
        </w:numPr>
        <w:spacing w:before="100" w:beforeAutospacing="1" w:after="100" w:afterAutospacing="1" w:line="240" w:lineRule="auto"/>
        <w:rPr>
          <w:ins w:id="5410" w:author="Unknown"/>
          <w:rFonts w:ascii="Times New Roman" w:eastAsia="Times New Roman" w:hAnsi="Times New Roman" w:cs="Times New Roman"/>
          <w:sz w:val="24"/>
          <w:szCs w:val="24"/>
        </w:rPr>
      </w:pPr>
      <w:ins w:id="5411" w:author="Unknown">
        <w:r w:rsidRPr="00414614">
          <w:rPr>
            <w:rFonts w:ascii="Times New Roman" w:eastAsia="Times New Roman" w:hAnsi="Times New Roman" w:cs="Times New Roman"/>
            <w:sz w:val="24"/>
            <w:szCs w:val="24"/>
          </w:rPr>
          <w:t>    loc = left = beg;  </w:t>
        </w:r>
      </w:ins>
    </w:p>
    <w:p w:rsidR="00414614" w:rsidRPr="00414614" w:rsidRDefault="00414614" w:rsidP="00414614">
      <w:pPr>
        <w:numPr>
          <w:ilvl w:val="0"/>
          <w:numId w:val="152"/>
        </w:numPr>
        <w:spacing w:before="100" w:beforeAutospacing="1" w:after="100" w:afterAutospacing="1" w:line="240" w:lineRule="auto"/>
        <w:rPr>
          <w:ins w:id="5412" w:author="Unknown"/>
          <w:rFonts w:ascii="Times New Roman" w:eastAsia="Times New Roman" w:hAnsi="Times New Roman" w:cs="Times New Roman"/>
          <w:sz w:val="24"/>
          <w:szCs w:val="24"/>
        </w:rPr>
      </w:pPr>
      <w:ins w:id="5413" w:author="Unknown">
        <w:r w:rsidRPr="00414614">
          <w:rPr>
            <w:rFonts w:ascii="Times New Roman" w:eastAsia="Times New Roman" w:hAnsi="Times New Roman" w:cs="Times New Roman"/>
            <w:sz w:val="24"/>
            <w:szCs w:val="24"/>
          </w:rPr>
          <w:t>    right = end;  </w:t>
        </w:r>
      </w:ins>
    </w:p>
    <w:p w:rsidR="00414614" w:rsidRPr="00414614" w:rsidRDefault="00414614" w:rsidP="00414614">
      <w:pPr>
        <w:numPr>
          <w:ilvl w:val="0"/>
          <w:numId w:val="152"/>
        </w:numPr>
        <w:spacing w:before="100" w:beforeAutospacing="1" w:after="100" w:afterAutospacing="1" w:line="240" w:lineRule="auto"/>
        <w:rPr>
          <w:ins w:id="5414" w:author="Unknown"/>
          <w:rFonts w:ascii="Times New Roman" w:eastAsia="Times New Roman" w:hAnsi="Times New Roman" w:cs="Times New Roman"/>
          <w:sz w:val="24"/>
          <w:szCs w:val="24"/>
        </w:rPr>
      </w:pPr>
      <w:ins w:id="5415" w:author="Unknown">
        <w:r w:rsidRPr="00414614">
          <w:rPr>
            <w:rFonts w:ascii="Times New Roman" w:eastAsia="Times New Roman" w:hAnsi="Times New Roman" w:cs="Times New Roman"/>
            <w:sz w:val="24"/>
            <w:szCs w:val="24"/>
          </w:rPr>
          <w:t>    flag = 0;  </w:t>
        </w:r>
      </w:ins>
    </w:p>
    <w:p w:rsidR="00414614" w:rsidRPr="00414614" w:rsidRDefault="00414614" w:rsidP="00414614">
      <w:pPr>
        <w:numPr>
          <w:ilvl w:val="0"/>
          <w:numId w:val="152"/>
        </w:numPr>
        <w:spacing w:before="100" w:beforeAutospacing="1" w:after="100" w:afterAutospacing="1" w:line="240" w:lineRule="auto"/>
        <w:rPr>
          <w:ins w:id="5416" w:author="Unknown"/>
          <w:rFonts w:ascii="Times New Roman" w:eastAsia="Times New Roman" w:hAnsi="Times New Roman" w:cs="Times New Roman"/>
          <w:sz w:val="24"/>
          <w:szCs w:val="24"/>
        </w:rPr>
      </w:pPr>
      <w:ins w:id="5417" w:author="Unknown">
        <w:r w:rsidRPr="00414614">
          <w:rPr>
            <w:rFonts w:ascii="Times New Roman" w:eastAsia="Times New Roman" w:hAnsi="Times New Roman" w:cs="Times New Roman"/>
            <w:sz w:val="24"/>
            <w:szCs w:val="24"/>
          </w:rPr>
          <w:t>    while(flag != 1)  </w:t>
        </w:r>
      </w:ins>
    </w:p>
    <w:p w:rsidR="00414614" w:rsidRPr="00414614" w:rsidRDefault="00414614" w:rsidP="00414614">
      <w:pPr>
        <w:numPr>
          <w:ilvl w:val="0"/>
          <w:numId w:val="152"/>
        </w:numPr>
        <w:spacing w:before="100" w:beforeAutospacing="1" w:after="100" w:afterAutospacing="1" w:line="240" w:lineRule="auto"/>
        <w:rPr>
          <w:ins w:id="5418" w:author="Unknown"/>
          <w:rFonts w:ascii="Times New Roman" w:eastAsia="Times New Roman" w:hAnsi="Times New Roman" w:cs="Times New Roman"/>
          <w:sz w:val="24"/>
          <w:szCs w:val="24"/>
        </w:rPr>
      </w:pPr>
      <w:ins w:id="541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20" w:author="Unknown"/>
          <w:rFonts w:ascii="Times New Roman" w:eastAsia="Times New Roman" w:hAnsi="Times New Roman" w:cs="Times New Roman"/>
          <w:sz w:val="24"/>
          <w:szCs w:val="24"/>
        </w:rPr>
      </w:pPr>
      <w:ins w:id="5421" w:author="Unknown">
        <w:r w:rsidRPr="00414614">
          <w:rPr>
            <w:rFonts w:ascii="Times New Roman" w:eastAsia="Times New Roman" w:hAnsi="Times New Roman" w:cs="Times New Roman"/>
            <w:sz w:val="24"/>
            <w:szCs w:val="24"/>
          </w:rPr>
          <w:t>      while((a[loc] &lt;= a[right]) &amp;&amp; (loc!=right))  </w:t>
        </w:r>
      </w:ins>
    </w:p>
    <w:p w:rsidR="00414614" w:rsidRPr="00414614" w:rsidRDefault="00414614" w:rsidP="00414614">
      <w:pPr>
        <w:numPr>
          <w:ilvl w:val="0"/>
          <w:numId w:val="152"/>
        </w:numPr>
        <w:spacing w:before="100" w:beforeAutospacing="1" w:after="100" w:afterAutospacing="1" w:line="240" w:lineRule="auto"/>
        <w:rPr>
          <w:ins w:id="5422" w:author="Unknown"/>
          <w:rFonts w:ascii="Times New Roman" w:eastAsia="Times New Roman" w:hAnsi="Times New Roman" w:cs="Times New Roman"/>
          <w:sz w:val="24"/>
          <w:szCs w:val="24"/>
        </w:rPr>
      </w:pPr>
      <w:ins w:id="5423" w:author="Unknown">
        <w:r w:rsidRPr="00414614">
          <w:rPr>
            <w:rFonts w:ascii="Times New Roman" w:eastAsia="Times New Roman" w:hAnsi="Times New Roman" w:cs="Times New Roman"/>
            <w:sz w:val="24"/>
            <w:szCs w:val="24"/>
          </w:rPr>
          <w:t>      right--;  </w:t>
        </w:r>
      </w:ins>
    </w:p>
    <w:p w:rsidR="00414614" w:rsidRPr="00414614" w:rsidRDefault="00414614" w:rsidP="00414614">
      <w:pPr>
        <w:numPr>
          <w:ilvl w:val="0"/>
          <w:numId w:val="152"/>
        </w:numPr>
        <w:spacing w:before="100" w:beforeAutospacing="1" w:after="100" w:afterAutospacing="1" w:line="240" w:lineRule="auto"/>
        <w:rPr>
          <w:ins w:id="5424" w:author="Unknown"/>
          <w:rFonts w:ascii="Times New Roman" w:eastAsia="Times New Roman" w:hAnsi="Times New Roman" w:cs="Times New Roman"/>
          <w:sz w:val="24"/>
          <w:szCs w:val="24"/>
        </w:rPr>
      </w:pPr>
      <w:ins w:id="5425" w:author="Unknown">
        <w:r w:rsidRPr="00414614">
          <w:rPr>
            <w:rFonts w:ascii="Times New Roman" w:eastAsia="Times New Roman" w:hAnsi="Times New Roman" w:cs="Times New Roman"/>
            <w:sz w:val="24"/>
            <w:szCs w:val="24"/>
          </w:rPr>
          <w:t>      if(loc==right)  </w:t>
        </w:r>
      </w:ins>
    </w:p>
    <w:p w:rsidR="00414614" w:rsidRPr="00414614" w:rsidRDefault="00414614" w:rsidP="00414614">
      <w:pPr>
        <w:numPr>
          <w:ilvl w:val="0"/>
          <w:numId w:val="152"/>
        </w:numPr>
        <w:spacing w:before="100" w:beforeAutospacing="1" w:after="100" w:afterAutospacing="1" w:line="240" w:lineRule="auto"/>
        <w:rPr>
          <w:ins w:id="5426" w:author="Unknown"/>
          <w:rFonts w:ascii="Times New Roman" w:eastAsia="Times New Roman" w:hAnsi="Times New Roman" w:cs="Times New Roman"/>
          <w:sz w:val="24"/>
          <w:szCs w:val="24"/>
        </w:rPr>
      </w:pPr>
      <w:ins w:id="5427" w:author="Unknown">
        <w:r w:rsidRPr="00414614">
          <w:rPr>
            <w:rFonts w:ascii="Times New Roman" w:eastAsia="Times New Roman" w:hAnsi="Times New Roman" w:cs="Times New Roman"/>
            <w:sz w:val="24"/>
            <w:szCs w:val="24"/>
          </w:rPr>
          <w:t>      flag =1;  </w:t>
        </w:r>
      </w:ins>
    </w:p>
    <w:p w:rsidR="00414614" w:rsidRPr="00414614" w:rsidRDefault="00414614" w:rsidP="00414614">
      <w:pPr>
        <w:numPr>
          <w:ilvl w:val="0"/>
          <w:numId w:val="152"/>
        </w:numPr>
        <w:spacing w:before="100" w:beforeAutospacing="1" w:after="100" w:afterAutospacing="1" w:line="240" w:lineRule="auto"/>
        <w:rPr>
          <w:ins w:id="5428" w:author="Unknown"/>
          <w:rFonts w:ascii="Times New Roman" w:eastAsia="Times New Roman" w:hAnsi="Times New Roman" w:cs="Times New Roman"/>
          <w:sz w:val="24"/>
          <w:szCs w:val="24"/>
        </w:rPr>
      </w:pPr>
      <w:ins w:id="5429" w:author="Unknown">
        <w:r w:rsidRPr="00414614">
          <w:rPr>
            <w:rFonts w:ascii="Times New Roman" w:eastAsia="Times New Roman" w:hAnsi="Times New Roman" w:cs="Times New Roman"/>
            <w:sz w:val="24"/>
            <w:szCs w:val="24"/>
          </w:rPr>
          <w:t>      elseif(a[loc]&gt;a[right])  </w:t>
        </w:r>
      </w:ins>
    </w:p>
    <w:p w:rsidR="00414614" w:rsidRPr="00414614" w:rsidRDefault="00414614" w:rsidP="00414614">
      <w:pPr>
        <w:numPr>
          <w:ilvl w:val="0"/>
          <w:numId w:val="152"/>
        </w:numPr>
        <w:spacing w:before="100" w:beforeAutospacing="1" w:after="100" w:afterAutospacing="1" w:line="240" w:lineRule="auto"/>
        <w:rPr>
          <w:ins w:id="5430" w:author="Unknown"/>
          <w:rFonts w:ascii="Times New Roman" w:eastAsia="Times New Roman" w:hAnsi="Times New Roman" w:cs="Times New Roman"/>
          <w:sz w:val="24"/>
          <w:szCs w:val="24"/>
        </w:rPr>
      </w:pPr>
      <w:ins w:id="5431"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152"/>
        </w:numPr>
        <w:spacing w:before="100" w:beforeAutospacing="1" w:after="100" w:afterAutospacing="1" w:line="240" w:lineRule="auto"/>
        <w:rPr>
          <w:ins w:id="5432" w:author="Unknown"/>
          <w:rFonts w:ascii="Times New Roman" w:eastAsia="Times New Roman" w:hAnsi="Times New Roman" w:cs="Times New Roman"/>
          <w:sz w:val="24"/>
          <w:szCs w:val="24"/>
        </w:rPr>
      </w:pPr>
      <w:ins w:id="5433" w:author="Unknown">
        <w:r w:rsidRPr="00414614">
          <w:rPr>
            <w:rFonts w:ascii="Times New Roman" w:eastAsia="Times New Roman" w:hAnsi="Times New Roman" w:cs="Times New Roman"/>
            <w:sz w:val="24"/>
            <w:szCs w:val="24"/>
          </w:rPr>
          <w:t>        temp = a[loc];  </w:t>
        </w:r>
      </w:ins>
    </w:p>
    <w:p w:rsidR="00414614" w:rsidRPr="00414614" w:rsidRDefault="00414614" w:rsidP="00414614">
      <w:pPr>
        <w:numPr>
          <w:ilvl w:val="0"/>
          <w:numId w:val="152"/>
        </w:numPr>
        <w:spacing w:before="100" w:beforeAutospacing="1" w:after="100" w:afterAutospacing="1" w:line="240" w:lineRule="auto"/>
        <w:rPr>
          <w:ins w:id="5434" w:author="Unknown"/>
          <w:rFonts w:ascii="Times New Roman" w:eastAsia="Times New Roman" w:hAnsi="Times New Roman" w:cs="Times New Roman"/>
          <w:sz w:val="24"/>
          <w:szCs w:val="24"/>
        </w:rPr>
      </w:pPr>
      <w:ins w:id="5435" w:author="Unknown">
        <w:r w:rsidRPr="00414614">
          <w:rPr>
            <w:rFonts w:ascii="Times New Roman" w:eastAsia="Times New Roman" w:hAnsi="Times New Roman" w:cs="Times New Roman"/>
            <w:sz w:val="24"/>
            <w:szCs w:val="24"/>
          </w:rPr>
          <w:t>        a[loc] = a[right];  </w:t>
        </w:r>
      </w:ins>
    </w:p>
    <w:p w:rsidR="00414614" w:rsidRPr="00414614" w:rsidRDefault="00414614" w:rsidP="00414614">
      <w:pPr>
        <w:numPr>
          <w:ilvl w:val="0"/>
          <w:numId w:val="152"/>
        </w:numPr>
        <w:spacing w:before="100" w:beforeAutospacing="1" w:after="100" w:afterAutospacing="1" w:line="240" w:lineRule="auto"/>
        <w:rPr>
          <w:ins w:id="5436" w:author="Unknown"/>
          <w:rFonts w:ascii="Times New Roman" w:eastAsia="Times New Roman" w:hAnsi="Times New Roman" w:cs="Times New Roman"/>
          <w:sz w:val="24"/>
          <w:szCs w:val="24"/>
        </w:rPr>
      </w:pPr>
      <w:ins w:id="5437" w:author="Unknown">
        <w:r w:rsidRPr="00414614">
          <w:rPr>
            <w:rFonts w:ascii="Times New Roman" w:eastAsia="Times New Roman" w:hAnsi="Times New Roman" w:cs="Times New Roman"/>
            <w:sz w:val="24"/>
            <w:szCs w:val="24"/>
          </w:rPr>
          <w:t>        a[right] = temp;  </w:t>
        </w:r>
      </w:ins>
    </w:p>
    <w:p w:rsidR="00414614" w:rsidRPr="00414614" w:rsidRDefault="00414614" w:rsidP="00414614">
      <w:pPr>
        <w:numPr>
          <w:ilvl w:val="0"/>
          <w:numId w:val="152"/>
        </w:numPr>
        <w:spacing w:before="100" w:beforeAutospacing="1" w:after="100" w:afterAutospacing="1" w:line="240" w:lineRule="auto"/>
        <w:rPr>
          <w:ins w:id="5438" w:author="Unknown"/>
          <w:rFonts w:ascii="Times New Roman" w:eastAsia="Times New Roman" w:hAnsi="Times New Roman" w:cs="Times New Roman"/>
          <w:sz w:val="24"/>
          <w:szCs w:val="24"/>
        </w:rPr>
      </w:pPr>
      <w:ins w:id="5439" w:author="Unknown">
        <w:r w:rsidRPr="00414614">
          <w:rPr>
            <w:rFonts w:ascii="Times New Roman" w:eastAsia="Times New Roman" w:hAnsi="Times New Roman" w:cs="Times New Roman"/>
            <w:sz w:val="24"/>
            <w:szCs w:val="24"/>
          </w:rPr>
          <w:t>        loc = right;  </w:t>
        </w:r>
      </w:ins>
    </w:p>
    <w:p w:rsidR="00414614" w:rsidRPr="00414614" w:rsidRDefault="00414614" w:rsidP="00414614">
      <w:pPr>
        <w:numPr>
          <w:ilvl w:val="0"/>
          <w:numId w:val="152"/>
        </w:numPr>
        <w:spacing w:before="100" w:beforeAutospacing="1" w:after="100" w:afterAutospacing="1" w:line="240" w:lineRule="auto"/>
        <w:rPr>
          <w:ins w:id="5440" w:author="Unknown"/>
          <w:rFonts w:ascii="Times New Roman" w:eastAsia="Times New Roman" w:hAnsi="Times New Roman" w:cs="Times New Roman"/>
          <w:sz w:val="24"/>
          <w:szCs w:val="24"/>
        </w:rPr>
      </w:pPr>
      <w:ins w:id="544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42" w:author="Unknown"/>
          <w:rFonts w:ascii="Times New Roman" w:eastAsia="Times New Roman" w:hAnsi="Times New Roman" w:cs="Times New Roman"/>
          <w:sz w:val="24"/>
          <w:szCs w:val="24"/>
        </w:rPr>
      </w:pPr>
      <w:ins w:id="5443" w:author="Unknown">
        <w:r w:rsidRPr="00414614">
          <w:rPr>
            <w:rFonts w:ascii="Times New Roman" w:eastAsia="Times New Roman" w:hAnsi="Times New Roman" w:cs="Times New Roman"/>
            <w:sz w:val="24"/>
            <w:szCs w:val="24"/>
          </w:rPr>
          <w:t>      if(flag!=1)  </w:t>
        </w:r>
      </w:ins>
    </w:p>
    <w:p w:rsidR="00414614" w:rsidRPr="00414614" w:rsidRDefault="00414614" w:rsidP="00414614">
      <w:pPr>
        <w:numPr>
          <w:ilvl w:val="0"/>
          <w:numId w:val="152"/>
        </w:numPr>
        <w:spacing w:before="100" w:beforeAutospacing="1" w:after="100" w:afterAutospacing="1" w:line="240" w:lineRule="auto"/>
        <w:rPr>
          <w:ins w:id="5444" w:author="Unknown"/>
          <w:rFonts w:ascii="Times New Roman" w:eastAsia="Times New Roman" w:hAnsi="Times New Roman" w:cs="Times New Roman"/>
          <w:sz w:val="24"/>
          <w:szCs w:val="24"/>
        </w:rPr>
      </w:pPr>
      <w:ins w:id="544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46" w:author="Unknown"/>
          <w:rFonts w:ascii="Times New Roman" w:eastAsia="Times New Roman" w:hAnsi="Times New Roman" w:cs="Times New Roman"/>
          <w:sz w:val="24"/>
          <w:szCs w:val="24"/>
        </w:rPr>
      </w:pPr>
      <w:ins w:id="5447" w:author="Unknown">
        <w:r w:rsidRPr="00414614">
          <w:rPr>
            <w:rFonts w:ascii="Times New Roman" w:eastAsia="Times New Roman" w:hAnsi="Times New Roman" w:cs="Times New Roman"/>
            <w:sz w:val="24"/>
            <w:szCs w:val="24"/>
          </w:rPr>
          <w:t>        while((a[loc] &gt;= a[left]) &amp;&amp; (loc!=left))  </w:t>
        </w:r>
      </w:ins>
    </w:p>
    <w:p w:rsidR="00414614" w:rsidRPr="00414614" w:rsidRDefault="00414614" w:rsidP="00414614">
      <w:pPr>
        <w:numPr>
          <w:ilvl w:val="0"/>
          <w:numId w:val="152"/>
        </w:numPr>
        <w:spacing w:before="100" w:beforeAutospacing="1" w:after="100" w:afterAutospacing="1" w:line="240" w:lineRule="auto"/>
        <w:rPr>
          <w:ins w:id="5448" w:author="Unknown"/>
          <w:rFonts w:ascii="Times New Roman" w:eastAsia="Times New Roman" w:hAnsi="Times New Roman" w:cs="Times New Roman"/>
          <w:sz w:val="24"/>
          <w:szCs w:val="24"/>
        </w:rPr>
      </w:pPr>
      <w:ins w:id="5449" w:author="Unknown">
        <w:r w:rsidRPr="00414614">
          <w:rPr>
            <w:rFonts w:ascii="Times New Roman" w:eastAsia="Times New Roman" w:hAnsi="Times New Roman" w:cs="Times New Roman"/>
            <w:sz w:val="24"/>
            <w:szCs w:val="24"/>
          </w:rPr>
          <w:t>        left++;  </w:t>
        </w:r>
      </w:ins>
    </w:p>
    <w:p w:rsidR="00414614" w:rsidRPr="00414614" w:rsidRDefault="00414614" w:rsidP="00414614">
      <w:pPr>
        <w:numPr>
          <w:ilvl w:val="0"/>
          <w:numId w:val="152"/>
        </w:numPr>
        <w:spacing w:before="100" w:beforeAutospacing="1" w:after="100" w:afterAutospacing="1" w:line="240" w:lineRule="auto"/>
        <w:rPr>
          <w:ins w:id="5450" w:author="Unknown"/>
          <w:rFonts w:ascii="Times New Roman" w:eastAsia="Times New Roman" w:hAnsi="Times New Roman" w:cs="Times New Roman"/>
          <w:sz w:val="24"/>
          <w:szCs w:val="24"/>
        </w:rPr>
      </w:pPr>
      <w:ins w:id="5451" w:author="Unknown">
        <w:r w:rsidRPr="00414614">
          <w:rPr>
            <w:rFonts w:ascii="Times New Roman" w:eastAsia="Times New Roman" w:hAnsi="Times New Roman" w:cs="Times New Roman"/>
            <w:sz w:val="24"/>
            <w:szCs w:val="24"/>
          </w:rPr>
          <w:t>        if(loc==left)  </w:t>
        </w:r>
      </w:ins>
    </w:p>
    <w:p w:rsidR="00414614" w:rsidRPr="00414614" w:rsidRDefault="00414614" w:rsidP="00414614">
      <w:pPr>
        <w:numPr>
          <w:ilvl w:val="0"/>
          <w:numId w:val="152"/>
        </w:numPr>
        <w:spacing w:before="100" w:beforeAutospacing="1" w:after="100" w:afterAutospacing="1" w:line="240" w:lineRule="auto"/>
        <w:rPr>
          <w:ins w:id="5452" w:author="Unknown"/>
          <w:rFonts w:ascii="Times New Roman" w:eastAsia="Times New Roman" w:hAnsi="Times New Roman" w:cs="Times New Roman"/>
          <w:sz w:val="24"/>
          <w:szCs w:val="24"/>
        </w:rPr>
      </w:pPr>
      <w:ins w:id="5453" w:author="Unknown">
        <w:r w:rsidRPr="00414614">
          <w:rPr>
            <w:rFonts w:ascii="Times New Roman" w:eastAsia="Times New Roman" w:hAnsi="Times New Roman" w:cs="Times New Roman"/>
            <w:sz w:val="24"/>
            <w:szCs w:val="24"/>
          </w:rPr>
          <w:t>        flag =1;  </w:t>
        </w:r>
      </w:ins>
    </w:p>
    <w:p w:rsidR="00414614" w:rsidRPr="00414614" w:rsidRDefault="00414614" w:rsidP="00414614">
      <w:pPr>
        <w:numPr>
          <w:ilvl w:val="0"/>
          <w:numId w:val="152"/>
        </w:numPr>
        <w:spacing w:before="100" w:beforeAutospacing="1" w:after="100" w:afterAutospacing="1" w:line="240" w:lineRule="auto"/>
        <w:rPr>
          <w:ins w:id="5454" w:author="Unknown"/>
          <w:rFonts w:ascii="Times New Roman" w:eastAsia="Times New Roman" w:hAnsi="Times New Roman" w:cs="Times New Roman"/>
          <w:sz w:val="24"/>
          <w:szCs w:val="24"/>
        </w:rPr>
      </w:pPr>
      <w:ins w:id="5455" w:author="Unknown">
        <w:r w:rsidRPr="00414614">
          <w:rPr>
            <w:rFonts w:ascii="Times New Roman" w:eastAsia="Times New Roman" w:hAnsi="Times New Roman" w:cs="Times New Roman"/>
            <w:sz w:val="24"/>
            <w:szCs w:val="24"/>
          </w:rPr>
          <w:t>        elseif(a[loc] &lt;a[left])  </w:t>
        </w:r>
      </w:ins>
    </w:p>
    <w:p w:rsidR="00414614" w:rsidRPr="00414614" w:rsidRDefault="00414614" w:rsidP="00414614">
      <w:pPr>
        <w:numPr>
          <w:ilvl w:val="0"/>
          <w:numId w:val="152"/>
        </w:numPr>
        <w:spacing w:before="100" w:beforeAutospacing="1" w:after="100" w:afterAutospacing="1" w:line="240" w:lineRule="auto"/>
        <w:rPr>
          <w:ins w:id="5456" w:author="Unknown"/>
          <w:rFonts w:ascii="Times New Roman" w:eastAsia="Times New Roman" w:hAnsi="Times New Roman" w:cs="Times New Roman"/>
          <w:sz w:val="24"/>
          <w:szCs w:val="24"/>
        </w:rPr>
      </w:pPr>
      <w:ins w:id="545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58" w:author="Unknown"/>
          <w:rFonts w:ascii="Times New Roman" w:eastAsia="Times New Roman" w:hAnsi="Times New Roman" w:cs="Times New Roman"/>
          <w:sz w:val="24"/>
          <w:szCs w:val="24"/>
        </w:rPr>
      </w:pPr>
      <w:ins w:id="5459" w:author="Unknown">
        <w:r w:rsidRPr="00414614">
          <w:rPr>
            <w:rFonts w:ascii="Times New Roman" w:eastAsia="Times New Roman" w:hAnsi="Times New Roman" w:cs="Times New Roman"/>
            <w:sz w:val="24"/>
            <w:szCs w:val="24"/>
          </w:rPr>
          <w:t>          temp = a[loc];  </w:t>
        </w:r>
      </w:ins>
    </w:p>
    <w:p w:rsidR="00414614" w:rsidRPr="00414614" w:rsidRDefault="00414614" w:rsidP="00414614">
      <w:pPr>
        <w:numPr>
          <w:ilvl w:val="0"/>
          <w:numId w:val="152"/>
        </w:numPr>
        <w:spacing w:before="100" w:beforeAutospacing="1" w:after="100" w:afterAutospacing="1" w:line="240" w:lineRule="auto"/>
        <w:rPr>
          <w:ins w:id="5460" w:author="Unknown"/>
          <w:rFonts w:ascii="Times New Roman" w:eastAsia="Times New Roman" w:hAnsi="Times New Roman" w:cs="Times New Roman"/>
          <w:sz w:val="24"/>
          <w:szCs w:val="24"/>
        </w:rPr>
      </w:pPr>
      <w:ins w:id="5461" w:author="Unknown">
        <w:r w:rsidRPr="00414614">
          <w:rPr>
            <w:rFonts w:ascii="Times New Roman" w:eastAsia="Times New Roman" w:hAnsi="Times New Roman" w:cs="Times New Roman"/>
            <w:sz w:val="24"/>
            <w:szCs w:val="24"/>
          </w:rPr>
          <w:t>          a[loc] = a[left];  </w:t>
        </w:r>
      </w:ins>
    </w:p>
    <w:p w:rsidR="00414614" w:rsidRPr="00414614" w:rsidRDefault="00414614" w:rsidP="00414614">
      <w:pPr>
        <w:numPr>
          <w:ilvl w:val="0"/>
          <w:numId w:val="152"/>
        </w:numPr>
        <w:spacing w:before="100" w:beforeAutospacing="1" w:after="100" w:afterAutospacing="1" w:line="240" w:lineRule="auto"/>
        <w:rPr>
          <w:ins w:id="5462" w:author="Unknown"/>
          <w:rFonts w:ascii="Times New Roman" w:eastAsia="Times New Roman" w:hAnsi="Times New Roman" w:cs="Times New Roman"/>
          <w:sz w:val="24"/>
          <w:szCs w:val="24"/>
        </w:rPr>
      </w:pPr>
      <w:ins w:id="5463" w:author="Unknown">
        <w:r w:rsidRPr="00414614">
          <w:rPr>
            <w:rFonts w:ascii="Times New Roman" w:eastAsia="Times New Roman" w:hAnsi="Times New Roman" w:cs="Times New Roman"/>
            <w:sz w:val="24"/>
            <w:szCs w:val="24"/>
          </w:rPr>
          <w:t>          a[left] = temp;  </w:t>
        </w:r>
      </w:ins>
    </w:p>
    <w:p w:rsidR="00414614" w:rsidRPr="00414614" w:rsidRDefault="00414614" w:rsidP="00414614">
      <w:pPr>
        <w:numPr>
          <w:ilvl w:val="0"/>
          <w:numId w:val="152"/>
        </w:numPr>
        <w:spacing w:before="100" w:beforeAutospacing="1" w:after="100" w:afterAutospacing="1" w:line="240" w:lineRule="auto"/>
        <w:rPr>
          <w:ins w:id="5464" w:author="Unknown"/>
          <w:rFonts w:ascii="Times New Roman" w:eastAsia="Times New Roman" w:hAnsi="Times New Roman" w:cs="Times New Roman"/>
          <w:sz w:val="24"/>
          <w:szCs w:val="24"/>
        </w:rPr>
      </w:pPr>
      <w:ins w:id="5465" w:author="Unknown">
        <w:r w:rsidRPr="00414614">
          <w:rPr>
            <w:rFonts w:ascii="Times New Roman" w:eastAsia="Times New Roman" w:hAnsi="Times New Roman" w:cs="Times New Roman"/>
            <w:sz w:val="24"/>
            <w:szCs w:val="24"/>
          </w:rPr>
          <w:t>          loc = left;  </w:t>
        </w:r>
      </w:ins>
    </w:p>
    <w:p w:rsidR="00414614" w:rsidRPr="00414614" w:rsidRDefault="00414614" w:rsidP="00414614">
      <w:pPr>
        <w:numPr>
          <w:ilvl w:val="0"/>
          <w:numId w:val="152"/>
        </w:numPr>
        <w:spacing w:before="100" w:beforeAutospacing="1" w:after="100" w:afterAutospacing="1" w:line="240" w:lineRule="auto"/>
        <w:rPr>
          <w:ins w:id="5466" w:author="Unknown"/>
          <w:rFonts w:ascii="Times New Roman" w:eastAsia="Times New Roman" w:hAnsi="Times New Roman" w:cs="Times New Roman"/>
          <w:sz w:val="24"/>
          <w:szCs w:val="24"/>
        </w:rPr>
      </w:pPr>
      <w:ins w:id="546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68" w:author="Unknown"/>
          <w:rFonts w:ascii="Times New Roman" w:eastAsia="Times New Roman" w:hAnsi="Times New Roman" w:cs="Times New Roman"/>
          <w:sz w:val="24"/>
          <w:szCs w:val="24"/>
        </w:rPr>
      </w:pPr>
      <w:ins w:id="546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70" w:author="Unknown"/>
          <w:rFonts w:ascii="Times New Roman" w:eastAsia="Times New Roman" w:hAnsi="Times New Roman" w:cs="Times New Roman"/>
          <w:sz w:val="24"/>
          <w:szCs w:val="24"/>
        </w:rPr>
      </w:pPr>
      <w:ins w:id="547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72" w:author="Unknown"/>
          <w:rFonts w:ascii="Times New Roman" w:eastAsia="Times New Roman" w:hAnsi="Times New Roman" w:cs="Times New Roman"/>
          <w:sz w:val="24"/>
          <w:szCs w:val="24"/>
        </w:rPr>
      </w:pPr>
      <w:ins w:id="5473" w:author="Unknown">
        <w:r w:rsidRPr="00414614">
          <w:rPr>
            <w:rFonts w:ascii="Times New Roman" w:eastAsia="Times New Roman" w:hAnsi="Times New Roman" w:cs="Times New Roman"/>
            <w:sz w:val="24"/>
            <w:szCs w:val="24"/>
          </w:rPr>
          <w:t>    returnloc;  </w:t>
        </w:r>
      </w:ins>
    </w:p>
    <w:p w:rsidR="00414614" w:rsidRPr="00414614" w:rsidRDefault="00414614" w:rsidP="00414614">
      <w:pPr>
        <w:numPr>
          <w:ilvl w:val="0"/>
          <w:numId w:val="152"/>
        </w:numPr>
        <w:spacing w:before="100" w:beforeAutospacing="1" w:after="100" w:afterAutospacing="1" w:line="240" w:lineRule="auto"/>
        <w:rPr>
          <w:ins w:id="5474" w:author="Unknown"/>
          <w:rFonts w:ascii="Times New Roman" w:eastAsia="Times New Roman" w:hAnsi="Times New Roman" w:cs="Times New Roman"/>
          <w:sz w:val="24"/>
          <w:szCs w:val="24"/>
        </w:rPr>
      </w:pPr>
      <w:ins w:id="54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76" w:author="Unknown"/>
          <w:rFonts w:ascii="Times New Roman" w:eastAsia="Times New Roman" w:hAnsi="Times New Roman" w:cs="Times New Roman"/>
          <w:sz w:val="24"/>
          <w:szCs w:val="24"/>
        </w:rPr>
      </w:pPr>
      <w:ins w:id="5477" w:author="Unknown">
        <w:r w:rsidRPr="00414614">
          <w:rPr>
            <w:rFonts w:ascii="Times New Roman" w:eastAsia="Times New Roman" w:hAnsi="Times New Roman" w:cs="Times New Roman"/>
            <w:sz w:val="24"/>
            <w:szCs w:val="24"/>
          </w:rPr>
          <w:t>  static void quickSort(int a[], int beg, int end)  </w:t>
        </w:r>
      </w:ins>
    </w:p>
    <w:p w:rsidR="00414614" w:rsidRPr="00414614" w:rsidRDefault="00414614" w:rsidP="00414614">
      <w:pPr>
        <w:numPr>
          <w:ilvl w:val="0"/>
          <w:numId w:val="152"/>
        </w:numPr>
        <w:spacing w:before="100" w:beforeAutospacing="1" w:after="100" w:afterAutospacing="1" w:line="240" w:lineRule="auto"/>
        <w:rPr>
          <w:ins w:id="5478" w:author="Unknown"/>
          <w:rFonts w:ascii="Times New Roman" w:eastAsia="Times New Roman" w:hAnsi="Times New Roman" w:cs="Times New Roman"/>
          <w:sz w:val="24"/>
          <w:szCs w:val="24"/>
        </w:rPr>
      </w:pPr>
      <w:ins w:id="547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80" w:author="Unknown"/>
          <w:rFonts w:ascii="Times New Roman" w:eastAsia="Times New Roman" w:hAnsi="Times New Roman" w:cs="Times New Roman"/>
          <w:sz w:val="24"/>
          <w:szCs w:val="24"/>
        </w:rPr>
      </w:pPr>
      <w:ins w:id="548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2"/>
        </w:numPr>
        <w:spacing w:before="100" w:beforeAutospacing="1" w:after="100" w:afterAutospacing="1" w:line="240" w:lineRule="auto"/>
        <w:rPr>
          <w:ins w:id="5482" w:author="Unknown"/>
          <w:rFonts w:ascii="Times New Roman" w:eastAsia="Times New Roman" w:hAnsi="Times New Roman" w:cs="Times New Roman"/>
          <w:sz w:val="24"/>
          <w:szCs w:val="24"/>
        </w:rPr>
      </w:pPr>
      <w:ins w:id="5483" w:author="Unknown">
        <w:r w:rsidRPr="00414614">
          <w:rPr>
            <w:rFonts w:ascii="Times New Roman" w:eastAsia="Times New Roman" w:hAnsi="Times New Roman" w:cs="Times New Roman"/>
            <w:sz w:val="24"/>
            <w:szCs w:val="24"/>
          </w:rPr>
          <w:t>    int loc;  </w:t>
        </w:r>
      </w:ins>
    </w:p>
    <w:p w:rsidR="00414614" w:rsidRPr="00414614" w:rsidRDefault="00414614" w:rsidP="00414614">
      <w:pPr>
        <w:numPr>
          <w:ilvl w:val="0"/>
          <w:numId w:val="152"/>
        </w:numPr>
        <w:spacing w:before="100" w:beforeAutospacing="1" w:after="100" w:afterAutospacing="1" w:line="240" w:lineRule="auto"/>
        <w:rPr>
          <w:ins w:id="5484" w:author="Unknown"/>
          <w:rFonts w:ascii="Times New Roman" w:eastAsia="Times New Roman" w:hAnsi="Times New Roman" w:cs="Times New Roman"/>
          <w:sz w:val="24"/>
          <w:szCs w:val="24"/>
        </w:rPr>
      </w:pPr>
      <w:ins w:id="5485" w:author="Unknown">
        <w:r w:rsidRPr="00414614">
          <w:rPr>
            <w:rFonts w:ascii="Times New Roman" w:eastAsia="Times New Roman" w:hAnsi="Times New Roman" w:cs="Times New Roman"/>
            <w:sz w:val="24"/>
            <w:szCs w:val="24"/>
          </w:rPr>
          <w:t>    if(beg&lt;end)  </w:t>
        </w:r>
      </w:ins>
    </w:p>
    <w:p w:rsidR="00414614" w:rsidRPr="00414614" w:rsidRDefault="00414614" w:rsidP="00414614">
      <w:pPr>
        <w:numPr>
          <w:ilvl w:val="0"/>
          <w:numId w:val="152"/>
        </w:numPr>
        <w:spacing w:before="100" w:beforeAutospacing="1" w:after="100" w:afterAutospacing="1" w:line="240" w:lineRule="auto"/>
        <w:rPr>
          <w:ins w:id="5486" w:author="Unknown"/>
          <w:rFonts w:ascii="Times New Roman" w:eastAsia="Times New Roman" w:hAnsi="Times New Roman" w:cs="Times New Roman"/>
          <w:sz w:val="24"/>
          <w:szCs w:val="24"/>
        </w:rPr>
      </w:pPr>
      <w:ins w:id="548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88" w:author="Unknown"/>
          <w:rFonts w:ascii="Times New Roman" w:eastAsia="Times New Roman" w:hAnsi="Times New Roman" w:cs="Times New Roman"/>
          <w:sz w:val="24"/>
          <w:szCs w:val="24"/>
        </w:rPr>
      </w:pPr>
      <w:ins w:id="5489" w:author="Unknown">
        <w:r w:rsidRPr="00414614">
          <w:rPr>
            <w:rFonts w:ascii="Times New Roman" w:eastAsia="Times New Roman" w:hAnsi="Times New Roman" w:cs="Times New Roman"/>
            <w:sz w:val="24"/>
            <w:szCs w:val="24"/>
          </w:rPr>
          <w:t>      loc = partition(a, beg, end);  </w:t>
        </w:r>
      </w:ins>
    </w:p>
    <w:p w:rsidR="00414614" w:rsidRPr="00414614" w:rsidRDefault="00414614" w:rsidP="00414614">
      <w:pPr>
        <w:numPr>
          <w:ilvl w:val="0"/>
          <w:numId w:val="152"/>
        </w:numPr>
        <w:spacing w:before="100" w:beforeAutospacing="1" w:after="100" w:afterAutospacing="1" w:line="240" w:lineRule="auto"/>
        <w:rPr>
          <w:ins w:id="5490" w:author="Unknown"/>
          <w:rFonts w:ascii="Times New Roman" w:eastAsia="Times New Roman" w:hAnsi="Times New Roman" w:cs="Times New Roman"/>
          <w:sz w:val="24"/>
          <w:szCs w:val="24"/>
        </w:rPr>
      </w:pPr>
      <w:ins w:id="5491" w:author="Unknown">
        <w:r w:rsidRPr="00414614">
          <w:rPr>
            <w:rFonts w:ascii="Times New Roman" w:eastAsia="Times New Roman" w:hAnsi="Times New Roman" w:cs="Times New Roman"/>
            <w:sz w:val="24"/>
            <w:szCs w:val="24"/>
          </w:rPr>
          <w:t>      quickSort(a, beg, loc-1);  </w:t>
        </w:r>
      </w:ins>
    </w:p>
    <w:p w:rsidR="00414614" w:rsidRPr="00414614" w:rsidRDefault="00414614" w:rsidP="00414614">
      <w:pPr>
        <w:numPr>
          <w:ilvl w:val="0"/>
          <w:numId w:val="152"/>
        </w:numPr>
        <w:spacing w:before="100" w:beforeAutospacing="1" w:after="100" w:afterAutospacing="1" w:line="240" w:lineRule="auto"/>
        <w:rPr>
          <w:ins w:id="5492" w:author="Unknown"/>
          <w:rFonts w:ascii="Times New Roman" w:eastAsia="Times New Roman" w:hAnsi="Times New Roman" w:cs="Times New Roman"/>
          <w:sz w:val="24"/>
          <w:szCs w:val="24"/>
        </w:rPr>
      </w:pPr>
      <w:ins w:id="5493" w:author="Unknown">
        <w:r w:rsidRPr="00414614">
          <w:rPr>
            <w:rFonts w:ascii="Times New Roman" w:eastAsia="Times New Roman" w:hAnsi="Times New Roman" w:cs="Times New Roman"/>
            <w:sz w:val="24"/>
            <w:szCs w:val="24"/>
          </w:rPr>
          <w:t>      quickSort(a, loc+1, end);  </w:t>
        </w:r>
      </w:ins>
    </w:p>
    <w:p w:rsidR="00414614" w:rsidRPr="00414614" w:rsidRDefault="00414614" w:rsidP="00414614">
      <w:pPr>
        <w:numPr>
          <w:ilvl w:val="0"/>
          <w:numId w:val="152"/>
        </w:numPr>
        <w:spacing w:before="100" w:beforeAutospacing="1" w:after="100" w:afterAutospacing="1" w:line="240" w:lineRule="auto"/>
        <w:rPr>
          <w:ins w:id="5494" w:author="Unknown"/>
          <w:rFonts w:ascii="Times New Roman" w:eastAsia="Times New Roman" w:hAnsi="Times New Roman" w:cs="Times New Roman"/>
          <w:sz w:val="24"/>
          <w:szCs w:val="24"/>
        </w:rPr>
      </w:pPr>
      <w:ins w:id="549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96" w:author="Unknown"/>
          <w:rFonts w:ascii="Times New Roman" w:eastAsia="Times New Roman" w:hAnsi="Times New Roman" w:cs="Times New Roman"/>
          <w:sz w:val="24"/>
          <w:szCs w:val="24"/>
        </w:rPr>
      </w:pPr>
      <w:ins w:id="549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2"/>
        </w:numPr>
        <w:spacing w:before="100" w:beforeAutospacing="1" w:after="100" w:afterAutospacing="1" w:line="240" w:lineRule="auto"/>
        <w:rPr>
          <w:ins w:id="5498" w:author="Unknown"/>
          <w:rFonts w:ascii="Times New Roman" w:eastAsia="Times New Roman" w:hAnsi="Times New Roman" w:cs="Times New Roman"/>
          <w:sz w:val="24"/>
          <w:szCs w:val="24"/>
        </w:rPr>
      </w:pPr>
      <w:ins w:id="549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500" w:author="Unknown"/>
          <w:rFonts w:ascii="Times New Roman" w:eastAsia="Times New Roman" w:hAnsi="Times New Roman" w:cs="Times New Roman"/>
          <w:sz w:val="24"/>
          <w:szCs w:val="24"/>
        </w:rPr>
      </w:pPr>
      <w:ins w:id="550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2" w:author="Unknown"/>
          <w:rFonts w:ascii="Courier New" w:eastAsia="Times New Roman" w:hAnsi="Courier New" w:cs="Courier New"/>
          <w:sz w:val="20"/>
          <w:szCs w:val="20"/>
        </w:rPr>
      </w:pPr>
      <w:ins w:id="5503" w:author="Unknown">
        <w:r w:rsidRPr="00414614">
          <w:rPr>
            <w:rFonts w:ascii="Courier New" w:eastAsia="Times New Roman" w:hAnsi="Courier New" w:cs="Courier New"/>
            <w:sz w:val="20"/>
            <w:szCs w:val="20"/>
          </w:rPr>
          <w:t xml:space="preserve">The sorted array is: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4" w:author="Unknown"/>
          <w:rFonts w:ascii="Courier New" w:eastAsia="Times New Roman" w:hAnsi="Courier New" w:cs="Courier New"/>
          <w:sz w:val="20"/>
          <w:szCs w:val="20"/>
        </w:rPr>
      </w:pPr>
      <w:ins w:id="5505"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6" w:author="Unknown"/>
          <w:rFonts w:ascii="Courier New" w:eastAsia="Times New Roman" w:hAnsi="Courier New" w:cs="Courier New"/>
          <w:sz w:val="20"/>
          <w:szCs w:val="20"/>
        </w:rPr>
      </w:pPr>
      <w:ins w:id="5507"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8" w:author="Unknown"/>
          <w:rFonts w:ascii="Courier New" w:eastAsia="Times New Roman" w:hAnsi="Courier New" w:cs="Courier New"/>
          <w:sz w:val="20"/>
          <w:szCs w:val="20"/>
        </w:rPr>
      </w:pPr>
      <w:ins w:id="5509" w:author="Unknown">
        <w:r w:rsidRPr="00414614">
          <w:rPr>
            <w:rFonts w:ascii="Courier New" w:eastAsia="Times New Roman" w:hAnsi="Courier New" w:cs="Courier New"/>
            <w:sz w:val="20"/>
            <w:szCs w:val="20"/>
          </w:rPr>
          <w:t>23</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0" w:author="Unknown"/>
          <w:rFonts w:ascii="Courier New" w:eastAsia="Times New Roman" w:hAnsi="Courier New" w:cs="Courier New"/>
          <w:sz w:val="20"/>
          <w:szCs w:val="20"/>
        </w:rPr>
      </w:pPr>
      <w:ins w:id="5511" w:author="Unknown">
        <w:r w:rsidRPr="00414614">
          <w:rPr>
            <w:rFonts w:ascii="Courier New" w:eastAsia="Times New Roman" w:hAnsi="Courier New" w:cs="Courier New"/>
            <w:sz w:val="20"/>
            <w:szCs w:val="20"/>
          </w:rPr>
          <w:t>34</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2" w:author="Unknown"/>
          <w:rFonts w:ascii="Courier New" w:eastAsia="Times New Roman" w:hAnsi="Courier New" w:cs="Courier New"/>
          <w:sz w:val="20"/>
          <w:szCs w:val="20"/>
        </w:rPr>
      </w:pPr>
      <w:ins w:id="5513" w:author="Unknown">
        <w:r w:rsidRPr="00414614">
          <w:rPr>
            <w:rFonts w:ascii="Courier New" w:eastAsia="Times New Roman" w:hAnsi="Courier New" w:cs="Courier New"/>
            <w:sz w:val="20"/>
            <w:szCs w:val="20"/>
          </w:rPr>
          <w:t>45</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4" w:author="Unknown"/>
          <w:rFonts w:ascii="Courier New" w:eastAsia="Times New Roman" w:hAnsi="Courier New" w:cs="Courier New"/>
          <w:sz w:val="20"/>
          <w:szCs w:val="20"/>
        </w:rPr>
      </w:pPr>
      <w:ins w:id="5515" w:author="Unknown">
        <w:r w:rsidRPr="00414614">
          <w:rPr>
            <w:rFonts w:ascii="Courier New" w:eastAsia="Times New Roman" w:hAnsi="Courier New" w:cs="Courier New"/>
            <w:sz w:val="20"/>
            <w:szCs w:val="20"/>
          </w:rPr>
          <w:t>65</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6" w:author="Unknown"/>
          <w:rFonts w:ascii="Courier New" w:eastAsia="Times New Roman" w:hAnsi="Courier New" w:cs="Courier New"/>
          <w:sz w:val="20"/>
          <w:szCs w:val="20"/>
        </w:rPr>
      </w:pPr>
      <w:ins w:id="5517" w:author="Unknown">
        <w:r w:rsidRPr="00414614">
          <w:rPr>
            <w:rFonts w:ascii="Courier New" w:eastAsia="Times New Roman" w:hAnsi="Courier New" w:cs="Courier New"/>
            <w:sz w:val="20"/>
            <w:szCs w:val="20"/>
          </w:rPr>
          <w:t>67</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8" w:author="Unknown"/>
          <w:rFonts w:ascii="Courier New" w:eastAsia="Times New Roman" w:hAnsi="Courier New" w:cs="Courier New"/>
          <w:sz w:val="20"/>
          <w:szCs w:val="20"/>
        </w:rPr>
      </w:pPr>
      <w:ins w:id="5519" w:author="Unknown">
        <w:r w:rsidRPr="00414614">
          <w:rPr>
            <w:rFonts w:ascii="Courier New" w:eastAsia="Times New Roman" w:hAnsi="Courier New" w:cs="Courier New"/>
            <w:sz w:val="20"/>
            <w:szCs w:val="20"/>
          </w:rPr>
          <w:t>89</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20" w:author="Unknown"/>
          <w:rFonts w:ascii="Courier New" w:eastAsia="Times New Roman" w:hAnsi="Courier New" w:cs="Courier New"/>
          <w:sz w:val="20"/>
          <w:szCs w:val="20"/>
        </w:rPr>
      </w:pPr>
      <w:ins w:id="5521" w:author="Unknown">
        <w:r w:rsidRPr="00414614">
          <w:rPr>
            <w:rFonts w:ascii="Courier New" w:eastAsia="Times New Roman" w:hAnsi="Courier New" w:cs="Courier New"/>
            <w:sz w:val="20"/>
            <w:szCs w:val="20"/>
          </w:rPr>
          <w:t>90</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22" w:author="Unknown"/>
          <w:rFonts w:ascii="Courier New" w:eastAsia="Times New Roman" w:hAnsi="Courier New" w:cs="Courier New"/>
          <w:sz w:val="20"/>
          <w:szCs w:val="20"/>
        </w:rPr>
      </w:pPr>
      <w:ins w:id="5523" w:author="Unknown">
        <w:r w:rsidRPr="00414614">
          <w:rPr>
            <w:rFonts w:ascii="Courier New" w:eastAsia="Times New Roman" w:hAnsi="Courier New" w:cs="Courier New"/>
            <w:sz w:val="20"/>
            <w:szCs w:val="20"/>
          </w:rPr>
          <w:lastRenderedPageBreak/>
          <w:t>101</w:t>
        </w:r>
      </w:ins>
    </w:p>
    <w:p w:rsidR="00414614" w:rsidRPr="00414614" w:rsidRDefault="00414614" w:rsidP="00414614">
      <w:pPr>
        <w:spacing w:after="0" w:line="240" w:lineRule="auto"/>
        <w:rPr>
          <w:ins w:id="5524" w:author="Unknown"/>
          <w:rFonts w:ascii="Times New Roman" w:eastAsia="Times New Roman" w:hAnsi="Times New Roman" w:cs="Times New Roman"/>
          <w:sz w:val="24"/>
          <w:szCs w:val="24"/>
        </w:rPr>
      </w:pPr>
      <w:ins w:id="5525" w:author="Unknown">
        <w:r w:rsidRPr="00414614">
          <w:rPr>
            <w:rFonts w:ascii="Times New Roman" w:eastAsia="Times New Roman" w:hAnsi="Times New Roman" w:cs="Times New Roman"/>
            <w:sz w:val="24"/>
            <w:szCs w:val="24"/>
          </w:rPr>
          <w:pict>
            <v:rect id="_x0000_i1301"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526" w:author="Unknown"/>
          <w:rFonts w:ascii="Times New Roman" w:eastAsia="Times New Roman" w:hAnsi="Times New Roman" w:cs="Times New Roman"/>
          <w:b/>
          <w:bCs/>
          <w:sz w:val="27"/>
          <w:szCs w:val="27"/>
        </w:rPr>
      </w:pPr>
      <w:ins w:id="5527" w:author="Unknown">
        <w:r w:rsidRPr="00414614">
          <w:rPr>
            <w:rFonts w:ascii="Times New Roman" w:eastAsia="Times New Roman" w:hAnsi="Times New Roman" w:cs="Times New Roman"/>
            <w:b/>
            <w:bCs/>
            <w:sz w:val="27"/>
            <w:szCs w:val="27"/>
          </w:rPr>
          <w:t>254) Write a program in Java to create a doubly linked list containing n nodes.</w:t>
        </w:r>
      </w:ins>
    </w:p>
    <w:p w:rsidR="00414614" w:rsidRPr="00414614" w:rsidRDefault="00414614" w:rsidP="00414614">
      <w:pPr>
        <w:spacing w:before="100" w:beforeAutospacing="1" w:after="100" w:afterAutospacing="1" w:line="240" w:lineRule="auto"/>
        <w:rPr>
          <w:ins w:id="5528" w:author="Unknown"/>
          <w:rFonts w:ascii="Times New Roman" w:eastAsia="Times New Roman" w:hAnsi="Times New Roman" w:cs="Times New Roman"/>
          <w:sz w:val="24"/>
          <w:szCs w:val="24"/>
        </w:rPr>
      </w:pPr>
      <w:ins w:id="5529" w:author="Unknown">
        <w:r w:rsidRPr="00414614">
          <w:rPr>
            <w:rFonts w:ascii="Times New Roman" w:eastAsia="Times New Roman" w:hAnsi="Times New Roman" w:cs="Times New Roman"/>
            <w:sz w:val="24"/>
            <w:szCs w:val="24"/>
          </w:rPr>
          <w:t>Consider the following program to create a doubly linked list containing n nodes.</w:t>
        </w:r>
      </w:ins>
    </w:p>
    <w:p w:rsidR="00414614" w:rsidRPr="00414614" w:rsidRDefault="00414614" w:rsidP="00414614">
      <w:pPr>
        <w:numPr>
          <w:ilvl w:val="0"/>
          <w:numId w:val="153"/>
        </w:numPr>
        <w:spacing w:before="100" w:beforeAutospacing="1" w:after="100" w:afterAutospacing="1" w:line="240" w:lineRule="auto"/>
        <w:rPr>
          <w:ins w:id="5530" w:author="Unknown"/>
          <w:rFonts w:ascii="Times New Roman" w:eastAsia="Times New Roman" w:hAnsi="Times New Roman" w:cs="Times New Roman"/>
          <w:sz w:val="24"/>
          <w:szCs w:val="24"/>
        </w:rPr>
      </w:pPr>
      <w:ins w:id="5531" w:author="Unknown">
        <w:r w:rsidRPr="00414614">
          <w:rPr>
            <w:rFonts w:ascii="Times New Roman" w:eastAsia="Times New Roman" w:hAnsi="Times New Roman" w:cs="Times New Roman"/>
            <w:sz w:val="24"/>
            <w:szCs w:val="24"/>
          </w:rPr>
          <w:t>  public class CountList {  </w:t>
        </w:r>
      </w:ins>
    </w:p>
    <w:p w:rsidR="00414614" w:rsidRPr="00414614" w:rsidRDefault="00414614" w:rsidP="00414614">
      <w:pPr>
        <w:numPr>
          <w:ilvl w:val="0"/>
          <w:numId w:val="153"/>
        </w:numPr>
        <w:spacing w:before="100" w:beforeAutospacing="1" w:after="100" w:afterAutospacing="1" w:line="240" w:lineRule="auto"/>
        <w:rPr>
          <w:ins w:id="5532" w:author="Unknown"/>
          <w:rFonts w:ascii="Times New Roman" w:eastAsia="Times New Roman" w:hAnsi="Times New Roman" w:cs="Times New Roman"/>
          <w:sz w:val="24"/>
          <w:szCs w:val="24"/>
        </w:rPr>
      </w:pPr>
      <w:ins w:id="553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534" w:author="Unknown"/>
          <w:rFonts w:ascii="Times New Roman" w:eastAsia="Times New Roman" w:hAnsi="Times New Roman" w:cs="Times New Roman"/>
          <w:sz w:val="24"/>
          <w:szCs w:val="24"/>
        </w:rPr>
      </w:pPr>
      <w:ins w:id="5535" w:author="Unknown">
        <w:r w:rsidRPr="00414614">
          <w:rPr>
            <w:rFonts w:ascii="Times New Roman" w:eastAsia="Times New Roman" w:hAnsi="Times New Roman" w:cs="Times New Roman"/>
            <w:sz w:val="24"/>
            <w:szCs w:val="24"/>
          </w:rPr>
          <w:t>    //Represent a node of the doubly linked list  </w:t>
        </w:r>
      </w:ins>
    </w:p>
    <w:p w:rsidR="00414614" w:rsidRPr="00414614" w:rsidRDefault="00414614" w:rsidP="00414614">
      <w:pPr>
        <w:numPr>
          <w:ilvl w:val="0"/>
          <w:numId w:val="153"/>
        </w:numPr>
        <w:spacing w:before="100" w:beforeAutospacing="1" w:after="100" w:afterAutospacing="1" w:line="240" w:lineRule="auto"/>
        <w:rPr>
          <w:ins w:id="5536" w:author="Unknown"/>
          <w:rFonts w:ascii="Times New Roman" w:eastAsia="Times New Roman" w:hAnsi="Times New Roman" w:cs="Times New Roman"/>
          <w:sz w:val="24"/>
          <w:szCs w:val="24"/>
        </w:rPr>
      </w:pPr>
      <w:ins w:id="553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538" w:author="Unknown"/>
          <w:rFonts w:ascii="Times New Roman" w:eastAsia="Times New Roman" w:hAnsi="Times New Roman" w:cs="Times New Roman"/>
          <w:sz w:val="24"/>
          <w:szCs w:val="24"/>
        </w:rPr>
      </w:pPr>
      <w:ins w:id="5539" w:author="Unknown">
        <w:r w:rsidRPr="00414614">
          <w:rPr>
            <w:rFonts w:ascii="Times New Roman" w:eastAsia="Times New Roman" w:hAnsi="Times New Roman" w:cs="Times New Roman"/>
            <w:sz w:val="24"/>
            <w:szCs w:val="24"/>
          </w:rPr>
          <w:t>    class Node{  </w:t>
        </w:r>
      </w:ins>
    </w:p>
    <w:p w:rsidR="00414614" w:rsidRPr="00414614" w:rsidRDefault="00414614" w:rsidP="00414614">
      <w:pPr>
        <w:numPr>
          <w:ilvl w:val="0"/>
          <w:numId w:val="153"/>
        </w:numPr>
        <w:spacing w:before="100" w:beforeAutospacing="1" w:after="100" w:afterAutospacing="1" w:line="240" w:lineRule="auto"/>
        <w:rPr>
          <w:ins w:id="5540" w:author="Unknown"/>
          <w:rFonts w:ascii="Times New Roman" w:eastAsia="Times New Roman" w:hAnsi="Times New Roman" w:cs="Times New Roman"/>
          <w:sz w:val="24"/>
          <w:szCs w:val="24"/>
        </w:rPr>
      </w:pPr>
      <w:ins w:id="5541" w:author="Unknown">
        <w:r w:rsidRPr="00414614">
          <w:rPr>
            <w:rFonts w:ascii="Times New Roman" w:eastAsia="Times New Roman" w:hAnsi="Times New Roman" w:cs="Times New Roman"/>
            <w:sz w:val="24"/>
            <w:szCs w:val="24"/>
          </w:rPr>
          <w:t>        int data;  </w:t>
        </w:r>
      </w:ins>
    </w:p>
    <w:p w:rsidR="00414614" w:rsidRPr="00414614" w:rsidRDefault="00414614" w:rsidP="00414614">
      <w:pPr>
        <w:numPr>
          <w:ilvl w:val="0"/>
          <w:numId w:val="153"/>
        </w:numPr>
        <w:spacing w:before="100" w:beforeAutospacing="1" w:after="100" w:afterAutospacing="1" w:line="240" w:lineRule="auto"/>
        <w:rPr>
          <w:ins w:id="5542" w:author="Unknown"/>
          <w:rFonts w:ascii="Times New Roman" w:eastAsia="Times New Roman" w:hAnsi="Times New Roman" w:cs="Times New Roman"/>
          <w:sz w:val="24"/>
          <w:szCs w:val="24"/>
        </w:rPr>
      </w:pPr>
      <w:ins w:id="5543" w:author="Unknown">
        <w:r w:rsidRPr="00414614">
          <w:rPr>
            <w:rFonts w:ascii="Times New Roman" w:eastAsia="Times New Roman" w:hAnsi="Times New Roman" w:cs="Times New Roman"/>
            <w:sz w:val="24"/>
            <w:szCs w:val="24"/>
          </w:rPr>
          <w:t>        Node previous;  </w:t>
        </w:r>
      </w:ins>
    </w:p>
    <w:p w:rsidR="00414614" w:rsidRPr="00414614" w:rsidRDefault="00414614" w:rsidP="00414614">
      <w:pPr>
        <w:numPr>
          <w:ilvl w:val="0"/>
          <w:numId w:val="153"/>
        </w:numPr>
        <w:spacing w:before="100" w:beforeAutospacing="1" w:after="100" w:afterAutospacing="1" w:line="240" w:lineRule="auto"/>
        <w:rPr>
          <w:ins w:id="5544" w:author="Unknown"/>
          <w:rFonts w:ascii="Times New Roman" w:eastAsia="Times New Roman" w:hAnsi="Times New Roman" w:cs="Times New Roman"/>
          <w:sz w:val="24"/>
          <w:szCs w:val="24"/>
        </w:rPr>
      </w:pPr>
      <w:ins w:id="5545" w:author="Unknown">
        <w:r w:rsidRPr="00414614">
          <w:rPr>
            <w:rFonts w:ascii="Times New Roman" w:eastAsia="Times New Roman" w:hAnsi="Times New Roman" w:cs="Times New Roman"/>
            <w:sz w:val="24"/>
            <w:szCs w:val="24"/>
          </w:rPr>
          <w:t>        Node next;  </w:t>
        </w:r>
      </w:ins>
    </w:p>
    <w:p w:rsidR="00414614" w:rsidRPr="00414614" w:rsidRDefault="00414614" w:rsidP="00414614">
      <w:pPr>
        <w:numPr>
          <w:ilvl w:val="0"/>
          <w:numId w:val="153"/>
        </w:numPr>
        <w:spacing w:before="100" w:beforeAutospacing="1" w:after="100" w:afterAutospacing="1" w:line="240" w:lineRule="auto"/>
        <w:rPr>
          <w:ins w:id="5546" w:author="Unknown"/>
          <w:rFonts w:ascii="Times New Roman" w:eastAsia="Times New Roman" w:hAnsi="Times New Roman" w:cs="Times New Roman"/>
          <w:sz w:val="24"/>
          <w:szCs w:val="24"/>
        </w:rPr>
      </w:pPr>
      <w:ins w:id="554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548" w:author="Unknown"/>
          <w:rFonts w:ascii="Times New Roman" w:eastAsia="Times New Roman" w:hAnsi="Times New Roman" w:cs="Times New Roman"/>
          <w:sz w:val="24"/>
          <w:szCs w:val="24"/>
        </w:rPr>
      </w:pPr>
      <w:ins w:id="5549" w:author="Unknown">
        <w:r w:rsidRPr="00414614">
          <w:rPr>
            <w:rFonts w:ascii="Times New Roman" w:eastAsia="Times New Roman" w:hAnsi="Times New Roman" w:cs="Times New Roman"/>
            <w:sz w:val="24"/>
            <w:szCs w:val="24"/>
          </w:rPr>
          <w:t>        public Node(int data) {  </w:t>
        </w:r>
      </w:ins>
    </w:p>
    <w:p w:rsidR="00414614" w:rsidRPr="00414614" w:rsidRDefault="00414614" w:rsidP="00414614">
      <w:pPr>
        <w:numPr>
          <w:ilvl w:val="0"/>
          <w:numId w:val="153"/>
        </w:numPr>
        <w:spacing w:before="100" w:beforeAutospacing="1" w:after="100" w:afterAutospacing="1" w:line="240" w:lineRule="auto"/>
        <w:rPr>
          <w:ins w:id="5550" w:author="Unknown"/>
          <w:rFonts w:ascii="Times New Roman" w:eastAsia="Times New Roman" w:hAnsi="Times New Roman" w:cs="Times New Roman"/>
          <w:sz w:val="24"/>
          <w:szCs w:val="24"/>
        </w:rPr>
      </w:pPr>
      <w:ins w:id="5551" w:author="Unknown">
        <w:r w:rsidRPr="00414614">
          <w:rPr>
            <w:rFonts w:ascii="Times New Roman" w:eastAsia="Times New Roman" w:hAnsi="Times New Roman" w:cs="Times New Roman"/>
            <w:sz w:val="24"/>
            <w:szCs w:val="24"/>
          </w:rPr>
          <w:t>            this.data = data;  </w:t>
        </w:r>
      </w:ins>
    </w:p>
    <w:p w:rsidR="00414614" w:rsidRPr="00414614" w:rsidRDefault="00414614" w:rsidP="00414614">
      <w:pPr>
        <w:numPr>
          <w:ilvl w:val="0"/>
          <w:numId w:val="153"/>
        </w:numPr>
        <w:spacing w:before="100" w:beforeAutospacing="1" w:after="100" w:afterAutospacing="1" w:line="240" w:lineRule="auto"/>
        <w:rPr>
          <w:ins w:id="5552" w:author="Unknown"/>
          <w:rFonts w:ascii="Times New Roman" w:eastAsia="Times New Roman" w:hAnsi="Times New Roman" w:cs="Times New Roman"/>
          <w:sz w:val="24"/>
          <w:szCs w:val="24"/>
        </w:rPr>
      </w:pPr>
      <w:ins w:id="555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554" w:author="Unknown"/>
          <w:rFonts w:ascii="Times New Roman" w:eastAsia="Times New Roman" w:hAnsi="Times New Roman" w:cs="Times New Roman"/>
          <w:sz w:val="24"/>
          <w:szCs w:val="24"/>
        </w:rPr>
      </w:pPr>
      <w:ins w:id="555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556" w:author="Unknown"/>
          <w:rFonts w:ascii="Times New Roman" w:eastAsia="Times New Roman" w:hAnsi="Times New Roman" w:cs="Times New Roman"/>
          <w:sz w:val="24"/>
          <w:szCs w:val="24"/>
        </w:rPr>
      </w:pPr>
      <w:ins w:id="555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558" w:author="Unknown"/>
          <w:rFonts w:ascii="Times New Roman" w:eastAsia="Times New Roman" w:hAnsi="Times New Roman" w:cs="Times New Roman"/>
          <w:sz w:val="24"/>
          <w:szCs w:val="24"/>
        </w:rPr>
      </w:pPr>
      <w:ins w:id="5559" w:author="Unknown">
        <w:r w:rsidRPr="00414614">
          <w:rPr>
            <w:rFonts w:ascii="Times New Roman" w:eastAsia="Times New Roman" w:hAnsi="Times New Roman" w:cs="Times New Roman"/>
            <w:sz w:val="24"/>
            <w:szCs w:val="24"/>
          </w:rPr>
          <w:t>    //Represent the head and tail of the doubly linked list  </w:t>
        </w:r>
      </w:ins>
    </w:p>
    <w:p w:rsidR="00414614" w:rsidRPr="00414614" w:rsidRDefault="00414614" w:rsidP="00414614">
      <w:pPr>
        <w:numPr>
          <w:ilvl w:val="0"/>
          <w:numId w:val="153"/>
        </w:numPr>
        <w:spacing w:before="100" w:beforeAutospacing="1" w:after="100" w:afterAutospacing="1" w:line="240" w:lineRule="auto"/>
        <w:rPr>
          <w:ins w:id="5560" w:author="Unknown"/>
          <w:rFonts w:ascii="Times New Roman" w:eastAsia="Times New Roman" w:hAnsi="Times New Roman" w:cs="Times New Roman"/>
          <w:sz w:val="24"/>
          <w:szCs w:val="24"/>
        </w:rPr>
      </w:pPr>
      <w:ins w:id="5561" w:author="Unknown">
        <w:r w:rsidRPr="00414614">
          <w:rPr>
            <w:rFonts w:ascii="Times New Roman" w:eastAsia="Times New Roman" w:hAnsi="Times New Roman" w:cs="Times New Roman"/>
            <w:sz w:val="24"/>
            <w:szCs w:val="24"/>
          </w:rPr>
          <w:t>    Node head, tail = null;  </w:t>
        </w:r>
      </w:ins>
    </w:p>
    <w:p w:rsidR="00414614" w:rsidRPr="00414614" w:rsidRDefault="00414614" w:rsidP="00414614">
      <w:pPr>
        <w:numPr>
          <w:ilvl w:val="0"/>
          <w:numId w:val="153"/>
        </w:numPr>
        <w:spacing w:before="100" w:beforeAutospacing="1" w:after="100" w:afterAutospacing="1" w:line="240" w:lineRule="auto"/>
        <w:rPr>
          <w:ins w:id="5562" w:author="Unknown"/>
          <w:rFonts w:ascii="Times New Roman" w:eastAsia="Times New Roman" w:hAnsi="Times New Roman" w:cs="Times New Roman"/>
          <w:sz w:val="24"/>
          <w:szCs w:val="24"/>
        </w:rPr>
      </w:pPr>
      <w:ins w:id="556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564" w:author="Unknown"/>
          <w:rFonts w:ascii="Times New Roman" w:eastAsia="Times New Roman" w:hAnsi="Times New Roman" w:cs="Times New Roman"/>
          <w:sz w:val="24"/>
          <w:szCs w:val="24"/>
        </w:rPr>
      </w:pPr>
      <w:ins w:id="5565" w:author="Unknown">
        <w:r w:rsidRPr="00414614">
          <w:rPr>
            <w:rFonts w:ascii="Times New Roman" w:eastAsia="Times New Roman" w:hAnsi="Times New Roman" w:cs="Times New Roman"/>
            <w:sz w:val="24"/>
            <w:szCs w:val="24"/>
          </w:rPr>
          <w:t>    //addNode() will add a node to the list  </w:t>
        </w:r>
      </w:ins>
    </w:p>
    <w:p w:rsidR="00414614" w:rsidRPr="00414614" w:rsidRDefault="00414614" w:rsidP="00414614">
      <w:pPr>
        <w:numPr>
          <w:ilvl w:val="0"/>
          <w:numId w:val="153"/>
        </w:numPr>
        <w:spacing w:before="100" w:beforeAutospacing="1" w:after="100" w:afterAutospacing="1" w:line="240" w:lineRule="auto"/>
        <w:rPr>
          <w:ins w:id="5566" w:author="Unknown"/>
          <w:rFonts w:ascii="Times New Roman" w:eastAsia="Times New Roman" w:hAnsi="Times New Roman" w:cs="Times New Roman"/>
          <w:sz w:val="24"/>
          <w:szCs w:val="24"/>
        </w:rPr>
      </w:pPr>
      <w:ins w:id="5567" w:author="Unknown">
        <w:r w:rsidRPr="00414614">
          <w:rPr>
            <w:rFonts w:ascii="Times New Roman" w:eastAsia="Times New Roman" w:hAnsi="Times New Roman" w:cs="Times New Roman"/>
            <w:sz w:val="24"/>
            <w:szCs w:val="24"/>
          </w:rPr>
          <w:t>    public void addNode(int data) {  </w:t>
        </w:r>
      </w:ins>
    </w:p>
    <w:p w:rsidR="00414614" w:rsidRPr="00414614" w:rsidRDefault="00414614" w:rsidP="00414614">
      <w:pPr>
        <w:numPr>
          <w:ilvl w:val="0"/>
          <w:numId w:val="153"/>
        </w:numPr>
        <w:spacing w:before="100" w:beforeAutospacing="1" w:after="100" w:afterAutospacing="1" w:line="240" w:lineRule="auto"/>
        <w:rPr>
          <w:ins w:id="5568" w:author="Unknown"/>
          <w:rFonts w:ascii="Times New Roman" w:eastAsia="Times New Roman" w:hAnsi="Times New Roman" w:cs="Times New Roman"/>
          <w:sz w:val="24"/>
          <w:szCs w:val="24"/>
        </w:rPr>
      </w:pPr>
      <w:ins w:id="5569" w:author="Unknown">
        <w:r w:rsidRPr="00414614">
          <w:rPr>
            <w:rFonts w:ascii="Times New Roman" w:eastAsia="Times New Roman" w:hAnsi="Times New Roman" w:cs="Times New Roman"/>
            <w:sz w:val="24"/>
            <w:szCs w:val="24"/>
          </w:rPr>
          <w:t>        //Create a new node  </w:t>
        </w:r>
      </w:ins>
    </w:p>
    <w:p w:rsidR="00414614" w:rsidRPr="00414614" w:rsidRDefault="00414614" w:rsidP="00414614">
      <w:pPr>
        <w:numPr>
          <w:ilvl w:val="0"/>
          <w:numId w:val="153"/>
        </w:numPr>
        <w:spacing w:before="100" w:beforeAutospacing="1" w:after="100" w:afterAutospacing="1" w:line="240" w:lineRule="auto"/>
        <w:rPr>
          <w:ins w:id="5570" w:author="Unknown"/>
          <w:rFonts w:ascii="Times New Roman" w:eastAsia="Times New Roman" w:hAnsi="Times New Roman" w:cs="Times New Roman"/>
          <w:sz w:val="24"/>
          <w:szCs w:val="24"/>
        </w:rPr>
      </w:pPr>
      <w:ins w:id="5571" w:author="Unknown">
        <w:r w:rsidRPr="00414614">
          <w:rPr>
            <w:rFonts w:ascii="Times New Roman" w:eastAsia="Times New Roman" w:hAnsi="Times New Roman" w:cs="Times New Roman"/>
            <w:sz w:val="24"/>
            <w:szCs w:val="24"/>
          </w:rPr>
          <w:t>        Node newNode = new Node(data);  </w:t>
        </w:r>
      </w:ins>
    </w:p>
    <w:p w:rsidR="00414614" w:rsidRPr="00414614" w:rsidRDefault="00414614" w:rsidP="00414614">
      <w:pPr>
        <w:numPr>
          <w:ilvl w:val="0"/>
          <w:numId w:val="153"/>
        </w:numPr>
        <w:spacing w:before="100" w:beforeAutospacing="1" w:after="100" w:afterAutospacing="1" w:line="240" w:lineRule="auto"/>
        <w:rPr>
          <w:ins w:id="5572" w:author="Unknown"/>
          <w:rFonts w:ascii="Times New Roman" w:eastAsia="Times New Roman" w:hAnsi="Times New Roman" w:cs="Times New Roman"/>
          <w:sz w:val="24"/>
          <w:szCs w:val="24"/>
        </w:rPr>
      </w:pPr>
      <w:ins w:id="557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574" w:author="Unknown"/>
          <w:rFonts w:ascii="Times New Roman" w:eastAsia="Times New Roman" w:hAnsi="Times New Roman" w:cs="Times New Roman"/>
          <w:sz w:val="24"/>
          <w:szCs w:val="24"/>
        </w:rPr>
      </w:pPr>
      <w:ins w:id="5575" w:author="Unknown">
        <w:r w:rsidRPr="00414614">
          <w:rPr>
            <w:rFonts w:ascii="Times New Roman" w:eastAsia="Times New Roman" w:hAnsi="Times New Roman" w:cs="Times New Roman"/>
            <w:sz w:val="24"/>
            <w:szCs w:val="24"/>
          </w:rPr>
          <w:t>        //If list is empty  </w:t>
        </w:r>
      </w:ins>
    </w:p>
    <w:p w:rsidR="00414614" w:rsidRPr="00414614" w:rsidRDefault="00414614" w:rsidP="00414614">
      <w:pPr>
        <w:numPr>
          <w:ilvl w:val="0"/>
          <w:numId w:val="153"/>
        </w:numPr>
        <w:spacing w:before="100" w:beforeAutospacing="1" w:after="100" w:afterAutospacing="1" w:line="240" w:lineRule="auto"/>
        <w:rPr>
          <w:ins w:id="5576" w:author="Unknown"/>
          <w:rFonts w:ascii="Times New Roman" w:eastAsia="Times New Roman" w:hAnsi="Times New Roman" w:cs="Times New Roman"/>
          <w:sz w:val="24"/>
          <w:szCs w:val="24"/>
        </w:rPr>
      </w:pPr>
      <w:ins w:id="5577" w:author="Unknown">
        <w:r w:rsidRPr="00414614">
          <w:rPr>
            <w:rFonts w:ascii="Times New Roman" w:eastAsia="Times New Roman" w:hAnsi="Times New Roman" w:cs="Times New Roman"/>
            <w:sz w:val="24"/>
            <w:szCs w:val="24"/>
          </w:rPr>
          <w:t>        if(head == null) {  </w:t>
        </w:r>
      </w:ins>
    </w:p>
    <w:p w:rsidR="00414614" w:rsidRPr="00414614" w:rsidRDefault="00414614" w:rsidP="00414614">
      <w:pPr>
        <w:numPr>
          <w:ilvl w:val="0"/>
          <w:numId w:val="153"/>
        </w:numPr>
        <w:spacing w:before="100" w:beforeAutospacing="1" w:after="100" w:afterAutospacing="1" w:line="240" w:lineRule="auto"/>
        <w:rPr>
          <w:ins w:id="5578" w:author="Unknown"/>
          <w:rFonts w:ascii="Times New Roman" w:eastAsia="Times New Roman" w:hAnsi="Times New Roman" w:cs="Times New Roman"/>
          <w:sz w:val="24"/>
          <w:szCs w:val="24"/>
        </w:rPr>
      </w:pPr>
      <w:ins w:id="5579" w:author="Unknown">
        <w:r w:rsidRPr="00414614">
          <w:rPr>
            <w:rFonts w:ascii="Times New Roman" w:eastAsia="Times New Roman" w:hAnsi="Times New Roman" w:cs="Times New Roman"/>
            <w:sz w:val="24"/>
            <w:szCs w:val="24"/>
          </w:rPr>
          <w:t>            //Both head and tail will point to newNode  </w:t>
        </w:r>
      </w:ins>
    </w:p>
    <w:p w:rsidR="00414614" w:rsidRPr="00414614" w:rsidRDefault="00414614" w:rsidP="00414614">
      <w:pPr>
        <w:numPr>
          <w:ilvl w:val="0"/>
          <w:numId w:val="153"/>
        </w:numPr>
        <w:spacing w:before="100" w:beforeAutospacing="1" w:after="100" w:afterAutospacing="1" w:line="240" w:lineRule="auto"/>
        <w:rPr>
          <w:ins w:id="5580" w:author="Unknown"/>
          <w:rFonts w:ascii="Times New Roman" w:eastAsia="Times New Roman" w:hAnsi="Times New Roman" w:cs="Times New Roman"/>
          <w:sz w:val="24"/>
          <w:szCs w:val="24"/>
        </w:rPr>
      </w:pPr>
      <w:ins w:id="5581" w:author="Unknown">
        <w:r w:rsidRPr="00414614">
          <w:rPr>
            <w:rFonts w:ascii="Times New Roman" w:eastAsia="Times New Roman" w:hAnsi="Times New Roman" w:cs="Times New Roman"/>
            <w:sz w:val="24"/>
            <w:szCs w:val="24"/>
          </w:rPr>
          <w:t>            head = tail = newNode;  </w:t>
        </w:r>
      </w:ins>
    </w:p>
    <w:p w:rsidR="00414614" w:rsidRPr="00414614" w:rsidRDefault="00414614" w:rsidP="00414614">
      <w:pPr>
        <w:numPr>
          <w:ilvl w:val="0"/>
          <w:numId w:val="153"/>
        </w:numPr>
        <w:spacing w:before="100" w:beforeAutospacing="1" w:after="100" w:afterAutospacing="1" w:line="240" w:lineRule="auto"/>
        <w:rPr>
          <w:ins w:id="5582" w:author="Unknown"/>
          <w:rFonts w:ascii="Times New Roman" w:eastAsia="Times New Roman" w:hAnsi="Times New Roman" w:cs="Times New Roman"/>
          <w:sz w:val="24"/>
          <w:szCs w:val="24"/>
        </w:rPr>
      </w:pPr>
      <w:ins w:id="5583" w:author="Unknown">
        <w:r w:rsidRPr="00414614">
          <w:rPr>
            <w:rFonts w:ascii="Times New Roman" w:eastAsia="Times New Roman" w:hAnsi="Times New Roman" w:cs="Times New Roman"/>
            <w:sz w:val="24"/>
            <w:szCs w:val="24"/>
          </w:rPr>
          <w:t>            //head's previous will point to null  </w:t>
        </w:r>
      </w:ins>
    </w:p>
    <w:p w:rsidR="00414614" w:rsidRPr="00414614" w:rsidRDefault="00414614" w:rsidP="00414614">
      <w:pPr>
        <w:numPr>
          <w:ilvl w:val="0"/>
          <w:numId w:val="153"/>
        </w:numPr>
        <w:spacing w:before="100" w:beforeAutospacing="1" w:after="100" w:afterAutospacing="1" w:line="240" w:lineRule="auto"/>
        <w:rPr>
          <w:ins w:id="5584" w:author="Unknown"/>
          <w:rFonts w:ascii="Times New Roman" w:eastAsia="Times New Roman" w:hAnsi="Times New Roman" w:cs="Times New Roman"/>
          <w:sz w:val="24"/>
          <w:szCs w:val="24"/>
        </w:rPr>
      </w:pPr>
      <w:ins w:id="5585" w:author="Unknown">
        <w:r w:rsidRPr="00414614">
          <w:rPr>
            <w:rFonts w:ascii="Times New Roman" w:eastAsia="Times New Roman" w:hAnsi="Times New Roman" w:cs="Times New Roman"/>
            <w:sz w:val="24"/>
            <w:szCs w:val="24"/>
          </w:rPr>
          <w:t>            head.previous = null;  </w:t>
        </w:r>
      </w:ins>
    </w:p>
    <w:p w:rsidR="00414614" w:rsidRPr="00414614" w:rsidRDefault="00414614" w:rsidP="00414614">
      <w:pPr>
        <w:numPr>
          <w:ilvl w:val="0"/>
          <w:numId w:val="153"/>
        </w:numPr>
        <w:spacing w:before="100" w:beforeAutospacing="1" w:after="100" w:afterAutospacing="1" w:line="240" w:lineRule="auto"/>
        <w:rPr>
          <w:ins w:id="5586" w:author="Unknown"/>
          <w:rFonts w:ascii="Times New Roman" w:eastAsia="Times New Roman" w:hAnsi="Times New Roman" w:cs="Times New Roman"/>
          <w:sz w:val="24"/>
          <w:szCs w:val="24"/>
        </w:rPr>
      </w:pPr>
      <w:ins w:id="5587" w:author="Unknown">
        <w:r w:rsidRPr="00414614">
          <w:rPr>
            <w:rFonts w:ascii="Times New Roman" w:eastAsia="Times New Roman" w:hAnsi="Times New Roman" w:cs="Times New Roman"/>
            <w:sz w:val="24"/>
            <w:szCs w:val="24"/>
          </w:rPr>
          <w:t>            //tail's next will point to null, as it is the last node of the list  </w:t>
        </w:r>
      </w:ins>
    </w:p>
    <w:p w:rsidR="00414614" w:rsidRPr="00414614" w:rsidRDefault="00414614" w:rsidP="00414614">
      <w:pPr>
        <w:numPr>
          <w:ilvl w:val="0"/>
          <w:numId w:val="153"/>
        </w:numPr>
        <w:spacing w:before="100" w:beforeAutospacing="1" w:after="100" w:afterAutospacing="1" w:line="240" w:lineRule="auto"/>
        <w:rPr>
          <w:ins w:id="5588" w:author="Unknown"/>
          <w:rFonts w:ascii="Times New Roman" w:eastAsia="Times New Roman" w:hAnsi="Times New Roman" w:cs="Times New Roman"/>
          <w:sz w:val="24"/>
          <w:szCs w:val="24"/>
        </w:rPr>
      </w:pPr>
      <w:ins w:id="5589" w:author="Unknown">
        <w:r w:rsidRPr="00414614">
          <w:rPr>
            <w:rFonts w:ascii="Times New Roman" w:eastAsia="Times New Roman" w:hAnsi="Times New Roman" w:cs="Times New Roman"/>
            <w:sz w:val="24"/>
            <w:szCs w:val="24"/>
          </w:rPr>
          <w:t>            tail.next = null;  </w:t>
        </w:r>
      </w:ins>
    </w:p>
    <w:p w:rsidR="00414614" w:rsidRPr="00414614" w:rsidRDefault="00414614" w:rsidP="00414614">
      <w:pPr>
        <w:numPr>
          <w:ilvl w:val="0"/>
          <w:numId w:val="153"/>
        </w:numPr>
        <w:spacing w:before="100" w:beforeAutospacing="1" w:after="100" w:afterAutospacing="1" w:line="240" w:lineRule="auto"/>
        <w:rPr>
          <w:ins w:id="5590" w:author="Unknown"/>
          <w:rFonts w:ascii="Times New Roman" w:eastAsia="Times New Roman" w:hAnsi="Times New Roman" w:cs="Times New Roman"/>
          <w:sz w:val="24"/>
          <w:szCs w:val="24"/>
        </w:rPr>
      </w:pPr>
      <w:ins w:id="559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592" w:author="Unknown"/>
          <w:rFonts w:ascii="Times New Roman" w:eastAsia="Times New Roman" w:hAnsi="Times New Roman" w:cs="Times New Roman"/>
          <w:sz w:val="24"/>
          <w:szCs w:val="24"/>
        </w:rPr>
      </w:pPr>
      <w:ins w:id="5593" w:author="Unknown">
        <w:r w:rsidRPr="00414614">
          <w:rPr>
            <w:rFonts w:ascii="Times New Roman" w:eastAsia="Times New Roman" w:hAnsi="Times New Roman" w:cs="Times New Roman"/>
            <w:sz w:val="24"/>
            <w:szCs w:val="24"/>
          </w:rPr>
          <w:t>        else {  </w:t>
        </w:r>
      </w:ins>
    </w:p>
    <w:p w:rsidR="00414614" w:rsidRPr="00414614" w:rsidRDefault="00414614" w:rsidP="00414614">
      <w:pPr>
        <w:numPr>
          <w:ilvl w:val="0"/>
          <w:numId w:val="153"/>
        </w:numPr>
        <w:spacing w:before="100" w:beforeAutospacing="1" w:after="100" w:afterAutospacing="1" w:line="240" w:lineRule="auto"/>
        <w:rPr>
          <w:ins w:id="5594" w:author="Unknown"/>
          <w:rFonts w:ascii="Times New Roman" w:eastAsia="Times New Roman" w:hAnsi="Times New Roman" w:cs="Times New Roman"/>
          <w:sz w:val="24"/>
          <w:szCs w:val="24"/>
        </w:rPr>
      </w:pPr>
      <w:ins w:id="5595" w:author="Unknown">
        <w:r w:rsidRPr="00414614">
          <w:rPr>
            <w:rFonts w:ascii="Times New Roman" w:eastAsia="Times New Roman" w:hAnsi="Times New Roman" w:cs="Times New Roman"/>
            <w:sz w:val="24"/>
            <w:szCs w:val="24"/>
          </w:rPr>
          <w:t>            //newNode will be added after tail such that tail's next will point to newNode  </w:t>
        </w:r>
      </w:ins>
    </w:p>
    <w:p w:rsidR="00414614" w:rsidRPr="00414614" w:rsidRDefault="00414614" w:rsidP="00414614">
      <w:pPr>
        <w:numPr>
          <w:ilvl w:val="0"/>
          <w:numId w:val="153"/>
        </w:numPr>
        <w:spacing w:before="100" w:beforeAutospacing="1" w:after="100" w:afterAutospacing="1" w:line="240" w:lineRule="auto"/>
        <w:rPr>
          <w:ins w:id="5596" w:author="Unknown"/>
          <w:rFonts w:ascii="Times New Roman" w:eastAsia="Times New Roman" w:hAnsi="Times New Roman" w:cs="Times New Roman"/>
          <w:sz w:val="24"/>
          <w:szCs w:val="24"/>
        </w:rPr>
      </w:pPr>
      <w:ins w:id="5597" w:author="Unknown">
        <w:r w:rsidRPr="00414614">
          <w:rPr>
            <w:rFonts w:ascii="Times New Roman" w:eastAsia="Times New Roman" w:hAnsi="Times New Roman" w:cs="Times New Roman"/>
            <w:sz w:val="24"/>
            <w:szCs w:val="24"/>
          </w:rPr>
          <w:t>            tail.next = newNode;  </w:t>
        </w:r>
      </w:ins>
    </w:p>
    <w:p w:rsidR="00414614" w:rsidRPr="00414614" w:rsidRDefault="00414614" w:rsidP="00414614">
      <w:pPr>
        <w:numPr>
          <w:ilvl w:val="0"/>
          <w:numId w:val="153"/>
        </w:numPr>
        <w:spacing w:before="100" w:beforeAutospacing="1" w:after="100" w:afterAutospacing="1" w:line="240" w:lineRule="auto"/>
        <w:rPr>
          <w:ins w:id="5598" w:author="Unknown"/>
          <w:rFonts w:ascii="Times New Roman" w:eastAsia="Times New Roman" w:hAnsi="Times New Roman" w:cs="Times New Roman"/>
          <w:sz w:val="24"/>
          <w:szCs w:val="24"/>
        </w:rPr>
      </w:pPr>
      <w:ins w:id="5599" w:author="Unknown">
        <w:r w:rsidRPr="00414614">
          <w:rPr>
            <w:rFonts w:ascii="Times New Roman" w:eastAsia="Times New Roman" w:hAnsi="Times New Roman" w:cs="Times New Roman"/>
            <w:sz w:val="24"/>
            <w:szCs w:val="24"/>
          </w:rPr>
          <w:t>            //newNode's previous will point to tail  </w:t>
        </w:r>
      </w:ins>
    </w:p>
    <w:p w:rsidR="00414614" w:rsidRPr="00414614" w:rsidRDefault="00414614" w:rsidP="00414614">
      <w:pPr>
        <w:numPr>
          <w:ilvl w:val="0"/>
          <w:numId w:val="153"/>
        </w:numPr>
        <w:spacing w:before="100" w:beforeAutospacing="1" w:after="100" w:afterAutospacing="1" w:line="240" w:lineRule="auto"/>
        <w:rPr>
          <w:ins w:id="5600" w:author="Unknown"/>
          <w:rFonts w:ascii="Times New Roman" w:eastAsia="Times New Roman" w:hAnsi="Times New Roman" w:cs="Times New Roman"/>
          <w:sz w:val="24"/>
          <w:szCs w:val="24"/>
        </w:rPr>
      </w:pPr>
      <w:ins w:id="5601" w:author="Unknown">
        <w:r w:rsidRPr="00414614">
          <w:rPr>
            <w:rFonts w:ascii="Times New Roman" w:eastAsia="Times New Roman" w:hAnsi="Times New Roman" w:cs="Times New Roman"/>
            <w:sz w:val="24"/>
            <w:szCs w:val="24"/>
          </w:rPr>
          <w:t>            newNode.previous = tail;  </w:t>
        </w:r>
      </w:ins>
    </w:p>
    <w:p w:rsidR="00414614" w:rsidRPr="00414614" w:rsidRDefault="00414614" w:rsidP="00414614">
      <w:pPr>
        <w:numPr>
          <w:ilvl w:val="0"/>
          <w:numId w:val="153"/>
        </w:numPr>
        <w:spacing w:before="100" w:beforeAutospacing="1" w:after="100" w:afterAutospacing="1" w:line="240" w:lineRule="auto"/>
        <w:rPr>
          <w:ins w:id="5602" w:author="Unknown"/>
          <w:rFonts w:ascii="Times New Roman" w:eastAsia="Times New Roman" w:hAnsi="Times New Roman" w:cs="Times New Roman"/>
          <w:sz w:val="24"/>
          <w:szCs w:val="24"/>
        </w:rPr>
      </w:pPr>
      <w:ins w:id="5603" w:author="Unknown">
        <w:r w:rsidRPr="00414614">
          <w:rPr>
            <w:rFonts w:ascii="Times New Roman" w:eastAsia="Times New Roman" w:hAnsi="Times New Roman" w:cs="Times New Roman"/>
            <w:sz w:val="24"/>
            <w:szCs w:val="24"/>
          </w:rPr>
          <w:t>            //newNode will become new tail  </w:t>
        </w:r>
      </w:ins>
    </w:p>
    <w:p w:rsidR="00414614" w:rsidRPr="00414614" w:rsidRDefault="00414614" w:rsidP="00414614">
      <w:pPr>
        <w:numPr>
          <w:ilvl w:val="0"/>
          <w:numId w:val="153"/>
        </w:numPr>
        <w:spacing w:before="100" w:beforeAutospacing="1" w:after="100" w:afterAutospacing="1" w:line="240" w:lineRule="auto"/>
        <w:rPr>
          <w:ins w:id="5604" w:author="Unknown"/>
          <w:rFonts w:ascii="Times New Roman" w:eastAsia="Times New Roman" w:hAnsi="Times New Roman" w:cs="Times New Roman"/>
          <w:sz w:val="24"/>
          <w:szCs w:val="24"/>
        </w:rPr>
      </w:pPr>
      <w:ins w:id="5605" w:author="Unknown">
        <w:r w:rsidRPr="00414614">
          <w:rPr>
            <w:rFonts w:ascii="Times New Roman" w:eastAsia="Times New Roman" w:hAnsi="Times New Roman" w:cs="Times New Roman"/>
            <w:sz w:val="24"/>
            <w:szCs w:val="24"/>
          </w:rPr>
          <w:t>            tail = newNode;  </w:t>
        </w:r>
      </w:ins>
    </w:p>
    <w:p w:rsidR="00414614" w:rsidRPr="00414614" w:rsidRDefault="00414614" w:rsidP="00414614">
      <w:pPr>
        <w:numPr>
          <w:ilvl w:val="0"/>
          <w:numId w:val="153"/>
        </w:numPr>
        <w:spacing w:before="100" w:beforeAutospacing="1" w:after="100" w:afterAutospacing="1" w:line="240" w:lineRule="auto"/>
        <w:rPr>
          <w:ins w:id="5606" w:author="Unknown"/>
          <w:rFonts w:ascii="Times New Roman" w:eastAsia="Times New Roman" w:hAnsi="Times New Roman" w:cs="Times New Roman"/>
          <w:sz w:val="24"/>
          <w:szCs w:val="24"/>
        </w:rPr>
      </w:pPr>
      <w:ins w:id="5607" w:author="Unknown">
        <w:r w:rsidRPr="00414614">
          <w:rPr>
            <w:rFonts w:ascii="Times New Roman" w:eastAsia="Times New Roman" w:hAnsi="Times New Roman" w:cs="Times New Roman"/>
            <w:sz w:val="24"/>
            <w:szCs w:val="24"/>
          </w:rPr>
          <w:t>            //As it is last node, tail's next will point to null  </w:t>
        </w:r>
      </w:ins>
    </w:p>
    <w:p w:rsidR="00414614" w:rsidRPr="00414614" w:rsidRDefault="00414614" w:rsidP="00414614">
      <w:pPr>
        <w:numPr>
          <w:ilvl w:val="0"/>
          <w:numId w:val="153"/>
        </w:numPr>
        <w:spacing w:before="100" w:beforeAutospacing="1" w:after="100" w:afterAutospacing="1" w:line="240" w:lineRule="auto"/>
        <w:rPr>
          <w:ins w:id="5608" w:author="Unknown"/>
          <w:rFonts w:ascii="Times New Roman" w:eastAsia="Times New Roman" w:hAnsi="Times New Roman" w:cs="Times New Roman"/>
          <w:sz w:val="24"/>
          <w:szCs w:val="24"/>
        </w:rPr>
      </w:pPr>
      <w:ins w:id="5609" w:author="Unknown">
        <w:r w:rsidRPr="00414614">
          <w:rPr>
            <w:rFonts w:ascii="Times New Roman" w:eastAsia="Times New Roman" w:hAnsi="Times New Roman" w:cs="Times New Roman"/>
            <w:sz w:val="24"/>
            <w:szCs w:val="24"/>
          </w:rPr>
          <w:lastRenderedPageBreak/>
          <w:t>            tail.next = null;  </w:t>
        </w:r>
      </w:ins>
    </w:p>
    <w:p w:rsidR="00414614" w:rsidRPr="00414614" w:rsidRDefault="00414614" w:rsidP="00414614">
      <w:pPr>
        <w:numPr>
          <w:ilvl w:val="0"/>
          <w:numId w:val="153"/>
        </w:numPr>
        <w:spacing w:before="100" w:beforeAutospacing="1" w:after="100" w:afterAutospacing="1" w:line="240" w:lineRule="auto"/>
        <w:rPr>
          <w:ins w:id="5610" w:author="Unknown"/>
          <w:rFonts w:ascii="Times New Roman" w:eastAsia="Times New Roman" w:hAnsi="Times New Roman" w:cs="Times New Roman"/>
          <w:sz w:val="24"/>
          <w:szCs w:val="24"/>
        </w:rPr>
      </w:pPr>
      <w:ins w:id="56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12" w:author="Unknown"/>
          <w:rFonts w:ascii="Times New Roman" w:eastAsia="Times New Roman" w:hAnsi="Times New Roman" w:cs="Times New Roman"/>
          <w:sz w:val="24"/>
          <w:szCs w:val="24"/>
        </w:rPr>
      </w:pPr>
      <w:ins w:id="561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14" w:author="Unknown"/>
          <w:rFonts w:ascii="Times New Roman" w:eastAsia="Times New Roman" w:hAnsi="Times New Roman" w:cs="Times New Roman"/>
          <w:sz w:val="24"/>
          <w:szCs w:val="24"/>
        </w:rPr>
      </w:pPr>
      <w:ins w:id="561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16" w:author="Unknown"/>
          <w:rFonts w:ascii="Times New Roman" w:eastAsia="Times New Roman" w:hAnsi="Times New Roman" w:cs="Times New Roman"/>
          <w:sz w:val="24"/>
          <w:szCs w:val="24"/>
        </w:rPr>
      </w:pPr>
      <w:ins w:id="5617" w:author="Unknown">
        <w:r w:rsidRPr="00414614">
          <w:rPr>
            <w:rFonts w:ascii="Times New Roman" w:eastAsia="Times New Roman" w:hAnsi="Times New Roman" w:cs="Times New Roman"/>
            <w:sz w:val="24"/>
            <w:szCs w:val="24"/>
          </w:rPr>
          <w:t>    //countNodes() will count the nodes present in the list  </w:t>
        </w:r>
      </w:ins>
    </w:p>
    <w:p w:rsidR="00414614" w:rsidRPr="00414614" w:rsidRDefault="00414614" w:rsidP="00414614">
      <w:pPr>
        <w:numPr>
          <w:ilvl w:val="0"/>
          <w:numId w:val="153"/>
        </w:numPr>
        <w:spacing w:before="100" w:beforeAutospacing="1" w:after="100" w:afterAutospacing="1" w:line="240" w:lineRule="auto"/>
        <w:rPr>
          <w:ins w:id="5618" w:author="Unknown"/>
          <w:rFonts w:ascii="Times New Roman" w:eastAsia="Times New Roman" w:hAnsi="Times New Roman" w:cs="Times New Roman"/>
          <w:sz w:val="24"/>
          <w:szCs w:val="24"/>
        </w:rPr>
      </w:pPr>
      <w:ins w:id="5619" w:author="Unknown">
        <w:r w:rsidRPr="00414614">
          <w:rPr>
            <w:rFonts w:ascii="Times New Roman" w:eastAsia="Times New Roman" w:hAnsi="Times New Roman" w:cs="Times New Roman"/>
            <w:sz w:val="24"/>
            <w:szCs w:val="24"/>
          </w:rPr>
          <w:t>    public int countNodes() {  </w:t>
        </w:r>
      </w:ins>
    </w:p>
    <w:p w:rsidR="00414614" w:rsidRPr="00414614" w:rsidRDefault="00414614" w:rsidP="00414614">
      <w:pPr>
        <w:numPr>
          <w:ilvl w:val="0"/>
          <w:numId w:val="153"/>
        </w:numPr>
        <w:spacing w:before="100" w:beforeAutospacing="1" w:after="100" w:afterAutospacing="1" w:line="240" w:lineRule="auto"/>
        <w:rPr>
          <w:ins w:id="5620" w:author="Unknown"/>
          <w:rFonts w:ascii="Times New Roman" w:eastAsia="Times New Roman" w:hAnsi="Times New Roman" w:cs="Times New Roman"/>
          <w:sz w:val="24"/>
          <w:szCs w:val="24"/>
        </w:rPr>
      </w:pPr>
      <w:ins w:id="5621" w:author="Unknown">
        <w:r w:rsidRPr="00414614">
          <w:rPr>
            <w:rFonts w:ascii="Times New Roman" w:eastAsia="Times New Roman" w:hAnsi="Times New Roman" w:cs="Times New Roman"/>
            <w:sz w:val="24"/>
            <w:szCs w:val="24"/>
          </w:rPr>
          <w:t>        int counter = 0;  </w:t>
        </w:r>
      </w:ins>
    </w:p>
    <w:p w:rsidR="00414614" w:rsidRPr="00414614" w:rsidRDefault="00414614" w:rsidP="00414614">
      <w:pPr>
        <w:numPr>
          <w:ilvl w:val="0"/>
          <w:numId w:val="153"/>
        </w:numPr>
        <w:spacing w:before="100" w:beforeAutospacing="1" w:after="100" w:afterAutospacing="1" w:line="240" w:lineRule="auto"/>
        <w:rPr>
          <w:ins w:id="5622" w:author="Unknown"/>
          <w:rFonts w:ascii="Times New Roman" w:eastAsia="Times New Roman" w:hAnsi="Times New Roman" w:cs="Times New Roman"/>
          <w:sz w:val="24"/>
          <w:szCs w:val="24"/>
        </w:rPr>
      </w:pPr>
      <w:ins w:id="5623" w:author="Unknown">
        <w:r w:rsidRPr="00414614">
          <w:rPr>
            <w:rFonts w:ascii="Times New Roman" w:eastAsia="Times New Roman" w:hAnsi="Times New Roman" w:cs="Times New Roman"/>
            <w:sz w:val="24"/>
            <w:szCs w:val="24"/>
          </w:rPr>
          <w:t>        //Node current will point to head  </w:t>
        </w:r>
      </w:ins>
    </w:p>
    <w:p w:rsidR="00414614" w:rsidRPr="00414614" w:rsidRDefault="00414614" w:rsidP="00414614">
      <w:pPr>
        <w:numPr>
          <w:ilvl w:val="0"/>
          <w:numId w:val="153"/>
        </w:numPr>
        <w:spacing w:before="100" w:beforeAutospacing="1" w:after="100" w:afterAutospacing="1" w:line="240" w:lineRule="auto"/>
        <w:rPr>
          <w:ins w:id="5624" w:author="Unknown"/>
          <w:rFonts w:ascii="Times New Roman" w:eastAsia="Times New Roman" w:hAnsi="Times New Roman" w:cs="Times New Roman"/>
          <w:sz w:val="24"/>
          <w:szCs w:val="24"/>
        </w:rPr>
      </w:pPr>
      <w:ins w:id="5625" w:author="Unknown">
        <w:r w:rsidRPr="00414614">
          <w:rPr>
            <w:rFonts w:ascii="Times New Roman" w:eastAsia="Times New Roman" w:hAnsi="Times New Roman" w:cs="Times New Roman"/>
            <w:sz w:val="24"/>
            <w:szCs w:val="24"/>
          </w:rPr>
          <w:t>        Node current = head;  </w:t>
        </w:r>
      </w:ins>
    </w:p>
    <w:p w:rsidR="00414614" w:rsidRPr="00414614" w:rsidRDefault="00414614" w:rsidP="00414614">
      <w:pPr>
        <w:numPr>
          <w:ilvl w:val="0"/>
          <w:numId w:val="153"/>
        </w:numPr>
        <w:spacing w:before="100" w:beforeAutospacing="1" w:after="100" w:afterAutospacing="1" w:line="240" w:lineRule="auto"/>
        <w:rPr>
          <w:ins w:id="5626" w:author="Unknown"/>
          <w:rFonts w:ascii="Times New Roman" w:eastAsia="Times New Roman" w:hAnsi="Times New Roman" w:cs="Times New Roman"/>
          <w:sz w:val="24"/>
          <w:szCs w:val="24"/>
        </w:rPr>
      </w:pPr>
      <w:ins w:id="562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28" w:author="Unknown"/>
          <w:rFonts w:ascii="Times New Roman" w:eastAsia="Times New Roman" w:hAnsi="Times New Roman" w:cs="Times New Roman"/>
          <w:sz w:val="24"/>
          <w:szCs w:val="24"/>
        </w:rPr>
      </w:pPr>
      <w:ins w:id="5629" w:author="Unknown">
        <w:r w:rsidRPr="00414614">
          <w:rPr>
            <w:rFonts w:ascii="Times New Roman" w:eastAsia="Times New Roman" w:hAnsi="Times New Roman" w:cs="Times New Roman"/>
            <w:sz w:val="24"/>
            <w:szCs w:val="24"/>
          </w:rPr>
          <w:t>        while(current != null) {  </w:t>
        </w:r>
      </w:ins>
    </w:p>
    <w:p w:rsidR="00414614" w:rsidRPr="00414614" w:rsidRDefault="00414614" w:rsidP="00414614">
      <w:pPr>
        <w:numPr>
          <w:ilvl w:val="0"/>
          <w:numId w:val="153"/>
        </w:numPr>
        <w:spacing w:before="100" w:beforeAutospacing="1" w:after="100" w:afterAutospacing="1" w:line="240" w:lineRule="auto"/>
        <w:rPr>
          <w:ins w:id="5630" w:author="Unknown"/>
          <w:rFonts w:ascii="Times New Roman" w:eastAsia="Times New Roman" w:hAnsi="Times New Roman" w:cs="Times New Roman"/>
          <w:sz w:val="24"/>
          <w:szCs w:val="24"/>
        </w:rPr>
      </w:pPr>
      <w:ins w:id="5631" w:author="Unknown">
        <w:r w:rsidRPr="00414614">
          <w:rPr>
            <w:rFonts w:ascii="Times New Roman" w:eastAsia="Times New Roman" w:hAnsi="Times New Roman" w:cs="Times New Roman"/>
            <w:sz w:val="24"/>
            <w:szCs w:val="24"/>
          </w:rPr>
          <w:t>            //Increment the counter by 1 for each node  </w:t>
        </w:r>
      </w:ins>
    </w:p>
    <w:p w:rsidR="00414614" w:rsidRPr="00414614" w:rsidRDefault="00414614" w:rsidP="00414614">
      <w:pPr>
        <w:numPr>
          <w:ilvl w:val="0"/>
          <w:numId w:val="153"/>
        </w:numPr>
        <w:spacing w:before="100" w:beforeAutospacing="1" w:after="100" w:afterAutospacing="1" w:line="240" w:lineRule="auto"/>
        <w:rPr>
          <w:ins w:id="5632" w:author="Unknown"/>
          <w:rFonts w:ascii="Times New Roman" w:eastAsia="Times New Roman" w:hAnsi="Times New Roman" w:cs="Times New Roman"/>
          <w:sz w:val="24"/>
          <w:szCs w:val="24"/>
        </w:rPr>
      </w:pPr>
      <w:ins w:id="5633" w:author="Unknown">
        <w:r w:rsidRPr="00414614">
          <w:rPr>
            <w:rFonts w:ascii="Times New Roman" w:eastAsia="Times New Roman" w:hAnsi="Times New Roman" w:cs="Times New Roman"/>
            <w:sz w:val="24"/>
            <w:szCs w:val="24"/>
          </w:rPr>
          <w:t>            counter++;  </w:t>
        </w:r>
      </w:ins>
    </w:p>
    <w:p w:rsidR="00414614" w:rsidRPr="00414614" w:rsidRDefault="00414614" w:rsidP="00414614">
      <w:pPr>
        <w:numPr>
          <w:ilvl w:val="0"/>
          <w:numId w:val="153"/>
        </w:numPr>
        <w:spacing w:before="100" w:beforeAutospacing="1" w:after="100" w:afterAutospacing="1" w:line="240" w:lineRule="auto"/>
        <w:rPr>
          <w:ins w:id="5634" w:author="Unknown"/>
          <w:rFonts w:ascii="Times New Roman" w:eastAsia="Times New Roman" w:hAnsi="Times New Roman" w:cs="Times New Roman"/>
          <w:sz w:val="24"/>
          <w:szCs w:val="24"/>
        </w:rPr>
      </w:pPr>
      <w:ins w:id="5635" w:author="Unknown">
        <w:r w:rsidRPr="00414614">
          <w:rPr>
            <w:rFonts w:ascii="Times New Roman" w:eastAsia="Times New Roman" w:hAnsi="Times New Roman" w:cs="Times New Roman"/>
            <w:sz w:val="24"/>
            <w:szCs w:val="24"/>
          </w:rPr>
          <w:t>            current = current.next;  </w:t>
        </w:r>
      </w:ins>
    </w:p>
    <w:p w:rsidR="00414614" w:rsidRPr="00414614" w:rsidRDefault="00414614" w:rsidP="00414614">
      <w:pPr>
        <w:numPr>
          <w:ilvl w:val="0"/>
          <w:numId w:val="153"/>
        </w:numPr>
        <w:spacing w:before="100" w:beforeAutospacing="1" w:after="100" w:afterAutospacing="1" w:line="240" w:lineRule="auto"/>
        <w:rPr>
          <w:ins w:id="5636" w:author="Unknown"/>
          <w:rFonts w:ascii="Times New Roman" w:eastAsia="Times New Roman" w:hAnsi="Times New Roman" w:cs="Times New Roman"/>
          <w:sz w:val="24"/>
          <w:szCs w:val="24"/>
        </w:rPr>
      </w:pPr>
      <w:ins w:id="563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38" w:author="Unknown"/>
          <w:rFonts w:ascii="Times New Roman" w:eastAsia="Times New Roman" w:hAnsi="Times New Roman" w:cs="Times New Roman"/>
          <w:sz w:val="24"/>
          <w:szCs w:val="24"/>
        </w:rPr>
      </w:pPr>
      <w:ins w:id="5639" w:author="Unknown">
        <w:r w:rsidRPr="00414614">
          <w:rPr>
            <w:rFonts w:ascii="Times New Roman" w:eastAsia="Times New Roman" w:hAnsi="Times New Roman" w:cs="Times New Roman"/>
            <w:sz w:val="24"/>
            <w:szCs w:val="24"/>
          </w:rPr>
          <w:t>        return counter;  </w:t>
        </w:r>
      </w:ins>
    </w:p>
    <w:p w:rsidR="00414614" w:rsidRPr="00414614" w:rsidRDefault="00414614" w:rsidP="00414614">
      <w:pPr>
        <w:numPr>
          <w:ilvl w:val="0"/>
          <w:numId w:val="153"/>
        </w:numPr>
        <w:spacing w:before="100" w:beforeAutospacing="1" w:after="100" w:afterAutospacing="1" w:line="240" w:lineRule="auto"/>
        <w:rPr>
          <w:ins w:id="5640" w:author="Unknown"/>
          <w:rFonts w:ascii="Times New Roman" w:eastAsia="Times New Roman" w:hAnsi="Times New Roman" w:cs="Times New Roman"/>
          <w:sz w:val="24"/>
          <w:szCs w:val="24"/>
        </w:rPr>
      </w:pPr>
      <w:ins w:id="564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42" w:author="Unknown"/>
          <w:rFonts w:ascii="Times New Roman" w:eastAsia="Times New Roman" w:hAnsi="Times New Roman" w:cs="Times New Roman"/>
          <w:sz w:val="24"/>
          <w:szCs w:val="24"/>
        </w:rPr>
      </w:pPr>
      <w:ins w:id="56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44" w:author="Unknown"/>
          <w:rFonts w:ascii="Times New Roman" w:eastAsia="Times New Roman" w:hAnsi="Times New Roman" w:cs="Times New Roman"/>
          <w:sz w:val="24"/>
          <w:szCs w:val="24"/>
        </w:rPr>
      </w:pPr>
      <w:ins w:id="5645" w:author="Unknown">
        <w:r w:rsidRPr="00414614">
          <w:rPr>
            <w:rFonts w:ascii="Times New Roman" w:eastAsia="Times New Roman" w:hAnsi="Times New Roman" w:cs="Times New Roman"/>
            <w:sz w:val="24"/>
            <w:szCs w:val="24"/>
          </w:rPr>
          <w:t>    //display() will print out the elements of the list  </w:t>
        </w:r>
      </w:ins>
    </w:p>
    <w:p w:rsidR="00414614" w:rsidRPr="00414614" w:rsidRDefault="00414614" w:rsidP="00414614">
      <w:pPr>
        <w:numPr>
          <w:ilvl w:val="0"/>
          <w:numId w:val="153"/>
        </w:numPr>
        <w:spacing w:before="100" w:beforeAutospacing="1" w:after="100" w:afterAutospacing="1" w:line="240" w:lineRule="auto"/>
        <w:rPr>
          <w:ins w:id="5646" w:author="Unknown"/>
          <w:rFonts w:ascii="Times New Roman" w:eastAsia="Times New Roman" w:hAnsi="Times New Roman" w:cs="Times New Roman"/>
          <w:sz w:val="24"/>
          <w:szCs w:val="24"/>
        </w:rPr>
      </w:pPr>
      <w:ins w:id="5647" w:author="Unknown">
        <w:r w:rsidRPr="00414614">
          <w:rPr>
            <w:rFonts w:ascii="Times New Roman" w:eastAsia="Times New Roman" w:hAnsi="Times New Roman" w:cs="Times New Roman"/>
            <w:sz w:val="24"/>
            <w:szCs w:val="24"/>
          </w:rPr>
          <w:t>    public void display() {  </w:t>
        </w:r>
      </w:ins>
    </w:p>
    <w:p w:rsidR="00414614" w:rsidRPr="00414614" w:rsidRDefault="00414614" w:rsidP="00414614">
      <w:pPr>
        <w:numPr>
          <w:ilvl w:val="0"/>
          <w:numId w:val="153"/>
        </w:numPr>
        <w:spacing w:before="100" w:beforeAutospacing="1" w:after="100" w:afterAutospacing="1" w:line="240" w:lineRule="auto"/>
        <w:rPr>
          <w:ins w:id="5648" w:author="Unknown"/>
          <w:rFonts w:ascii="Times New Roman" w:eastAsia="Times New Roman" w:hAnsi="Times New Roman" w:cs="Times New Roman"/>
          <w:sz w:val="24"/>
          <w:szCs w:val="24"/>
        </w:rPr>
      </w:pPr>
      <w:ins w:id="5649" w:author="Unknown">
        <w:r w:rsidRPr="00414614">
          <w:rPr>
            <w:rFonts w:ascii="Times New Roman" w:eastAsia="Times New Roman" w:hAnsi="Times New Roman" w:cs="Times New Roman"/>
            <w:sz w:val="24"/>
            <w:szCs w:val="24"/>
          </w:rPr>
          <w:t>        //Node current will point to head  </w:t>
        </w:r>
      </w:ins>
    </w:p>
    <w:p w:rsidR="00414614" w:rsidRPr="00414614" w:rsidRDefault="00414614" w:rsidP="00414614">
      <w:pPr>
        <w:numPr>
          <w:ilvl w:val="0"/>
          <w:numId w:val="153"/>
        </w:numPr>
        <w:spacing w:before="100" w:beforeAutospacing="1" w:after="100" w:afterAutospacing="1" w:line="240" w:lineRule="auto"/>
        <w:rPr>
          <w:ins w:id="5650" w:author="Unknown"/>
          <w:rFonts w:ascii="Times New Roman" w:eastAsia="Times New Roman" w:hAnsi="Times New Roman" w:cs="Times New Roman"/>
          <w:sz w:val="24"/>
          <w:szCs w:val="24"/>
        </w:rPr>
      </w:pPr>
      <w:ins w:id="5651" w:author="Unknown">
        <w:r w:rsidRPr="00414614">
          <w:rPr>
            <w:rFonts w:ascii="Times New Roman" w:eastAsia="Times New Roman" w:hAnsi="Times New Roman" w:cs="Times New Roman"/>
            <w:sz w:val="24"/>
            <w:szCs w:val="24"/>
          </w:rPr>
          <w:t>        Node current = head;  </w:t>
        </w:r>
      </w:ins>
    </w:p>
    <w:p w:rsidR="00414614" w:rsidRPr="00414614" w:rsidRDefault="00414614" w:rsidP="00414614">
      <w:pPr>
        <w:numPr>
          <w:ilvl w:val="0"/>
          <w:numId w:val="153"/>
        </w:numPr>
        <w:spacing w:before="100" w:beforeAutospacing="1" w:after="100" w:afterAutospacing="1" w:line="240" w:lineRule="auto"/>
        <w:rPr>
          <w:ins w:id="5652" w:author="Unknown"/>
          <w:rFonts w:ascii="Times New Roman" w:eastAsia="Times New Roman" w:hAnsi="Times New Roman" w:cs="Times New Roman"/>
          <w:sz w:val="24"/>
          <w:szCs w:val="24"/>
        </w:rPr>
      </w:pPr>
      <w:ins w:id="5653" w:author="Unknown">
        <w:r w:rsidRPr="00414614">
          <w:rPr>
            <w:rFonts w:ascii="Times New Roman" w:eastAsia="Times New Roman" w:hAnsi="Times New Roman" w:cs="Times New Roman"/>
            <w:sz w:val="24"/>
            <w:szCs w:val="24"/>
          </w:rPr>
          <w:t>        if(head == null) {  </w:t>
        </w:r>
      </w:ins>
    </w:p>
    <w:p w:rsidR="00414614" w:rsidRPr="00414614" w:rsidRDefault="00414614" w:rsidP="00414614">
      <w:pPr>
        <w:numPr>
          <w:ilvl w:val="0"/>
          <w:numId w:val="153"/>
        </w:numPr>
        <w:spacing w:before="100" w:beforeAutospacing="1" w:after="100" w:afterAutospacing="1" w:line="240" w:lineRule="auto"/>
        <w:rPr>
          <w:ins w:id="5654" w:author="Unknown"/>
          <w:rFonts w:ascii="Times New Roman" w:eastAsia="Times New Roman" w:hAnsi="Times New Roman" w:cs="Times New Roman"/>
          <w:sz w:val="24"/>
          <w:szCs w:val="24"/>
        </w:rPr>
      </w:pPr>
      <w:ins w:id="5655" w:author="Unknown">
        <w:r w:rsidRPr="00414614">
          <w:rPr>
            <w:rFonts w:ascii="Times New Roman" w:eastAsia="Times New Roman" w:hAnsi="Times New Roman" w:cs="Times New Roman"/>
            <w:sz w:val="24"/>
            <w:szCs w:val="24"/>
          </w:rPr>
          <w:t>            System.out.println("List is empty");  </w:t>
        </w:r>
      </w:ins>
    </w:p>
    <w:p w:rsidR="00414614" w:rsidRPr="00414614" w:rsidRDefault="00414614" w:rsidP="00414614">
      <w:pPr>
        <w:numPr>
          <w:ilvl w:val="0"/>
          <w:numId w:val="153"/>
        </w:numPr>
        <w:spacing w:before="100" w:beforeAutospacing="1" w:after="100" w:afterAutospacing="1" w:line="240" w:lineRule="auto"/>
        <w:rPr>
          <w:ins w:id="5656" w:author="Unknown"/>
          <w:rFonts w:ascii="Times New Roman" w:eastAsia="Times New Roman" w:hAnsi="Times New Roman" w:cs="Times New Roman"/>
          <w:sz w:val="24"/>
          <w:szCs w:val="24"/>
        </w:rPr>
      </w:pPr>
      <w:ins w:id="5657" w:author="Unknown">
        <w:r w:rsidRPr="00414614">
          <w:rPr>
            <w:rFonts w:ascii="Times New Roman" w:eastAsia="Times New Roman" w:hAnsi="Times New Roman" w:cs="Times New Roman"/>
            <w:sz w:val="24"/>
            <w:szCs w:val="24"/>
          </w:rPr>
          <w:t>            return;  </w:t>
        </w:r>
      </w:ins>
    </w:p>
    <w:p w:rsidR="00414614" w:rsidRPr="00414614" w:rsidRDefault="00414614" w:rsidP="00414614">
      <w:pPr>
        <w:numPr>
          <w:ilvl w:val="0"/>
          <w:numId w:val="153"/>
        </w:numPr>
        <w:spacing w:before="100" w:beforeAutospacing="1" w:after="100" w:afterAutospacing="1" w:line="240" w:lineRule="auto"/>
        <w:rPr>
          <w:ins w:id="5658" w:author="Unknown"/>
          <w:rFonts w:ascii="Times New Roman" w:eastAsia="Times New Roman" w:hAnsi="Times New Roman" w:cs="Times New Roman"/>
          <w:sz w:val="24"/>
          <w:szCs w:val="24"/>
        </w:rPr>
      </w:pPr>
      <w:ins w:id="565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60" w:author="Unknown"/>
          <w:rFonts w:ascii="Times New Roman" w:eastAsia="Times New Roman" w:hAnsi="Times New Roman" w:cs="Times New Roman"/>
          <w:sz w:val="24"/>
          <w:szCs w:val="24"/>
        </w:rPr>
      </w:pPr>
      <w:ins w:id="5661" w:author="Unknown">
        <w:r w:rsidRPr="00414614">
          <w:rPr>
            <w:rFonts w:ascii="Times New Roman" w:eastAsia="Times New Roman" w:hAnsi="Times New Roman" w:cs="Times New Roman"/>
            <w:sz w:val="24"/>
            <w:szCs w:val="24"/>
          </w:rPr>
          <w:t>        System.out.println("Nodes of doubly linked list: ");  </w:t>
        </w:r>
      </w:ins>
    </w:p>
    <w:p w:rsidR="00414614" w:rsidRPr="00414614" w:rsidRDefault="00414614" w:rsidP="00414614">
      <w:pPr>
        <w:numPr>
          <w:ilvl w:val="0"/>
          <w:numId w:val="153"/>
        </w:numPr>
        <w:spacing w:before="100" w:beforeAutospacing="1" w:after="100" w:afterAutospacing="1" w:line="240" w:lineRule="auto"/>
        <w:rPr>
          <w:ins w:id="5662" w:author="Unknown"/>
          <w:rFonts w:ascii="Times New Roman" w:eastAsia="Times New Roman" w:hAnsi="Times New Roman" w:cs="Times New Roman"/>
          <w:sz w:val="24"/>
          <w:szCs w:val="24"/>
        </w:rPr>
      </w:pPr>
      <w:ins w:id="5663" w:author="Unknown">
        <w:r w:rsidRPr="00414614">
          <w:rPr>
            <w:rFonts w:ascii="Times New Roman" w:eastAsia="Times New Roman" w:hAnsi="Times New Roman" w:cs="Times New Roman"/>
            <w:sz w:val="24"/>
            <w:szCs w:val="24"/>
          </w:rPr>
          <w:t>        while(current != null) {  </w:t>
        </w:r>
      </w:ins>
    </w:p>
    <w:p w:rsidR="00414614" w:rsidRPr="00414614" w:rsidRDefault="00414614" w:rsidP="00414614">
      <w:pPr>
        <w:numPr>
          <w:ilvl w:val="0"/>
          <w:numId w:val="153"/>
        </w:numPr>
        <w:spacing w:before="100" w:beforeAutospacing="1" w:after="100" w:afterAutospacing="1" w:line="240" w:lineRule="auto"/>
        <w:rPr>
          <w:ins w:id="5664" w:author="Unknown"/>
          <w:rFonts w:ascii="Times New Roman" w:eastAsia="Times New Roman" w:hAnsi="Times New Roman" w:cs="Times New Roman"/>
          <w:sz w:val="24"/>
          <w:szCs w:val="24"/>
        </w:rPr>
      </w:pPr>
      <w:ins w:id="5665" w:author="Unknown">
        <w:r w:rsidRPr="00414614">
          <w:rPr>
            <w:rFonts w:ascii="Times New Roman" w:eastAsia="Times New Roman" w:hAnsi="Times New Roman" w:cs="Times New Roman"/>
            <w:sz w:val="24"/>
            <w:szCs w:val="24"/>
          </w:rPr>
          <w:t>            //Prints each node by incrementing the pointer.  </w:t>
        </w:r>
      </w:ins>
    </w:p>
    <w:p w:rsidR="00414614" w:rsidRPr="00414614" w:rsidRDefault="00414614" w:rsidP="00414614">
      <w:pPr>
        <w:numPr>
          <w:ilvl w:val="0"/>
          <w:numId w:val="153"/>
        </w:numPr>
        <w:spacing w:before="100" w:beforeAutospacing="1" w:after="100" w:afterAutospacing="1" w:line="240" w:lineRule="auto"/>
        <w:rPr>
          <w:ins w:id="5666" w:author="Unknown"/>
          <w:rFonts w:ascii="Times New Roman" w:eastAsia="Times New Roman" w:hAnsi="Times New Roman" w:cs="Times New Roman"/>
          <w:sz w:val="24"/>
          <w:szCs w:val="24"/>
        </w:rPr>
      </w:pPr>
      <w:ins w:id="566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68" w:author="Unknown"/>
          <w:rFonts w:ascii="Times New Roman" w:eastAsia="Times New Roman" w:hAnsi="Times New Roman" w:cs="Times New Roman"/>
          <w:sz w:val="24"/>
          <w:szCs w:val="24"/>
        </w:rPr>
      </w:pPr>
      <w:ins w:id="5669" w:author="Unknown">
        <w:r w:rsidRPr="00414614">
          <w:rPr>
            <w:rFonts w:ascii="Times New Roman" w:eastAsia="Times New Roman" w:hAnsi="Times New Roman" w:cs="Times New Roman"/>
            <w:sz w:val="24"/>
            <w:szCs w:val="24"/>
          </w:rPr>
          <w:t>            System.out.print(current.data + " ");  </w:t>
        </w:r>
      </w:ins>
    </w:p>
    <w:p w:rsidR="00414614" w:rsidRPr="00414614" w:rsidRDefault="00414614" w:rsidP="00414614">
      <w:pPr>
        <w:numPr>
          <w:ilvl w:val="0"/>
          <w:numId w:val="153"/>
        </w:numPr>
        <w:spacing w:before="100" w:beforeAutospacing="1" w:after="100" w:afterAutospacing="1" w:line="240" w:lineRule="auto"/>
        <w:rPr>
          <w:ins w:id="5670" w:author="Unknown"/>
          <w:rFonts w:ascii="Times New Roman" w:eastAsia="Times New Roman" w:hAnsi="Times New Roman" w:cs="Times New Roman"/>
          <w:sz w:val="24"/>
          <w:szCs w:val="24"/>
        </w:rPr>
      </w:pPr>
      <w:ins w:id="5671" w:author="Unknown">
        <w:r w:rsidRPr="00414614">
          <w:rPr>
            <w:rFonts w:ascii="Times New Roman" w:eastAsia="Times New Roman" w:hAnsi="Times New Roman" w:cs="Times New Roman"/>
            <w:sz w:val="24"/>
            <w:szCs w:val="24"/>
          </w:rPr>
          <w:t>            current = current.next;  </w:t>
        </w:r>
      </w:ins>
    </w:p>
    <w:p w:rsidR="00414614" w:rsidRPr="00414614" w:rsidRDefault="00414614" w:rsidP="00414614">
      <w:pPr>
        <w:numPr>
          <w:ilvl w:val="0"/>
          <w:numId w:val="153"/>
        </w:numPr>
        <w:spacing w:before="100" w:beforeAutospacing="1" w:after="100" w:afterAutospacing="1" w:line="240" w:lineRule="auto"/>
        <w:rPr>
          <w:ins w:id="5672" w:author="Unknown"/>
          <w:rFonts w:ascii="Times New Roman" w:eastAsia="Times New Roman" w:hAnsi="Times New Roman" w:cs="Times New Roman"/>
          <w:sz w:val="24"/>
          <w:szCs w:val="24"/>
        </w:rPr>
      </w:pPr>
      <w:ins w:id="567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74" w:author="Unknown"/>
          <w:rFonts w:ascii="Times New Roman" w:eastAsia="Times New Roman" w:hAnsi="Times New Roman" w:cs="Times New Roman"/>
          <w:sz w:val="24"/>
          <w:szCs w:val="24"/>
        </w:rPr>
      </w:pPr>
      <w:ins w:id="56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676" w:author="Unknown"/>
          <w:rFonts w:ascii="Times New Roman" w:eastAsia="Times New Roman" w:hAnsi="Times New Roman" w:cs="Times New Roman"/>
          <w:sz w:val="24"/>
          <w:szCs w:val="24"/>
        </w:rPr>
      </w:pPr>
      <w:ins w:id="567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78" w:author="Unknown"/>
          <w:rFonts w:ascii="Times New Roman" w:eastAsia="Times New Roman" w:hAnsi="Times New Roman" w:cs="Times New Roman"/>
          <w:sz w:val="24"/>
          <w:szCs w:val="24"/>
        </w:rPr>
      </w:pPr>
      <w:ins w:id="5679" w:author="Unknown">
        <w:r w:rsidRPr="00414614">
          <w:rPr>
            <w:rFonts w:ascii="Times New Roman" w:eastAsia="Times New Roman" w:hAnsi="Times New Roman" w:cs="Times New Roman"/>
            <w:sz w:val="24"/>
            <w:szCs w:val="24"/>
          </w:rPr>
          <w:t>    public static void main(String[] args) {  </w:t>
        </w:r>
      </w:ins>
    </w:p>
    <w:p w:rsidR="00414614" w:rsidRPr="00414614" w:rsidRDefault="00414614" w:rsidP="00414614">
      <w:pPr>
        <w:numPr>
          <w:ilvl w:val="0"/>
          <w:numId w:val="153"/>
        </w:numPr>
        <w:spacing w:before="100" w:beforeAutospacing="1" w:after="100" w:afterAutospacing="1" w:line="240" w:lineRule="auto"/>
        <w:rPr>
          <w:ins w:id="5680" w:author="Unknown"/>
          <w:rFonts w:ascii="Times New Roman" w:eastAsia="Times New Roman" w:hAnsi="Times New Roman" w:cs="Times New Roman"/>
          <w:sz w:val="24"/>
          <w:szCs w:val="24"/>
        </w:rPr>
      </w:pPr>
      <w:ins w:id="568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82" w:author="Unknown"/>
          <w:rFonts w:ascii="Times New Roman" w:eastAsia="Times New Roman" w:hAnsi="Times New Roman" w:cs="Times New Roman"/>
          <w:sz w:val="24"/>
          <w:szCs w:val="24"/>
        </w:rPr>
      </w:pPr>
      <w:ins w:id="5683" w:author="Unknown">
        <w:r w:rsidRPr="00414614">
          <w:rPr>
            <w:rFonts w:ascii="Times New Roman" w:eastAsia="Times New Roman" w:hAnsi="Times New Roman" w:cs="Times New Roman"/>
            <w:sz w:val="24"/>
            <w:szCs w:val="24"/>
          </w:rPr>
          <w:t>        CountList dList = new CountList();  </w:t>
        </w:r>
      </w:ins>
    </w:p>
    <w:p w:rsidR="00414614" w:rsidRPr="00414614" w:rsidRDefault="00414614" w:rsidP="00414614">
      <w:pPr>
        <w:numPr>
          <w:ilvl w:val="0"/>
          <w:numId w:val="153"/>
        </w:numPr>
        <w:spacing w:before="100" w:beforeAutospacing="1" w:after="100" w:afterAutospacing="1" w:line="240" w:lineRule="auto"/>
        <w:rPr>
          <w:ins w:id="5684" w:author="Unknown"/>
          <w:rFonts w:ascii="Times New Roman" w:eastAsia="Times New Roman" w:hAnsi="Times New Roman" w:cs="Times New Roman"/>
          <w:sz w:val="24"/>
          <w:szCs w:val="24"/>
        </w:rPr>
      </w:pPr>
      <w:ins w:id="5685" w:author="Unknown">
        <w:r w:rsidRPr="00414614">
          <w:rPr>
            <w:rFonts w:ascii="Times New Roman" w:eastAsia="Times New Roman" w:hAnsi="Times New Roman" w:cs="Times New Roman"/>
            <w:sz w:val="24"/>
            <w:szCs w:val="24"/>
          </w:rPr>
          <w:t>        //Add nodes to the list  </w:t>
        </w:r>
      </w:ins>
    </w:p>
    <w:p w:rsidR="00414614" w:rsidRPr="00414614" w:rsidRDefault="00414614" w:rsidP="00414614">
      <w:pPr>
        <w:numPr>
          <w:ilvl w:val="0"/>
          <w:numId w:val="153"/>
        </w:numPr>
        <w:spacing w:before="100" w:beforeAutospacing="1" w:after="100" w:afterAutospacing="1" w:line="240" w:lineRule="auto"/>
        <w:rPr>
          <w:ins w:id="5686" w:author="Unknown"/>
          <w:rFonts w:ascii="Times New Roman" w:eastAsia="Times New Roman" w:hAnsi="Times New Roman" w:cs="Times New Roman"/>
          <w:sz w:val="24"/>
          <w:szCs w:val="24"/>
        </w:rPr>
      </w:pPr>
      <w:ins w:id="5687" w:author="Unknown">
        <w:r w:rsidRPr="00414614">
          <w:rPr>
            <w:rFonts w:ascii="Times New Roman" w:eastAsia="Times New Roman" w:hAnsi="Times New Roman" w:cs="Times New Roman"/>
            <w:sz w:val="24"/>
            <w:szCs w:val="24"/>
          </w:rPr>
          <w:t>        dList.addNode(1);  </w:t>
        </w:r>
      </w:ins>
    </w:p>
    <w:p w:rsidR="00414614" w:rsidRPr="00414614" w:rsidRDefault="00414614" w:rsidP="00414614">
      <w:pPr>
        <w:numPr>
          <w:ilvl w:val="0"/>
          <w:numId w:val="153"/>
        </w:numPr>
        <w:spacing w:before="100" w:beforeAutospacing="1" w:after="100" w:afterAutospacing="1" w:line="240" w:lineRule="auto"/>
        <w:rPr>
          <w:ins w:id="5688" w:author="Unknown"/>
          <w:rFonts w:ascii="Times New Roman" w:eastAsia="Times New Roman" w:hAnsi="Times New Roman" w:cs="Times New Roman"/>
          <w:sz w:val="24"/>
          <w:szCs w:val="24"/>
        </w:rPr>
      </w:pPr>
      <w:ins w:id="5689" w:author="Unknown">
        <w:r w:rsidRPr="00414614">
          <w:rPr>
            <w:rFonts w:ascii="Times New Roman" w:eastAsia="Times New Roman" w:hAnsi="Times New Roman" w:cs="Times New Roman"/>
            <w:sz w:val="24"/>
            <w:szCs w:val="24"/>
          </w:rPr>
          <w:t>        dList.addNode(2);  </w:t>
        </w:r>
      </w:ins>
    </w:p>
    <w:p w:rsidR="00414614" w:rsidRPr="00414614" w:rsidRDefault="00414614" w:rsidP="00414614">
      <w:pPr>
        <w:numPr>
          <w:ilvl w:val="0"/>
          <w:numId w:val="153"/>
        </w:numPr>
        <w:spacing w:before="100" w:beforeAutospacing="1" w:after="100" w:afterAutospacing="1" w:line="240" w:lineRule="auto"/>
        <w:rPr>
          <w:ins w:id="5690" w:author="Unknown"/>
          <w:rFonts w:ascii="Times New Roman" w:eastAsia="Times New Roman" w:hAnsi="Times New Roman" w:cs="Times New Roman"/>
          <w:sz w:val="24"/>
          <w:szCs w:val="24"/>
        </w:rPr>
      </w:pPr>
      <w:ins w:id="5691" w:author="Unknown">
        <w:r w:rsidRPr="00414614">
          <w:rPr>
            <w:rFonts w:ascii="Times New Roman" w:eastAsia="Times New Roman" w:hAnsi="Times New Roman" w:cs="Times New Roman"/>
            <w:sz w:val="24"/>
            <w:szCs w:val="24"/>
          </w:rPr>
          <w:t>        dList.addNode(3);  </w:t>
        </w:r>
      </w:ins>
    </w:p>
    <w:p w:rsidR="00414614" w:rsidRPr="00414614" w:rsidRDefault="00414614" w:rsidP="00414614">
      <w:pPr>
        <w:numPr>
          <w:ilvl w:val="0"/>
          <w:numId w:val="153"/>
        </w:numPr>
        <w:spacing w:before="100" w:beforeAutospacing="1" w:after="100" w:afterAutospacing="1" w:line="240" w:lineRule="auto"/>
        <w:rPr>
          <w:ins w:id="5692" w:author="Unknown"/>
          <w:rFonts w:ascii="Times New Roman" w:eastAsia="Times New Roman" w:hAnsi="Times New Roman" w:cs="Times New Roman"/>
          <w:sz w:val="24"/>
          <w:szCs w:val="24"/>
        </w:rPr>
      </w:pPr>
      <w:ins w:id="5693" w:author="Unknown">
        <w:r w:rsidRPr="00414614">
          <w:rPr>
            <w:rFonts w:ascii="Times New Roman" w:eastAsia="Times New Roman" w:hAnsi="Times New Roman" w:cs="Times New Roman"/>
            <w:sz w:val="24"/>
            <w:szCs w:val="24"/>
          </w:rPr>
          <w:t>        dList.addNode(4);  </w:t>
        </w:r>
      </w:ins>
    </w:p>
    <w:p w:rsidR="00414614" w:rsidRPr="00414614" w:rsidRDefault="00414614" w:rsidP="00414614">
      <w:pPr>
        <w:numPr>
          <w:ilvl w:val="0"/>
          <w:numId w:val="153"/>
        </w:numPr>
        <w:spacing w:before="100" w:beforeAutospacing="1" w:after="100" w:afterAutospacing="1" w:line="240" w:lineRule="auto"/>
        <w:rPr>
          <w:ins w:id="5694" w:author="Unknown"/>
          <w:rFonts w:ascii="Times New Roman" w:eastAsia="Times New Roman" w:hAnsi="Times New Roman" w:cs="Times New Roman"/>
          <w:sz w:val="24"/>
          <w:szCs w:val="24"/>
        </w:rPr>
      </w:pPr>
      <w:ins w:id="5695" w:author="Unknown">
        <w:r w:rsidRPr="00414614">
          <w:rPr>
            <w:rFonts w:ascii="Times New Roman" w:eastAsia="Times New Roman" w:hAnsi="Times New Roman" w:cs="Times New Roman"/>
            <w:sz w:val="24"/>
            <w:szCs w:val="24"/>
          </w:rPr>
          <w:t>        dList.addNode(5);  </w:t>
        </w:r>
      </w:ins>
    </w:p>
    <w:p w:rsidR="00414614" w:rsidRPr="00414614" w:rsidRDefault="00414614" w:rsidP="00414614">
      <w:pPr>
        <w:numPr>
          <w:ilvl w:val="0"/>
          <w:numId w:val="153"/>
        </w:numPr>
        <w:spacing w:before="100" w:beforeAutospacing="1" w:after="100" w:afterAutospacing="1" w:line="240" w:lineRule="auto"/>
        <w:rPr>
          <w:ins w:id="5696" w:author="Unknown"/>
          <w:rFonts w:ascii="Times New Roman" w:eastAsia="Times New Roman" w:hAnsi="Times New Roman" w:cs="Times New Roman"/>
          <w:sz w:val="24"/>
          <w:szCs w:val="24"/>
        </w:rPr>
      </w:pPr>
      <w:ins w:id="569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698" w:author="Unknown"/>
          <w:rFonts w:ascii="Times New Roman" w:eastAsia="Times New Roman" w:hAnsi="Times New Roman" w:cs="Times New Roman"/>
          <w:sz w:val="24"/>
          <w:szCs w:val="24"/>
        </w:rPr>
      </w:pPr>
      <w:ins w:id="5699" w:author="Unknown">
        <w:r w:rsidRPr="00414614">
          <w:rPr>
            <w:rFonts w:ascii="Times New Roman" w:eastAsia="Times New Roman" w:hAnsi="Times New Roman" w:cs="Times New Roman"/>
            <w:sz w:val="24"/>
            <w:szCs w:val="24"/>
          </w:rPr>
          <w:t>        //Displays the nodes present in the list  </w:t>
        </w:r>
      </w:ins>
    </w:p>
    <w:p w:rsidR="00414614" w:rsidRPr="00414614" w:rsidRDefault="00414614" w:rsidP="00414614">
      <w:pPr>
        <w:numPr>
          <w:ilvl w:val="0"/>
          <w:numId w:val="153"/>
        </w:numPr>
        <w:spacing w:before="100" w:beforeAutospacing="1" w:after="100" w:afterAutospacing="1" w:line="240" w:lineRule="auto"/>
        <w:rPr>
          <w:ins w:id="5700" w:author="Unknown"/>
          <w:rFonts w:ascii="Times New Roman" w:eastAsia="Times New Roman" w:hAnsi="Times New Roman" w:cs="Times New Roman"/>
          <w:sz w:val="24"/>
          <w:szCs w:val="24"/>
        </w:rPr>
      </w:pPr>
      <w:ins w:id="5701" w:author="Unknown">
        <w:r w:rsidRPr="00414614">
          <w:rPr>
            <w:rFonts w:ascii="Times New Roman" w:eastAsia="Times New Roman" w:hAnsi="Times New Roman" w:cs="Times New Roman"/>
            <w:sz w:val="24"/>
            <w:szCs w:val="24"/>
          </w:rPr>
          <w:lastRenderedPageBreak/>
          <w:t>        dList.display();  </w:t>
        </w:r>
      </w:ins>
    </w:p>
    <w:p w:rsidR="00414614" w:rsidRPr="00414614" w:rsidRDefault="00414614" w:rsidP="00414614">
      <w:pPr>
        <w:numPr>
          <w:ilvl w:val="0"/>
          <w:numId w:val="153"/>
        </w:numPr>
        <w:spacing w:before="100" w:beforeAutospacing="1" w:after="100" w:afterAutospacing="1" w:line="240" w:lineRule="auto"/>
        <w:rPr>
          <w:ins w:id="5702" w:author="Unknown"/>
          <w:rFonts w:ascii="Times New Roman" w:eastAsia="Times New Roman" w:hAnsi="Times New Roman" w:cs="Times New Roman"/>
          <w:sz w:val="24"/>
          <w:szCs w:val="24"/>
        </w:rPr>
      </w:pPr>
      <w:ins w:id="570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3"/>
        </w:numPr>
        <w:spacing w:before="100" w:beforeAutospacing="1" w:after="100" w:afterAutospacing="1" w:line="240" w:lineRule="auto"/>
        <w:rPr>
          <w:ins w:id="5704" w:author="Unknown"/>
          <w:rFonts w:ascii="Times New Roman" w:eastAsia="Times New Roman" w:hAnsi="Times New Roman" w:cs="Times New Roman"/>
          <w:sz w:val="24"/>
          <w:szCs w:val="24"/>
        </w:rPr>
      </w:pPr>
      <w:ins w:id="5705" w:author="Unknown">
        <w:r w:rsidRPr="00414614">
          <w:rPr>
            <w:rFonts w:ascii="Times New Roman" w:eastAsia="Times New Roman" w:hAnsi="Times New Roman" w:cs="Times New Roman"/>
            <w:sz w:val="24"/>
            <w:szCs w:val="24"/>
          </w:rPr>
          <w:t>        //Counts the nodes present in the given list  </w:t>
        </w:r>
      </w:ins>
    </w:p>
    <w:p w:rsidR="00414614" w:rsidRPr="00414614" w:rsidRDefault="00414614" w:rsidP="00414614">
      <w:pPr>
        <w:numPr>
          <w:ilvl w:val="0"/>
          <w:numId w:val="153"/>
        </w:numPr>
        <w:spacing w:before="100" w:beforeAutospacing="1" w:after="100" w:afterAutospacing="1" w:line="240" w:lineRule="auto"/>
        <w:rPr>
          <w:ins w:id="5706" w:author="Unknown"/>
          <w:rFonts w:ascii="Times New Roman" w:eastAsia="Times New Roman" w:hAnsi="Times New Roman" w:cs="Times New Roman"/>
          <w:sz w:val="24"/>
          <w:szCs w:val="24"/>
        </w:rPr>
      </w:pPr>
      <w:ins w:id="5707" w:author="Unknown">
        <w:r w:rsidRPr="00414614">
          <w:rPr>
            <w:rFonts w:ascii="Times New Roman" w:eastAsia="Times New Roman" w:hAnsi="Times New Roman" w:cs="Times New Roman"/>
            <w:sz w:val="24"/>
            <w:szCs w:val="24"/>
          </w:rPr>
          <w:t>        System.out.println("\nCount of nodes present in the list: " + dList.countNodes());  </w:t>
        </w:r>
      </w:ins>
    </w:p>
    <w:p w:rsidR="00414614" w:rsidRPr="00414614" w:rsidRDefault="00414614" w:rsidP="00414614">
      <w:pPr>
        <w:numPr>
          <w:ilvl w:val="0"/>
          <w:numId w:val="153"/>
        </w:numPr>
        <w:spacing w:before="100" w:beforeAutospacing="1" w:after="100" w:afterAutospacing="1" w:line="240" w:lineRule="auto"/>
        <w:rPr>
          <w:ins w:id="5708" w:author="Unknown"/>
          <w:rFonts w:ascii="Times New Roman" w:eastAsia="Times New Roman" w:hAnsi="Times New Roman" w:cs="Times New Roman"/>
          <w:sz w:val="24"/>
          <w:szCs w:val="24"/>
        </w:rPr>
      </w:pPr>
      <w:ins w:id="570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3"/>
        </w:numPr>
        <w:spacing w:before="100" w:beforeAutospacing="1" w:after="100" w:afterAutospacing="1" w:line="240" w:lineRule="auto"/>
        <w:rPr>
          <w:ins w:id="5710" w:author="Unknown"/>
          <w:rFonts w:ascii="Times New Roman" w:eastAsia="Times New Roman" w:hAnsi="Times New Roman" w:cs="Times New Roman"/>
          <w:sz w:val="24"/>
          <w:szCs w:val="24"/>
        </w:rPr>
      </w:pPr>
      <w:ins w:id="5711"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712" w:author="Unknown"/>
          <w:rFonts w:ascii="Times New Roman" w:eastAsia="Times New Roman" w:hAnsi="Times New Roman" w:cs="Times New Roman"/>
          <w:sz w:val="24"/>
          <w:szCs w:val="24"/>
        </w:rPr>
      </w:pPr>
      <w:ins w:id="5713"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4" w:author="Unknown"/>
          <w:rFonts w:ascii="Courier New" w:eastAsia="Times New Roman" w:hAnsi="Courier New" w:cs="Courier New"/>
          <w:sz w:val="20"/>
          <w:szCs w:val="20"/>
        </w:rPr>
      </w:pPr>
      <w:ins w:id="5715" w:author="Unknown">
        <w:r w:rsidRPr="00414614">
          <w:rPr>
            <w:rFonts w:ascii="Courier New" w:eastAsia="Times New Roman" w:hAnsi="Courier New" w:cs="Courier New"/>
            <w:sz w:val="20"/>
            <w:szCs w:val="20"/>
          </w:rPr>
          <w:t xml:space="preserve">Nodes of doubly linked list: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6" w:author="Unknown"/>
          <w:rFonts w:ascii="Courier New" w:eastAsia="Times New Roman" w:hAnsi="Courier New" w:cs="Courier New"/>
          <w:sz w:val="20"/>
          <w:szCs w:val="20"/>
        </w:rPr>
      </w:pPr>
      <w:ins w:id="5717" w:author="Unknown">
        <w:r w:rsidRPr="00414614">
          <w:rPr>
            <w:rFonts w:ascii="Courier New" w:eastAsia="Times New Roman" w:hAnsi="Courier New" w:cs="Courier New"/>
            <w:sz w:val="20"/>
            <w:szCs w:val="20"/>
          </w:rPr>
          <w:t xml:space="preserve">1 2 3 4 5 </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8" w:author="Unknown"/>
          <w:rFonts w:ascii="Courier New" w:eastAsia="Times New Roman" w:hAnsi="Courier New" w:cs="Courier New"/>
          <w:sz w:val="20"/>
          <w:szCs w:val="20"/>
        </w:rPr>
      </w:pPr>
      <w:ins w:id="5719" w:author="Unknown">
        <w:r w:rsidRPr="00414614">
          <w:rPr>
            <w:rFonts w:ascii="Courier New" w:eastAsia="Times New Roman" w:hAnsi="Courier New" w:cs="Courier New"/>
            <w:sz w:val="20"/>
            <w:szCs w:val="20"/>
          </w:rPr>
          <w:t>Count of nodes present in the list: 5</w:t>
        </w:r>
      </w:ins>
    </w:p>
    <w:p w:rsidR="00414614" w:rsidRPr="00414614" w:rsidRDefault="00414614" w:rsidP="00414614">
      <w:pPr>
        <w:spacing w:after="0" w:line="240" w:lineRule="auto"/>
        <w:rPr>
          <w:ins w:id="5720" w:author="Unknown"/>
          <w:rFonts w:ascii="Times New Roman" w:eastAsia="Times New Roman" w:hAnsi="Times New Roman" w:cs="Times New Roman"/>
          <w:sz w:val="24"/>
          <w:szCs w:val="24"/>
        </w:rPr>
      </w:pPr>
      <w:ins w:id="5721" w:author="Unknown">
        <w:r w:rsidRPr="00414614">
          <w:rPr>
            <w:rFonts w:ascii="Times New Roman" w:eastAsia="Times New Roman" w:hAnsi="Times New Roman" w:cs="Times New Roman"/>
            <w:sz w:val="24"/>
            <w:szCs w:val="24"/>
          </w:rPr>
          <w:pict>
            <v:rect id="_x0000_i1302"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722" w:author="Unknown"/>
          <w:rFonts w:ascii="Times New Roman" w:eastAsia="Times New Roman" w:hAnsi="Times New Roman" w:cs="Times New Roman"/>
          <w:b/>
          <w:bCs/>
          <w:sz w:val="27"/>
          <w:szCs w:val="27"/>
        </w:rPr>
      </w:pPr>
      <w:ins w:id="5723" w:author="Unknown">
        <w:r w:rsidRPr="00414614">
          <w:rPr>
            <w:rFonts w:ascii="Times New Roman" w:eastAsia="Times New Roman" w:hAnsi="Times New Roman" w:cs="Times New Roman"/>
            <w:b/>
            <w:bCs/>
            <w:sz w:val="27"/>
            <w:szCs w:val="27"/>
          </w:rPr>
          <w:t>255) Write a program in Java to find the maximum and minimum value node from a circular linked list.</w:t>
        </w:r>
      </w:ins>
    </w:p>
    <w:p w:rsidR="00414614" w:rsidRPr="00414614" w:rsidRDefault="00414614" w:rsidP="00414614">
      <w:pPr>
        <w:spacing w:before="100" w:beforeAutospacing="1" w:after="100" w:afterAutospacing="1" w:line="240" w:lineRule="auto"/>
        <w:rPr>
          <w:ins w:id="5724" w:author="Unknown"/>
          <w:rFonts w:ascii="Times New Roman" w:eastAsia="Times New Roman" w:hAnsi="Times New Roman" w:cs="Times New Roman"/>
          <w:sz w:val="24"/>
          <w:szCs w:val="24"/>
        </w:rPr>
      </w:pPr>
      <w:ins w:id="5725" w:author="Unknown">
        <w:r w:rsidRPr="00414614">
          <w:rPr>
            <w:rFonts w:ascii="Times New Roman" w:eastAsia="Times New Roman" w:hAnsi="Times New Roman" w:cs="Times New Roman"/>
            <w:sz w:val="24"/>
            <w:szCs w:val="24"/>
          </w:rPr>
          <w:t>Consider the following program.</w:t>
        </w:r>
      </w:ins>
    </w:p>
    <w:p w:rsidR="00414614" w:rsidRPr="00414614" w:rsidRDefault="00414614" w:rsidP="00414614">
      <w:pPr>
        <w:numPr>
          <w:ilvl w:val="0"/>
          <w:numId w:val="154"/>
        </w:numPr>
        <w:spacing w:before="100" w:beforeAutospacing="1" w:after="100" w:afterAutospacing="1" w:line="240" w:lineRule="auto"/>
        <w:rPr>
          <w:ins w:id="5726" w:author="Unknown"/>
          <w:rFonts w:ascii="Times New Roman" w:eastAsia="Times New Roman" w:hAnsi="Times New Roman" w:cs="Times New Roman"/>
          <w:sz w:val="24"/>
          <w:szCs w:val="24"/>
        </w:rPr>
      </w:pPr>
      <w:ins w:id="5727" w:author="Unknown">
        <w:r w:rsidRPr="00414614">
          <w:rPr>
            <w:rFonts w:ascii="Times New Roman" w:eastAsia="Times New Roman" w:hAnsi="Times New Roman" w:cs="Times New Roman"/>
            <w:sz w:val="24"/>
            <w:szCs w:val="24"/>
          </w:rPr>
          <w:t>public class MinMax {  </w:t>
        </w:r>
      </w:ins>
    </w:p>
    <w:p w:rsidR="00414614" w:rsidRPr="00414614" w:rsidRDefault="00414614" w:rsidP="00414614">
      <w:pPr>
        <w:numPr>
          <w:ilvl w:val="0"/>
          <w:numId w:val="154"/>
        </w:numPr>
        <w:spacing w:before="100" w:beforeAutospacing="1" w:after="100" w:afterAutospacing="1" w:line="240" w:lineRule="auto"/>
        <w:rPr>
          <w:ins w:id="5728" w:author="Unknown"/>
          <w:rFonts w:ascii="Times New Roman" w:eastAsia="Times New Roman" w:hAnsi="Times New Roman" w:cs="Times New Roman"/>
          <w:sz w:val="24"/>
          <w:szCs w:val="24"/>
        </w:rPr>
      </w:pPr>
      <w:ins w:id="5729" w:author="Unknown">
        <w:r w:rsidRPr="00414614">
          <w:rPr>
            <w:rFonts w:ascii="Times New Roman" w:eastAsia="Times New Roman" w:hAnsi="Times New Roman" w:cs="Times New Roman"/>
            <w:sz w:val="24"/>
            <w:szCs w:val="24"/>
          </w:rPr>
          <w:t>    //Represents the node of list.  </w:t>
        </w:r>
      </w:ins>
    </w:p>
    <w:p w:rsidR="00414614" w:rsidRPr="00414614" w:rsidRDefault="00414614" w:rsidP="00414614">
      <w:pPr>
        <w:numPr>
          <w:ilvl w:val="0"/>
          <w:numId w:val="154"/>
        </w:numPr>
        <w:spacing w:before="100" w:beforeAutospacing="1" w:after="100" w:afterAutospacing="1" w:line="240" w:lineRule="auto"/>
        <w:rPr>
          <w:ins w:id="5730" w:author="Unknown"/>
          <w:rFonts w:ascii="Times New Roman" w:eastAsia="Times New Roman" w:hAnsi="Times New Roman" w:cs="Times New Roman"/>
          <w:sz w:val="24"/>
          <w:szCs w:val="24"/>
        </w:rPr>
      </w:pPr>
      <w:ins w:id="5731" w:author="Unknown">
        <w:r w:rsidRPr="00414614">
          <w:rPr>
            <w:rFonts w:ascii="Times New Roman" w:eastAsia="Times New Roman" w:hAnsi="Times New Roman" w:cs="Times New Roman"/>
            <w:sz w:val="24"/>
            <w:szCs w:val="24"/>
          </w:rPr>
          <w:t>    public class Node{  </w:t>
        </w:r>
      </w:ins>
    </w:p>
    <w:p w:rsidR="00414614" w:rsidRPr="00414614" w:rsidRDefault="00414614" w:rsidP="00414614">
      <w:pPr>
        <w:numPr>
          <w:ilvl w:val="0"/>
          <w:numId w:val="154"/>
        </w:numPr>
        <w:spacing w:before="100" w:beforeAutospacing="1" w:after="100" w:afterAutospacing="1" w:line="240" w:lineRule="auto"/>
        <w:rPr>
          <w:ins w:id="5732" w:author="Unknown"/>
          <w:rFonts w:ascii="Times New Roman" w:eastAsia="Times New Roman" w:hAnsi="Times New Roman" w:cs="Times New Roman"/>
          <w:sz w:val="24"/>
          <w:szCs w:val="24"/>
        </w:rPr>
      </w:pPr>
      <w:ins w:id="5733" w:author="Unknown">
        <w:r w:rsidRPr="00414614">
          <w:rPr>
            <w:rFonts w:ascii="Times New Roman" w:eastAsia="Times New Roman" w:hAnsi="Times New Roman" w:cs="Times New Roman"/>
            <w:sz w:val="24"/>
            <w:szCs w:val="24"/>
          </w:rPr>
          <w:t>        int data;  </w:t>
        </w:r>
      </w:ins>
    </w:p>
    <w:p w:rsidR="00414614" w:rsidRPr="00414614" w:rsidRDefault="00414614" w:rsidP="00414614">
      <w:pPr>
        <w:numPr>
          <w:ilvl w:val="0"/>
          <w:numId w:val="154"/>
        </w:numPr>
        <w:spacing w:before="100" w:beforeAutospacing="1" w:after="100" w:afterAutospacing="1" w:line="240" w:lineRule="auto"/>
        <w:rPr>
          <w:ins w:id="5734" w:author="Unknown"/>
          <w:rFonts w:ascii="Times New Roman" w:eastAsia="Times New Roman" w:hAnsi="Times New Roman" w:cs="Times New Roman"/>
          <w:sz w:val="24"/>
          <w:szCs w:val="24"/>
        </w:rPr>
      </w:pPr>
      <w:ins w:id="5735" w:author="Unknown">
        <w:r w:rsidRPr="00414614">
          <w:rPr>
            <w:rFonts w:ascii="Times New Roman" w:eastAsia="Times New Roman" w:hAnsi="Times New Roman" w:cs="Times New Roman"/>
            <w:sz w:val="24"/>
            <w:szCs w:val="24"/>
          </w:rPr>
          <w:t>        Node next;  </w:t>
        </w:r>
      </w:ins>
    </w:p>
    <w:p w:rsidR="00414614" w:rsidRPr="00414614" w:rsidRDefault="00414614" w:rsidP="00414614">
      <w:pPr>
        <w:numPr>
          <w:ilvl w:val="0"/>
          <w:numId w:val="154"/>
        </w:numPr>
        <w:spacing w:before="100" w:beforeAutospacing="1" w:after="100" w:afterAutospacing="1" w:line="240" w:lineRule="auto"/>
        <w:rPr>
          <w:ins w:id="5736" w:author="Unknown"/>
          <w:rFonts w:ascii="Times New Roman" w:eastAsia="Times New Roman" w:hAnsi="Times New Roman" w:cs="Times New Roman"/>
          <w:sz w:val="24"/>
          <w:szCs w:val="24"/>
        </w:rPr>
      </w:pPr>
      <w:ins w:id="5737" w:author="Unknown">
        <w:r w:rsidRPr="00414614">
          <w:rPr>
            <w:rFonts w:ascii="Times New Roman" w:eastAsia="Times New Roman" w:hAnsi="Times New Roman" w:cs="Times New Roman"/>
            <w:sz w:val="24"/>
            <w:szCs w:val="24"/>
          </w:rPr>
          <w:t>        public Node(int data) {  </w:t>
        </w:r>
      </w:ins>
    </w:p>
    <w:p w:rsidR="00414614" w:rsidRPr="00414614" w:rsidRDefault="00414614" w:rsidP="00414614">
      <w:pPr>
        <w:numPr>
          <w:ilvl w:val="0"/>
          <w:numId w:val="154"/>
        </w:numPr>
        <w:spacing w:before="100" w:beforeAutospacing="1" w:after="100" w:afterAutospacing="1" w:line="240" w:lineRule="auto"/>
        <w:rPr>
          <w:ins w:id="5738" w:author="Unknown"/>
          <w:rFonts w:ascii="Times New Roman" w:eastAsia="Times New Roman" w:hAnsi="Times New Roman" w:cs="Times New Roman"/>
          <w:sz w:val="24"/>
          <w:szCs w:val="24"/>
        </w:rPr>
      </w:pPr>
      <w:ins w:id="5739" w:author="Unknown">
        <w:r w:rsidRPr="00414614">
          <w:rPr>
            <w:rFonts w:ascii="Times New Roman" w:eastAsia="Times New Roman" w:hAnsi="Times New Roman" w:cs="Times New Roman"/>
            <w:sz w:val="24"/>
            <w:szCs w:val="24"/>
          </w:rPr>
          <w:t>            this.data = data;  </w:t>
        </w:r>
      </w:ins>
    </w:p>
    <w:p w:rsidR="00414614" w:rsidRPr="00414614" w:rsidRDefault="00414614" w:rsidP="00414614">
      <w:pPr>
        <w:numPr>
          <w:ilvl w:val="0"/>
          <w:numId w:val="154"/>
        </w:numPr>
        <w:spacing w:before="100" w:beforeAutospacing="1" w:after="100" w:afterAutospacing="1" w:line="240" w:lineRule="auto"/>
        <w:rPr>
          <w:ins w:id="5740" w:author="Unknown"/>
          <w:rFonts w:ascii="Times New Roman" w:eastAsia="Times New Roman" w:hAnsi="Times New Roman" w:cs="Times New Roman"/>
          <w:sz w:val="24"/>
          <w:szCs w:val="24"/>
        </w:rPr>
      </w:pPr>
      <w:ins w:id="574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742" w:author="Unknown"/>
          <w:rFonts w:ascii="Times New Roman" w:eastAsia="Times New Roman" w:hAnsi="Times New Roman" w:cs="Times New Roman"/>
          <w:sz w:val="24"/>
          <w:szCs w:val="24"/>
        </w:rPr>
      </w:pPr>
      <w:ins w:id="574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744" w:author="Unknown"/>
          <w:rFonts w:ascii="Times New Roman" w:eastAsia="Times New Roman" w:hAnsi="Times New Roman" w:cs="Times New Roman"/>
          <w:sz w:val="24"/>
          <w:szCs w:val="24"/>
        </w:rPr>
      </w:pPr>
      <w:ins w:id="574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4"/>
        </w:numPr>
        <w:spacing w:before="100" w:beforeAutospacing="1" w:after="100" w:afterAutospacing="1" w:line="240" w:lineRule="auto"/>
        <w:rPr>
          <w:ins w:id="5746" w:author="Unknown"/>
          <w:rFonts w:ascii="Times New Roman" w:eastAsia="Times New Roman" w:hAnsi="Times New Roman" w:cs="Times New Roman"/>
          <w:sz w:val="24"/>
          <w:szCs w:val="24"/>
        </w:rPr>
      </w:pPr>
      <w:ins w:id="5747" w:author="Unknown">
        <w:r w:rsidRPr="00414614">
          <w:rPr>
            <w:rFonts w:ascii="Times New Roman" w:eastAsia="Times New Roman" w:hAnsi="Times New Roman" w:cs="Times New Roman"/>
            <w:sz w:val="24"/>
            <w:szCs w:val="24"/>
          </w:rPr>
          <w:t>    //Declaring head and tail pointer as null.  </w:t>
        </w:r>
      </w:ins>
    </w:p>
    <w:p w:rsidR="00414614" w:rsidRPr="00414614" w:rsidRDefault="00414614" w:rsidP="00414614">
      <w:pPr>
        <w:numPr>
          <w:ilvl w:val="0"/>
          <w:numId w:val="154"/>
        </w:numPr>
        <w:spacing w:before="100" w:beforeAutospacing="1" w:after="100" w:afterAutospacing="1" w:line="240" w:lineRule="auto"/>
        <w:rPr>
          <w:ins w:id="5748" w:author="Unknown"/>
          <w:rFonts w:ascii="Times New Roman" w:eastAsia="Times New Roman" w:hAnsi="Times New Roman" w:cs="Times New Roman"/>
          <w:sz w:val="24"/>
          <w:szCs w:val="24"/>
        </w:rPr>
      </w:pPr>
      <w:ins w:id="5749" w:author="Unknown">
        <w:r w:rsidRPr="00414614">
          <w:rPr>
            <w:rFonts w:ascii="Times New Roman" w:eastAsia="Times New Roman" w:hAnsi="Times New Roman" w:cs="Times New Roman"/>
            <w:sz w:val="24"/>
            <w:szCs w:val="24"/>
          </w:rPr>
          <w:t>    public Node head = null;  </w:t>
        </w:r>
      </w:ins>
    </w:p>
    <w:p w:rsidR="00414614" w:rsidRPr="00414614" w:rsidRDefault="00414614" w:rsidP="00414614">
      <w:pPr>
        <w:numPr>
          <w:ilvl w:val="0"/>
          <w:numId w:val="154"/>
        </w:numPr>
        <w:spacing w:before="100" w:beforeAutospacing="1" w:after="100" w:afterAutospacing="1" w:line="240" w:lineRule="auto"/>
        <w:rPr>
          <w:ins w:id="5750" w:author="Unknown"/>
          <w:rFonts w:ascii="Times New Roman" w:eastAsia="Times New Roman" w:hAnsi="Times New Roman" w:cs="Times New Roman"/>
          <w:sz w:val="24"/>
          <w:szCs w:val="24"/>
        </w:rPr>
      </w:pPr>
      <w:ins w:id="5751" w:author="Unknown">
        <w:r w:rsidRPr="00414614">
          <w:rPr>
            <w:rFonts w:ascii="Times New Roman" w:eastAsia="Times New Roman" w:hAnsi="Times New Roman" w:cs="Times New Roman"/>
            <w:sz w:val="24"/>
            <w:szCs w:val="24"/>
          </w:rPr>
          <w:t>    public Node tail = null;  </w:t>
        </w:r>
      </w:ins>
    </w:p>
    <w:p w:rsidR="00414614" w:rsidRPr="00414614" w:rsidRDefault="00414614" w:rsidP="00414614">
      <w:pPr>
        <w:numPr>
          <w:ilvl w:val="0"/>
          <w:numId w:val="154"/>
        </w:numPr>
        <w:spacing w:before="100" w:beforeAutospacing="1" w:after="100" w:afterAutospacing="1" w:line="240" w:lineRule="auto"/>
        <w:rPr>
          <w:ins w:id="5752" w:author="Unknown"/>
          <w:rFonts w:ascii="Times New Roman" w:eastAsia="Times New Roman" w:hAnsi="Times New Roman" w:cs="Times New Roman"/>
          <w:sz w:val="24"/>
          <w:szCs w:val="24"/>
        </w:rPr>
      </w:pPr>
      <w:ins w:id="575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4"/>
        </w:numPr>
        <w:spacing w:before="100" w:beforeAutospacing="1" w:after="100" w:afterAutospacing="1" w:line="240" w:lineRule="auto"/>
        <w:rPr>
          <w:ins w:id="5754" w:author="Unknown"/>
          <w:rFonts w:ascii="Times New Roman" w:eastAsia="Times New Roman" w:hAnsi="Times New Roman" w:cs="Times New Roman"/>
          <w:sz w:val="24"/>
          <w:szCs w:val="24"/>
        </w:rPr>
      </w:pPr>
      <w:ins w:id="5755" w:author="Unknown">
        <w:r w:rsidRPr="00414614">
          <w:rPr>
            <w:rFonts w:ascii="Times New Roman" w:eastAsia="Times New Roman" w:hAnsi="Times New Roman" w:cs="Times New Roman"/>
            <w:sz w:val="24"/>
            <w:szCs w:val="24"/>
          </w:rPr>
          <w:t>    //This function will add the new node at the end of the list.  </w:t>
        </w:r>
      </w:ins>
    </w:p>
    <w:p w:rsidR="00414614" w:rsidRPr="00414614" w:rsidRDefault="00414614" w:rsidP="00414614">
      <w:pPr>
        <w:numPr>
          <w:ilvl w:val="0"/>
          <w:numId w:val="154"/>
        </w:numPr>
        <w:spacing w:before="100" w:beforeAutospacing="1" w:after="100" w:afterAutospacing="1" w:line="240" w:lineRule="auto"/>
        <w:rPr>
          <w:ins w:id="5756" w:author="Unknown"/>
          <w:rFonts w:ascii="Times New Roman" w:eastAsia="Times New Roman" w:hAnsi="Times New Roman" w:cs="Times New Roman"/>
          <w:sz w:val="24"/>
          <w:szCs w:val="24"/>
        </w:rPr>
      </w:pPr>
      <w:ins w:id="5757" w:author="Unknown">
        <w:r w:rsidRPr="00414614">
          <w:rPr>
            <w:rFonts w:ascii="Times New Roman" w:eastAsia="Times New Roman" w:hAnsi="Times New Roman" w:cs="Times New Roman"/>
            <w:sz w:val="24"/>
            <w:szCs w:val="24"/>
          </w:rPr>
          <w:t>    public void add(int data){  </w:t>
        </w:r>
      </w:ins>
    </w:p>
    <w:p w:rsidR="00414614" w:rsidRPr="00414614" w:rsidRDefault="00414614" w:rsidP="00414614">
      <w:pPr>
        <w:numPr>
          <w:ilvl w:val="0"/>
          <w:numId w:val="154"/>
        </w:numPr>
        <w:spacing w:before="100" w:beforeAutospacing="1" w:after="100" w:afterAutospacing="1" w:line="240" w:lineRule="auto"/>
        <w:rPr>
          <w:ins w:id="5758" w:author="Unknown"/>
          <w:rFonts w:ascii="Times New Roman" w:eastAsia="Times New Roman" w:hAnsi="Times New Roman" w:cs="Times New Roman"/>
          <w:sz w:val="24"/>
          <w:szCs w:val="24"/>
        </w:rPr>
      </w:pPr>
      <w:ins w:id="5759" w:author="Unknown">
        <w:r w:rsidRPr="00414614">
          <w:rPr>
            <w:rFonts w:ascii="Times New Roman" w:eastAsia="Times New Roman" w:hAnsi="Times New Roman" w:cs="Times New Roman"/>
            <w:sz w:val="24"/>
            <w:szCs w:val="24"/>
          </w:rPr>
          <w:t>        //Create new node  </w:t>
        </w:r>
      </w:ins>
    </w:p>
    <w:p w:rsidR="00414614" w:rsidRPr="00414614" w:rsidRDefault="00414614" w:rsidP="00414614">
      <w:pPr>
        <w:numPr>
          <w:ilvl w:val="0"/>
          <w:numId w:val="154"/>
        </w:numPr>
        <w:spacing w:before="100" w:beforeAutospacing="1" w:after="100" w:afterAutospacing="1" w:line="240" w:lineRule="auto"/>
        <w:rPr>
          <w:ins w:id="5760" w:author="Unknown"/>
          <w:rFonts w:ascii="Times New Roman" w:eastAsia="Times New Roman" w:hAnsi="Times New Roman" w:cs="Times New Roman"/>
          <w:sz w:val="24"/>
          <w:szCs w:val="24"/>
        </w:rPr>
      </w:pPr>
      <w:ins w:id="5761" w:author="Unknown">
        <w:r w:rsidRPr="00414614">
          <w:rPr>
            <w:rFonts w:ascii="Times New Roman" w:eastAsia="Times New Roman" w:hAnsi="Times New Roman" w:cs="Times New Roman"/>
            <w:sz w:val="24"/>
            <w:szCs w:val="24"/>
          </w:rPr>
          <w:t>        Node newNode = new Node(data);  </w:t>
        </w:r>
      </w:ins>
    </w:p>
    <w:p w:rsidR="00414614" w:rsidRPr="00414614" w:rsidRDefault="00414614" w:rsidP="00414614">
      <w:pPr>
        <w:numPr>
          <w:ilvl w:val="0"/>
          <w:numId w:val="154"/>
        </w:numPr>
        <w:spacing w:before="100" w:beforeAutospacing="1" w:after="100" w:afterAutospacing="1" w:line="240" w:lineRule="auto"/>
        <w:rPr>
          <w:ins w:id="5762" w:author="Unknown"/>
          <w:rFonts w:ascii="Times New Roman" w:eastAsia="Times New Roman" w:hAnsi="Times New Roman" w:cs="Times New Roman"/>
          <w:sz w:val="24"/>
          <w:szCs w:val="24"/>
        </w:rPr>
      </w:pPr>
      <w:ins w:id="5763" w:author="Unknown">
        <w:r w:rsidRPr="00414614">
          <w:rPr>
            <w:rFonts w:ascii="Times New Roman" w:eastAsia="Times New Roman" w:hAnsi="Times New Roman" w:cs="Times New Roman"/>
            <w:sz w:val="24"/>
            <w:szCs w:val="24"/>
          </w:rPr>
          <w:t>        //Checks if the list is empty.  </w:t>
        </w:r>
      </w:ins>
    </w:p>
    <w:p w:rsidR="00414614" w:rsidRPr="00414614" w:rsidRDefault="00414614" w:rsidP="00414614">
      <w:pPr>
        <w:numPr>
          <w:ilvl w:val="0"/>
          <w:numId w:val="154"/>
        </w:numPr>
        <w:spacing w:before="100" w:beforeAutospacing="1" w:after="100" w:afterAutospacing="1" w:line="240" w:lineRule="auto"/>
        <w:rPr>
          <w:ins w:id="5764" w:author="Unknown"/>
          <w:rFonts w:ascii="Times New Roman" w:eastAsia="Times New Roman" w:hAnsi="Times New Roman" w:cs="Times New Roman"/>
          <w:sz w:val="24"/>
          <w:szCs w:val="24"/>
        </w:rPr>
      </w:pPr>
      <w:ins w:id="5765" w:author="Unknown">
        <w:r w:rsidRPr="00414614">
          <w:rPr>
            <w:rFonts w:ascii="Times New Roman" w:eastAsia="Times New Roman" w:hAnsi="Times New Roman" w:cs="Times New Roman"/>
            <w:sz w:val="24"/>
            <w:szCs w:val="24"/>
          </w:rPr>
          <w:t>        if(head == null) {  </w:t>
        </w:r>
      </w:ins>
    </w:p>
    <w:p w:rsidR="00414614" w:rsidRPr="00414614" w:rsidRDefault="00414614" w:rsidP="00414614">
      <w:pPr>
        <w:numPr>
          <w:ilvl w:val="0"/>
          <w:numId w:val="154"/>
        </w:numPr>
        <w:spacing w:before="100" w:beforeAutospacing="1" w:after="100" w:afterAutospacing="1" w:line="240" w:lineRule="auto"/>
        <w:rPr>
          <w:ins w:id="5766" w:author="Unknown"/>
          <w:rFonts w:ascii="Times New Roman" w:eastAsia="Times New Roman" w:hAnsi="Times New Roman" w:cs="Times New Roman"/>
          <w:sz w:val="24"/>
          <w:szCs w:val="24"/>
        </w:rPr>
      </w:pPr>
      <w:ins w:id="5767" w:author="Unknown">
        <w:r w:rsidRPr="00414614">
          <w:rPr>
            <w:rFonts w:ascii="Times New Roman" w:eastAsia="Times New Roman" w:hAnsi="Times New Roman" w:cs="Times New Roman"/>
            <w:sz w:val="24"/>
            <w:szCs w:val="24"/>
          </w:rPr>
          <w:t>             //If list is empty, both head and tail would point to new node.  </w:t>
        </w:r>
      </w:ins>
    </w:p>
    <w:p w:rsidR="00414614" w:rsidRPr="00414614" w:rsidRDefault="00414614" w:rsidP="00414614">
      <w:pPr>
        <w:numPr>
          <w:ilvl w:val="0"/>
          <w:numId w:val="154"/>
        </w:numPr>
        <w:spacing w:before="100" w:beforeAutospacing="1" w:after="100" w:afterAutospacing="1" w:line="240" w:lineRule="auto"/>
        <w:rPr>
          <w:ins w:id="5768" w:author="Unknown"/>
          <w:rFonts w:ascii="Times New Roman" w:eastAsia="Times New Roman" w:hAnsi="Times New Roman" w:cs="Times New Roman"/>
          <w:sz w:val="24"/>
          <w:szCs w:val="24"/>
        </w:rPr>
      </w:pPr>
      <w:ins w:id="5769" w:author="Unknown">
        <w:r w:rsidRPr="00414614">
          <w:rPr>
            <w:rFonts w:ascii="Times New Roman" w:eastAsia="Times New Roman" w:hAnsi="Times New Roman" w:cs="Times New Roman"/>
            <w:sz w:val="24"/>
            <w:szCs w:val="24"/>
          </w:rPr>
          <w:t>            head = newNode;  </w:t>
        </w:r>
      </w:ins>
    </w:p>
    <w:p w:rsidR="00414614" w:rsidRPr="00414614" w:rsidRDefault="00414614" w:rsidP="00414614">
      <w:pPr>
        <w:numPr>
          <w:ilvl w:val="0"/>
          <w:numId w:val="154"/>
        </w:numPr>
        <w:spacing w:before="100" w:beforeAutospacing="1" w:after="100" w:afterAutospacing="1" w:line="240" w:lineRule="auto"/>
        <w:rPr>
          <w:ins w:id="5770" w:author="Unknown"/>
          <w:rFonts w:ascii="Times New Roman" w:eastAsia="Times New Roman" w:hAnsi="Times New Roman" w:cs="Times New Roman"/>
          <w:sz w:val="24"/>
          <w:szCs w:val="24"/>
        </w:rPr>
      </w:pPr>
      <w:ins w:id="5771" w:author="Unknown">
        <w:r w:rsidRPr="00414614">
          <w:rPr>
            <w:rFonts w:ascii="Times New Roman" w:eastAsia="Times New Roman" w:hAnsi="Times New Roman" w:cs="Times New Roman"/>
            <w:sz w:val="24"/>
            <w:szCs w:val="24"/>
          </w:rPr>
          <w:t>            tail = newNode;  </w:t>
        </w:r>
      </w:ins>
    </w:p>
    <w:p w:rsidR="00414614" w:rsidRPr="00414614" w:rsidRDefault="00414614" w:rsidP="00414614">
      <w:pPr>
        <w:numPr>
          <w:ilvl w:val="0"/>
          <w:numId w:val="154"/>
        </w:numPr>
        <w:spacing w:before="100" w:beforeAutospacing="1" w:after="100" w:afterAutospacing="1" w:line="240" w:lineRule="auto"/>
        <w:rPr>
          <w:ins w:id="5772" w:author="Unknown"/>
          <w:rFonts w:ascii="Times New Roman" w:eastAsia="Times New Roman" w:hAnsi="Times New Roman" w:cs="Times New Roman"/>
          <w:sz w:val="24"/>
          <w:szCs w:val="24"/>
        </w:rPr>
      </w:pPr>
      <w:ins w:id="5773" w:author="Unknown">
        <w:r w:rsidRPr="00414614">
          <w:rPr>
            <w:rFonts w:ascii="Times New Roman" w:eastAsia="Times New Roman" w:hAnsi="Times New Roman" w:cs="Times New Roman"/>
            <w:sz w:val="24"/>
            <w:szCs w:val="24"/>
          </w:rPr>
          <w:t>            newNode.next = head;  </w:t>
        </w:r>
      </w:ins>
    </w:p>
    <w:p w:rsidR="00414614" w:rsidRPr="00414614" w:rsidRDefault="00414614" w:rsidP="00414614">
      <w:pPr>
        <w:numPr>
          <w:ilvl w:val="0"/>
          <w:numId w:val="154"/>
        </w:numPr>
        <w:spacing w:before="100" w:beforeAutospacing="1" w:after="100" w:afterAutospacing="1" w:line="240" w:lineRule="auto"/>
        <w:rPr>
          <w:ins w:id="5774" w:author="Unknown"/>
          <w:rFonts w:ascii="Times New Roman" w:eastAsia="Times New Roman" w:hAnsi="Times New Roman" w:cs="Times New Roman"/>
          <w:sz w:val="24"/>
          <w:szCs w:val="24"/>
        </w:rPr>
      </w:pPr>
      <w:ins w:id="577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776" w:author="Unknown"/>
          <w:rFonts w:ascii="Times New Roman" w:eastAsia="Times New Roman" w:hAnsi="Times New Roman" w:cs="Times New Roman"/>
          <w:sz w:val="24"/>
          <w:szCs w:val="24"/>
        </w:rPr>
      </w:pPr>
      <w:ins w:id="5777" w:author="Unknown">
        <w:r w:rsidRPr="00414614">
          <w:rPr>
            <w:rFonts w:ascii="Times New Roman" w:eastAsia="Times New Roman" w:hAnsi="Times New Roman" w:cs="Times New Roman"/>
            <w:sz w:val="24"/>
            <w:szCs w:val="24"/>
          </w:rPr>
          <w:t>        else {  </w:t>
        </w:r>
      </w:ins>
    </w:p>
    <w:p w:rsidR="00414614" w:rsidRPr="00414614" w:rsidRDefault="00414614" w:rsidP="00414614">
      <w:pPr>
        <w:numPr>
          <w:ilvl w:val="0"/>
          <w:numId w:val="154"/>
        </w:numPr>
        <w:spacing w:before="100" w:beforeAutospacing="1" w:after="100" w:afterAutospacing="1" w:line="240" w:lineRule="auto"/>
        <w:rPr>
          <w:ins w:id="5778" w:author="Unknown"/>
          <w:rFonts w:ascii="Times New Roman" w:eastAsia="Times New Roman" w:hAnsi="Times New Roman" w:cs="Times New Roman"/>
          <w:sz w:val="24"/>
          <w:szCs w:val="24"/>
        </w:rPr>
      </w:pPr>
      <w:ins w:id="5779" w:author="Unknown">
        <w:r w:rsidRPr="00414614">
          <w:rPr>
            <w:rFonts w:ascii="Times New Roman" w:eastAsia="Times New Roman" w:hAnsi="Times New Roman" w:cs="Times New Roman"/>
            <w:sz w:val="24"/>
            <w:szCs w:val="24"/>
          </w:rPr>
          <w:t>            //tail will point to new node.  </w:t>
        </w:r>
      </w:ins>
    </w:p>
    <w:p w:rsidR="00414614" w:rsidRPr="00414614" w:rsidRDefault="00414614" w:rsidP="00414614">
      <w:pPr>
        <w:numPr>
          <w:ilvl w:val="0"/>
          <w:numId w:val="154"/>
        </w:numPr>
        <w:spacing w:before="100" w:beforeAutospacing="1" w:after="100" w:afterAutospacing="1" w:line="240" w:lineRule="auto"/>
        <w:rPr>
          <w:ins w:id="5780" w:author="Unknown"/>
          <w:rFonts w:ascii="Times New Roman" w:eastAsia="Times New Roman" w:hAnsi="Times New Roman" w:cs="Times New Roman"/>
          <w:sz w:val="24"/>
          <w:szCs w:val="24"/>
        </w:rPr>
      </w:pPr>
      <w:ins w:id="5781" w:author="Unknown">
        <w:r w:rsidRPr="00414614">
          <w:rPr>
            <w:rFonts w:ascii="Times New Roman" w:eastAsia="Times New Roman" w:hAnsi="Times New Roman" w:cs="Times New Roman"/>
            <w:sz w:val="24"/>
            <w:szCs w:val="24"/>
          </w:rPr>
          <w:t>            tail.next = newNode;  </w:t>
        </w:r>
      </w:ins>
    </w:p>
    <w:p w:rsidR="00414614" w:rsidRPr="00414614" w:rsidRDefault="00414614" w:rsidP="00414614">
      <w:pPr>
        <w:numPr>
          <w:ilvl w:val="0"/>
          <w:numId w:val="154"/>
        </w:numPr>
        <w:spacing w:before="100" w:beforeAutospacing="1" w:after="100" w:afterAutospacing="1" w:line="240" w:lineRule="auto"/>
        <w:rPr>
          <w:ins w:id="5782" w:author="Unknown"/>
          <w:rFonts w:ascii="Times New Roman" w:eastAsia="Times New Roman" w:hAnsi="Times New Roman" w:cs="Times New Roman"/>
          <w:sz w:val="24"/>
          <w:szCs w:val="24"/>
        </w:rPr>
      </w:pPr>
      <w:ins w:id="5783" w:author="Unknown">
        <w:r w:rsidRPr="00414614">
          <w:rPr>
            <w:rFonts w:ascii="Times New Roman" w:eastAsia="Times New Roman" w:hAnsi="Times New Roman" w:cs="Times New Roman"/>
            <w:sz w:val="24"/>
            <w:szCs w:val="24"/>
          </w:rPr>
          <w:lastRenderedPageBreak/>
          <w:t>            //New node will become new tail.  </w:t>
        </w:r>
      </w:ins>
    </w:p>
    <w:p w:rsidR="00414614" w:rsidRPr="00414614" w:rsidRDefault="00414614" w:rsidP="00414614">
      <w:pPr>
        <w:numPr>
          <w:ilvl w:val="0"/>
          <w:numId w:val="154"/>
        </w:numPr>
        <w:spacing w:before="100" w:beforeAutospacing="1" w:after="100" w:afterAutospacing="1" w:line="240" w:lineRule="auto"/>
        <w:rPr>
          <w:ins w:id="5784" w:author="Unknown"/>
          <w:rFonts w:ascii="Times New Roman" w:eastAsia="Times New Roman" w:hAnsi="Times New Roman" w:cs="Times New Roman"/>
          <w:sz w:val="24"/>
          <w:szCs w:val="24"/>
        </w:rPr>
      </w:pPr>
      <w:ins w:id="5785" w:author="Unknown">
        <w:r w:rsidRPr="00414614">
          <w:rPr>
            <w:rFonts w:ascii="Times New Roman" w:eastAsia="Times New Roman" w:hAnsi="Times New Roman" w:cs="Times New Roman"/>
            <w:sz w:val="24"/>
            <w:szCs w:val="24"/>
          </w:rPr>
          <w:t>            tail = newNode;  </w:t>
        </w:r>
      </w:ins>
    </w:p>
    <w:p w:rsidR="00414614" w:rsidRPr="00414614" w:rsidRDefault="00414614" w:rsidP="00414614">
      <w:pPr>
        <w:numPr>
          <w:ilvl w:val="0"/>
          <w:numId w:val="154"/>
        </w:numPr>
        <w:spacing w:before="100" w:beforeAutospacing="1" w:after="100" w:afterAutospacing="1" w:line="240" w:lineRule="auto"/>
        <w:rPr>
          <w:ins w:id="5786" w:author="Unknown"/>
          <w:rFonts w:ascii="Times New Roman" w:eastAsia="Times New Roman" w:hAnsi="Times New Roman" w:cs="Times New Roman"/>
          <w:sz w:val="24"/>
          <w:szCs w:val="24"/>
        </w:rPr>
      </w:pPr>
      <w:ins w:id="5787" w:author="Unknown">
        <w:r w:rsidRPr="00414614">
          <w:rPr>
            <w:rFonts w:ascii="Times New Roman" w:eastAsia="Times New Roman" w:hAnsi="Times New Roman" w:cs="Times New Roman"/>
            <w:sz w:val="24"/>
            <w:szCs w:val="24"/>
          </w:rPr>
          <w:t>            //Since, it is circular linked list tail will points to head.  </w:t>
        </w:r>
      </w:ins>
    </w:p>
    <w:p w:rsidR="00414614" w:rsidRPr="00414614" w:rsidRDefault="00414614" w:rsidP="00414614">
      <w:pPr>
        <w:numPr>
          <w:ilvl w:val="0"/>
          <w:numId w:val="154"/>
        </w:numPr>
        <w:spacing w:before="100" w:beforeAutospacing="1" w:after="100" w:afterAutospacing="1" w:line="240" w:lineRule="auto"/>
        <w:rPr>
          <w:ins w:id="5788" w:author="Unknown"/>
          <w:rFonts w:ascii="Times New Roman" w:eastAsia="Times New Roman" w:hAnsi="Times New Roman" w:cs="Times New Roman"/>
          <w:sz w:val="24"/>
          <w:szCs w:val="24"/>
        </w:rPr>
      </w:pPr>
      <w:ins w:id="5789" w:author="Unknown">
        <w:r w:rsidRPr="00414614">
          <w:rPr>
            <w:rFonts w:ascii="Times New Roman" w:eastAsia="Times New Roman" w:hAnsi="Times New Roman" w:cs="Times New Roman"/>
            <w:sz w:val="24"/>
            <w:szCs w:val="24"/>
          </w:rPr>
          <w:t>            tail.next = head;  </w:t>
        </w:r>
      </w:ins>
    </w:p>
    <w:p w:rsidR="00414614" w:rsidRPr="00414614" w:rsidRDefault="00414614" w:rsidP="00414614">
      <w:pPr>
        <w:numPr>
          <w:ilvl w:val="0"/>
          <w:numId w:val="154"/>
        </w:numPr>
        <w:spacing w:before="100" w:beforeAutospacing="1" w:after="100" w:afterAutospacing="1" w:line="240" w:lineRule="auto"/>
        <w:rPr>
          <w:ins w:id="5790" w:author="Unknown"/>
          <w:rFonts w:ascii="Times New Roman" w:eastAsia="Times New Roman" w:hAnsi="Times New Roman" w:cs="Times New Roman"/>
          <w:sz w:val="24"/>
          <w:szCs w:val="24"/>
        </w:rPr>
      </w:pPr>
      <w:ins w:id="579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792" w:author="Unknown"/>
          <w:rFonts w:ascii="Times New Roman" w:eastAsia="Times New Roman" w:hAnsi="Times New Roman" w:cs="Times New Roman"/>
          <w:sz w:val="24"/>
          <w:szCs w:val="24"/>
        </w:rPr>
      </w:pPr>
      <w:ins w:id="5793"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794" w:author="Unknown"/>
          <w:rFonts w:ascii="Times New Roman" w:eastAsia="Times New Roman" w:hAnsi="Times New Roman" w:cs="Times New Roman"/>
          <w:sz w:val="24"/>
          <w:szCs w:val="24"/>
        </w:rPr>
      </w:pPr>
      <w:ins w:id="579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4"/>
        </w:numPr>
        <w:spacing w:before="100" w:beforeAutospacing="1" w:after="100" w:afterAutospacing="1" w:line="240" w:lineRule="auto"/>
        <w:rPr>
          <w:ins w:id="5796" w:author="Unknown"/>
          <w:rFonts w:ascii="Times New Roman" w:eastAsia="Times New Roman" w:hAnsi="Times New Roman" w:cs="Times New Roman"/>
          <w:sz w:val="24"/>
          <w:szCs w:val="24"/>
        </w:rPr>
      </w:pPr>
      <w:ins w:id="5797" w:author="Unknown">
        <w:r w:rsidRPr="00414614">
          <w:rPr>
            <w:rFonts w:ascii="Times New Roman" w:eastAsia="Times New Roman" w:hAnsi="Times New Roman" w:cs="Times New Roman"/>
            <w:sz w:val="24"/>
            <w:szCs w:val="24"/>
          </w:rPr>
          <w:t>    //Finds out the minimum value node in the list  </w:t>
        </w:r>
      </w:ins>
    </w:p>
    <w:p w:rsidR="00414614" w:rsidRPr="00414614" w:rsidRDefault="00414614" w:rsidP="00414614">
      <w:pPr>
        <w:numPr>
          <w:ilvl w:val="0"/>
          <w:numId w:val="154"/>
        </w:numPr>
        <w:spacing w:before="100" w:beforeAutospacing="1" w:after="100" w:afterAutospacing="1" w:line="240" w:lineRule="auto"/>
        <w:rPr>
          <w:ins w:id="5798" w:author="Unknown"/>
          <w:rFonts w:ascii="Times New Roman" w:eastAsia="Times New Roman" w:hAnsi="Times New Roman" w:cs="Times New Roman"/>
          <w:sz w:val="24"/>
          <w:szCs w:val="24"/>
        </w:rPr>
      </w:pPr>
      <w:ins w:id="5799" w:author="Unknown">
        <w:r w:rsidRPr="00414614">
          <w:rPr>
            <w:rFonts w:ascii="Times New Roman" w:eastAsia="Times New Roman" w:hAnsi="Times New Roman" w:cs="Times New Roman"/>
            <w:sz w:val="24"/>
            <w:szCs w:val="24"/>
          </w:rPr>
          <w:t>    public void minNode() {  </w:t>
        </w:r>
      </w:ins>
    </w:p>
    <w:p w:rsidR="00414614" w:rsidRPr="00414614" w:rsidRDefault="00414614" w:rsidP="00414614">
      <w:pPr>
        <w:numPr>
          <w:ilvl w:val="0"/>
          <w:numId w:val="154"/>
        </w:numPr>
        <w:spacing w:before="100" w:beforeAutospacing="1" w:after="100" w:afterAutospacing="1" w:line="240" w:lineRule="auto"/>
        <w:rPr>
          <w:ins w:id="5800" w:author="Unknown"/>
          <w:rFonts w:ascii="Times New Roman" w:eastAsia="Times New Roman" w:hAnsi="Times New Roman" w:cs="Times New Roman"/>
          <w:sz w:val="24"/>
          <w:szCs w:val="24"/>
        </w:rPr>
      </w:pPr>
      <w:ins w:id="5801" w:author="Unknown">
        <w:r w:rsidRPr="00414614">
          <w:rPr>
            <w:rFonts w:ascii="Times New Roman" w:eastAsia="Times New Roman" w:hAnsi="Times New Roman" w:cs="Times New Roman"/>
            <w:sz w:val="24"/>
            <w:szCs w:val="24"/>
          </w:rPr>
          <w:t>        Node current = head;  </w:t>
        </w:r>
      </w:ins>
    </w:p>
    <w:p w:rsidR="00414614" w:rsidRPr="00414614" w:rsidRDefault="00414614" w:rsidP="00414614">
      <w:pPr>
        <w:numPr>
          <w:ilvl w:val="0"/>
          <w:numId w:val="154"/>
        </w:numPr>
        <w:spacing w:before="100" w:beforeAutospacing="1" w:after="100" w:afterAutospacing="1" w:line="240" w:lineRule="auto"/>
        <w:rPr>
          <w:ins w:id="5802" w:author="Unknown"/>
          <w:rFonts w:ascii="Times New Roman" w:eastAsia="Times New Roman" w:hAnsi="Times New Roman" w:cs="Times New Roman"/>
          <w:sz w:val="24"/>
          <w:szCs w:val="24"/>
        </w:rPr>
      </w:pPr>
      <w:ins w:id="5803" w:author="Unknown">
        <w:r w:rsidRPr="00414614">
          <w:rPr>
            <w:rFonts w:ascii="Times New Roman" w:eastAsia="Times New Roman" w:hAnsi="Times New Roman" w:cs="Times New Roman"/>
            <w:sz w:val="24"/>
            <w:szCs w:val="24"/>
          </w:rPr>
          <w:t>        //Initializing min to initial node data  </w:t>
        </w:r>
      </w:ins>
    </w:p>
    <w:p w:rsidR="00414614" w:rsidRPr="00414614" w:rsidRDefault="00414614" w:rsidP="00414614">
      <w:pPr>
        <w:numPr>
          <w:ilvl w:val="0"/>
          <w:numId w:val="154"/>
        </w:numPr>
        <w:spacing w:before="100" w:beforeAutospacing="1" w:after="100" w:afterAutospacing="1" w:line="240" w:lineRule="auto"/>
        <w:rPr>
          <w:ins w:id="5804" w:author="Unknown"/>
          <w:rFonts w:ascii="Times New Roman" w:eastAsia="Times New Roman" w:hAnsi="Times New Roman" w:cs="Times New Roman"/>
          <w:sz w:val="24"/>
          <w:szCs w:val="24"/>
        </w:rPr>
      </w:pPr>
      <w:ins w:id="5805" w:author="Unknown">
        <w:r w:rsidRPr="00414614">
          <w:rPr>
            <w:rFonts w:ascii="Times New Roman" w:eastAsia="Times New Roman" w:hAnsi="Times New Roman" w:cs="Times New Roman"/>
            <w:sz w:val="24"/>
            <w:szCs w:val="24"/>
          </w:rPr>
          <w:t>        int min = head.data;  </w:t>
        </w:r>
      </w:ins>
    </w:p>
    <w:p w:rsidR="00414614" w:rsidRPr="00414614" w:rsidRDefault="00414614" w:rsidP="00414614">
      <w:pPr>
        <w:numPr>
          <w:ilvl w:val="0"/>
          <w:numId w:val="154"/>
        </w:numPr>
        <w:spacing w:before="100" w:beforeAutospacing="1" w:after="100" w:afterAutospacing="1" w:line="240" w:lineRule="auto"/>
        <w:rPr>
          <w:ins w:id="5806" w:author="Unknown"/>
          <w:rFonts w:ascii="Times New Roman" w:eastAsia="Times New Roman" w:hAnsi="Times New Roman" w:cs="Times New Roman"/>
          <w:sz w:val="24"/>
          <w:szCs w:val="24"/>
        </w:rPr>
      </w:pPr>
      <w:ins w:id="5807" w:author="Unknown">
        <w:r w:rsidRPr="00414614">
          <w:rPr>
            <w:rFonts w:ascii="Times New Roman" w:eastAsia="Times New Roman" w:hAnsi="Times New Roman" w:cs="Times New Roman"/>
            <w:sz w:val="24"/>
            <w:szCs w:val="24"/>
          </w:rPr>
          <w:t>        if(head == null) {  </w:t>
        </w:r>
      </w:ins>
    </w:p>
    <w:p w:rsidR="00414614" w:rsidRPr="00414614" w:rsidRDefault="00414614" w:rsidP="00414614">
      <w:pPr>
        <w:numPr>
          <w:ilvl w:val="0"/>
          <w:numId w:val="154"/>
        </w:numPr>
        <w:spacing w:before="100" w:beforeAutospacing="1" w:after="100" w:afterAutospacing="1" w:line="240" w:lineRule="auto"/>
        <w:rPr>
          <w:ins w:id="5808" w:author="Unknown"/>
          <w:rFonts w:ascii="Times New Roman" w:eastAsia="Times New Roman" w:hAnsi="Times New Roman" w:cs="Times New Roman"/>
          <w:sz w:val="24"/>
          <w:szCs w:val="24"/>
        </w:rPr>
      </w:pPr>
      <w:ins w:id="5809" w:author="Unknown">
        <w:r w:rsidRPr="00414614">
          <w:rPr>
            <w:rFonts w:ascii="Times New Roman" w:eastAsia="Times New Roman" w:hAnsi="Times New Roman" w:cs="Times New Roman"/>
            <w:sz w:val="24"/>
            <w:szCs w:val="24"/>
          </w:rPr>
          <w:t>            System.out.println("List is empty");  </w:t>
        </w:r>
      </w:ins>
    </w:p>
    <w:p w:rsidR="00414614" w:rsidRPr="00414614" w:rsidRDefault="00414614" w:rsidP="00414614">
      <w:pPr>
        <w:numPr>
          <w:ilvl w:val="0"/>
          <w:numId w:val="154"/>
        </w:numPr>
        <w:spacing w:before="100" w:beforeAutospacing="1" w:after="100" w:afterAutospacing="1" w:line="240" w:lineRule="auto"/>
        <w:rPr>
          <w:ins w:id="5810" w:author="Unknown"/>
          <w:rFonts w:ascii="Times New Roman" w:eastAsia="Times New Roman" w:hAnsi="Times New Roman" w:cs="Times New Roman"/>
          <w:sz w:val="24"/>
          <w:szCs w:val="24"/>
        </w:rPr>
      </w:pPr>
      <w:ins w:id="581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12" w:author="Unknown"/>
          <w:rFonts w:ascii="Times New Roman" w:eastAsia="Times New Roman" w:hAnsi="Times New Roman" w:cs="Times New Roman"/>
          <w:sz w:val="24"/>
          <w:szCs w:val="24"/>
        </w:rPr>
      </w:pPr>
      <w:ins w:id="5813" w:author="Unknown">
        <w:r w:rsidRPr="00414614">
          <w:rPr>
            <w:rFonts w:ascii="Times New Roman" w:eastAsia="Times New Roman" w:hAnsi="Times New Roman" w:cs="Times New Roman"/>
            <w:sz w:val="24"/>
            <w:szCs w:val="24"/>
          </w:rPr>
          <w:t>        else {  </w:t>
        </w:r>
      </w:ins>
    </w:p>
    <w:p w:rsidR="00414614" w:rsidRPr="00414614" w:rsidRDefault="00414614" w:rsidP="00414614">
      <w:pPr>
        <w:numPr>
          <w:ilvl w:val="0"/>
          <w:numId w:val="154"/>
        </w:numPr>
        <w:spacing w:before="100" w:beforeAutospacing="1" w:after="100" w:afterAutospacing="1" w:line="240" w:lineRule="auto"/>
        <w:rPr>
          <w:ins w:id="5814" w:author="Unknown"/>
          <w:rFonts w:ascii="Times New Roman" w:eastAsia="Times New Roman" w:hAnsi="Times New Roman" w:cs="Times New Roman"/>
          <w:sz w:val="24"/>
          <w:szCs w:val="24"/>
        </w:rPr>
      </w:pPr>
      <w:ins w:id="5815" w:author="Unknown">
        <w:r w:rsidRPr="00414614">
          <w:rPr>
            <w:rFonts w:ascii="Times New Roman" w:eastAsia="Times New Roman" w:hAnsi="Times New Roman" w:cs="Times New Roman"/>
            <w:sz w:val="24"/>
            <w:szCs w:val="24"/>
          </w:rPr>
          <w:t>             do{  </w:t>
        </w:r>
      </w:ins>
    </w:p>
    <w:p w:rsidR="00414614" w:rsidRPr="00414614" w:rsidRDefault="00414614" w:rsidP="00414614">
      <w:pPr>
        <w:numPr>
          <w:ilvl w:val="0"/>
          <w:numId w:val="154"/>
        </w:numPr>
        <w:spacing w:before="100" w:beforeAutospacing="1" w:after="100" w:afterAutospacing="1" w:line="240" w:lineRule="auto"/>
        <w:rPr>
          <w:ins w:id="5816" w:author="Unknown"/>
          <w:rFonts w:ascii="Times New Roman" w:eastAsia="Times New Roman" w:hAnsi="Times New Roman" w:cs="Times New Roman"/>
          <w:sz w:val="24"/>
          <w:szCs w:val="24"/>
        </w:rPr>
      </w:pPr>
      <w:ins w:id="5817" w:author="Unknown">
        <w:r w:rsidRPr="00414614">
          <w:rPr>
            <w:rFonts w:ascii="Times New Roman" w:eastAsia="Times New Roman" w:hAnsi="Times New Roman" w:cs="Times New Roman"/>
            <w:sz w:val="24"/>
            <w:szCs w:val="24"/>
          </w:rPr>
          <w:t>                 //If current node's data is smaller than min  </w:t>
        </w:r>
      </w:ins>
    </w:p>
    <w:p w:rsidR="00414614" w:rsidRPr="00414614" w:rsidRDefault="00414614" w:rsidP="00414614">
      <w:pPr>
        <w:numPr>
          <w:ilvl w:val="0"/>
          <w:numId w:val="154"/>
        </w:numPr>
        <w:spacing w:before="100" w:beforeAutospacing="1" w:after="100" w:afterAutospacing="1" w:line="240" w:lineRule="auto"/>
        <w:rPr>
          <w:ins w:id="5818" w:author="Unknown"/>
          <w:rFonts w:ascii="Times New Roman" w:eastAsia="Times New Roman" w:hAnsi="Times New Roman" w:cs="Times New Roman"/>
          <w:sz w:val="24"/>
          <w:szCs w:val="24"/>
        </w:rPr>
      </w:pPr>
      <w:ins w:id="5819" w:author="Unknown">
        <w:r w:rsidRPr="00414614">
          <w:rPr>
            <w:rFonts w:ascii="Times New Roman" w:eastAsia="Times New Roman" w:hAnsi="Times New Roman" w:cs="Times New Roman"/>
            <w:sz w:val="24"/>
            <w:szCs w:val="24"/>
          </w:rPr>
          <w:t>                 //Then replace value of min with current node's data  </w:t>
        </w:r>
      </w:ins>
    </w:p>
    <w:p w:rsidR="00414614" w:rsidRPr="00414614" w:rsidRDefault="00414614" w:rsidP="00414614">
      <w:pPr>
        <w:numPr>
          <w:ilvl w:val="0"/>
          <w:numId w:val="154"/>
        </w:numPr>
        <w:spacing w:before="100" w:beforeAutospacing="1" w:after="100" w:afterAutospacing="1" w:line="240" w:lineRule="auto"/>
        <w:rPr>
          <w:ins w:id="5820" w:author="Unknown"/>
          <w:rFonts w:ascii="Times New Roman" w:eastAsia="Times New Roman" w:hAnsi="Times New Roman" w:cs="Times New Roman"/>
          <w:sz w:val="24"/>
          <w:szCs w:val="24"/>
        </w:rPr>
      </w:pPr>
      <w:ins w:id="5821" w:author="Unknown">
        <w:r w:rsidRPr="00414614">
          <w:rPr>
            <w:rFonts w:ascii="Times New Roman" w:eastAsia="Times New Roman" w:hAnsi="Times New Roman" w:cs="Times New Roman"/>
            <w:sz w:val="24"/>
            <w:szCs w:val="24"/>
          </w:rPr>
          <w:t>                 if(min &gt; current.data) {  </w:t>
        </w:r>
      </w:ins>
    </w:p>
    <w:p w:rsidR="00414614" w:rsidRPr="00414614" w:rsidRDefault="00414614" w:rsidP="00414614">
      <w:pPr>
        <w:numPr>
          <w:ilvl w:val="0"/>
          <w:numId w:val="154"/>
        </w:numPr>
        <w:spacing w:before="100" w:beforeAutospacing="1" w:after="100" w:afterAutospacing="1" w:line="240" w:lineRule="auto"/>
        <w:rPr>
          <w:ins w:id="5822" w:author="Unknown"/>
          <w:rFonts w:ascii="Times New Roman" w:eastAsia="Times New Roman" w:hAnsi="Times New Roman" w:cs="Times New Roman"/>
          <w:sz w:val="24"/>
          <w:szCs w:val="24"/>
        </w:rPr>
      </w:pPr>
      <w:ins w:id="5823" w:author="Unknown">
        <w:r w:rsidRPr="00414614">
          <w:rPr>
            <w:rFonts w:ascii="Times New Roman" w:eastAsia="Times New Roman" w:hAnsi="Times New Roman" w:cs="Times New Roman"/>
            <w:sz w:val="24"/>
            <w:szCs w:val="24"/>
          </w:rPr>
          <w:t>                     min = current.data;  </w:t>
        </w:r>
      </w:ins>
    </w:p>
    <w:p w:rsidR="00414614" w:rsidRPr="00414614" w:rsidRDefault="00414614" w:rsidP="00414614">
      <w:pPr>
        <w:numPr>
          <w:ilvl w:val="0"/>
          <w:numId w:val="154"/>
        </w:numPr>
        <w:spacing w:before="100" w:beforeAutospacing="1" w:after="100" w:afterAutospacing="1" w:line="240" w:lineRule="auto"/>
        <w:rPr>
          <w:ins w:id="5824" w:author="Unknown"/>
          <w:rFonts w:ascii="Times New Roman" w:eastAsia="Times New Roman" w:hAnsi="Times New Roman" w:cs="Times New Roman"/>
          <w:sz w:val="24"/>
          <w:szCs w:val="24"/>
        </w:rPr>
      </w:pPr>
      <w:ins w:id="582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26" w:author="Unknown"/>
          <w:rFonts w:ascii="Times New Roman" w:eastAsia="Times New Roman" w:hAnsi="Times New Roman" w:cs="Times New Roman"/>
          <w:sz w:val="24"/>
          <w:szCs w:val="24"/>
        </w:rPr>
      </w:pPr>
      <w:ins w:id="5827" w:author="Unknown">
        <w:r w:rsidRPr="00414614">
          <w:rPr>
            <w:rFonts w:ascii="Times New Roman" w:eastAsia="Times New Roman" w:hAnsi="Times New Roman" w:cs="Times New Roman"/>
            <w:sz w:val="24"/>
            <w:szCs w:val="24"/>
          </w:rPr>
          <w:t>                 current= current.next;  </w:t>
        </w:r>
      </w:ins>
    </w:p>
    <w:p w:rsidR="00414614" w:rsidRPr="00414614" w:rsidRDefault="00414614" w:rsidP="00414614">
      <w:pPr>
        <w:numPr>
          <w:ilvl w:val="0"/>
          <w:numId w:val="154"/>
        </w:numPr>
        <w:spacing w:before="100" w:beforeAutospacing="1" w:after="100" w:afterAutospacing="1" w:line="240" w:lineRule="auto"/>
        <w:rPr>
          <w:ins w:id="5828" w:author="Unknown"/>
          <w:rFonts w:ascii="Times New Roman" w:eastAsia="Times New Roman" w:hAnsi="Times New Roman" w:cs="Times New Roman"/>
          <w:sz w:val="24"/>
          <w:szCs w:val="24"/>
        </w:rPr>
      </w:pPr>
      <w:ins w:id="5829" w:author="Unknown">
        <w:r w:rsidRPr="00414614">
          <w:rPr>
            <w:rFonts w:ascii="Times New Roman" w:eastAsia="Times New Roman" w:hAnsi="Times New Roman" w:cs="Times New Roman"/>
            <w:sz w:val="24"/>
            <w:szCs w:val="24"/>
          </w:rPr>
          <w:t>            }while(current != head);  </w:t>
        </w:r>
      </w:ins>
    </w:p>
    <w:p w:rsidR="00414614" w:rsidRPr="00414614" w:rsidRDefault="00414614" w:rsidP="00414614">
      <w:pPr>
        <w:numPr>
          <w:ilvl w:val="0"/>
          <w:numId w:val="154"/>
        </w:numPr>
        <w:spacing w:before="100" w:beforeAutospacing="1" w:after="100" w:afterAutospacing="1" w:line="240" w:lineRule="auto"/>
        <w:rPr>
          <w:ins w:id="5830" w:author="Unknown"/>
          <w:rFonts w:ascii="Times New Roman" w:eastAsia="Times New Roman" w:hAnsi="Times New Roman" w:cs="Times New Roman"/>
          <w:sz w:val="24"/>
          <w:szCs w:val="24"/>
        </w:rPr>
      </w:pPr>
      <w:ins w:id="583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4"/>
        </w:numPr>
        <w:spacing w:before="100" w:beforeAutospacing="1" w:after="100" w:afterAutospacing="1" w:line="240" w:lineRule="auto"/>
        <w:rPr>
          <w:ins w:id="5832" w:author="Unknown"/>
          <w:rFonts w:ascii="Times New Roman" w:eastAsia="Times New Roman" w:hAnsi="Times New Roman" w:cs="Times New Roman"/>
          <w:sz w:val="24"/>
          <w:szCs w:val="24"/>
        </w:rPr>
      </w:pPr>
      <w:ins w:id="5833" w:author="Unknown">
        <w:r w:rsidRPr="00414614">
          <w:rPr>
            <w:rFonts w:ascii="Times New Roman" w:eastAsia="Times New Roman" w:hAnsi="Times New Roman" w:cs="Times New Roman"/>
            <w:sz w:val="24"/>
            <w:szCs w:val="24"/>
          </w:rPr>
          <w:t>            System.out.println("Minimum value node in the list: "+ min);  </w:t>
        </w:r>
      </w:ins>
    </w:p>
    <w:p w:rsidR="00414614" w:rsidRPr="00414614" w:rsidRDefault="00414614" w:rsidP="00414614">
      <w:pPr>
        <w:numPr>
          <w:ilvl w:val="0"/>
          <w:numId w:val="154"/>
        </w:numPr>
        <w:spacing w:before="100" w:beforeAutospacing="1" w:after="100" w:afterAutospacing="1" w:line="240" w:lineRule="auto"/>
        <w:rPr>
          <w:ins w:id="5834" w:author="Unknown"/>
          <w:rFonts w:ascii="Times New Roman" w:eastAsia="Times New Roman" w:hAnsi="Times New Roman" w:cs="Times New Roman"/>
          <w:sz w:val="24"/>
          <w:szCs w:val="24"/>
        </w:rPr>
      </w:pPr>
      <w:ins w:id="583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36" w:author="Unknown"/>
          <w:rFonts w:ascii="Times New Roman" w:eastAsia="Times New Roman" w:hAnsi="Times New Roman" w:cs="Times New Roman"/>
          <w:sz w:val="24"/>
          <w:szCs w:val="24"/>
        </w:rPr>
      </w:pPr>
      <w:ins w:id="583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38" w:author="Unknown"/>
          <w:rFonts w:ascii="Times New Roman" w:eastAsia="Times New Roman" w:hAnsi="Times New Roman" w:cs="Times New Roman"/>
          <w:sz w:val="24"/>
          <w:szCs w:val="24"/>
        </w:rPr>
      </w:pPr>
      <w:ins w:id="583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4"/>
        </w:numPr>
        <w:spacing w:before="100" w:beforeAutospacing="1" w:after="100" w:afterAutospacing="1" w:line="240" w:lineRule="auto"/>
        <w:rPr>
          <w:ins w:id="5840" w:author="Unknown"/>
          <w:rFonts w:ascii="Times New Roman" w:eastAsia="Times New Roman" w:hAnsi="Times New Roman" w:cs="Times New Roman"/>
          <w:sz w:val="24"/>
          <w:szCs w:val="24"/>
        </w:rPr>
      </w:pPr>
      <w:ins w:id="5841" w:author="Unknown">
        <w:r w:rsidRPr="00414614">
          <w:rPr>
            <w:rFonts w:ascii="Times New Roman" w:eastAsia="Times New Roman" w:hAnsi="Times New Roman" w:cs="Times New Roman"/>
            <w:sz w:val="24"/>
            <w:szCs w:val="24"/>
          </w:rPr>
          <w:t>    //Finds out the maximum value node in the list  </w:t>
        </w:r>
      </w:ins>
    </w:p>
    <w:p w:rsidR="00414614" w:rsidRPr="00414614" w:rsidRDefault="00414614" w:rsidP="00414614">
      <w:pPr>
        <w:numPr>
          <w:ilvl w:val="0"/>
          <w:numId w:val="154"/>
        </w:numPr>
        <w:spacing w:before="100" w:beforeAutospacing="1" w:after="100" w:afterAutospacing="1" w:line="240" w:lineRule="auto"/>
        <w:rPr>
          <w:ins w:id="5842" w:author="Unknown"/>
          <w:rFonts w:ascii="Times New Roman" w:eastAsia="Times New Roman" w:hAnsi="Times New Roman" w:cs="Times New Roman"/>
          <w:sz w:val="24"/>
          <w:szCs w:val="24"/>
        </w:rPr>
      </w:pPr>
      <w:ins w:id="5843" w:author="Unknown">
        <w:r w:rsidRPr="00414614">
          <w:rPr>
            <w:rFonts w:ascii="Times New Roman" w:eastAsia="Times New Roman" w:hAnsi="Times New Roman" w:cs="Times New Roman"/>
            <w:sz w:val="24"/>
            <w:szCs w:val="24"/>
          </w:rPr>
          <w:t>    public void maxNode() {  </w:t>
        </w:r>
      </w:ins>
    </w:p>
    <w:p w:rsidR="00414614" w:rsidRPr="00414614" w:rsidRDefault="00414614" w:rsidP="00414614">
      <w:pPr>
        <w:numPr>
          <w:ilvl w:val="0"/>
          <w:numId w:val="154"/>
        </w:numPr>
        <w:spacing w:before="100" w:beforeAutospacing="1" w:after="100" w:afterAutospacing="1" w:line="240" w:lineRule="auto"/>
        <w:rPr>
          <w:ins w:id="5844" w:author="Unknown"/>
          <w:rFonts w:ascii="Times New Roman" w:eastAsia="Times New Roman" w:hAnsi="Times New Roman" w:cs="Times New Roman"/>
          <w:sz w:val="24"/>
          <w:szCs w:val="24"/>
        </w:rPr>
      </w:pPr>
      <w:ins w:id="5845" w:author="Unknown">
        <w:r w:rsidRPr="00414614">
          <w:rPr>
            <w:rFonts w:ascii="Times New Roman" w:eastAsia="Times New Roman" w:hAnsi="Times New Roman" w:cs="Times New Roman"/>
            <w:sz w:val="24"/>
            <w:szCs w:val="24"/>
          </w:rPr>
          <w:t>        Node current = head;  </w:t>
        </w:r>
      </w:ins>
    </w:p>
    <w:p w:rsidR="00414614" w:rsidRPr="00414614" w:rsidRDefault="00414614" w:rsidP="00414614">
      <w:pPr>
        <w:numPr>
          <w:ilvl w:val="0"/>
          <w:numId w:val="154"/>
        </w:numPr>
        <w:spacing w:before="100" w:beforeAutospacing="1" w:after="100" w:afterAutospacing="1" w:line="240" w:lineRule="auto"/>
        <w:rPr>
          <w:ins w:id="5846" w:author="Unknown"/>
          <w:rFonts w:ascii="Times New Roman" w:eastAsia="Times New Roman" w:hAnsi="Times New Roman" w:cs="Times New Roman"/>
          <w:sz w:val="24"/>
          <w:szCs w:val="24"/>
        </w:rPr>
      </w:pPr>
      <w:ins w:id="5847" w:author="Unknown">
        <w:r w:rsidRPr="00414614">
          <w:rPr>
            <w:rFonts w:ascii="Times New Roman" w:eastAsia="Times New Roman" w:hAnsi="Times New Roman" w:cs="Times New Roman"/>
            <w:sz w:val="24"/>
            <w:szCs w:val="24"/>
          </w:rPr>
          <w:t>        //Initializing max to initial node data  </w:t>
        </w:r>
      </w:ins>
    </w:p>
    <w:p w:rsidR="00414614" w:rsidRPr="00414614" w:rsidRDefault="00414614" w:rsidP="00414614">
      <w:pPr>
        <w:numPr>
          <w:ilvl w:val="0"/>
          <w:numId w:val="154"/>
        </w:numPr>
        <w:spacing w:before="100" w:beforeAutospacing="1" w:after="100" w:afterAutospacing="1" w:line="240" w:lineRule="auto"/>
        <w:rPr>
          <w:ins w:id="5848" w:author="Unknown"/>
          <w:rFonts w:ascii="Times New Roman" w:eastAsia="Times New Roman" w:hAnsi="Times New Roman" w:cs="Times New Roman"/>
          <w:sz w:val="24"/>
          <w:szCs w:val="24"/>
        </w:rPr>
      </w:pPr>
      <w:ins w:id="5849" w:author="Unknown">
        <w:r w:rsidRPr="00414614">
          <w:rPr>
            <w:rFonts w:ascii="Times New Roman" w:eastAsia="Times New Roman" w:hAnsi="Times New Roman" w:cs="Times New Roman"/>
            <w:sz w:val="24"/>
            <w:szCs w:val="24"/>
          </w:rPr>
          <w:t>        int max = head.data;  </w:t>
        </w:r>
      </w:ins>
    </w:p>
    <w:p w:rsidR="00414614" w:rsidRPr="00414614" w:rsidRDefault="00414614" w:rsidP="00414614">
      <w:pPr>
        <w:numPr>
          <w:ilvl w:val="0"/>
          <w:numId w:val="154"/>
        </w:numPr>
        <w:spacing w:before="100" w:beforeAutospacing="1" w:after="100" w:afterAutospacing="1" w:line="240" w:lineRule="auto"/>
        <w:rPr>
          <w:ins w:id="5850" w:author="Unknown"/>
          <w:rFonts w:ascii="Times New Roman" w:eastAsia="Times New Roman" w:hAnsi="Times New Roman" w:cs="Times New Roman"/>
          <w:sz w:val="24"/>
          <w:szCs w:val="24"/>
        </w:rPr>
      </w:pPr>
      <w:ins w:id="5851" w:author="Unknown">
        <w:r w:rsidRPr="00414614">
          <w:rPr>
            <w:rFonts w:ascii="Times New Roman" w:eastAsia="Times New Roman" w:hAnsi="Times New Roman" w:cs="Times New Roman"/>
            <w:sz w:val="24"/>
            <w:szCs w:val="24"/>
          </w:rPr>
          <w:t>        if(head == null) {  </w:t>
        </w:r>
      </w:ins>
    </w:p>
    <w:p w:rsidR="00414614" w:rsidRPr="00414614" w:rsidRDefault="00414614" w:rsidP="00414614">
      <w:pPr>
        <w:numPr>
          <w:ilvl w:val="0"/>
          <w:numId w:val="154"/>
        </w:numPr>
        <w:spacing w:before="100" w:beforeAutospacing="1" w:after="100" w:afterAutospacing="1" w:line="240" w:lineRule="auto"/>
        <w:rPr>
          <w:ins w:id="5852" w:author="Unknown"/>
          <w:rFonts w:ascii="Times New Roman" w:eastAsia="Times New Roman" w:hAnsi="Times New Roman" w:cs="Times New Roman"/>
          <w:sz w:val="24"/>
          <w:szCs w:val="24"/>
        </w:rPr>
      </w:pPr>
      <w:ins w:id="5853" w:author="Unknown">
        <w:r w:rsidRPr="00414614">
          <w:rPr>
            <w:rFonts w:ascii="Times New Roman" w:eastAsia="Times New Roman" w:hAnsi="Times New Roman" w:cs="Times New Roman"/>
            <w:sz w:val="24"/>
            <w:szCs w:val="24"/>
          </w:rPr>
          <w:t>            System.out.println("List is empty");  </w:t>
        </w:r>
      </w:ins>
    </w:p>
    <w:p w:rsidR="00414614" w:rsidRPr="00414614" w:rsidRDefault="00414614" w:rsidP="00414614">
      <w:pPr>
        <w:numPr>
          <w:ilvl w:val="0"/>
          <w:numId w:val="154"/>
        </w:numPr>
        <w:spacing w:before="100" w:beforeAutospacing="1" w:after="100" w:afterAutospacing="1" w:line="240" w:lineRule="auto"/>
        <w:rPr>
          <w:ins w:id="5854" w:author="Unknown"/>
          <w:rFonts w:ascii="Times New Roman" w:eastAsia="Times New Roman" w:hAnsi="Times New Roman" w:cs="Times New Roman"/>
          <w:sz w:val="24"/>
          <w:szCs w:val="24"/>
        </w:rPr>
      </w:pPr>
      <w:ins w:id="5855"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56" w:author="Unknown"/>
          <w:rFonts w:ascii="Times New Roman" w:eastAsia="Times New Roman" w:hAnsi="Times New Roman" w:cs="Times New Roman"/>
          <w:sz w:val="24"/>
          <w:szCs w:val="24"/>
        </w:rPr>
      </w:pPr>
      <w:ins w:id="5857" w:author="Unknown">
        <w:r w:rsidRPr="00414614">
          <w:rPr>
            <w:rFonts w:ascii="Times New Roman" w:eastAsia="Times New Roman" w:hAnsi="Times New Roman" w:cs="Times New Roman"/>
            <w:sz w:val="24"/>
            <w:szCs w:val="24"/>
          </w:rPr>
          <w:t>        else {  </w:t>
        </w:r>
      </w:ins>
    </w:p>
    <w:p w:rsidR="00414614" w:rsidRPr="00414614" w:rsidRDefault="00414614" w:rsidP="00414614">
      <w:pPr>
        <w:numPr>
          <w:ilvl w:val="0"/>
          <w:numId w:val="154"/>
        </w:numPr>
        <w:spacing w:before="100" w:beforeAutospacing="1" w:after="100" w:afterAutospacing="1" w:line="240" w:lineRule="auto"/>
        <w:rPr>
          <w:ins w:id="5858" w:author="Unknown"/>
          <w:rFonts w:ascii="Times New Roman" w:eastAsia="Times New Roman" w:hAnsi="Times New Roman" w:cs="Times New Roman"/>
          <w:sz w:val="24"/>
          <w:szCs w:val="24"/>
        </w:rPr>
      </w:pPr>
      <w:ins w:id="5859" w:author="Unknown">
        <w:r w:rsidRPr="00414614">
          <w:rPr>
            <w:rFonts w:ascii="Times New Roman" w:eastAsia="Times New Roman" w:hAnsi="Times New Roman" w:cs="Times New Roman"/>
            <w:sz w:val="24"/>
            <w:szCs w:val="24"/>
          </w:rPr>
          <w:t>             do{  </w:t>
        </w:r>
      </w:ins>
    </w:p>
    <w:p w:rsidR="00414614" w:rsidRPr="00414614" w:rsidRDefault="00414614" w:rsidP="00414614">
      <w:pPr>
        <w:numPr>
          <w:ilvl w:val="0"/>
          <w:numId w:val="154"/>
        </w:numPr>
        <w:spacing w:before="100" w:beforeAutospacing="1" w:after="100" w:afterAutospacing="1" w:line="240" w:lineRule="auto"/>
        <w:rPr>
          <w:ins w:id="5860" w:author="Unknown"/>
          <w:rFonts w:ascii="Times New Roman" w:eastAsia="Times New Roman" w:hAnsi="Times New Roman" w:cs="Times New Roman"/>
          <w:sz w:val="24"/>
          <w:szCs w:val="24"/>
        </w:rPr>
      </w:pPr>
      <w:ins w:id="5861" w:author="Unknown">
        <w:r w:rsidRPr="00414614">
          <w:rPr>
            <w:rFonts w:ascii="Times New Roman" w:eastAsia="Times New Roman" w:hAnsi="Times New Roman" w:cs="Times New Roman"/>
            <w:sz w:val="24"/>
            <w:szCs w:val="24"/>
          </w:rPr>
          <w:t>                 //If current node's data is greater than max  </w:t>
        </w:r>
      </w:ins>
    </w:p>
    <w:p w:rsidR="00414614" w:rsidRPr="00414614" w:rsidRDefault="00414614" w:rsidP="00414614">
      <w:pPr>
        <w:numPr>
          <w:ilvl w:val="0"/>
          <w:numId w:val="154"/>
        </w:numPr>
        <w:spacing w:before="100" w:beforeAutospacing="1" w:after="100" w:afterAutospacing="1" w:line="240" w:lineRule="auto"/>
        <w:rPr>
          <w:ins w:id="5862" w:author="Unknown"/>
          <w:rFonts w:ascii="Times New Roman" w:eastAsia="Times New Roman" w:hAnsi="Times New Roman" w:cs="Times New Roman"/>
          <w:sz w:val="24"/>
          <w:szCs w:val="24"/>
        </w:rPr>
      </w:pPr>
      <w:ins w:id="5863" w:author="Unknown">
        <w:r w:rsidRPr="00414614">
          <w:rPr>
            <w:rFonts w:ascii="Times New Roman" w:eastAsia="Times New Roman" w:hAnsi="Times New Roman" w:cs="Times New Roman"/>
            <w:sz w:val="24"/>
            <w:szCs w:val="24"/>
          </w:rPr>
          <w:t>                 //Then replace value of max with current node's data  </w:t>
        </w:r>
      </w:ins>
    </w:p>
    <w:p w:rsidR="00414614" w:rsidRPr="00414614" w:rsidRDefault="00414614" w:rsidP="00414614">
      <w:pPr>
        <w:numPr>
          <w:ilvl w:val="0"/>
          <w:numId w:val="154"/>
        </w:numPr>
        <w:spacing w:before="100" w:beforeAutospacing="1" w:after="100" w:afterAutospacing="1" w:line="240" w:lineRule="auto"/>
        <w:rPr>
          <w:ins w:id="5864" w:author="Unknown"/>
          <w:rFonts w:ascii="Times New Roman" w:eastAsia="Times New Roman" w:hAnsi="Times New Roman" w:cs="Times New Roman"/>
          <w:sz w:val="24"/>
          <w:szCs w:val="24"/>
        </w:rPr>
      </w:pPr>
      <w:ins w:id="5865" w:author="Unknown">
        <w:r w:rsidRPr="00414614">
          <w:rPr>
            <w:rFonts w:ascii="Times New Roman" w:eastAsia="Times New Roman" w:hAnsi="Times New Roman" w:cs="Times New Roman"/>
            <w:sz w:val="24"/>
            <w:szCs w:val="24"/>
          </w:rPr>
          <w:t>                 if(max &lt; current.data) {  </w:t>
        </w:r>
      </w:ins>
    </w:p>
    <w:p w:rsidR="00414614" w:rsidRPr="00414614" w:rsidRDefault="00414614" w:rsidP="00414614">
      <w:pPr>
        <w:numPr>
          <w:ilvl w:val="0"/>
          <w:numId w:val="154"/>
        </w:numPr>
        <w:spacing w:before="100" w:beforeAutospacing="1" w:after="100" w:afterAutospacing="1" w:line="240" w:lineRule="auto"/>
        <w:rPr>
          <w:ins w:id="5866" w:author="Unknown"/>
          <w:rFonts w:ascii="Times New Roman" w:eastAsia="Times New Roman" w:hAnsi="Times New Roman" w:cs="Times New Roman"/>
          <w:sz w:val="24"/>
          <w:szCs w:val="24"/>
        </w:rPr>
      </w:pPr>
      <w:ins w:id="5867" w:author="Unknown">
        <w:r w:rsidRPr="00414614">
          <w:rPr>
            <w:rFonts w:ascii="Times New Roman" w:eastAsia="Times New Roman" w:hAnsi="Times New Roman" w:cs="Times New Roman"/>
            <w:sz w:val="24"/>
            <w:szCs w:val="24"/>
          </w:rPr>
          <w:t>                     max = current.data;  </w:t>
        </w:r>
      </w:ins>
    </w:p>
    <w:p w:rsidR="00414614" w:rsidRPr="00414614" w:rsidRDefault="00414614" w:rsidP="00414614">
      <w:pPr>
        <w:numPr>
          <w:ilvl w:val="0"/>
          <w:numId w:val="154"/>
        </w:numPr>
        <w:spacing w:before="100" w:beforeAutospacing="1" w:after="100" w:afterAutospacing="1" w:line="240" w:lineRule="auto"/>
        <w:rPr>
          <w:ins w:id="5868" w:author="Unknown"/>
          <w:rFonts w:ascii="Times New Roman" w:eastAsia="Times New Roman" w:hAnsi="Times New Roman" w:cs="Times New Roman"/>
          <w:sz w:val="24"/>
          <w:szCs w:val="24"/>
        </w:rPr>
      </w:pPr>
      <w:ins w:id="586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70" w:author="Unknown"/>
          <w:rFonts w:ascii="Times New Roman" w:eastAsia="Times New Roman" w:hAnsi="Times New Roman" w:cs="Times New Roman"/>
          <w:sz w:val="24"/>
          <w:szCs w:val="24"/>
        </w:rPr>
      </w:pPr>
      <w:ins w:id="5871" w:author="Unknown">
        <w:r w:rsidRPr="00414614">
          <w:rPr>
            <w:rFonts w:ascii="Times New Roman" w:eastAsia="Times New Roman" w:hAnsi="Times New Roman" w:cs="Times New Roman"/>
            <w:sz w:val="24"/>
            <w:szCs w:val="24"/>
          </w:rPr>
          <w:t>                 current= current.next;  </w:t>
        </w:r>
      </w:ins>
    </w:p>
    <w:p w:rsidR="00414614" w:rsidRPr="00414614" w:rsidRDefault="00414614" w:rsidP="00414614">
      <w:pPr>
        <w:numPr>
          <w:ilvl w:val="0"/>
          <w:numId w:val="154"/>
        </w:numPr>
        <w:spacing w:before="100" w:beforeAutospacing="1" w:after="100" w:afterAutospacing="1" w:line="240" w:lineRule="auto"/>
        <w:rPr>
          <w:ins w:id="5872" w:author="Unknown"/>
          <w:rFonts w:ascii="Times New Roman" w:eastAsia="Times New Roman" w:hAnsi="Times New Roman" w:cs="Times New Roman"/>
          <w:sz w:val="24"/>
          <w:szCs w:val="24"/>
        </w:rPr>
      </w:pPr>
      <w:ins w:id="5873" w:author="Unknown">
        <w:r w:rsidRPr="00414614">
          <w:rPr>
            <w:rFonts w:ascii="Times New Roman" w:eastAsia="Times New Roman" w:hAnsi="Times New Roman" w:cs="Times New Roman"/>
            <w:sz w:val="24"/>
            <w:szCs w:val="24"/>
          </w:rPr>
          <w:t>                }while(current != head);  </w:t>
        </w:r>
      </w:ins>
    </w:p>
    <w:p w:rsidR="00414614" w:rsidRPr="00414614" w:rsidRDefault="00414614" w:rsidP="00414614">
      <w:pPr>
        <w:numPr>
          <w:ilvl w:val="0"/>
          <w:numId w:val="154"/>
        </w:numPr>
        <w:spacing w:before="100" w:beforeAutospacing="1" w:after="100" w:afterAutospacing="1" w:line="240" w:lineRule="auto"/>
        <w:rPr>
          <w:ins w:id="5874" w:author="Unknown"/>
          <w:rFonts w:ascii="Times New Roman" w:eastAsia="Times New Roman" w:hAnsi="Times New Roman" w:cs="Times New Roman"/>
          <w:sz w:val="24"/>
          <w:szCs w:val="24"/>
        </w:rPr>
      </w:pPr>
      <w:ins w:id="5875" w:author="Unknown">
        <w:r w:rsidRPr="00414614">
          <w:rPr>
            <w:rFonts w:ascii="Times New Roman" w:eastAsia="Times New Roman" w:hAnsi="Times New Roman" w:cs="Times New Roman"/>
            <w:sz w:val="24"/>
            <w:szCs w:val="24"/>
          </w:rPr>
          <w:lastRenderedPageBreak/>
          <w:t>               </w:t>
        </w:r>
      </w:ins>
    </w:p>
    <w:p w:rsidR="00414614" w:rsidRPr="00414614" w:rsidRDefault="00414614" w:rsidP="00414614">
      <w:pPr>
        <w:numPr>
          <w:ilvl w:val="0"/>
          <w:numId w:val="154"/>
        </w:numPr>
        <w:spacing w:before="100" w:beforeAutospacing="1" w:after="100" w:afterAutospacing="1" w:line="240" w:lineRule="auto"/>
        <w:rPr>
          <w:ins w:id="5876" w:author="Unknown"/>
          <w:rFonts w:ascii="Times New Roman" w:eastAsia="Times New Roman" w:hAnsi="Times New Roman" w:cs="Times New Roman"/>
          <w:sz w:val="24"/>
          <w:szCs w:val="24"/>
        </w:rPr>
      </w:pPr>
      <w:ins w:id="5877" w:author="Unknown">
        <w:r w:rsidRPr="00414614">
          <w:rPr>
            <w:rFonts w:ascii="Times New Roman" w:eastAsia="Times New Roman" w:hAnsi="Times New Roman" w:cs="Times New Roman"/>
            <w:sz w:val="24"/>
            <w:szCs w:val="24"/>
          </w:rPr>
          <w:t>            System.out.println("Maximum value node in the list: "+ max);  </w:t>
        </w:r>
      </w:ins>
    </w:p>
    <w:p w:rsidR="00414614" w:rsidRPr="00414614" w:rsidRDefault="00414614" w:rsidP="00414614">
      <w:pPr>
        <w:numPr>
          <w:ilvl w:val="0"/>
          <w:numId w:val="154"/>
        </w:numPr>
        <w:spacing w:before="100" w:beforeAutospacing="1" w:after="100" w:afterAutospacing="1" w:line="240" w:lineRule="auto"/>
        <w:rPr>
          <w:ins w:id="5878" w:author="Unknown"/>
          <w:rFonts w:ascii="Times New Roman" w:eastAsia="Times New Roman" w:hAnsi="Times New Roman" w:cs="Times New Roman"/>
          <w:sz w:val="24"/>
          <w:szCs w:val="24"/>
        </w:rPr>
      </w:pPr>
      <w:ins w:id="587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80" w:author="Unknown"/>
          <w:rFonts w:ascii="Times New Roman" w:eastAsia="Times New Roman" w:hAnsi="Times New Roman" w:cs="Times New Roman"/>
          <w:sz w:val="24"/>
          <w:szCs w:val="24"/>
        </w:rPr>
      </w:pPr>
      <w:ins w:id="588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882" w:author="Unknown"/>
          <w:rFonts w:ascii="Times New Roman" w:eastAsia="Times New Roman" w:hAnsi="Times New Roman" w:cs="Times New Roman"/>
          <w:sz w:val="24"/>
          <w:szCs w:val="24"/>
        </w:rPr>
      </w:pPr>
      <w:ins w:id="588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4"/>
        </w:numPr>
        <w:spacing w:before="100" w:beforeAutospacing="1" w:after="100" w:afterAutospacing="1" w:line="240" w:lineRule="auto"/>
        <w:rPr>
          <w:ins w:id="5884" w:author="Unknown"/>
          <w:rFonts w:ascii="Times New Roman" w:eastAsia="Times New Roman" w:hAnsi="Times New Roman" w:cs="Times New Roman"/>
          <w:sz w:val="24"/>
          <w:szCs w:val="24"/>
        </w:rPr>
      </w:pPr>
      <w:ins w:id="5885" w:author="Unknown">
        <w:r w:rsidRPr="00414614">
          <w:rPr>
            <w:rFonts w:ascii="Times New Roman" w:eastAsia="Times New Roman" w:hAnsi="Times New Roman" w:cs="Times New Roman"/>
            <w:sz w:val="24"/>
            <w:szCs w:val="24"/>
          </w:rPr>
          <w:t>    public static void main(String[] args) {  </w:t>
        </w:r>
      </w:ins>
    </w:p>
    <w:p w:rsidR="00414614" w:rsidRPr="00414614" w:rsidRDefault="00414614" w:rsidP="00414614">
      <w:pPr>
        <w:numPr>
          <w:ilvl w:val="0"/>
          <w:numId w:val="154"/>
        </w:numPr>
        <w:spacing w:before="100" w:beforeAutospacing="1" w:after="100" w:afterAutospacing="1" w:line="240" w:lineRule="auto"/>
        <w:rPr>
          <w:ins w:id="5886" w:author="Unknown"/>
          <w:rFonts w:ascii="Times New Roman" w:eastAsia="Times New Roman" w:hAnsi="Times New Roman" w:cs="Times New Roman"/>
          <w:sz w:val="24"/>
          <w:szCs w:val="24"/>
        </w:rPr>
      </w:pPr>
      <w:ins w:id="5887" w:author="Unknown">
        <w:r w:rsidRPr="00414614">
          <w:rPr>
            <w:rFonts w:ascii="Times New Roman" w:eastAsia="Times New Roman" w:hAnsi="Times New Roman" w:cs="Times New Roman"/>
            <w:sz w:val="24"/>
            <w:szCs w:val="24"/>
          </w:rPr>
          <w:t>        MinMax cl = new MinMax();  </w:t>
        </w:r>
      </w:ins>
    </w:p>
    <w:p w:rsidR="00414614" w:rsidRPr="00414614" w:rsidRDefault="00414614" w:rsidP="00414614">
      <w:pPr>
        <w:numPr>
          <w:ilvl w:val="0"/>
          <w:numId w:val="154"/>
        </w:numPr>
        <w:spacing w:before="100" w:beforeAutospacing="1" w:after="100" w:afterAutospacing="1" w:line="240" w:lineRule="auto"/>
        <w:rPr>
          <w:ins w:id="5888" w:author="Unknown"/>
          <w:rFonts w:ascii="Times New Roman" w:eastAsia="Times New Roman" w:hAnsi="Times New Roman" w:cs="Times New Roman"/>
          <w:sz w:val="24"/>
          <w:szCs w:val="24"/>
        </w:rPr>
      </w:pPr>
      <w:ins w:id="5889" w:author="Unknown">
        <w:r w:rsidRPr="00414614">
          <w:rPr>
            <w:rFonts w:ascii="Times New Roman" w:eastAsia="Times New Roman" w:hAnsi="Times New Roman" w:cs="Times New Roman"/>
            <w:sz w:val="24"/>
            <w:szCs w:val="24"/>
          </w:rPr>
          <w:t>        //Adds data to the list  </w:t>
        </w:r>
      </w:ins>
    </w:p>
    <w:p w:rsidR="00414614" w:rsidRPr="00414614" w:rsidRDefault="00414614" w:rsidP="00414614">
      <w:pPr>
        <w:numPr>
          <w:ilvl w:val="0"/>
          <w:numId w:val="154"/>
        </w:numPr>
        <w:spacing w:before="100" w:beforeAutospacing="1" w:after="100" w:afterAutospacing="1" w:line="240" w:lineRule="auto"/>
        <w:rPr>
          <w:ins w:id="5890" w:author="Unknown"/>
          <w:rFonts w:ascii="Times New Roman" w:eastAsia="Times New Roman" w:hAnsi="Times New Roman" w:cs="Times New Roman"/>
          <w:sz w:val="24"/>
          <w:szCs w:val="24"/>
        </w:rPr>
      </w:pPr>
      <w:ins w:id="5891" w:author="Unknown">
        <w:r w:rsidRPr="00414614">
          <w:rPr>
            <w:rFonts w:ascii="Times New Roman" w:eastAsia="Times New Roman" w:hAnsi="Times New Roman" w:cs="Times New Roman"/>
            <w:sz w:val="24"/>
            <w:szCs w:val="24"/>
          </w:rPr>
          <w:t>        cl.add(5);  </w:t>
        </w:r>
      </w:ins>
    </w:p>
    <w:p w:rsidR="00414614" w:rsidRPr="00414614" w:rsidRDefault="00414614" w:rsidP="00414614">
      <w:pPr>
        <w:numPr>
          <w:ilvl w:val="0"/>
          <w:numId w:val="154"/>
        </w:numPr>
        <w:spacing w:before="100" w:beforeAutospacing="1" w:after="100" w:afterAutospacing="1" w:line="240" w:lineRule="auto"/>
        <w:rPr>
          <w:ins w:id="5892" w:author="Unknown"/>
          <w:rFonts w:ascii="Times New Roman" w:eastAsia="Times New Roman" w:hAnsi="Times New Roman" w:cs="Times New Roman"/>
          <w:sz w:val="24"/>
          <w:szCs w:val="24"/>
        </w:rPr>
      </w:pPr>
      <w:ins w:id="5893" w:author="Unknown">
        <w:r w:rsidRPr="00414614">
          <w:rPr>
            <w:rFonts w:ascii="Times New Roman" w:eastAsia="Times New Roman" w:hAnsi="Times New Roman" w:cs="Times New Roman"/>
            <w:sz w:val="24"/>
            <w:szCs w:val="24"/>
          </w:rPr>
          <w:t>        cl.add(20);  </w:t>
        </w:r>
      </w:ins>
    </w:p>
    <w:p w:rsidR="00414614" w:rsidRPr="00414614" w:rsidRDefault="00414614" w:rsidP="00414614">
      <w:pPr>
        <w:numPr>
          <w:ilvl w:val="0"/>
          <w:numId w:val="154"/>
        </w:numPr>
        <w:spacing w:before="100" w:beforeAutospacing="1" w:after="100" w:afterAutospacing="1" w:line="240" w:lineRule="auto"/>
        <w:rPr>
          <w:ins w:id="5894" w:author="Unknown"/>
          <w:rFonts w:ascii="Times New Roman" w:eastAsia="Times New Roman" w:hAnsi="Times New Roman" w:cs="Times New Roman"/>
          <w:sz w:val="24"/>
          <w:szCs w:val="24"/>
        </w:rPr>
      </w:pPr>
      <w:ins w:id="5895" w:author="Unknown">
        <w:r w:rsidRPr="00414614">
          <w:rPr>
            <w:rFonts w:ascii="Times New Roman" w:eastAsia="Times New Roman" w:hAnsi="Times New Roman" w:cs="Times New Roman"/>
            <w:sz w:val="24"/>
            <w:szCs w:val="24"/>
          </w:rPr>
          <w:t>        cl.add(10);  </w:t>
        </w:r>
      </w:ins>
    </w:p>
    <w:p w:rsidR="00414614" w:rsidRPr="00414614" w:rsidRDefault="00414614" w:rsidP="00414614">
      <w:pPr>
        <w:numPr>
          <w:ilvl w:val="0"/>
          <w:numId w:val="154"/>
        </w:numPr>
        <w:spacing w:before="100" w:beforeAutospacing="1" w:after="100" w:afterAutospacing="1" w:line="240" w:lineRule="auto"/>
        <w:rPr>
          <w:ins w:id="5896" w:author="Unknown"/>
          <w:rFonts w:ascii="Times New Roman" w:eastAsia="Times New Roman" w:hAnsi="Times New Roman" w:cs="Times New Roman"/>
          <w:sz w:val="24"/>
          <w:szCs w:val="24"/>
        </w:rPr>
      </w:pPr>
      <w:ins w:id="5897" w:author="Unknown">
        <w:r w:rsidRPr="00414614">
          <w:rPr>
            <w:rFonts w:ascii="Times New Roman" w:eastAsia="Times New Roman" w:hAnsi="Times New Roman" w:cs="Times New Roman"/>
            <w:sz w:val="24"/>
            <w:szCs w:val="24"/>
          </w:rPr>
          <w:t>        cl.add(1);  </w:t>
        </w:r>
      </w:ins>
    </w:p>
    <w:p w:rsidR="00414614" w:rsidRPr="00414614" w:rsidRDefault="00414614" w:rsidP="00414614">
      <w:pPr>
        <w:numPr>
          <w:ilvl w:val="0"/>
          <w:numId w:val="154"/>
        </w:numPr>
        <w:spacing w:before="100" w:beforeAutospacing="1" w:after="100" w:afterAutospacing="1" w:line="240" w:lineRule="auto"/>
        <w:rPr>
          <w:ins w:id="5898" w:author="Unknown"/>
          <w:rFonts w:ascii="Times New Roman" w:eastAsia="Times New Roman" w:hAnsi="Times New Roman" w:cs="Times New Roman"/>
          <w:sz w:val="24"/>
          <w:szCs w:val="24"/>
        </w:rPr>
      </w:pPr>
      <w:ins w:id="5899" w:author="Unknown">
        <w:r w:rsidRPr="00414614">
          <w:rPr>
            <w:rFonts w:ascii="Times New Roman" w:eastAsia="Times New Roman" w:hAnsi="Times New Roman" w:cs="Times New Roman"/>
            <w:sz w:val="24"/>
            <w:szCs w:val="24"/>
          </w:rPr>
          <w:t>        //Prints the minimum value node in the list  </w:t>
        </w:r>
      </w:ins>
    </w:p>
    <w:p w:rsidR="00414614" w:rsidRPr="00414614" w:rsidRDefault="00414614" w:rsidP="00414614">
      <w:pPr>
        <w:numPr>
          <w:ilvl w:val="0"/>
          <w:numId w:val="154"/>
        </w:numPr>
        <w:spacing w:before="100" w:beforeAutospacing="1" w:after="100" w:afterAutospacing="1" w:line="240" w:lineRule="auto"/>
        <w:rPr>
          <w:ins w:id="5900" w:author="Unknown"/>
          <w:rFonts w:ascii="Times New Roman" w:eastAsia="Times New Roman" w:hAnsi="Times New Roman" w:cs="Times New Roman"/>
          <w:sz w:val="24"/>
          <w:szCs w:val="24"/>
        </w:rPr>
      </w:pPr>
      <w:ins w:id="5901" w:author="Unknown">
        <w:r w:rsidRPr="00414614">
          <w:rPr>
            <w:rFonts w:ascii="Times New Roman" w:eastAsia="Times New Roman" w:hAnsi="Times New Roman" w:cs="Times New Roman"/>
            <w:sz w:val="24"/>
            <w:szCs w:val="24"/>
          </w:rPr>
          <w:t>        cl.minNode();  </w:t>
        </w:r>
      </w:ins>
    </w:p>
    <w:p w:rsidR="00414614" w:rsidRPr="00414614" w:rsidRDefault="00414614" w:rsidP="00414614">
      <w:pPr>
        <w:numPr>
          <w:ilvl w:val="0"/>
          <w:numId w:val="154"/>
        </w:numPr>
        <w:spacing w:before="100" w:beforeAutospacing="1" w:after="100" w:afterAutospacing="1" w:line="240" w:lineRule="auto"/>
        <w:rPr>
          <w:ins w:id="5902" w:author="Unknown"/>
          <w:rFonts w:ascii="Times New Roman" w:eastAsia="Times New Roman" w:hAnsi="Times New Roman" w:cs="Times New Roman"/>
          <w:sz w:val="24"/>
          <w:szCs w:val="24"/>
        </w:rPr>
      </w:pPr>
      <w:ins w:id="5903" w:author="Unknown">
        <w:r w:rsidRPr="00414614">
          <w:rPr>
            <w:rFonts w:ascii="Times New Roman" w:eastAsia="Times New Roman" w:hAnsi="Times New Roman" w:cs="Times New Roman"/>
            <w:sz w:val="24"/>
            <w:szCs w:val="24"/>
          </w:rPr>
          <w:t>        //Prints the maximum value node in the list  </w:t>
        </w:r>
      </w:ins>
    </w:p>
    <w:p w:rsidR="00414614" w:rsidRPr="00414614" w:rsidRDefault="00414614" w:rsidP="00414614">
      <w:pPr>
        <w:numPr>
          <w:ilvl w:val="0"/>
          <w:numId w:val="154"/>
        </w:numPr>
        <w:spacing w:before="100" w:beforeAutospacing="1" w:after="100" w:afterAutospacing="1" w:line="240" w:lineRule="auto"/>
        <w:rPr>
          <w:ins w:id="5904" w:author="Unknown"/>
          <w:rFonts w:ascii="Times New Roman" w:eastAsia="Times New Roman" w:hAnsi="Times New Roman" w:cs="Times New Roman"/>
          <w:sz w:val="24"/>
          <w:szCs w:val="24"/>
        </w:rPr>
      </w:pPr>
      <w:ins w:id="5905" w:author="Unknown">
        <w:r w:rsidRPr="00414614">
          <w:rPr>
            <w:rFonts w:ascii="Times New Roman" w:eastAsia="Times New Roman" w:hAnsi="Times New Roman" w:cs="Times New Roman"/>
            <w:sz w:val="24"/>
            <w:szCs w:val="24"/>
          </w:rPr>
          <w:t>        cl.maxNode();  </w:t>
        </w:r>
      </w:ins>
    </w:p>
    <w:p w:rsidR="00414614" w:rsidRPr="00414614" w:rsidRDefault="00414614" w:rsidP="00414614">
      <w:pPr>
        <w:numPr>
          <w:ilvl w:val="0"/>
          <w:numId w:val="154"/>
        </w:numPr>
        <w:spacing w:before="100" w:beforeAutospacing="1" w:after="100" w:afterAutospacing="1" w:line="240" w:lineRule="auto"/>
        <w:rPr>
          <w:ins w:id="5906" w:author="Unknown"/>
          <w:rFonts w:ascii="Times New Roman" w:eastAsia="Times New Roman" w:hAnsi="Times New Roman" w:cs="Times New Roman"/>
          <w:sz w:val="24"/>
          <w:szCs w:val="24"/>
        </w:rPr>
      </w:pPr>
      <w:ins w:id="590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4"/>
        </w:numPr>
        <w:spacing w:before="100" w:beforeAutospacing="1" w:after="100" w:afterAutospacing="1" w:line="240" w:lineRule="auto"/>
        <w:rPr>
          <w:ins w:id="5908" w:author="Unknown"/>
          <w:rFonts w:ascii="Times New Roman" w:eastAsia="Times New Roman" w:hAnsi="Times New Roman" w:cs="Times New Roman"/>
          <w:sz w:val="24"/>
          <w:szCs w:val="24"/>
        </w:rPr>
      </w:pPr>
      <w:ins w:id="5909"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5910" w:author="Unknown"/>
          <w:rFonts w:ascii="Times New Roman" w:eastAsia="Times New Roman" w:hAnsi="Times New Roman" w:cs="Times New Roman"/>
          <w:sz w:val="24"/>
          <w:szCs w:val="24"/>
        </w:rPr>
      </w:pPr>
      <w:ins w:id="5911"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2" w:author="Unknown"/>
          <w:rFonts w:ascii="Courier New" w:eastAsia="Times New Roman" w:hAnsi="Courier New" w:cs="Courier New"/>
          <w:sz w:val="20"/>
          <w:szCs w:val="20"/>
        </w:rPr>
      </w:pPr>
      <w:ins w:id="5913" w:author="Unknown">
        <w:r w:rsidRPr="00414614">
          <w:rPr>
            <w:rFonts w:ascii="Courier New" w:eastAsia="Times New Roman" w:hAnsi="Courier New" w:cs="Courier New"/>
            <w:sz w:val="20"/>
            <w:szCs w:val="20"/>
          </w:rPr>
          <w:t>Minimum value node in the list: 1</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4" w:author="Unknown"/>
          <w:rFonts w:ascii="Courier New" w:eastAsia="Times New Roman" w:hAnsi="Courier New" w:cs="Courier New"/>
          <w:sz w:val="20"/>
          <w:szCs w:val="20"/>
        </w:rPr>
      </w:pPr>
      <w:ins w:id="5915" w:author="Unknown">
        <w:r w:rsidRPr="00414614">
          <w:rPr>
            <w:rFonts w:ascii="Courier New" w:eastAsia="Times New Roman" w:hAnsi="Courier New" w:cs="Courier New"/>
            <w:sz w:val="20"/>
            <w:szCs w:val="20"/>
          </w:rPr>
          <w:t>Maximum value node in the list: 20</w:t>
        </w:r>
      </w:ins>
    </w:p>
    <w:p w:rsidR="00414614" w:rsidRPr="00414614" w:rsidRDefault="00414614" w:rsidP="00414614">
      <w:pPr>
        <w:spacing w:after="0" w:line="240" w:lineRule="auto"/>
        <w:rPr>
          <w:ins w:id="5916" w:author="Unknown"/>
          <w:rFonts w:ascii="Times New Roman" w:eastAsia="Times New Roman" w:hAnsi="Times New Roman" w:cs="Times New Roman"/>
          <w:sz w:val="24"/>
          <w:szCs w:val="24"/>
        </w:rPr>
      </w:pPr>
      <w:ins w:id="5917" w:author="Unknown">
        <w:r w:rsidRPr="00414614">
          <w:rPr>
            <w:rFonts w:ascii="Times New Roman" w:eastAsia="Times New Roman" w:hAnsi="Times New Roman" w:cs="Times New Roman"/>
            <w:sz w:val="24"/>
            <w:szCs w:val="24"/>
          </w:rPr>
          <w:pict>
            <v:rect id="_x0000_i1303" style="width:0;height:1.5pt" o:hralign="center" o:hrstd="t" o:hr="t" fillcolor="#a0a0a0" stroked="f"/>
          </w:pict>
        </w:r>
      </w:ins>
    </w:p>
    <w:p w:rsidR="00414614" w:rsidRPr="00414614" w:rsidRDefault="00414614" w:rsidP="00414614">
      <w:pPr>
        <w:spacing w:before="100" w:beforeAutospacing="1" w:after="100" w:afterAutospacing="1" w:line="240" w:lineRule="auto"/>
        <w:outlineLvl w:val="2"/>
        <w:rPr>
          <w:ins w:id="5918" w:author="Unknown"/>
          <w:rFonts w:ascii="Times New Roman" w:eastAsia="Times New Roman" w:hAnsi="Times New Roman" w:cs="Times New Roman"/>
          <w:b/>
          <w:bCs/>
          <w:sz w:val="27"/>
          <w:szCs w:val="27"/>
        </w:rPr>
      </w:pPr>
      <w:ins w:id="5919" w:author="Unknown">
        <w:r w:rsidRPr="00414614">
          <w:rPr>
            <w:rFonts w:ascii="Times New Roman" w:eastAsia="Times New Roman" w:hAnsi="Times New Roman" w:cs="Times New Roman"/>
            <w:b/>
            <w:bCs/>
            <w:sz w:val="27"/>
            <w:szCs w:val="27"/>
          </w:rPr>
          <w:t>256) Write a program in Java to calculate the difference between the sum of the odd level and even level nodes of a Binary Tree.</w:t>
        </w:r>
      </w:ins>
    </w:p>
    <w:p w:rsidR="00414614" w:rsidRPr="00414614" w:rsidRDefault="00414614" w:rsidP="00414614">
      <w:pPr>
        <w:spacing w:before="100" w:beforeAutospacing="1" w:after="100" w:afterAutospacing="1" w:line="240" w:lineRule="auto"/>
        <w:rPr>
          <w:ins w:id="5920" w:author="Unknown"/>
          <w:rFonts w:ascii="Times New Roman" w:eastAsia="Times New Roman" w:hAnsi="Times New Roman" w:cs="Times New Roman"/>
          <w:sz w:val="24"/>
          <w:szCs w:val="24"/>
        </w:rPr>
      </w:pPr>
      <w:ins w:id="5921" w:author="Unknown">
        <w:r w:rsidRPr="00414614">
          <w:rPr>
            <w:rFonts w:ascii="Times New Roman" w:eastAsia="Times New Roman" w:hAnsi="Times New Roman" w:cs="Times New Roman"/>
            <w:sz w:val="24"/>
            <w:szCs w:val="24"/>
          </w:rPr>
          <w:t>Consider the following program.</w:t>
        </w:r>
      </w:ins>
    </w:p>
    <w:p w:rsidR="00414614" w:rsidRPr="00414614" w:rsidRDefault="00414614" w:rsidP="00414614">
      <w:pPr>
        <w:numPr>
          <w:ilvl w:val="0"/>
          <w:numId w:val="155"/>
        </w:numPr>
        <w:spacing w:before="100" w:beforeAutospacing="1" w:after="100" w:afterAutospacing="1" w:line="240" w:lineRule="auto"/>
        <w:rPr>
          <w:ins w:id="5922" w:author="Unknown"/>
          <w:rFonts w:ascii="Times New Roman" w:eastAsia="Times New Roman" w:hAnsi="Times New Roman" w:cs="Times New Roman"/>
          <w:sz w:val="24"/>
          <w:szCs w:val="24"/>
        </w:rPr>
      </w:pPr>
      <w:ins w:id="5923" w:author="Unknown">
        <w:r w:rsidRPr="00414614">
          <w:rPr>
            <w:rFonts w:ascii="Times New Roman" w:eastAsia="Times New Roman" w:hAnsi="Times New Roman" w:cs="Times New Roman"/>
            <w:sz w:val="24"/>
            <w:szCs w:val="24"/>
          </w:rPr>
          <w:t>import java.util.LinkedList;  </w:t>
        </w:r>
      </w:ins>
    </w:p>
    <w:p w:rsidR="00414614" w:rsidRPr="00414614" w:rsidRDefault="00414614" w:rsidP="00414614">
      <w:pPr>
        <w:numPr>
          <w:ilvl w:val="0"/>
          <w:numId w:val="155"/>
        </w:numPr>
        <w:spacing w:before="100" w:beforeAutospacing="1" w:after="100" w:afterAutospacing="1" w:line="240" w:lineRule="auto"/>
        <w:rPr>
          <w:ins w:id="5924" w:author="Unknown"/>
          <w:rFonts w:ascii="Times New Roman" w:eastAsia="Times New Roman" w:hAnsi="Times New Roman" w:cs="Times New Roman"/>
          <w:sz w:val="24"/>
          <w:szCs w:val="24"/>
        </w:rPr>
      </w:pPr>
      <w:ins w:id="5925" w:author="Unknown">
        <w:r w:rsidRPr="00414614">
          <w:rPr>
            <w:rFonts w:ascii="Times New Roman" w:eastAsia="Times New Roman" w:hAnsi="Times New Roman" w:cs="Times New Roman"/>
            <w:sz w:val="24"/>
            <w:szCs w:val="24"/>
          </w:rPr>
          <w:t>import java.util.Queue;  </w:t>
        </w:r>
      </w:ins>
    </w:p>
    <w:p w:rsidR="00414614" w:rsidRPr="00414614" w:rsidRDefault="00414614" w:rsidP="00414614">
      <w:pPr>
        <w:numPr>
          <w:ilvl w:val="0"/>
          <w:numId w:val="155"/>
        </w:numPr>
        <w:spacing w:before="100" w:beforeAutospacing="1" w:after="100" w:afterAutospacing="1" w:line="240" w:lineRule="auto"/>
        <w:rPr>
          <w:ins w:id="5926" w:author="Unknown"/>
          <w:rFonts w:ascii="Times New Roman" w:eastAsia="Times New Roman" w:hAnsi="Times New Roman" w:cs="Times New Roman"/>
          <w:sz w:val="24"/>
          <w:szCs w:val="24"/>
        </w:rPr>
      </w:pPr>
      <w:ins w:id="592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28" w:author="Unknown"/>
          <w:rFonts w:ascii="Times New Roman" w:eastAsia="Times New Roman" w:hAnsi="Times New Roman" w:cs="Times New Roman"/>
          <w:sz w:val="24"/>
          <w:szCs w:val="24"/>
        </w:rPr>
      </w:pPr>
      <w:ins w:id="5929" w:author="Unknown">
        <w:r w:rsidRPr="00414614">
          <w:rPr>
            <w:rFonts w:ascii="Times New Roman" w:eastAsia="Times New Roman" w:hAnsi="Times New Roman" w:cs="Times New Roman"/>
            <w:sz w:val="24"/>
            <w:szCs w:val="24"/>
          </w:rPr>
          <w:t>public class DiffOddEven {  </w:t>
        </w:r>
      </w:ins>
    </w:p>
    <w:p w:rsidR="00414614" w:rsidRPr="00414614" w:rsidRDefault="00414614" w:rsidP="00414614">
      <w:pPr>
        <w:numPr>
          <w:ilvl w:val="0"/>
          <w:numId w:val="155"/>
        </w:numPr>
        <w:spacing w:before="100" w:beforeAutospacing="1" w:after="100" w:afterAutospacing="1" w:line="240" w:lineRule="auto"/>
        <w:rPr>
          <w:ins w:id="5930" w:author="Unknown"/>
          <w:rFonts w:ascii="Times New Roman" w:eastAsia="Times New Roman" w:hAnsi="Times New Roman" w:cs="Times New Roman"/>
          <w:sz w:val="24"/>
          <w:szCs w:val="24"/>
        </w:rPr>
      </w:pPr>
      <w:ins w:id="593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32" w:author="Unknown"/>
          <w:rFonts w:ascii="Times New Roman" w:eastAsia="Times New Roman" w:hAnsi="Times New Roman" w:cs="Times New Roman"/>
          <w:sz w:val="24"/>
          <w:szCs w:val="24"/>
        </w:rPr>
      </w:pPr>
      <w:ins w:id="5933" w:author="Unknown">
        <w:r w:rsidRPr="00414614">
          <w:rPr>
            <w:rFonts w:ascii="Times New Roman" w:eastAsia="Times New Roman" w:hAnsi="Times New Roman" w:cs="Times New Roman"/>
            <w:sz w:val="24"/>
            <w:szCs w:val="24"/>
          </w:rPr>
          <w:t>    //Represent a node of binary tree  </w:t>
        </w:r>
      </w:ins>
    </w:p>
    <w:p w:rsidR="00414614" w:rsidRPr="00414614" w:rsidRDefault="00414614" w:rsidP="00414614">
      <w:pPr>
        <w:numPr>
          <w:ilvl w:val="0"/>
          <w:numId w:val="155"/>
        </w:numPr>
        <w:spacing w:before="100" w:beforeAutospacing="1" w:after="100" w:afterAutospacing="1" w:line="240" w:lineRule="auto"/>
        <w:rPr>
          <w:ins w:id="5934" w:author="Unknown"/>
          <w:rFonts w:ascii="Times New Roman" w:eastAsia="Times New Roman" w:hAnsi="Times New Roman" w:cs="Times New Roman"/>
          <w:sz w:val="24"/>
          <w:szCs w:val="24"/>
        </w:rPr>
      </w:pPr>
      <w:ins w:id="5935" w:author="Unknown">
        <w:r w:rsidRPr="00414614">
          <w:rPr>
            <w:rFonts w:ascii="Times New Roman" w:eastAsia="Times New Roman" w:hAnsi="Times New Roman" w:cs="Times New Roman"/>
            <w:sz w:val="24"/>
            <w:szCs w:val="24"/>
          </w:rPr>
          <w:t>    public static class Node{  </w:t>
        </w:r>
      </w:ins>
    </w:p>
    <w:p w:rsidR="00414614" w:rsidRPr="00414614" w:rsidRDefault="00414614" w:rsidP="00414614">
      <w:pPr>
        <w:numPr>
          <w:ilvl w:val="0"/>
          <w:numId w:val="155"/>
        </w:numPr>
        <w:spacing w:before="100" w:beforeAutospacing="1" w:after="100" w:afterAutospacing="1" w:line="240" w:lineRule="auto"/>
        <w:rPr>
          <w:ins w:id="5936" w:author="Unknown"/>
          <w:rFonts w:ascii="Times New Roman" w:eastAsia="Times New Roman" w:hAnsi="Times New Roman" w:cs="Times New Roman"/>
          <w:sz w:val="24"/>
          <w:szCs w:val="24"/>
        </w:rPr>
      </w:pPr>
      <w:ins w:id="5937" w:author="Unknown">
        <w:r w:rsidRPr="00414614">
          <w:rPr>
            <w:rFonts w:ascii="Times New Roman" w:eastAsia="Times New Roman" w:hAnsi="Times New Roman" w:cs="Times New Roman"/>
            <w:sz w:val="24"/>
            <w:szCs w:val="24"/>
          </w:rPr>
          <w:t>        int data;  </w:t>
        </w:r>
      </w:ins>
    </w:p>
    <w:p w:rsidR="00414614" w:rsidRPr="00414614" w:rsidRDefault="00414614" w:rsidP="00414614">
      <w:pPr>
        <w:numPr>
          <w:ilvl w:val="0"/>
          <w:numId w:val="155"/>
        </w:numPr>
        <w:spacing w:before="100" w:beforeAutospacing="1" w:after="100" w:afterAutospacing="1" w:line="240" w:lineRule="auto"/>
        <w:rPr>
          <w:ins w:id="5938" w:author="Unknown"/>
          <w:rFonts w:ascii="Times New Roman" w:eastAsia="Times New Roman" w:hAnsi="Times New Roman" w:cs="Times New Roman"/>
          <w:sz w:val="24"/>
          <w:szCs w:val="24"/>
        </w:rPr>
      </w:pPr>
      <w:ins w:id="5939" w:author="Unknown">
        <w:r w:rsidRPr="00414614">
          <w:rPr>
            <w:rFonts w:ascii="Times New Roman" w:eastAsia="Times New Roman" w:hAnsi="Times New Roman" w:cs="Times New Roman"/>
            <w:sz w:val="24"/>
            <w:szCs w:val="24"/>
          </w:rPr>
          <w:t>        Node left;  </w:t>
        </w:r>
      </w:ins>
    </w:p>
    <w:p w:rsidR="00414614" w:rsidRPr="00414614" w:rsidRDefault="00414614" w:rsidP="00414614">
      <w:pPr>
        <w:numPr>
          <w:ilvl w:val="0"/>
          <w:numId w:val="155"/>
        </w:numPr>
        <w:spacing w:before="100" w:beforeAutospacing="1" w:after="100" w:afterAutospacing="1" w:line="240" w:lineRule="auto"/>
        <w:rPr>
          <w:ins w:id="5940" w:author="Unknown"/>
          <w:rFonts w:ascii="Times New Roman" w:eastAsia="Times New Roman" w:hAnsi="Times New Roman" w:cs="Times New Roman"/>
          <w:sz w:val="24"/>
          <w:szCs w:val="24"/>
        </w:rPr>
      </w:pPr>
      <w:ins w:id="5941" w:author="Unknown">
        <w:r w:rsidRPr="00414614">
          <w:rPr>
            <w:rFonts w:ascii="Times New Roman" w:eastAsia="Times New Roman" w:hAnsi="Times New Roman" w:cs="Times New Roman"/>
            <w:sz w:val="24"/>
            <w:szCs w:val="24"/>
          </w:rPr>
          <w:t>        Node right;  </w:t>
        </w:r>
      </w:ins>
    </w:p>
    <w:p w:rsidR="00414614" w:rsidRPr="00414614" w:rsidRDefault="00414614" w:rsidP="00414614">
      <w:pPr>
        <w:numPr>
          <w:ilvl w:val="0"/>
          <w:numId w:val="155"/>
        </w:numPr>
        <w:spacing w:before="100" w:beforeAutospacing="1" w:after="100" w:afterAutospacing="1" w:line="240" w:lineRule="auto"/>
        <w:rPr>
          <w:ins w:id="5942" w:author="Unknown"/>
          <w:rFonts w:ascii="Times New Roman" w:eastAsia="Times New Roman" w:hAnsi="Times New Roman" w:cs="Times New Roman"/>
          <w:sz w:val="24"/>
          <w:szCs w:val="24"/>
        </w:rPr>
      </w:pPr>
      <w:ins w:id="594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44" w:author="Unknown"/>
          <w:rFonts w:ascii="Times New Roman" w:eastAsia="Times New Roman" w:hAnsi="Times New Roman" w:cs="Times New Roman"/>
          <w:sz w:val="24"/>
          <w:szCs w:val="24"/>
        </w:rPr>
      </w:pPr>
      <w:ins w:id="5945" w:author="Unknown">
        <w:r w:rsidRPr="00414614">
          <w:rPr>
            <w:rFonts w:ascii="Times New Roman" w:eastAsia="Times New Roman" w:hAnsi="Times New Roman" w:cs="Times New Roman"/>
            <w:sz w:val="24"/>
            <w:szCs w:val="24"/>
          </w:rPr>
          <w:t>        public Node(int data){  </w:t>
        </w:r>
      </w:ins>
    </w:p>
    <w:p w:rsidR="00414614" w:rsidRPr="00414614" w:rsidRDefault="00414614" w:rsidP="00414614">
      <w:pPr>
        <w:numPr>
          <w:ilvl w:val="0"/>
          <w:numId w:val="155"/>
        </w:numPr>
        <w:spacing w:before="100" w:beforeAutospacing="1" w:after="100" w:afterAutospacing="1" w:line="240" w:lineRule="auto"/>
        <w:rPr>
          <w:ins w:id="5946" w:author="Unknown"/>
          <w:rFonts w:ascii="Times New Roman" w:eastAsia="Times New Roman" w:hAnsi="Times New Roman" w:cs="Times New Roman"/>
          <w:sz w:val="24"/>
          <w:szCs w:val="24"/>
        </w:rPr>
      </w:pPr>
      <w:ins w:id="5947" w:author="Unknown">
        <w:r w:rsidRPr="00414614">
          <w:rPr>
            <w:rFonts w:ascii="Times New Roman" w:eastAsia="Times New Roman" w:hAnsi="Times New Roman" w:cs="Times New Roman"/>
            <w:sz w:val="24"/>
            <w:szCs w:val="24"/>
          </w:rPr>
          <w:t>            //Assign data to the new node, set left and right children to null  </w:t>
        </w:r>
      </w:ins>
    </w:p>
    <w:p w:rsidR="00414614" w:rsidRPr="00414614" w:rsidRDefault="00414614" w:rsidP="00414614">
      <w:pPr>
        <w:numPr>
          <w:ilvl w:val="0"/>
          <w:numId w:val="155"/>
        </w:numPr>
        <w:spacing w:before="100" w:beforeAutospacing="1" w:after="100" w:afterAutospacing="1" w:line="240" w:lineRule="auto"/>
        <w:rPr>
          <w:ins w:id="5948" w:author="Unknown"/>
          <w:rFonts w:ascii="Times New Roman" w:eastAsia="Times New Roman" w:hAnsi="Times New Roman" w:cs="Times New Roman"/>
          <w:sz w:val="24"/>
          <w:szCs w:val="24"/>
        </w:rPr>
      </w:pPr>
      <w:ins w:id="5949" w:author="Unknown">
        <w:r w:rsidRPr="00414614">
          <w:rPr>
            <w:rFonts w:ascii="Times New Roman" w:eastAsia="Times New Roman" w:hAnsi="Times New Roman" w:cs="Times New Roman"/>
            <w:sz w:val="24"/>
            <w:szCs w:val="24"/>
          </w:rPr>
          <w:t>            this.data = data;  </w:t>
        </w:r>
      </w:ins>
    </w:p>
    <w:p w:rsidR="00414614" w:rsidRPr="00414614" w:rsidRDefault="00414614" w:rsidP="00414614">
      <w:pPr>
        <w:numPr>
          <w:ilvl w:val="0"/>
          <w:numId w:val="155"/>
        </w:numPr>
        <w:spacing w:before="100" w:beforeAutospacing="1" w:after="100" w:afterAutospacing="1" w:line="240" w:lineRule="auto"/>
        <w:rPr>
          <w:ins w:id="5950" w:author="Unknown"/>
          <w:rFonts w:ascii="Times New Roman" w:eastAsia="Times New Roman" w:hAnsi="Times New Roman" w:cs="Times New Roman"/>
          <w:sz w:val="24"/>
          <w:szCs w:val="24"/>
        </w:rPr>
      </w:pPr>
      <w:ins w:id="5951" w:author="Unknown">
        <w:r w:rsidRPr="00414614">
          <w:rPr>
            <w:rFonts w:ascii="Times New Roman" w:eastAsia="Times New Roman" w:hAnsi="Times New Roman" w:cs="Times New Roman"/>
            <w:sz w:val="24"/>
            <w:szCs w:val="24"/>
          </w:rPr>
          <w:t>            this.left = null;  </w:t>
        </w:r>
      </w:ins>
    </w:p>
    <w:p w:rsidR="00414614" w:rsidRPr="00414614" w:rsidRDefault="00414614" w:rsidP="00414614">
      <w:pPr>
        <w:numPr>
          <w:ilvl w:val="0"/>
          <w:numId w:val="155"/>
        </w:numPr>
        <w:spacing w:before="100" w:beforeAutospacing="1" w:after="100" w:afterAutospacing="1" w:line="240" w:lineRule="auto"/>
        <w:rPr>
          <w:ins w:id="5952" w:author="Unknown"/>
          <w:rFonts w:ascii="Times New Roman" w:eastAsia="Times New Roman" w:hAnsi="Times New Roman" w:cs="Times New Roman"/>
          <w:sz w:val="24"/>
          <w:szCs w:val="24"/>
        </w:rPr>
      </w:pPr>
      <w:ins w:id="5953" w:author="Unknown">
        <w:r w:rsidRPr="00414614">
          <w:rPr>
            <w:rFonts w:ascii="Times New Roman" w:eastAsia="Times New Roman" w:hAnsi="Times New Roman" w:cs="Times New Roman"/>
            <w:sz w:val="24"/>
            <w:szCs w:val="24"/>
          </w:rPr>
          <w:t>            this.right = null;  </w:t>
        </w:r>
      </w:ins>
    </w:p>
    <w:p w:rsidR="00414614" w:rsidRPr="00414614" w:rsidRDefault="00414614" w:rsidP="00414614">
      <w:pPr>
        <w:numPr>
          <w:ilvl w:val="0"/>
          <w:numId w:val="155"/>
        </w:numPr>
        <w:spacing w:before="100" w:beforeAutospacing="1" w:after="100" w:afterAutospacing="1" w:line="240" w:lineRule="auto"/>
        <w:rPr>
          <w:ins w:id="5954" w:author="Unknown"/>
          <w:rFonts w:ascii="Times New Roman" w:eastAsia="Times New Roman" w:hAnsi="Times New Roman" w:cs="Times New Roman"/>
          <w:sz w:val="24"/>
          <w:szCs w:val="24"/>
        </w:rPr>
      </w:pPr>
      <w:ins w:id="5955" w:author="Unknown">
        <w:r w:rsidRPr="00414614">
          <w:rPr>
            <w:rFonts w:ascii="Times New Roman" w:eastAsia="Times New Roman" w:hAnsi="Times New Roman" w:cs="Times New Roman"/>
            <w:sz w:val="24"/>
            <w:szCs w:val="24"/>
          </w:rPr>
          <w:lastRenderedPageBreak/>
          <w:t>            }  </w:t>
        </w:r>
      </w:ins>
    </w:p>
    <w:p w:rsidR="00414614" w:rsidRPr="00414614" w:rsidRDefault="00414614" w:rsidP="00414614">
      <w:pPr>
        <w:numPr>
          <w:ilvl w:val="0"/>
          <w:numId w:val="155"/>
        </w:numPr>
        <w:spacing w:before="100" w:beforeAutospacing="1" w:after="100" w:afterAutospacing="1" w:line="240" w:lineRule="auto"/>
        <w:rPr>
          <w:ins w:id="5956" w:author="Unknown"/>
          <w:rFonts w:ascii="Times New Roman" w:eastAsia="Times New Roman" w:hAnsi="Times New Roman" w:cs="Times New Roman"/>
          <w:sz w:val="24"/>
          <w:szCs w:val="24"/>
        </w:rPr>
      </w:pPr>
      <w:ins w:id="595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5958" w:author="Unknown"/>
          <w:rFonts w:ascii="Times New Roman" w:eastAsia="Times New Roman" w:hAnsi="Times New Roman" w:cs="Times New Roman"/>
          <w:sz w:val="24"/>
          <w:szCs w:val="24"/>
        </w:rPr>
      </w:pPr>
      <w:ins w:id="595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60" w:author="Unknown"/>
          <w:rFonts w:ascii="Times New Roman" w:eastAsia="Times New Roman" w:hAnsi="Times New Roman" w:cs="Times New Roman"/>
          <w:sz w:val="24"/>
          <w:szCs w:val="24"/>
        </w:rPr>
      </w:pPr>
      <w:ins w:id="5961" w:author="Unknown">
        <w:r w:rsidRPr="00414614">
          <w:rPr>
            <w:rFonts w:ascii="Times New Roman" w:eastAsia="Times New Roman" w:hAnsi="Times New Roman" w:cs="Times New Roman"/>
            <w:sz w:val="24"/>
            <w:szCs w:val="24"/>
          </w:rPr>
          <w:t>    //Represent the root of binary tree  </w:t>
        </w:r>
      </w:ins>
    </w:p>
    <w:p w:rsidR="00414614" w:rsidRPr="00414614" w:rsidRDefault="00414614" w:rsidP="00414614">
      <w:pPr>
        <w:numPr>
          <w:ilvl w:val="0"/>
          <w:numId w:val="155"/>
        </w:numPr>
        <w:spacing w:before="100" w:beforeAutospacing="1" w:after="100" w:afterAutospacing="1" w:line="240" w:lineRule="auto"/>
        <w:rPr>
          <w:ins w:id="5962" w:author="Unknown"/>
          <w:rFonts w:ascii="Times New Roman" w:eastAsia="Times New Roman" w:hAnsi="Times New Roman" w:cs="Times New Roman"/>
          <w:sz w:val="24"/>
          <w:szCs w:val="24"/>
        </w:rPr>
      </w:pPr>
      <w:ins w:id="5963" w:author="Unknown">
        <w:r w:rsidRPr="00414614">
          <w:rPr>
            <w:rFonts w:ascii="Times New Roman" w:eastAsia="Times New Roman" w:hAnsi="Times New Roman" w:cs="Times New Roman"/>
            <w:sz w:val="24"/>
            <w:szCs w:val="24"/>
          </w:rPr>
          <w:t>    public Node root;  </w:t>
        </w:r>
      </w:ins>
    </w:p>
    <w:p w:rsidR="00414614" w:rsidRPr="00414614" w:rsidRDefault="00414614" w:rsidP="00414614">
      <w:pPr>
        <w:numPr>
          <w:ilvl w:val="0"/>
          <w:numId w:val="155"/>
        </w:numPr>
        <w:spacing w:before="100" w:beforeAutospacing="1" w:after="100" w:afterAutospacing="1" w:line="240" w:lineRule="auto"/>
        <w:rPr>
          <w:ins w:id="5964" w:author="Unknown"/>
          <w:rFonts w:ascii="Times New Roman" w:eastAsia="Times New Roman" w:hAnsi="Times New Roman" w:cs="Times New Roman"/>
          <w:sz w:val="24"/>
          <w:szCs w:val="24"/>
        </w:rPr>
      </w:pPr>
      <w:ins w:id="596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66" w:author="Unknown"/>
          <w:rFonts w:ascii="Times New Roman" w:eastAsia="Times New Roman" w:hAnsi="Times New Roman" w:cs="Times New Roman"/>
          <w:sz w:val="24"/>
          <w:szCs w:val="24"/>
        </w:rPr>
      </w:pPr>
      <w:ins w:id="5967" w:author="Unknown">
        <w:r w:rsidRPr="00414614">
          <w:rPr>
            <w:rFonts w:ascii="Times New Roman" w:eastAsia="Times New Roman" w:hAnsi="Times New Roman" w:cs="Times New Roman"/>
            <w:sz w:val="24"/>
            <w:szCs w:val="24"/>
          </w:rPr>
          <w:t>    public DiffOddEven(){  </w:t>
        </w:r>
      </w:ins>
    </w:p>
    <w:p w:rsidR="00414614" w:rsidRPr="00414614" w:rsidRDefault="00414614" w:rsidP="00414614">
      <w:pPr>
        <w:numPr>
          <w:ilvl w:val="0"/>
          <w:numId w:val="155"/>
        </w:numPr>
        <w:spacing w:before="100" w:beforeAutospacing="1" w:after="100" w:afterAutospacing="1" w:line="240" w:lineRule="auto"/>
        <w:rPr>
          <w:ins w:id="5968" w:author="Unknown"/>
          <w:rFonts w:ascii="Times New Roman" w:eastAsia="Times New Roman" w:hAnsi="Times New Roman" w:cs="Times New Roman"/>
          <w:sz w:val="24"/>
          <w:szCs w:val="24"/>
        </w:rPr>
      </w:pPr>
      <w:ins w:id="5969" w:author="Unknown">
        <w:r w:rsidRPr="00414614">
          <w:rPr>
            <w:rFonts w:ascii="Times New Roman" w:eastAsia="Times New Roman" w:hAnsi="Times New Roman" w:cs="Times New Roman"/>
            <w:sz w:val="24"/>
            <w:szCs w:val="24"/>
          </w:rPr>
          <w:t>        root = null;  </w:t>
        </w:r>
      </w:ins>
    </w:p>
    <w:p w:rsidR="00414614" w:rsidRPr="00414614" w:rsidRDefault="00414614" w:rsidP="00414614">
      <w:pPr>
        <w:numPr>
          <w:ilvl w:val="0"/>
          <w:numId w:val="155"/>
        </w:numPr>
        <w:spacing w:before="100" w:beforeAutospacing="1" w:after="100" w:afterAutospacing="1" w:line="240" w:lineRule="auto"/>
        <w:rPr>
          <w:ins w:id="5970" w:author="Unknown"/>
          <w:rFonts w:ascii="Times New Roman" w:eastAsia="Times New Roman" w:hAnsi="Times New Roman" w:cs="Times New Roman"/>
          <w:sz w:val="24"/>
          <w:szCs w:val="24"/>
        </w:rPr>
      </w:pPr>
      <w:ins w:id="597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5972" w:author="Unknown"/>
          <w:rFonts w:ascii="Times New Roman" w:eastAsia="Times New Roman" w:hAnsi="Times New Roman" w:cs="Times New Roman"/>
          <w:sz w:val="24"/>
          <w:szCs w:val="24"/>
        </w:rPr>
      </w:pPr>
      <w:ins w:id="597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74" w:author="Unknown"/>
          <w:rFonts w:ascii="Times New Roman" w:eastAsia="Times New Roman" w:hAnsi="Times New Roman" w:cs="Times New Roman"/>
          <w:sz w:val="24"/>
          <w:szCs w:val="24"/>
        </w:rPr>
      </w:pPr>
      <w:ins w:id="5975" w:author="Unknown">
        <w:r w:rsidRPr="00414614">
          <w:rPr>
            <w:rFonts w:ascii="Times New Roman" w:eastAsia="Times New Roman" w:hAnsi="Times New Roman" w:cs="Times New Roman"/>
            <w:sz w:val="24"/>
            <w:szCs w:val="24"/>
          </w:rPr>
          <w:t>    //difference() will calculate the difference between sum of odd and even levels of binary tree  </w:t>
        </w:r>
      </w:ins>
    </w:p>
    <w:p w:rsidR="00414614" w:rsidRPr="00414614" w:rsidRDefault="00414614" w:rsidP="00414614">
      <w:pPr>
        <w:numPr>
          <w:ilvl w:val="0"/>
          <w:numId w:val="155"/>
        </w:numPr>
        <w:spacing w:before="100" w:beforeAutospacing="1" w:after="100" w:afterAutospacing="1" w:line="240" w:lineRule="auto"/>
        <w:rPr>
          <w:ins w:id="5976" w:author="Unknown"/>
          <w:rFonts w:ascii="Times New Roman" w:eastAsia="Times New Roman" w:hAnsi="Times New Roman" w:cs="Times New Roman"/>
          <w:sz w:val="24"/>
          <w:szCs w:val="24"/>
        </w:rPr>
      </w:pPr>
      <w:ins w:id="5977" w:author="Unknown">
        <w:r w:rsidRPr="00414614">
          <w:rPr>
            <w:rFonts w:ascii="Times New Roman" w:eastAsia="Times New Roman" w:hAnsi="Times New Roman" w:cs="Times New Roman"/>
            <w:sz w:val="24"/>
            <w:szCs w:val="24"/>
          </w:rPr>
          <w:t>    public int difference() {  </w:t>
        </w:r>
      </w:ins>
    </w:p>
    <w:p w:rsidR="00414614" w:rsidRPr="00414614" w:rsidRDefault="00414614" w:rsidP="00414614">
      <w:pPr>
        <w:numPr>
          <w:ilvl w:val="0"/>
          <w:numId w:val="155"/>
        </w:numPr>
        <w:spacing w:before="100" w:beforeAutospacing="1" w:after="100" w:afterAutospacing="1" w:line="240" w:lineRule="auto"/>
        <w:rPr>
          <w:ins w:id="5978" w:author="Unknown"/>
          <w:rFonts w:ascii="Times New Roman" w:eastAsia="Times New Roman" w:hAnsi="Times New Roman" w:cs="Times New Roman"/>
          <w:sz w:val="24"/>
          <w:szCs w:val="24"/>
        </w:rPr>
      </w:pPr>
      <w:ins w:id="5979" w:author="Unknown">
        <w:r w:rsidRPr="00414614">
          <w:rPr>
            <w:rFonts w:ascii="Times New Roman" w:eastAsia="Times New Roman" w:hAnsi="Times New Roman" w:cs="Times New Roman"/>
            <w:sz w:val="24"/>
            <w:szCs w:val="24"/>
          </w:rPr>
          <w:t>          int oddLevel = 0, evenLevel = 0, diffOddEven = 0;  </w:t>
        </w:r>
      </w:ins>
    </w:p>
    <w:p w:rsidR="00414614" w:rsidRPr="00414614" w:rsidRDefault="00414614" w:rsidP="00414614">
      <w:pPr>
        <w:numPr>
          <w:ilvl w:val="0"/>
          <w:numId w:val="155"/>
        </w:numPr>
        <w:spacing w:before="100" w:beforeAutospacing="1" w:after="100" w:afterAutospacing="1" w:line="240" w:lineRule="auto"/>
        <w:rPr>
          <w:ins w:id="5980" w:author="Unknown"/>
          <w:rFonts w:ascii="Times New Roman" w:eastAsia="Times New Roman" w:hAnsi="Times New Roman" w:cs="Times New Roman"/>
          <w:sz w:val="24"/>
          <w:szCs w:val="24"/>
        </w:rPr>
      </w:pPr>
      <w:ins w:id="598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82" w:author="Unknown"/>
          <w:rFonts w:ascii="Times New Roman" w:eastAsia="Times New Roman" w:hAnsi="Times New Roman" w:cs="Times New Roman"/>
          <w:sz w:val="24"/>
          <w:szCs w:val="24"/>
        </w:rPr>
      </w:pPr>
      <w:ins w:id="5983" w:author="Unknown">
        <w:r w:rsidRPr="00414614">
          <w:rPr>
            <w:rFonts w:ascii="Times New Roman" w:eastAsia="Times New Roman" w:hAnsi="Times New Roman" w:cs="Times New Roman"/>
            <w:sz w:val="24"/>
            <w:szCs w:val="24"/>
          </w:rPr>
          <w:t>          //Variable nodesInLevel keep tracks of number of nodes in each level  </w:t>
        </w:r>
      </w:ins>
    </w:p>
    <w:p w:rsidR="00414614" w:rsidRPr="00414614" w:rsidRDefault="00414614" w:rsidP="00414614">
      <w:pPr>
        <w:numPr>
          <w:ilvl w:val="0"/>
          <w:numId w:val="155"/>
        </w:numPr>
        <w:spacing w:before="100" w:beforeAutospacing="1" w:after="100" w:afterAutospacing="1" w:line="240" w:lineRule="auto"/>
        <w:rPr>
          <w:ins w:id="5984" w:author="Unknown"/>
          <w:rFonts w:ascii="Times New Roman" w:eastAsia="Times New Roman" w:hAnsi="Times New Roman" w:cs="Times New Roman"/>
          <w:sz w:val="24"/>
          <w:szCs w:val="24"/>
        </w:rPr>
      </w:pPr>
      <w:ins w:id="5985" w:author="Unknown">
        <w:r w:rsidRPr="00414614">
          <w:rPr>
            <w:rFonts w:ascii="Times New Roman" w:eastAsia="Times New Roman" w:hAnsi="Times New Roman" w:cs="Times New Roman"/>
            <w:sz w:val="24"/>
            <w:szCs w:val="24"/>
          </w:rPr>
          <w:t>          int nodesInLevel = 0;  </w:t>
        </w:r>
      </w:ins>
    </w:p>
    <w:p w:rsidR="00414614" w:rsidRPr="00414614" w:rsidRDefault="00414614" w:rsidP="00414614">
      <w:pPr>
        <w:numPr>
          <w:ilvl w:val="0"/>
          <w:numId w:val="155"/>
        </w:numPr>
        <w:spacing w:before="100" w:beforeAutospacing="1" w:after="100" w:afterAutospacing="1" w:line="240" w:lineRule="auto"/>
        <w:rPr>
          <w:ins w:id="5986" w:author="Unknown"/>
          <w:rFonts w:ascii="Times New Roman" w:eastAsia="Times New Roman" w:hAnsi="Times New Roman" w:cs="Times New Roman"/>
          <w:sz w:val="24"/>
          <w:szCs w:val="24"/>
        </w:rPr>
      </w:pPr>
      <w:ins w:id="598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88" w:author="Unknown"/>
          <w:rFonts w:ascii="Times New Roman" w:eastAsia="Times New Roman" w:hAnsi="Times New Roman" w:cs="Times New Roman"/>
          <w:sz w:val="24"/>
          <w:szCs w:val="24"/>
        </w:rPr>
      </w:pPr>
      <w:ins w:id="5989" w:author="Unknown">
        <w:r w:rsidRPr="00414614">
          <w:rPr>
            <w:rFonts w:ascii="Times New Roman" w:eastAsia="Times New Roman" w:hAnsi="Times New Roman" w:cs="Times New Roman"/>
            <w:sz w:val="24"/>
            <w:szCs w:val="24"/>
          </w:rPr>
          <w:t>          //Variable currentLevel keep track of level in binary tree  </w:t>
        </w:r>
      </w:ins>
    </w:p>
    <w:p w:rsidR="00414614" w:rsidRPr="00414614" w:rsidRDefault="00414614" w:rsidP="00414614">
      <w:pPr>
        <w:numPr>
          <w:ilvl w:val="0"/>
          <w:numId w:val="155"/>
        </w:numPr>
        <w:spacing w:before="100" w:beforeAutospacing="1" w:after="100" w:afterAutospacing="1" w:line="240" w:lineRule="auto"/>
        <w:rPr>
          <w:ins w:id="5990" w:author="Unknown"/>
          <w:rFonts w:ascii="Times New Roman" w:eastAsia="Times New Roman" w:hAnsi="Times New Roman" w:cs="Times New Roman"/>
          <w:sz w:val="24"/>
          <w:szCs w:val="24"/>
        </w:rPr>
      </w:pPr>
      <w:ins w:id="5991" w:author="Unknown">
        <w:r w:rsidRPr="00414614">
          <w:rPr>
            <w:rFonts w:ascii="Times New Roman" w:eastAsia="Times New Roman" w:hAnsi="Times New Roman" w:cs="Times New Roman"/>
            <w:sz w:val="24"/>
            <w:szCs w:val="24"/>
          </w:rPr>
          <w:t>          int currentLevel = 0;  </w:t>
        </w:r>
      </w:ins>
    </w:p>
    <w:p w:rsidR="00414614" w:rsidRPr="00414614" w:rsidRDefault="00414614" w:rsidP="00414614">
      <w:pPr>
        <w:numPr>
          <w:ilvl w:val="0"/>
          <w:numId w:val="155"/>
        </w:numPr>
        <w:spacing w:before="100" w:beforeAutospacing="1" w:after="100" w:afterAutospacing="1" w:line="240" w:lineRule="auto"/>
        <w:rPr>
          <w:ins w:id="5992" w:author="Unknown"/>
          <w:rFonts w:ascii="Times New Roman" w:eastAsia="Times New Roman" w:hAnsi="Times New Roman" w:cs="Times New Roman"/>
          <w:sz w:val="24"/>
          <w:szCs w:val="24"/>
        </w:rPr>
      </w:pPr>
      <w:ins w:id="599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5994" w:author="Unknown"/>
          <w:rFonts w:ascii="Times New Roman" w:eastAsia="Times New Roman" w:hAnsi="Times New Roman" w:cs="Times New Roman"/>
          <w:sz w:val="24"/>
          <w:szCs w:val="24"/>
        </w:rPr>
      </w:pPr>
      <w:ins w:id="5995" w:author="Unknown">
        <w:r w:rsidRPr="00414614">
          <w:rPr>
            <w:rFonts w:ascii="Times New Roman" w:eastAsia="Times New Roman" w:hAnsi="Times New Roman" w:cs="Times New Roman"/>
            <w:sz w:val="24"/>
            <w:szCs w:val="24"/>
          </w:rPr>
          <w:t>          //Queue will be used to keep track of nodes of tree level-wise  </w:t>
        </w:r>
      </w:ins>
    </w:p>
    <w:p w:rsidR="00414614" w:rsidRPr="00414614" w:rsidRDefault="00414614" w:rsidP="00414614">
      <w:pPr>
        <w:numPr>
          <w:ilvl w:val="0"/>
          <w:numId w:val="155"/>
        </w:numPr>
        <w:spacing w:before="100" w:beforeAutospacing="1" w:after="100" w:afterAutospacing="1" w:line="240" w:lineRule="auto"/>
        <w:rPr>
          <w:ins w:id="5996" w:author="Unknown"/>
          <w:rFonts w:ascii="Times New Roman" w:eastAsia="Times New Roman" w:hAnsi="Times New Roman" w:cs="Times New Roman"/>
          <w:sz w:val="24"/>
          <w:szCs w:val="24"/>
        </w:rPr>
      </w:pPr>
      <w:ins w:id="5997" w:author="Unknown">
        <w:r w:rsidRPr="00414614">
          <w:rPr>
            <w:rFonts w:ascii="Times New Roman" w:eastAsia="Times New Roman" w:hAnsi="Times New Roman" w:cs="Times New Roman"/>
            <w:sz w:val="24"/>
            <w:szCs w:val="24"/>
          </w:rPr>
          <w:t>          Queue&lt;Node&gt; queue = new LinkedList&lt;Node&gt;();  </w:t>
        </w:r>
      </w:ins>
    </w:p>
    <w:p w:rsidR="00414614" w:rsidRPr="00414614" w:rsidRDefault="00414614" w:rsidP="00414614">
      <w:pPr>
        <w:numPr>
          <w:ilvl w:val="0"/>
          <w:numId w:val="155"/>
        </w:numPr>
        <w:spacing w:before="100" w:beforeAutospacing="1" w:after="100" w:afterAutospacing="1" w:line="240" w:lineRule="auto"/>
        <w:rPr>
          <w:ins w:id="5998" w:author="Unknown"/>
          <w:rFonts w:ascii="Times New Roman" w:eastAsia="Times New Roman" w:hAnsi="Times New Roman" w:cs="Times New Roman"/>
          <w:sz w:val="24"/>
          <w:szCs w:val="24"/>
        </w:rPr>
      </w:pPr>
      <w:ins w:id="599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00" w:author="Unknown"/>
          <w:rFonts w:ascii="Times New Roman" w:eastAsia="Times New Roman" w:hAnsi="Times New Roman" w:cs="Times New Roman"/>
          <w:sz w:val="24"/>
          <w:szCs w:val="24"/>
        </w:rPr>
      </w:pPr>
      <w:ins w:id="6001" w:author="Unknown">
        <w:r w:rsidRPr="00414614">
          <w:rPr>
            <w:rFonts w:ascii="Times New Roman" w:eastAsia="Times New Roman" w:hAnsi="Times New Roman" w:cs="Times New Roman"/>
            <w:sz w:val="24"/>
            <w:szCs w:val="24"/>
          </w:rPr>
          <w:t>          //Check if root is null  </w:t>
        </w:r>
      </w:ins>
    </w:p>
    <w:p w:rsidR="00414614" w:rsidRPr="00414614" w:rsidRDefault="00414614" w:rsidP="00414614">
      <w:pPr>
        <w:numPr>
          <w:ilvl w:val="0"/>
          <w:numId w:val="155"/>
        </w:numPr>
        <w:spacing w:before="100" w:beforeAutospacing="1" w:after="100" w:afterAutospacing="1" w:line="240" w:lineRule="auto"/>
        <w:rPr>
          <w:ins w:id="6002" w:author="Unknown"/>
          <w:rFonts w:ascii="Times New Roman" w:eastAsia="Times New Roman" w:hAnsi="Times New Roman" w:cs="Times New Roman"/>
          <w:sz w:val="24"/>
          <w:szCs w:val="24"/>
        </w:rPr>
      </w:pPr>
      <w:ins w:id="6003" w:author="Unknown">
        <w:r w:rsidRPr="00414614">
          <w:rPr>
            <w:rFonts w:ascii="Times New Roman" w:eastAsia="Times New Roman" w:hAnsi="Times New Roman" w:cs="Times New Roman"/>
            <w:sz w:val="24"/>
            <w:szCs w:val="24"/>
          </w:rPr>
          <w:t>          if(root == null) {  </w:t>
        </w:r>
      </w:ins>
    </w:p>
    <w:p w:rsidR="00414614" w:rsidRPr="00414614" w:rsidRDefault="00414614" w:rsidP="00414614">
      <w:pPr>
        <w:numPr>
          <w:ilvl w:val="0"/>
          <w:numId w:val="155"/>
        </w:numPr>
        <w:spacing w:before="100" w:beforeAutospacing="1" w:after="100" w:afterAutospacing="1" w:line="240" w:lineRule="auto"/>
        <w:rPr>
          <w:ins w:id="6004" w:author="Unknown"/>
          <w:rFonts w:ascii="Times New Roman" w:eastAsia="Times New Roman" w:hAnsi="Times New Roman" w:cs="Times New Roman"/>
          <w:sz w:val="24"/>
          <w:szCs w:val="24"/>
        </w:rPr>
      </w:pPr>
      <w:ins w:id="6005" w:author="Unknown">
        <w:r w:rsidRPr="00414614">
          <w:rPr>
            <w:rFonts w:ascii="Times New Roman" w:eastAsia="Times New Roman" w:hAnsi="Times New Roman" w:cs="Times New Roman"/>
            <w:sz w:val="24"/>
            <w:szCs w:val="24"/>
          </w:rPr>
          <w:t>              System.out.println("Tree is empty");  </w:t>
        </w:r>
      </w:ins>
    </w:p>
    <w:p w:rsidR="00414614" w:rsidRPr="00414614" w:rsidRDefault="00414614" w:rsidP="00414614">
      <w:pPr>
        <w:numPr>
          <w:ilvl w:val="0"/>
          <w:numId w:val="155"/>
        </w:numPr>
        <w:spacing w:before="100" w:beforeAutospacing="1" w:after="100" w:afterAutospacing="1" w:line="240" w:lineRule="auto"/>
        <w:rPr>
          <w:ins w:id="6006" w:author="Unknown"/>
          <w:rFonts w:ascii="Times New Roman" w:eastAsia="Times New Roman" w:hAnsi="Times New Roman" w:cs="Times New Roman"/>
          <w:sz w:val="24"/>
          <w:szCs w:val="24"/>
        </w:rPr>
      </w:pPr>
      <w:ins w:id="6007" w:author="Unknown">
        <w:r w:rsidRPr="00414614">
          <w:rPr>
            <w:rFonts w:ascii="Times New Roman" w:eastAsia="Times New Roman" w:hAnsi="Times New Roman" w:cs="Times New Roman"/>
            <w:sz w:val="24"/>
            <w:szCs w:val="24"/>
          </w:rPr>
          <w:t>              return 0;  </w:t>
        </w:r>
      </w:ins>
    </w:p>
    <w:p w:rsidR="00414614" w:rsidRPr="00414614" w:rsidRDefault="00414614" w:rsidP="00414614">
      <w:pPr>
        <w:numPr>
          <w:ilvl w:val="0"/>
          <w:numId w:val="155"/>
        </w:numPr>
        <w:spacing w:before="100" w:beforeAutospacing="1" w:after="100" w:afterAutospacing="1" w:line="240" w:lineRule="auto"/>
        <w:rPr>
          <w:ins w:id="6008" w:author="Unknown"/>
          <w:rFonts w:ascii="Times New Roman" w:eastAsia="Times New Roman" w:hAnsi="Times New Roman" w:cs="Times New Roman"/>
          <w:sz w:val="24"/>
          <w:szCs w:val="24"/>
        </w:rPr>
      </w:pPr>
      <w:ins w:id="6009"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6010" w:author="Unknown"/>
          <w:rFonts w:ascii="Times New Roman" w:eastAsia="Times New Roman" w:hAnsi="Times New Roman" w:cs="Times New Roman"/>
          <w:sz w:val="24"/>
          <w:szCs w:val="24"/>
        </w:rPr>
      </w:pPr>
      <w:ins w:id="6011" w:author="Unknown">
        <w:r w:rsidRPr="00414614">
          <w:rPr>
            <w:rFonts w:ascii="Times New Roman" w:eastAsia="Times New Roman" w:hAnsi="Times New Roman" w:cs="Times New Roman"/>
            <w:sz w:val="24"/>
            <w:szCs w:val="24"/>
          </w:rPr>
          <w:t>          else {  </w:t>
        </w:r>
      </w:ins>
    </w:p>
    <w:p w:rsidR="00414614" w:rsidRPr="00414614" w:rsidRDefault="00414614" w:rsidP="00414614">
      <w:pPr>
        <w:numPr>
          <w:ilvl w:val="0"/>
          <w:numId w:val="155"/>
        </w:numPr>
        <w:spacing w:before="100" w:beforeAutospacing="1" w:after="100" w:afterAutospacing="1" w:line="240" w:lineRule="auto"/>
        <w:rPr>
          <w:ins w:id="6012" w:author="Unknown"/>
          <w:rFonts w:ascii="Times New Roman" w:eastAsia="Times New Roman" w:hAnsi="Times New Roman" w:cs="Times New Roman"/>
          <w:sz w:val="24"/>
          <w:szCs w:val="24"/>
        </w:rPr>
      </w:pPr>
      <w:ins w:id="6013" w:author="Unknown">
        <w:r w:rsidRPr="00414614">
          <w:rPr>
            <w:rFonts w:ascii="Times New Roman" w:eastAsia="Times New Roman" w:hAnsi="Times New Roman" w:cs="Times New Roman"/>
            <w:sz w:val="24"/>
            <w:szCs w:val="24"/>
          </w:rPr>
          <w:t>              //Add root node to queue as it represents the first level  </w:t>
        </w:r>
      </w:ins>
    </w:p>
    <w:p w:rsidR="00414614" w:rsidRPr="00414614" w:rsidRDefault="00414614" w:rsidP="00414614">
      <w:pPr>
        <w:numPr>
          <w:ilvl w:val="0"/>
          <w:numId w:val="155"/>
        </w:numPr>
        <w:spacing w:before="100" w:beforeAutospacing="1" w:after="100" w:afterAutospacing="1" w:line="240" w:lineRule="auto"/>
        <w:rPr>
          <w:ins w:id="6014" w:author="Unknown"/>
          <w:rFonts w:ascii="Times New Roman" w:eastAsia="Times New Roman" w:hAnsi="Times New Roman" w:cs="Times New Roman"/>
          <w:sz w:val="24"/>
          <w:szCs w:val="24"/>
        </w:rPr>
      </w:pPr>
      <w:ins w:id="6015" w:author="Unknown">
        <w:r w:rsidRPr="00414614">
          <w:rPr>
            <w:rFonts w:ascii="Times New Roman" w:eastAsia="Times New Roman" w:hAnsi="Times New Roman" w:cs="Times New Roman"/>
            <w:sz w:val="24"/>
            <w:szCs w:val="24"/>
          </w:rPr>
          <w:t>              queue.add(root);  </w:t>
        </w:r>
      </w:ins>
    </w:p>
    <w:p w:rsidR="00414614" w:rsidRPr="00414614" w:rsidRDefault="00414614" w:rsidP="00414614">
      <w:pPr>
        <w:numPr>
          <w:ilvl w:val="0"/>
          <w:numId w:val="155"/>
        </w:numPr>
        <w:spacing w:before="100" w:beforeAutospacing="1" w:after="100" w:afterAutospacing="1" w:line="240" w:lineRule="auto"/>
        <w:rPr>
          <w:ins w:id="6016" w:author="Unknown"/>
          <w:rFonts w:ascii="Times New Roman" w:eastAsia="Times New Roman" w:hAnsi="Times New Roman" w:cs="Times New Roman"/>
          <w:sz w:val="24"/>
          <w:szCs w:val="24"/>
        </w:rPr>
      </w:pPr>
      <w:ins w:id="6017" w:author="Unknown">
        <w:r w:rsidRPr="00414614">
          <w:rPr>
            <w:rFonts w:ascii="Times New Roman" w:eastAsia="Times New Roman" w:hAnsi="Times New Roman" w:cs="Times New Roman"/>
            <w:sz w:val="24"/>
            <w:szCs w:val="24"/>
          </w:rPr>
          <w:t>              currentLevel++;  </w:t>
        </w:r>
      </w:ins>
    </w:p>
    <w:p w:rsidR="00414614" w:rsidRPr="00414614" w:rsidRDefault="00414614" w:rsidP="00414614">
      <w:pPr>
        <w:numPr>
          <w:ilvl w:val="0"/>
          <w:numId w:val="155"/>
        </w:numPr>
        <w:spacing w:before="100" w:beforeAutospacing="1" w:after="100" w:afterAutospacing="1" w:line="240" w:lineRule="auto"/>
        <w:rPr>
          <w:ins w:id="6018" w:author="Unknown"/>
          <w:rFonts w:ascii="Times New Roman" w:eastAsia="Times New Roman" w:hAnsi="Times New Roman" w:cs="Times New Roman"/>
          <w:sz w:val="24"/>
          <w:szCs w:val="24"/>
        </w:rPr>
      </w:pPr>
      <w:ins w:id="601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20" w:author="Unknown"/>
          <w:rFonts w:ascii="Times New Roman" w:eastAsia="Times New Roman" w:hAnsi="Times New Roman" w:cs="Times New Roman"/>
          <w:sz w:val="24"/>
          <w:szCs w:val="24"/>
        </w:rPr>
      </w:pPr>
      <w:ins w:id="6021" w:author="Unknown">
        <w:r w:rsidRPr="00414614">
          <w:rPr>
            <w:rFonts w:ascii="Times New Roman" w:eastAsia="Times New Roman" w:hAnsi="Times New Roman" w:cs="Times New Roman"/>
            <w:sz w:val="24"/>
            <w:szCs w:val="24"/>
          </w:rPr>
          <w:t>              while(queue.size() != 0) {  </w:t>
        </w:r>
      </w:ins>
    </w:p>
    <w:p w:rsidR="00414614" w:rsidRPr="00414614" w:rsidRDefault="00414614" w:rsidP="00414614">
      <w:pPr>
        <w:numPr>
          <w:ilvl w:val="0"/>
          <w:numId w:val="155"/>
        </w:numPr>
        <w:spacing w:before="100" w:beforeAutospacing="1" w:after="100" w:afterAutospacing="1" w:line="240" w:lineRule="auto"/>
        <w:rPr>
          <w:ins w:id="6022" w:author="Unknown"/>
          <w:rFonts w:ascii="Times New Roman" w:eastAsia="Times New Roman" w:hAnsi="Times New Roman" w:cs="Times New Roman"/>
          <w:sz w:val="24"/>
          <w:szCs w:val="24"/>
        </w:rPr>
      </w:pPr>
      <w:ins w:id="602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24" w:author="Unknown"/>
          <w:rFonts w:ascii="Times New Roman" w:eastAsia="Times New Roman" w:hAnsi="Times New Roman" w:cs="Times New Roman"/>
          <w:sz w:val="24"/>
          <w:szCs w:val="24"/>
        </w:rPr>
      </w:pPr>
      <w:ins w:id="6025" w:author="Unknown">
        <w:r w:rsidRPr="00414614">
          <w:rPr>
            <w:rFonts w:ascii="Times New Roman" w:eastAsia="Times New Roman" w:hAnsi="Times New Roman" w:cs="Times New Roman"/>
            <w:sz w:val="24"/>
            <w:szCs w:val="24"/>
          </w:rPr>
          <w:t>                  //Variable nodesInLevel will hold the size of queue i.e. number of elements in queue  </w:t>
        </w:r>
      </w:ins>
    </w:p>
    <w:p w:rsidR="00414614" w:rsidRPr="00414614" w:rsidRDefault="00414614" w:rsidP="00414614">
      <w:pPr>
        <w:numPr>
          <w:ilvl w:val="0"/>
          <w:numId w:val="155"/>
        </w:numPr>
        <w:spacing w:before="100" w:beforeAutospacing="1" w:after="100" w:afterAutospacing="1" w:line="240" w:lineRule="auto"/>
        <w:rPr>
          <w:ins w:id="6026" w:author="Unknown"/>
          <w:rFonts w:ascii="Times New Roman" w:eastAsia="Times New Roman" w:hAnsi="Times New Roman" w:cs="Times New Roman"/>
          <w:sz w:val="24"/>
          <w:szCs w:val="24"/>
        </w:rPr>
      </w:pPr>
      <w:ins w:id="6027" w:author="Unknown">
        <w:r w:rsidRPr="00414614">
          <w:rPr>
            <w:rFonts w:ascii="Times New Roman" w:eastAsia="Times New Roman" w:hAnsi="Times New Roman" w:cs="Times New Roman"/>
            <w:sz w:val="24"/>
            <w:szCs w:val="24"/>
          </w:rPr>
          <w:t>                  nodesInLevel = queue.size();  </w:t>
        </w:r>
      </w:ins>
    </w:p>
    <w:p w:rsidR="00414614" w:rsidRPr="00414614" w:rsidRDefault="00414614" w:rsidP="00414614">
      <w:pPr>
        <w:numPr>
          <w:ilvl w:val="0"/>
          <w:numId w:val="155"/>
        </w:numPr>
        <w:spacing w:before="100" w:beforeAutospacing="1" w:after="100" w:afterAutospacing="1" w:line="240" w:lineRule="auto"/>
        <w:rPr>
          <w:ins w:id="6028" w:author="Unknown"/>
          <w:rFonts w:ascii="Times New Roman" w:eastAsia="Times New Roman" w:hAnsi="Times New Roman" w:cs="Times New Roman"/>
          <w:sz w:val="24"/>
          <w:szCs w:val="24"/>
        </w:rPr>
      </w:pPr>
      <w:ins w:id="6029"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30" w:author="Unknown"/>
          <w:rFonts w:ascii="Times New Roman" w:eastAsia="Times New Roman" w:hAnsi="Times New Roman" w:cs="Times New Roman"/>
          <w:sz w:val="24"/>
          <w:szCs w:val="24"/>
        </w:rPr>
      </w:pPr>
      <w:ins w:id="6031" w:author="Unknown">
        <w:r w:rsidRPr="00414614">
          <w:rPr>
            <w:rFonts w:ascii="Times New Roman" w:eastAsia="Times New Roman" w:hAnsi="Times New Roman" w:cs="Times New Roman"/>
            <w:sz w:val="24"/>
            <w:szCs w:val="24"/>
          </w:rPr>
          <w:t>                  while(nodesInLevel &gt; 0) {  </w:t>
        </w:r>
      </w:ins>
    </w:p>
    <w:p w:rsidR="00414614" w:rsidRPr="00414614" w:rsidRDefault="00414614" w:rsidP="00414614">
      <w:pPr>
        <w:numPr>
          <w:ilvl w:val="0"/>
          <w:numId w:val="155"/>
        </w:numPr>
        <w:spacing w:before="100" w:beforeAutospacing="1" w:after="100" w:afterAutospacing="1" w:line="240" w:lineRule="auto"/>
        <w:rPr>
          <w:ins w:id="6032" w:author="Unknown"/>
          <w:rFonts w:ascii="Times New Roman" w:eastAsia="Times New Roman" w:hAnsi="Times New Roman" w:cs="Times New Roman"/>
          <w:sz w:val="24"/>
          <w:szCs w:val="24"/>
        </w:rPr>
      </w:pPr>
      <w:ins w:id="6033" w:author="Unknown">
        <w:r w:rsidRPr="00414614">
          <w:rPr>
            <w:rFonts w:ascii="Times New Roman" w:eastAsia="Times New Roman" w:hAnsi="Times New Roman" w:cs="Times New Roman"/>
            <w:sz w:val="24"/>
            <w:szCs w:val="24"/>
          </w:rPr>
          <w:t>                      Node current = queue.remove();  </w:t>
        </w:r>
      </w:ins>
    </w:p>
    <w:p w:rsidR="00414614" w:rsidRPr="00414614" w:rsidRDefault="00414614" w:rsidP="00414614">
      <w:pPr>
        <w:numPr>
          <w:ilvl w:val="0"/>
          <w:numId w:val="155"/>
        </w:numPr>
        <w:spacing w:before="100" w:beforeAutospacing="1" w:after="100" w:afterAutospacing="1" w:line="240" w:lineRule="auto"/>
        <w:rPr>
          <w:ins w:id="6034" w:author="Unknown"/>
          <w:rFonts w:ascii="Times New Roman" w:eastAsia="Times New Roman" w:hAnsi="Times New Roman" w:cs="Times New Roman"/>
          <w:sz w:val="24"/>
          <w:szCs w:val="24"/>
        </w:rPr>
      </w:pPr>
      <w:ins w:id="603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36" w:author="Unknown"/>
          <w:rFonts w:ascii="Times New Roman" w:eastAsia="Times New Roman" w:hAnsi="Times New Roman" w:cs="Times New Roman"/>
          <w:sz w:val="24"/>
          <w:szCs w:val="24"/>
        </w:rPr>
      </w:pPr>
      <w:ins w:id="6037" w:author="Unknown">
        <w:r w:rsidRPr="00414614">
          <w:rPr>
            <w:rFonts w:ascii="Times New Roman" w:eastAsia="Times New Roman" w:hAnsi="Times New Roman" w:cs="Times New Roman"/>
            <w:sz w:val="24"/>
            <w:szCs w:val="24"/>
          </w:rPr>
          <w:t>                    //Checks if currentLevel is even or not.  </w:t>
        </w:r>
      </w:ins>
    </w:p>
    <w:p w:rsidR="00414614" w:rsidRPr="00414614" w:rsidRDefault="00414614" w:rsidP="00414614">
      <w:pPr>
        <w:numPr>
          <w:ilvl w:val="0"/>
          <w:numId w:val="155"/>
        </w:numPr>
        <w:spacing w:before="100" w:beforeAutospacing="1" w:after="100" w:afterAutospacing="1" w:line="240" w:lineRule="auto"/>
        <w:rPr>
          <w:ins w:id="6038" w:author="Unknown"/>
          <w:rFonts w:ascii="Times New Roman" w:eastAsia="Times New Roman" w:hAnsi="Times New Roman" w:cs="Times New Roman"/>
          <w:sz w:val="24"/>
          <w:szCs w:val="24"/>
        </w:rPr>
      </w:pPr>
      <w:ins w:id="6039" w:author="Unknown">
        <w:r w:rsidRPr="00414614">
          <w:rPr>
            <w:rFonts w:ascii="Times New Roman" w:eastAsia="Times New Roman" w:hAnsi="Times New Roman" w:cs="Times New Roman"/>
            <w:sz w:val="24"/>
            <w:szCs w:val="24"/>
          </w:rPr>
          <w:t>                      if(currentLevel % 2 == 0)  </w:t>
        </w:r>
      </w:ins>
    </w:p>
    <w:p w:rsidR="00414614" w:rsidRPr="00414614" w:rsidRDefault="00414614" w:rsidP="00414614">
      <w:pPr>
        <w:numPr>
          <w:ilvl w:val="0"/>
          <w:numId w:val="155"/>
        </w:numPr>
        <w:spacing w:before="100" w:beforeAutospacing="1" w:after="100" w:afterAutospacing="1" w:line="240" w:lineRule="auto"/>
        <w:rPr>
          <w:ins w:id="6040" w:author="Unknown"/>
          <w:rFonts w:ascii="Times New Roman" w:eastAsia="Times New Roman" w:hAnsi="Times New Roman" w:cs="Times New Roman"/>
          <w:sz w:val="24"/>
          <w:szCs w:val="24"/>
        </w:rPr>
      </w:pPr>
      <w:ins w:id="6041" w:author="Unknown">
        <w:r w:rsidRPr="00414614">
          <w:rPr>
            <w:rFonts w:ascii="Times New Roman" w:eastAsia="Times New Roman" w:hAnsi="Times New Roman" w:cs="Times New Roman"/>
            <w:sz w:val="24"/>
            <w:szCs w:val="24"/>
          </w:rPr>
          <w:t>                          //If level is even, add nodes's to variable evenLevel  </w:t>
        </w:r>
      </w:ins>
    </w:p>
    <w:p w:rsidR="00414614" w:rsidRPr="00414614" w:rsidRDefault="00414614" w:rsidP="00414614">
      <w:pPr>
        <w:numPr>
          <w:ilvl w:val="0"/>
          <w:numId w:val="155"/>
        </w:numPr>
        <w:spacing w:before="100" w:beforeAutospacing="1" w:after="100" w:afterAutospacing="1" w:line="240" w:lineRule="auto"/>
        <w:rPr>
          <w:ins w:id="6042" w:author="Unknown"/>
          <w:rFonts w:ascii="Times New Roman" w:eastAsia="Times New Roman" w:hAnsi="Times New Roman" w:cs="Times New Roman"/>
          <w:sz w:val="24"/>
          <w:szCs w:val="24"/>
        </w:rPr>
      </w:pPr>
      <w:ins w:id="6043" w:author="Unknown">
        <w:r w:rsidRPr="00414614">
          <w:rPr>
            <w:rFonts w:ascii="Times New Roman" w:eastAsia="Times New Roman" w:hAnsi="Times New Roman" w:cs="Times New Roman"/>
            <w:sz w:val="24"/>
            <w:szCs w:val="24"/>
          </w:rPr>
          <w:lastRenderedPageBreak/>
          <w:t>                          evenLevel += current.data;  </w:t>
        </w:r>
      </w:ins>
    </w:p>
    <w:p w:rsidR="00414614" w:rsidRPr="00414614" w:rsidRDefault="00414614" w:rsidP="00414614">
      <w:pPr>
        <w:numPr>
          <w:ilvl w:val="0"/>
          <w:numId w:val="155"/>
        </w:numPr>
        <w:spacing w:before="100" w:beforeAutospacing="1" w:after="100" w:afterAutospacing="1" w:line="240" w:lineRule="auto"/>
        <w:rPr>
          <w:ins w:id="6044" w:author="Unknown"/>
          <w:rFonts w:ascii="Times New Roman" w:eastAsia="Times New Roman" w:hAnsi="Times New Roman" w:cs="Times New Roman"/>
          <w:sz w:val="24"/>
          <w:szCs w:val="24"/>
        </w:rPr>
      </w:pPr>
      <w:ins w:id="6045" w:author="Unknown">
        <w:r w:rsidRPr="00414614">
          <w:rPr>
            <w:rFonts w:ascii="Times New Roman" w:eastAsia="Times New Roman" w:hAnsi="Times New Roman" w:cs="Times New Roman"/>
            <w:sz w:val="24"/>
            <w:szCs w:val="24"/>
          </w:rPr>
          <w:t>                      else  </w:t>
        </w:r>
      </w:ins>
    </w:p>
    <w:p w:rsidR="00414614" w:rsidRPr="00414614" w:rsidRDefault="00414614" w:rsidP="00414614">
      <w:pPr>
        <w:numPr>
          <w:ilvl w:val="0"/>
          <w:numId w:val="155"/>
        </w:numPr>
        <w:spacing w:before="100" w:beforeAutospacing="1" w:after="100" w:afterAutospacing="1" w:line="240" w:lineRule="auto"/>
        <w:rPr>
          <w:ins w:id="6046" w:author="Unknown"/>
          <w:rFonts w:ascii="Times New Roman" w:eastAsia="Times New Roman" w:hAnsi="Times New Roman" w:cs="Times New Roman"/>
          <w:sz w:val="24"/>
          <w:szCs w:val="24"/>
        </w:rPr>
      </w:pPr>
      <w:ins w:id="6047" w:author="Unknown">
        <w:r w:rsidRPr="00414614">
          <w:rPr>
            <w:rFonts w:ascii="Times New Roman" w:eastAsia="Times New Roman" w:hAnsi="Times New Roman" w:cs="Times New Roman"/>
            <w:sz w:val="24"/>
            <w:szCs w:val="24"/>
          </w:rPr>
          <w:t>                          //If level is odd, add nodes's to variable oddLevel  </w:t>
        </w:r>
      </w:ins>
    </w:p>
    <w:p w:rsidR="00414614" w:rsidRPr="00414614" w:rsidRDefault="00414614" w:rsidP="00414614">
      <w:pPr>
        <w:numPr>
          <w:ilvl w:val="0"/>
          <w:numId w:val="155"/>
        </w:numPr>
        <w:spacing w:before="100" w:beforeAutospacing="1" w:after="100" w:afterAutospacing="1" w:line="240" w:lineRule="auto"/>
        <w:rPr>
          <w:ins w:id="6048" w:author="Unknown"/>
          <w:rFonts w:ascii="Times New Roman" w:eastAsia="Times New Roman" w:hAnsi="Times New Roman" w:cs="Times New Roman"/>
          <w:sz w:val="24"/>
          <w:szCs w:val="24"/>
        </w:rPr>
      </w:pPr>
      <w:ins w:id="6049" w:author="Unknown">
        <w:r w:rsidRPr="00414614">
          <w:rPr>
            <w:rFonts w:ascii="Times New Roman" w:eastAsia="Times New Roman" w:hAnsi="Times New Roman" w:cs="Times New Roman"/>
            <w:sz w:val="24"/>
            <w:szCs w:val="24"/>
          </w:rPr>
          <w:t>                          oddLevel += current.data;  </w:t>
        </w:r>
      </w:ins>
    </w:p>
    <w:p w:rsidR="00414614" w:rsidRPr="00414614" w:rsidRDefault="00414614" w:rsidP="00414614">
      <w:pPr>
        <w:numPr>
          <w:ilvl w:val="0"/>
          <w:numId w:val="155"/>
        </w:numPr>
        <w:spacing w:before="100" w:beforeAutospacing="1" w:after="100" w:afterAutospacing="1" w:line="240" w:lineRule="auto"/>
        <w:rPr>
          <w:ins w:id="6050" w:author="Unknown"/>
          <w:rFonts w:ascii="Times New Roman" w:eastAsia="Times New Roman" w:hAnsi="Times New Roman" w:cs="Times New Roman"/>
          <w:sz w:val="24"/>
          <w:szCs w:val="24"/>
        </w:rPr>
      </w:pPr>
      <w:ins w:id="605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52" w:author="Unknown"/>
          <w:rFonts w:ascii="Times New Roman" w:eastAsia="Times New Roman" w:hAnsi="Times New Roman" w:cs="Times New Roman"/>
          <w:sz w:val="24"/>
          <w:szCs w:val="24"/>
        </w:rPr>
      </w:pPr>
      <w:ins w:id="6053" w:author="Unknown">
        <w:r w:rsidRPr="00414614">
          <w:rPr>
            <w:rFonts w:ascii="Times New Roman" w:eastAsia="Times New Roman" w:hAnsi="Times New Roman" w:cs="Times New Roman"/>
            <w:sz w:val="24"/>
            <w:szCs w:val="24"/>
          </w:rPr>
          <w:t>                      //Adds left child to queue  </w:t>
        </w:r>
      </w:ins>
    </w:p>
    <w:p w:rsidR="00414614" w:rsidRPr="00414614" w:rsidRDefault="00414614" w:rsidP="00414614">
      <w:pPr>
        <w:numPr>
          <w:ilvl w:val="0"/>
          <w:numId w:val="155"/>
        </w:numPr>
        <w:spacing w:before="100" w:beforeAutospacing="1" w:after="100" w:afterAutospacing="1" w:line="240" w:lineRule="auto"/>
        <w:rPr>
          <w:ins w:id="6054" w:author="Unknown"/>
          <w:rFonts w:ascii="Times New Roman" w:eastAsia="Times New Roman" w:hAnsi="Times New Roman" w:cs="Times New Roman"/>
          <w:sz w:val="24"/>
          <w:szCs w:val="24"/>
        </w:rPr>
      </w:pPr>
      <w:ins w:id="6055" w:author="Unknown">
        <w:r w:rsidRPr="00414614">
          <w:rPr>
            <w:rFonts w:ascii="Times New Roman" w:eastAsia="Times New Roman" w:hAnsi="Times New Roman" w:cs="Times New Roman"/>
            <w:sz w:val="24"/>
            <w:szCs w:val="24"/>
          </w:rPr>
          <w:t>                      if(current.left != null)  </w:t>
        </w:r>
      </w:ins>
    </w:p>
    <w:p w:rsidR="00414614" w:rsidRPr="00414614" w:rsidRDefault="00414614" w:rsidP="00414614">
      <w:pPr>
        <w:numPr>
          <w:ilvl w:val="0"/>
          <w:numId w:val="155"/>
        </w:numPr>
        <w:spacing w:before="100" w:beforeAutospacing="1" w:after="100" w:afterAutospacing="1" w:line="240" w:lineRule="auto"/>
        <w:rPr>
          <w:ins w:id="6056" w:author="Unknown"/>
          <w:rFonts w:ascii="Times New Roman" w:eastAsia="Times New Roman" w:hAnsi="Times New Roman" w:cs="Times New Roman"/>
          <w:sz w:val="24"/>
          <w:szCs w:val="24"/>
        </w:rPr>
      </w:pPr>
      <w:ins w:id="6057" w:author="Unknown">
        <w:r w:rsidRPr="00414614">
          <w:rPr>
            <w:rFonts w:ascii="Times New Roman" w:eastAsia="Times New Roman" w:hAnsi="Times New Roman" w:cs="Times New Roman"/>
            <w:sz w:val="24"/>
            <w:szCs w:val="24"/>
          </w:rPr>
          <w:t>                          queue.add(current.left);  </w:t>
        </w:r>
      </w:ins>
    </w:p>
    <w:p w:rsidR="00414614" w:rsidRPr="00414614" w:rsidRDefault="00414614" w:rsidP="00414614">
      <w:pPr>
        <w:numPr>
          <w:ilvl w:val="0"/>
          <w:numId w:val="155"/>
        </w:numPr>
        <w:spacing w:before="100" w:beforeAutospacing="1" w:after="100" w:afterAutospacing="1" w:line="240" w:lineRule="auto"/>
        <w:rPr>
          <w:ins w:id="6058" w:author="Unknown"/>
          <w:rFonts w:ascii="Times New Roman" w:eastAsia="Times New Roman" w:hAnsi="Times New Roman" w:cs="Times New Roman"/>
          <w:sz w:val="24"/>
          <w:szCs w:val="24"/>
        </w:rPr>
      </w:pPr>
      <w:ins w:id="6059" w:author="Unknown">
        <w:r w:rsidRPr="00414614">
          <w:rPr>
            <w:rFonts w:ascii="Times New Roman" w:eastAsia="Times New Roman" w:hAnsi="Times New Roman" w:cs="Times New Roman"/>
            <w:sz w:val="24"/>
            <w:szCs w:val="24"/>
          </w:rPr>
          <w:t>                      //Adds right child to queue  </w:t>
        </w:r>
      </w:ins>
    </w:p>
    <w:p w:rsidR="00414614" w:rsidRPr="00414614" w:rsidRDefault="00414614" w:rsidP="00414614">
      <w:pPr>
        <w:numPr>
          <w:ilvl w:val="0"/>
          <w:numId w:val="155"/>
        </w:numPr>
        <w:spacing w:before="100" w:beforeAutospacing="1" w:after="100" w:afterAutospacing="1" w:line="240" w:lineRule="auto"/>
        <w:rPr>
          <w:ins w:id="6060" w:author="Unknown"/>
          <w:rFonts w:ascii="Times New Roman" w:eastAsia="Times New Roman" w:hAnsi="Times New Roman" w:cs="Times New Roman"/>
          <w:sz w:val="24"/>
          <w:szCs w:val="24"/>
        </w:rPr>
      </w:pPr>
      <w:ins w:id="6061" w:author="Unknown">
        <w:r w:rsidRPr="00414614">
          <w:rPr>
            <w:rFonts w:ascii="Times New Roman" w:eastAsia="Times New Roman" w:hAnsi="Times New Roman" w:cs="Times New Roman"/>
            <w:sz w:val="24"/>
            <w:szCs w:val="24"/>
          </w:rPr>
          <w:t>                      if(current.right != null)   </w:t>
        </w:r>
      </w:ins>
    </w:p>
    <w:p w:rsidR="00414614" w:rsidRPr="00414614" w:rsidRDefault="00414614" w:rsidP="00414614">
      <w:pPr>
        <w:numPr>
          <w:ilvl w:val="0"/>
          <w:numId w:val="155"/>
        </w:numPr>
        <w:spacing w:before="100" w:beforeAutospacing="1" w:after="100" w:afterAutospacing="1" w:line="240" w:lineRule="auto"/>
        <w:rPr>
          <w:ins w:id="6062" w:author="Unknown"/>
          <w:rFonts w:ascii="Times New Roman" w:eastAsia="Times New Roman" w:hAnsi="Times New Roman" w:cs="Times New Roman"/>
          <w:sz w:val="24"/>
          <w:szCs w:val="24"/>
        </w:rPr>
      </w:pPr>
      <w:ins w:id="6063" w:author="Unknown">
        <w:r w:rsidRPr="00414614">
          <w:rPr>
            <w:rFonts w:ascii="Times New Roman" w:eastAsia="Times New Roman" w:hAnsi="Times New Roman" w:cs="Times New Roman"/>
            <w:sz w:val="24"/>
            <w:szCs w:val="24"/>
          </w:rPr>
          <w:t>                          queue.add(current.right);  </w:t>
        </w:r>
      </w:ins>
    </w:p>
    <w:p w:rsidR="00414614" w:rsidRPr="00414614" w:rsidRDefault="00414614" w:rsidP="00414614">
      <w:pPr>
        <w:numPr>
          <w:ilvl w:val="0"/>
          <w:numId w:val="155"/>
        </w:numPr>
        <w:spacing w:before="100" w:beforeAutospacing="1" w:after="100" w:afterAutospacing="1" w:line="240" w:lineRule="auto"/>
        <w:rPr>
          <w:ins w:id="6064" w:author="Unknown"/>
          <w:rFonts w:ascii="Times New Roman" w:eastAsia="Times New Roman" w:hAnsi="Times New Roman" w:cs="Times New Roman"/>
          <w:sz w:val="24"/>
          <w:szCs w:val="24"/>
        </w:rPr>
      </w:pPr>
      <w:ins w:id="6065" w:author="Unknown">
        <w:r w:rsidRPr="00414614">
          <w:rPr>
            <w:rFonts w:ascii="Times New Roman" w:eastAsia="Times New Roman" w:hAnsi="Times New Roman" w:cs="Times New Roman"/>
            <w:sz w:val="24"/>
            <w:szCs w:val="24"/>
          </w:rPr>
          <w:t>                     nodesInLevel--;  </w:t>
        </w:r>
      </w:ins>
    </w:p>
    <w:p w:rsidR="00414614" w:rsidRPr="00414614" w:rsidRDefault="00414614" w:rsidP="00414614">
      <w:pPr>
        <w:numPr>
          <w:ilvl w:val="0"/>
          <w:numId w:val="155"/>
        </w:numPr>
        <w:spacing w:before="100" w:beforeAutospacing="1" w:after="100" w:afterAutospacing="1" w:line="240" w:lineRule="auto"/>
        <w:rPr>
          <w:ins w:id="6066" w:author="Unknown"/>
          <w:rFonts w:ascii="Times New Roman" w:eastAsia="Times New Roman" w:hAnsi="Times New Roman" w:cs="Times New Roman"/>
          <w:sz w:val="24"/>
          <w:szCs w:val="24"/>
        </w:rPr>
      </w:pPr>
      <w:ins w:id="606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6068" w:author="Unknown"/>
          <w:rFonts w:ascii="Times New Roman" w:eastAsia="Times New Roman" w:hAnsi="Times New Roman" w:cs="Times New Roman"/>
          <w:sz w:val="24"/>
          <w:szCs w:val="24"/>
        </w:rPr>
      </w:pPr>
      <w:ins w:id="6069" w:author="Unknown">
        <w:r w:rsidRPr="00414614">
          <w:rPr>
            <w:rFonts w:ascii="Times New Roman" w:eastAsia="Times New Roman" w:hAnsi="Times New Roman" w:cs="Times New Roman"/>
            <w:sz w:val="24"/>
            <w:szCs w:val="24"/>
          </w:rPr>
          <w:t>                  currentLevel++;  </w:t>
        </w:r>
      </w:ins>
    </w:p>
    <w:p w:rsidR="00414614" w:rsidRPr="00414614" w:rsidRDefault="00414614" w:rsidP="00414614">
      <w:pPr>
        <w:numPr>
          <w:ilvl w:val="0"/>
          <w:numId w:val="155"/>
        </w:numPr>
        <w:spacing w:before="100" w:beforeAutospacing="1" w:after="100" w:afterAutospacing="1" w:line="240" w:lineRule="auto"/>
        <w:rPr>
          <w:ins w:id="6070" w:author="Unknown"/>
          <w:rFonts w:ascii="Times New Roman" w:eastAsia="Times New Roman" w:hAnsi="Times New Roman" w:cs="Times New Roman"/>
          <w:sz w:val="24"/>
          <w:szCs w:val="24"/>
        </w:rPr>
      </w:pPr>
      <w:ins w:id="607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6072" w:author="Unknown"/>
          <w:rFonts w:ascii="Times New Roman" w:eastAsia="Times New Roman" w:hAnsi="Times New Roman" w:cs="Times New Roman"/>
          <w:sz w:val="24"/>
          <w:szCs w:val="24"/>
        </w:rPr>
      </w:pPr>
      <w:ins w:id="6073" w:author="Unknown">
        <w:r w:rsidRPr="00414614">
          <w:rPr>
            <w:rFonts w:ascii="Times New Roman" w:eastAsia="Times New Roman" w:hAnsi="Times New Roman" w:cs="Times New Roman"/>
            <w:sz w:val="24"/>
            <w:szCs w:val="24"/>
          </w:rPr>
          <w:t>              //Calculates difference between oddLevel and evenLevel  </w:t>
        </w:r>
      </w:ins>
    </w:p>
    <w:p w:rsidR="00414614" w:rsidRPr="00414614" w:rsidRDefault="00414614" w:rsidP="00414614">
      <w:pPr>
        <w:numPr>
          <w:ilvl w:val="0"/>
          <w:numId w:val="155"/>
        </w:numPr>
        <w:spacing w:before="100" w:beforeAutospacing="1" w:after="100" w:afterAutospacing="1" w:line="240" w:lineRule="auto"/>
        <w:rPr>
          <w:ins w:id="6074" w:author="Unknown"/>
          <w:rFonts w:ascii="Times New Roman" w:eastAsia="Times New Roman" w:hAnsi="Times New Roman" w:cs="Times New Roman"/>
          <w:sz w:val="24"/>
          <w:szCs w:val="24"/>
        </w:rPr>
      </w:pPr>
      <w:ins w:id="6075" w:author="Unknown">
        <w:r w:rsidRPr="00414614">
          <w:rPr>
            <w:rFonts w:ascii="Times New Roman" w:eastAsia="Times New Roman" w:hAnsi="Times New Roman" w:cs="Times New Roman"/>
            <w:sz w:val="24"/>
            <w:szCs w:val="24"/>
          </w:rPr>
          <w:t>              diffOddEven = Math.abs(oddLevel - evenLevel);  </w:t>
        </w:r>
      </w:ins>
    </w:p>
    <w:p w:rsidR="00414614" w:rsidRPr="00414614" w:rsidRDefault="00414614" w:rsidP="00414614">
      <w:pPr>
        <w:numPr>
          <w:ilvl w:val="0"/>
          <w:numId w:val="155"/>
        </w:numPr>
        <w:spacing w:before="100" w:beforeAutospacing="1" w:after="100" w:afterAutospacing="1" w:line="240" w:lineRule="auto"/>
        <w:rPr>
          <w:ins w:id="6076" w:author="Unknown"/>
          <w:rFonts w:ascii="Times New Roman" w:eastAsia="Times New Roman" w:hAnsi="Times New Roman" w:cs="Times New Roman"/>
          <w:sz w:val="24"/>
          <w:szCs w:val="24"/>
        </w:rPr>
      </w:pPr>
      <w:ins w:id="6077"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6078" w:author="Unknown"/>
          <w:rFonts w:ascii="Times New Roman" w:eastAsia="Times New Roman" w:hAnsi="Times New Roman" w:cs="Times New Roman"/>
          <w:sz w:val="24"/>
          <w:szCs w:val="24"/>
        </w:rPr>
      </w:pPr>
      <w:ins w:id="6079" w:author="Unknown">
        <w:r w:rsidRPr="00414614">
          <w:rPr>
            <w:rFonts w:ascii="Times New Roman" w:eastAsia="Times New Roman" w:hAnsi="Times New Roman" w:cs="Times New Roman"/>
            <w:sz w:val="24"/>
            <w:szCs w:val="24"/>
          </w:rPr>
          <w:t>          return diffOddEven;  </w:t>
        </w:r>
      </w:ins>
    </w:p>
    <w:p w:rsidR="00414614" w:rsidRPr="00414614" w:rsidRDefault="00414614" w:rsidP="00414614">
      <w:pPr>
        <w:numPr>
          <w:ilvl w:val="0"/>
          <w:numId w:val="155"/>
        </w:numPr>
        <w:spacing w:before="100" w:beforeAutospacing="1" w:after="100" w:afterAutospacing="1" w:line="240" w:lineRule="auto"/>
        <w:rPr>
          <w:ins w:id="6080" w:author="Unknown"/>
          <w:rFonts w:ascii="Times New Roman" w:eastAsia="Times New Roman" w:hAnsi="Times New Roman" w:cs="Times New Roman"/>
          <w:sz w:val="24"/>
          <w:szCs w:val="24"/>
        </w:rPr>
      </w:pPr>
      <w:ins w:id="6081" w:author="Unknown">
        <w:r w:rsidRPr="00414614">
          <w:rPr>
            <w:rFonts w:ascii="Times New Roman" w:eastAsia="Times New Roman" w:hAnsi="Times New Roman" w:cs="Times New Roman"/>
            <w:sz w:val="24"/>
            <w:szCs w:val="24"/>
          </w:rPr>
          <w:t>      }  </w:t>
        </w:r>
      </w:ins>
    </w:p>
    <w:p w:rsidR="00414614" w:rsidRPr="00414614" w:rsidRDefault="00414614" w:rsidP="00414614">
      <w:pPr>
        <w:numPr>
          <w:ilvl w:val="0"/>
          <w:numId w:val="155"/>
        </w:numPr>
        <w:spacing w:before="100" w:beforeAutospacing="1" w:after="100" w:afterAutospacing="1" w:line="240" w:lineRule="auto"/>
        <w:rPr>
          <w:ins w:id="6082" w:author="Unknown"/>
          <w:rFonts w:ascii="Times New Roman" w:eastAsia="Times New Roman" w:hAnsi="Times New Roman" w:cs="Times New Roman"/>
          <w:sz w:val="24"/>
          <w:szCs w:val="24"/>
        </w:rPr>
      </w:pPr>
      <w:ins w:id="6083"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84" w:author="Unknown"/>
          <w:rFonts w:ascii="Times New Roman" w:eastAsia="Times New Roman" w:hAnsi="Times New Roman" w:cs="Times New Roman"/>
          <w:sz w:val="24"/>
          <w:szCs w:val="24"/>
        </w:rPr>
      </w:pPr>
      <w:ins w:id="6085" w:author="Unknown">
        <w:r w:rsidRPr="00414614">
          <w:rPr>
            <w:rFonts w:ascii="Times New Roman" w:eastAsia="Times New Roman" w:hAnsi="Times New Roman" w:cs="Times New Roman"/>
            <w:sz w:val="24"/>
            <w:szCs w:val="24"/>
          </w:rPr>
          <w:t>    public static void main (String[] args) {  </w:t>
        </w:r>
      </w:ins>
    </w:p>
    <w:p w:rsidR="00414614" w:rsidRPr="00414614" w:rsidRDefault="00414614" w:rsidP="00414614">
      <w:pPr>
        <w:numPr>
          <w:ilvl w:val="0"/>
          <w:numId w:val="155"/>
        </w:numPr>
        <w:spacing w:before="100" w:beforeAutospacing="1" w:after="100" w:afterAutospacing="1" w:line="240" w:lineRule="auto"/>
        <w:rPr>
          <w:ins w:id="6086" w:author="Unknown"/>
          <w:rFonts w:ascii="Times New Roman" w:eastAsia="Times New Roman" w:hAnsi="Times New Roman" w:cs="Times New Roman"/>
          <w:sz w:val="24"/>
          <w:szCs w:val="24"/>
        </w:rPr>
      </w:pPr>
      <w:ins w:id="6087"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088" w:author="Unknown"/>
          <w:rFonts w:ascii="Times New Roman" w:eastAsia="Times New Roman" w:hAnsi="Times New Roman" w:cs="Times New Roman"/>
          <w:sz w:val="24"/>
          <w:szCs w:val="24"/>
        </w:rPr>
      </w:pPr>
      <w:ins w:id="6089" w:author="Unknown">
        <w:r w:rsidRPr="00414614">
          <w:rPr>
            <w:rFonts w:ascii="Times New Roman" w:eastAsia="Times New Roman" w:hAnsi="Times New Roman" w:cs="Times New Roman"/>
            <w:sz w:val="24"/>
            <w:szCs w:val="24"/>
          </w:rPr>
          <w:t>        DiffOddEven bt = new DiffOddEven();  </w:t>
        </w:r>
      </w:ins>
    </w:p>
    <w:p w:rsidR="00414614" w:rsidRPr="00414614" w:rsidRDefault="00414614" w:rsidP="00414614">
      <w:pPr>
        <w:numPr>
          <w:ilvl w:val="0"/>
          <w:numId w:val="155"/>
        </w:numPr>
        <w:spacing w:before="100" w:beforeAutospacing="1" w:after="100" w:afterAutospacing="1" w:line="240" w:lineRule="auto"/>
        <w:rPr>
          <w:ins w:id="6090" w:author="Unknown"/>
          <w:rFonts w:ascii="Times New Roman" w:eastAsia="Times New Roman" w:hAnsi="Times New Roman" w:cs="Times New Roman"/>
          <w:sz w:val="24"/>
          <w:szCs w:val="24"/>
        </w:rPr>
      </w:pPr>
      <w:ins w:id="6091" w:author="Unknown">
        <w:r w:rsidRPr="00414614">
          <w:rPr>
            <w:rFonts w:ascii="Times New Roman" w:eastAsia="Times New Roman" w:hAnsi="Times New Roman" w:cs="Times New Roman"/>
            <w:sz w:val="24"/>
            <w:szCs w:val="24"/>
          </w:rPr>
          <w:t>        //Add nodes to the binary tree  </w:t>
        </w:r>
      </w:ins>
    </w:p>
    <w:p w:rsidR="00414614" w:rsidRPr="00414614" w:rsidRDefault="00414614" w:rsidP="00414614">
      <w:pPr>
        <w:numPr>
          <w:ilvl w:val="0"/>
          <w:numId w:val="155"/>
        </w:numPr>
        <w:spacing w:before="100" w:beforeAutospacing="1" w:after="100" w:afterAutospacing="1" w:line="240" w:lineRule="auto"/>
        <w:rPr>
          <w:ins w:id="6092" w:author="Unknown"/>
          <w:rFonts w:ascii="Times New Roman" w:eastAsia="Times New Roman" w:hAnsi="Times New Roman" w:cs="Times New Roman"/>
          <w:sz w:val="24"/>
          <w:szCs w:val="24"/>
        </w:rPr>
      </w:pPr>
      <w:ins w:id="6093" w:author="Unknown">
        <w:r w:rsidRPr="00414614">
          <w:rPr>
            <w:rFonts w:ascii="Times New Roman" w:eastAsia="Times New Roman" w:hAnsi="Times New Roman" w:cs="Times New Roman"/>
            <w:sz w:val="24"/>
            <w:szCs w:val="24"/>
          </w:rPr>
          <w:t>        bt.root = new Node(1);  </w:t>
        </w:r>
      </w:ins>
    </w:p>
    <w:p w:rsidR="00414614" w:rsidRPr="00414614" w:rsidRDefault="00414614" w:rsidP="00414614">
      <w:pPr>
        <w:numPr>
          <w:ilvl w:val="0"/>
          <w:numId w:val="155"/>
        </w:numPr>
        <w:spacing w:before="100" w:beforeAutospacing="1" w:after="100" w:afterAutospacing="1" w:line="240" w:lineRule="auto"/>
        <w:rPr>
          <w:ins w:id="6094" w:author="Unknown"/>
          <w:rFonts w:ascii="Times New Roman" w:eastAsia="Times New Roman" w:hAnsi="Times New Roman" w:cs="Times New Roman"/>
          <w:sz w:val="24"/>
          <w:szCs w:val="24"/>
        </w:rPr>
      </w:pPr>
      <w:ins w:id="6095" w:author="Unknown">
        <w:r w:rsidRPr="00414614">
          <w:rPr>
            <w:rFonts w:ascii="Times New Roman" w:eastAsia="Times New Roman" w:hAnsi="Times New Roman" w:cs="Times New Roman"/>
            <w:sz w:val="24"/>
            <w:szCs w:val="24"/>
          </w:rPr>
          <w:t>        bt.root.left = new Node(2);  </w:t>
        </w:r>
      </w:ins>
    </w:p>
    <w:p w:rsidR="00414614" w:rsidRPr="00414614" w:rsidRDefault="00414614" w:rsidP="00414614">
      <w:pPr>
        <w:numPr>
          <w:ilvl w:val="0"/>
          <w:numId w:val="155"/>
        </w:numPr>
        <w:spacing w:before="100" w:beforeAutospacing="1" w:after="100" w:afterAutospacing="1" w:line="240" w:lineRule="auto"/>
        <w:rPr>
          <w:ins w:id="6096" w:author="Unknown"/>
          <w:rFonts w:ascii="Times New Roman" w:eastAsia="Times New Roman" w:hAnsi="Times New Roman" w:cs="Times New Roman"/>
          <w:sz w:val="24"/>
          <w:szCs w:val="24"/>
        </w:rPr>
      </w:pPr>
      <w:ins w:id="6097" w:author="Unknown">
        <w:r w:rsidRPr="00414614">
          <w:rPr>
            <w:rFonts w:ascii="Times New Roman" w:eastAsia="Times New Roman" w:hAnsi="Times New Roman" w:cs="Times New Roman"/>
            <w:sz w:val="24"/>
            <w:szCs w:val="24"/>
          </w:rPr>
          <w:t>        bt.root.right = new Node(3);  </w:t>
        </w:r>
      </w:ins>
    </w:p>
    <w:p w:rsidR="00414614" w:rsidRPr="00414614" w:rsidRDefault="00414614" w:rsidP="00414614">
      <w:pPr>
        <w:numPr>
          <w:ilvl w:val="0"/>
          <w:numId w:val="155"/>
        </w:numPr>
        <w:spacing w:before="100" w:beforeAutospacing="1" w:after="100" w:afterAutospacing="1" w:line="240" w:lineRule="auto"/>
        <w:rPr>
          <w:ins w:id="6098" w:author="Unknown"/>
          <w:rFonts w:ascii="Times New Roman" w:eastAsia="Times New Roman" w:hAnsi="Times New Roman" w:cs="Times New Roman"/>
          <w:sz w:val="24"/>
          <w:szCs w:val="24"/>
        </w:rPr>
      </w:pPr>
      <w:ins w:id="6099" w:author="Unknown">
        <w:r w:rsidRPr="00414614">
          <w:rPr>
            <w:rFonts w:ascii="Times New Roman" w:eastAsia="Times New Roman" w:hAnsi="Times New Roman" w:cs="Times New Roman"/>
            <w:sz w:val="24"/>
            <w:szCs w:val="24"/>
          </w:rPr>
          <w:t>        bt.root.left.left = new Node(4);  </w:t>
        </w:r>
      </w:ins>
    </w:p>
    <w:p w:rsidR="00414614" w:rsidRPr="00414614" w:rsidRDefault="00414614" w:rsidP="00414614">
      <w:pPr>
        <w:numPr>
          <w:ilvl w:val="0"/>
          <w:numId w:val="155"/>
        </w:numPr>
        <w:spacing w:before="100" w:beforeAutospacing="1" w:after="100" w:afterAutospacing="1" w:line="240" w:lineRule="auto"/>
        <w:rPr>
          <w:ins w:id="6100" w:author="Unknown"/>
          <w:rFonts w:ascii="Times New Roman" w:eastAsia="Times New Roman" w:hAnsi="Times New Roman" w:cs="Times New Roman"/>
          <w:sz w:val="24"/>
          <w:szCs w:val="24"/>
        </w:rPr>
      </w:pPr>
      <w:ins w:id="6101" w:author="Unknown">
        <w:r w:rsidRPr="00414614">
          <w:rPr>
            <w:rFonts w:ascii="Times New Roman" w:eastAsia="Times New Roman" w:hAnsi="Times New Roman" w:cs="Times New Roman"/>
            <w:sz w:val="24"/>
            <w:szCs w:val="24"/>
          </w:rPr>
          <w:t>        bt.root.right.left = new Node(5);  </w:t>
        </w:r>
      </w:ins>
    </w:p>
    <w:p w:rsidR="00414614" w:rsidRPr="00414614" w:rsidRDefault="00414614" w:rsidP="00414614">
      <w:pPr>
        <w:numPr>
          <w:ilvl w:val="0"/>
          <w:numId w:val="155"/>
        </w:numPr>
        <w:spacing w:before="100" w:beforeAutospacing="1" w:after="100" w:afterAutospacing="1" w:line="240" w:lineRule="auto"/>
        <w:rPr>
          <w:ins w:id="6102" w:author="Unknown"/>
          <w:rFonts w:ascii="Times New Roman" w:eastAsia="Times New Roman" w:hAnsi="Times New Roman" w:cs="Times New Roman"/>
          <w:sz w:val="24"/>
          <w:szCs w:val="24"/>
        </w:rPr>
      </w:pPr>
      <w:ins w:id="6103" w:author="Unknown">
        <w:r w:rsidRPr="00414614">
          <w:rPr>
            <w:rFonts w:ascii="Times New Roman" w:eastAsia="Times New Roman" w:hAnsi="Times New Roman" w:cs="Times New Roman"/>
            <w:sz w:val="24"/>
            <w:szCs w:val="24"/>
          </w:rPr>
          <w:t>        bt.root.right.right = new Node(6);  </w:t>
        </w:r>
      </w:ins>
    </w:p>
    <w:p w:rsidR="00414614" w:rsidRPr="00414614" w:rsidRDefault="00414614" w:rsidP="00414614">
      <w:pPr>
        <w:numPr>
          <w:ilvl w:val="0"/>
          <w:numId w:val="155"/>
        </w:numPr>
        <w:spacing w:before="100" w:beforeAutospacing="1" w:after="100" w:afterAutospacing="1" w:line="240" w:lineRule="auto"/>
        <w:rPr>
          <w:ins w:id="6104" w:author="Unknown"/>
          <w:rFonts w:ascii="Times New Roman" w:eastAsia="Times New Roman" w:hAnsi="Times New Roman" w:cs="Times New Roman"/>
          <w:sz w:val="24"/>
          <w:szCs w:val="24"/>
        </w:rPr>
      </w:pPr>
      <w:ins w:id="6105"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106" w:author="Unknown"/>
          <w:rFonts w:ascii="Times New Roman" w:eastAsia="Times New Roman" w:hAnsi="Times New Roman" w:cs="Times New Roman"/>
          <w:sz w:val="24"/>
          <w:szCs w:val="24"/>
        </w:rPr>
      </w:pPr>
      <w:ins w:id="6107" w:author="Unknown">
        <w:r w:rsidRPr="00414614">
          <w:rPr>
            <w:rFonts w:ascii="Times New Roman" w:eastAsia="Times New Roman" w:hAnsi="Times New Roman" w:cs="Times New Roman"/>
            <w:sz w:val="24"/>
            <w:szCs w:val="24"/>
          </w:rPr>
          <w:t>        //Display the difference between sum of odd level and even level nodes  </w:t>
        </w:r>
      </w:ins>
    </w:p>
    <w:p w:rsidR="00414614" w:rsidRPr="00414614" w:rsidRDefault="00414614" w:rsidP="00414614">
      <w:pPr>
        <w:numPr>
          <w:ilvl w:val="0"/>
          <w:numId w:val="155"/>
        </w:numPr>
        <w:spacing w:before="100" w:beforeAutospacing="1" w:after="100" w:afterAutospacing="1" w:line="240" w:lineRule="auto"/>
        <w:rPr>
          <w:ins w:id="6108" w:author="Unknown"/>
          <w:rFonts w:ascii="Times New Roman" w:eastAsia="Times New Roman" w:hAnsi="Times New Roman" w:cs="Times New Roman"/>
          <w:sz w:val="24"/>
          <w:szCs w:val="24"/>
        </w:rPr>
      </w:pPr>
      <w:ins w:id="6109" w:author="Unknown">
        <w:r w:rsidRPr="00414614">
          <w:rPr>
            <w:rFonts w:ascii="Times New Roman" w:eastAsia="Times New Roman" w:hAnsi="Times New Roman" w:cs="Times New Roman"/>
            <w:sz w:val="24"/>
            <w:szCs w:val="24"/>
          </w:rPr>
          <w:t>        System.out.println("Difference between sum of odd level and even level nodes: " + bt.difference());  </w:t>
        </w:r>
      </w:ins>
    </w:p>
    <w:p w:rsidR="00414614" w:rsidRPr="00414614" w:rsidRDefault="00414614" w:rsidP="00414614">
      <w:pPr>
        <w:numPr>
          <w:ilvl w:val="0"/>
          <w:numId w:val="155"/>
        </w:numPr>
        <w:spacing w:before="100" w:beforeAutospacing="1" w:after="100" w:afterAutospacing="1" w:line="240" w:lineRule="auto"/>
        <w:rPr>
          <w:ins w:id="6110" w:author="Unknown"/>
          <w:rFonts w:ascii="Times New Roman" w:eastAsia="Times New Roman" w:hAnsi="Times New Roman" w:cs="Times New Roman"/>
          <w:sz w:val="24"/>
          <w:szCs w:val="24"/>
        </w:rPr>
      </w:pPr>
      <w:ins w:id="6111" w:author="Unknown">
        <w:r w:rsidRPr="00414614">
          <w:rPr>
            <w:rFonts w:ascii="Times New Roman" w:eastAsia="Times New Roman" w:hAnsi="Times New Roman" w:cs="Times New Roman"/>
            <w:sz w:val="24"/>
            <w:szCs w:val="24"/>
          </w:rPr>
          <w:t>}  </w:t>
        </w:r>
      </w:ins>
    </w:p>
    <w:p w:rsidR="00414614" w:rsidRPr="00414614" w:rsidRDefault="00414614" w:rsidP="00414614">
      <w:pPr>
        <w:numPr>
          <w:ilvl w:val="0"/>
          <w:numId w:val="155"/>
        </w:numPr>
        <w:spacing w:before="100" w:beforeAutospacing="1" w:after="100" w:afterAutospacing="1" w:line="240" w:lineRule="auto"/>
        <w:rPr>
          <w:ins w:id="6112" w:author="Unknown"/>
          <w:rFonts w:ascii="Times New Roman" w:eastAsia="Times New Roman" w:hAnsi="Times New Roman" w:cs="Times New Roman"/>
          <w:sz w:val="24"/>
          <w:szCs w:val="24"/>
        </w:rPr>
      </w:pPr>
      <w:ins w:id="6113" w:author="Unknown">
        <w:r w:rsidRPr="00414614">
          <w:rPr>
            <w:rFonts w:ascii="Times New Roman" w:eastAsia="Times New Roman" w:hAnsi="Times New Roman" w:cs="Times New Roman"/>
            <w:sz w:val="24"/>
            <w:szCs w:val="24"/>
          </w:rPr>
          <w:t>}  </w:t>
        </w:r>
      </w:ins>
    </w:p>
    <w:p w:rsidR="00414614" w:rsidRPr="00414614" w:rsidRDefault="00414614" w:rsidP="00414614">
      <w:pPr>
        <w:spacing w:before="100" w:beforeAutospacing="1" w:after="100" w:afterAutospacing="1" w:line="240" w:lineRule="auto"/>
        <w:rPr>
          <w:ins w:id="6114" w:author="Unknown"/>
          <w:rFonts w:ascii="Times New Roman" w:eastAsia="Times New Roman" w:hAnsi="Times New Roman" w:cs="Times New Roman"/>
          <w:sz w:val="24"/>
          <w:szCs w:val="24"/>
        </w:rPr>
      </w:pPr>
      <w:ins w:id="6115" w:author="Unknown">
        <w:r w:rsidRPr="00414614">
          <w:rPr>
            <w:rFonts w:ascii="Times New Roman" w:eastAsia="Times New Roman" w:hAnsi="Times New Roman" w:cs="Times New Roman"/>
            <w:b/>
            <w:bCs/>
            <w:sz w:val="24"/>
            <w:szCs w:val="24"/>
          </w:rPr>
          <w:t>Output:</w:t>
        </w:r>
      </w:ins>
    </w:p>
    <w:p w:rsidR="00414614" w:rsidRPr="00414614" w:rsidRDefault="00414614" w:rsidP="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6" w:author="Unknown"/>
          <w:rFonts w:ascii="Courier New" w:eastAsia="Times New Roman" w:hAnsi="Courier New" w:cs="Courier New"/>
          <w:sz w:val="20"/>
          <w:szCs w:val="20"/>
        </w:rPr>
      </w:pPr>
      <w:ins w:id="6117" w:author="Unknown">
        <w:r w:rsidRPr="00414614">
          <w:rPr>
            <w:rFonts w:ascii="Courier New" w:eastAsia="Times New Roman" w:hAnsi="Courier New" w:cs="Courier New"/>
            <w:sz w:val="20"/>
            <w:szCs w:val="20"/>
          </w:rPr>
          <w:t>Difference between sum of odd level and even level nodes: 11</w:t>
        </w:r>
      </w:ins>
    </w:p>
    <w:p w:rsidR="00E90EB2" w:rsidRDefault="00E90EB2"/>
    <w:sectPr w:rsidR="00E90EB2" w:rsidSect="00E90E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497"/>
    <w:multiLevelType w:val="multilevel"/>
    <w:tmpl w:val="843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40DE"/>
    <w:multiLevelType w:val="multilevel"/>
    <w:tmpl w:val="A53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403A3"/>
    <w:multiLevelType w:val="multilevel"/>
    <w:tmpl w:val="66368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42EA4"/>
    <w:multiLevelType w:val="multilevel"/>
    <w:tmpl w:val="02C4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4D353E"/>
    <w:multiLevelType w:val="multilevel"/>
    <w:tmpl w:val="9202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868A5"/>
    <w:multiLevelType w:val="multilevel"/>
    <w:tmpl w:val="810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C3D19"/>
    <w:multiLevelType w:val="multilevel"/>
    <w:tmpl w:val="6DF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84A89"/>
    <w:multiLevelType w:val="multilevel"/>
    <w:tmpl w:val="7930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5376B8"/>
    <w:multiLevelType w:val="multilevel"/>
    <w:tmpl w:val="745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86425D"/>
    <w:multiLevelType w:val="multilevel"/>
    <w:tmpl w:val="5424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1C5111"/>
    <w:multiLevelType w:val="multilevel"/>
    <w:tmpl w:val="6064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8C0B93"/>
    <w:multiLevelType w:val="multilevel"/>
    <w:tmpl w:val="6DF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EA2FA5"/>
    <w:multiLevelType w:val="multilevel"/>
    <w:tmpl w:val="0208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0E14FB"/>
    <w:multiLevelType w:val="multilevel"/>
    <w:tmpl w:val="36E6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174CA6"/>
    <w:multiLevelType w:val="multilevel"/>
    <w:tmpl w:val="8AF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A11B02"/>
    <w:multiLevelType w:val="multilevel"/>
    <w:tmpl w:val="B368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005A66"/>
    <w:multiLevelType w:val="multilevel"/>
    <w:tmpl w:val="9B8C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1A262F"/>
    <w:multiLevelType w:val="multilevel"/>
    <w:tmpl w:val="08C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0D0730"/>
    <w:multiLevelType w:val="multilevel"/>
    <w:tmpl w:val="F7AE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EE3EA2"/>
    <w:multiLevelType w:val="multilevel"/>
    <w:tmpl w:val="306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39798E"/>
    <w:multiLevelType w:val="multilevel"/>
    <w:tmpl w:val="0CB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9A0171"/>
    <w:multiLevelType w:val="multilevel"/>
    <w:tmpl w:val="DF98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E93AAF"/>
    <w:multiLevelType w:val="multilevel"/>
    <w:tmpl w:val="2152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5615DE"/>
    <w:multiLevelType w:val="multilevel"/>
    <w:tmpl w:val="16CE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883039"/>
    <w:multiLevelType w:val="multilevel"/>
    <w:tmpl w:val="61C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F0071C"/>
    <w:multiLevelType w:val="multilevel"/>
    <w:tmpl w:val="CCF4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5150CEF"/>
    <w:multiLevelType w:val="multilevel"/>
    <w:tmpl w:val="DC3A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5EA6352"/>
    <w:multiLevelType w:val="multilevel"/>
    <w:tmpl w:val="193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6073ABA"/>
    <w:multiLevelType w:val="multilevel"/>
    <w:tmpl w:val="7348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6777F2F"/>
    <w:multiLevelType w:val="multilevel"/>
    <w:tmpl w:val="EB64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40384A"/>
    <w:multiLevelType w:val="multilevel"/>
    <w:tmpl w:val="7706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90532F"/>
    <w:multiLevelType w:val="multilevel"/>
    <w:tmpl w:val="0A1A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961360"/>
    <w:multiLevelType w:val="multilevel"/>
    <w:tmpl w:val="14A8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ABB3B19"/>
    <w:multiLevelType w:val="multilevel"/>
    <w:tmpl w:val="E276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BA25ACF"/>
    <w:multiLevelType w:val="multilevel"/>
    <w:tmpl w:val="022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C342D23"/>
    <w:multiLevelType w:val="multilevel"/>
    <w:tmpl w:val="826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C4C40B1"/>
    <w:multiLevelType w:val="multilevel"/>
    <w:tmpl w:val="F464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CB44ABB"/>
    <w:multiLevelType w:val="multilevel"/>
    <w:tmpl w:val="4006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4E2E13"/>
    <w:multiLevelType w:val="multilevel"/>
    <w:tmpl w:val="B588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1840DD0"/>
    <w:multiLevelType w:val="multilevel"/>
    <w:tmpl w:val="4784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607061"/>
    <w:multiLevelType w:val="multilevel"/>
    <w:tmpl w:val="1D2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E729F1"/>
    <w:multiLevelType w:val="multilevel"/>
    <w:tmpl w:val="8896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EB4B10"/>
    <w:multiLevelType w:val="multilevel"/>
    <w:tmpl w:val="E6A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CC5507"/>
    <w:multiLevelType w:val="multilevel"/>
    <w:tmpl w:val="7D6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122C46"/>
    <w:multiLevelType w:val="multilevel"/>
    <w:tmpl w:val="8A7A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71765A7"/>
    <w:multiLevelType w:val="multilevel"/>
    <w:tmpl w:val="E7BE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73D18B2"/>
    <w:multiLevelType w:val="multilevel"/>
    <w:tmpl w:val="4FA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86B48A0"/>
    <w:multiLevelType w:val="multilevel"/>
    <w:tmpl w:val="B8C8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8E35937"/>
    <w:multiLevelType w:val="multilevel"/>
    <w:tmpl w:val="A7C4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9722BC2"/>
    <w:multiLevelType w:val="multilevel"/>
    <w:tmpl w:val="BB7C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A704F10"/>
    <w:multiLevelType w:val="multilevel"/>
    <w:tmpl w:val="AD36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B2A2A27"/>
    <w:multiLevelType w:val="multilevel"/>
    <w:tmpl w:val="B4BE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CA872FA"/>
    <w:multiLevelType w:val="multilevel"/>
    <w:tmpl w:val="6EEC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CAC7752"/>
    <w:multiLevelType w:val="multilevel"/>
    <w:tmpl w:val="C83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8D59BE"/>
    <w:multiLevelType w:val="multilevel"/>
    <w:tmpl w:val="4EE8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21B768E"/>
    <w:multiLevelType w:val="multilevel"/>
    <w:tmpl w:val="DB42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2E10E72"/>
    <w:multiLevelType w:val="multilevel"/>
    <w:tmpl w:val="D792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3BE4178"/>
    <w:multiLevelType w:val="multilevel"/>
    <w:tmpl w:val="92A4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3C07DD0"/>
    <w:multiLevelType w:val="multilevel"/>
    <w:tmpl w:val="E45C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3FD30CD"/>
    <w:multiLevelType w:val="multilevel"/>
    <w:tmpl w:val="A7BA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41952FD"/>
    <w:multiLevelType w:val="multilevel"/>
    <w:tmpl w:val="D69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B5512B"/>
    <w:multiLevelType w:val="multilevel"/>
    <w:tmpl w:val="2AE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5FB27EB"/>
    <w:multiLevelType w:val="multilevel"/>
    <w:tmpl w:val="4A5E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64F41E0"/>
    <w:multiLevelType w:val="multilevel"/>
    <w:tmpl w:val="040E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7E50AD8"/>
    <w:multiLevelType w:val="multilevel"/>
    <w:tmpl w:val="5F5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9663660"/>
    <w:multiLevelType w:val="multilevel"/>
    <w:tmpl w:val="882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7D2DF6"/>
    <w:multiLevelType w:val="multilevel"/>
    <w:tmpl w:val="C2CA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99123B3"/>
    <w:multiLevelType w:val="multilevel"/>
    <w:tmpl w:val="8328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9EE2E72"/>
    <w:multiLevelType w:val="multilevel"/>
    <w:tmpl w:val="1600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B061719"/>
    <w:multiLevelType w:val="multilevel"/>
    <w:tmpl w:val="BA8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6C69D7"/>
    <w:multiLevelType w:val="multilevel"/>
    <w:tmpl w:val="4180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C890E83"/>
    <w:multiLevelType w:val="multilevel"/>
    <w:tmpl w:val="CFEA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D3269E1"/>
    <w:multiLevelType w:val="multilevel"/>
    <w:tmpl w:val="35DC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D5F17A8"/>
    <w:multiLevelType w:val="multilevel"/>
    <w:tmpl w:val="7DF8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FA56AA7"/>
    <w:multiLevelType w:val="multilevel"/>
    <w:tmpl w:val="9DD0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0F64D14"/>
    <w:multiLevelType w:val="multilevel"/>
    <w:tmpl w:val="91B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3DC1122"/>
    <w:multiLevelType w:val="multilevel"/>
    <w:tmpl w:val="FD5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3F95E5C"/>
    <w:multiLevelType w:val="multilevel"/>
    <w:tmpl w:val="919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40365CD"/>
    <w:multiLevelType w:val="multilevel"/>
    <w:tmpl w:val="6826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40A78EA"/>
    <w:multiLevelType w:val="multilevel"/>
    <w:tmpl w:val="E07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4F411E5"/>
    <w:multiLevelType w:val="multilevel"/>
    <w:tmpl w:val="7BC0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6741DEB"/>
    <w:multiLevelType w:val="multilevel"/>
    <w:tmpl w:val="E7A0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72C1F2D"/>
    <w:multiLevelType w:val="multilevel"/>
    <w:tmpl w:val="71C0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82F7086"/>
    <w:multiLevelType w:val="multilevel"/>
    <w:tmpl w:val="3414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9CB4386"/>
    <w:multiLevelType w:val="multilevel"/>
    <w:tmpl w:val="76C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A986022"/>
    <w:multiLevelType w:val="multilevel"/>
    <w:tmpl w:val="7E3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095278"/>
    <w:multiLevelType w:val="multilevel"/>
    <w:tmpl w:val="1C7E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02B57E5"/>
    <w:multiLevelType w:val="multilevel"/>
    <w:tmpl w:val="8226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1E15C7D"/>
    <w:multiLevelType w:val="multilevel"/>
    <w:tmpl w:val="04D4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27640F9"/>
    <w:multiLevelType w:val="multilevel"/>
    <w:tmpl w:val="96C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2E20090"/>
    <w:multiLevelType w:val="multilevel"/>
    <w:tmpl w:val="781C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385651C"/>
    <w:multiLevelType w:val="multilevel"/>
    <w:tmpl w:val="7108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40E6EFA"/>
    <w:multiLevelType w:val="multilevel"/>
    <w:tmpl w:val="8F3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492312C"/>
    <w:multiLevelType w:val="multilevel"/>
    <w:tmpl w:val="466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4D246D0"/>
    <w:multiLevelType w:val="multilevel"/>
    <w:tmpl w:val="AB92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5641BEE"/>
    <w:multiLevelType w:val="multilevel"/>
    <w:tmpl w:val="3F8A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7006B7F"/>
    <w:multiLevelType w:val="multilevel"/>
    <w:tmpl w:val="691A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7552B3A"/>
    <w:multiLevelType w:val="multilevel"/>
    <w:tmpl w:val="F882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7F92BF7"/>
    <w:multiLevelType w:val="multilevel"/>
    <w:tmpl w:val="D794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8E50679"/>
    <w:multiLevelType w:val="multilevel"/>
    <w:tmpl w:val="0AF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95F4A11"/>
    <w:multiLevelType w:val="multilevel"/>
    <w:tmpl w:val="7DA4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95F4BB6"/>
    <w:multiLevelType w:val="multilevel"/>
    <w:tmpl w:val="97B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BB57878"/>
    <w:multiLevelType w:val="multilevel"/>
    <w:tmpl w:val="EAD8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CEC0C99"/>
    <w:multiLevelType w:val="multilevel"/>
    <w:tmpl w:val="0CE0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DC17C08"/>
    <w:multiLevelType w:val="multilevel"/>
    <w:tmpl w:val="1D9C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FE042C"/>
    <w:multiLevelType w:val="multilevel"/>
    <w:tmpl w:val="614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33062AF"/>
    <w:multiLevelType w:val="multilevel"/>
    <w:tmpl w:val="2B8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47A6F3E"/>
    <w:multiLevelType w:val="multilevel"/>
    <w:tmpl w:val="DBBE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5A963E1"/>
    <w:multiLevelType w:val="multilevel"/>
    <w:tmpl w:val="EA2A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661042"/>
    <w:multiLevelType w:val="multilevel"/>
    <w:tmpl w:val="CEA6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8C81B63"/>
    <w:multiLevelType w:val="multilevel"/>
    <w:tmpl w:val="CB28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8E2641E"/>
    <w:multiLevelType w:val="multilevel"/>
    <w:tmpl w:val="548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9577098"/>
    <w:multiLevelType w:val="multilevel"/>
    <w:tmpl w:val="7C92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9CF0912"/>
    <w:multiLevelType w:val="multilevel"/>
    <w:tmpl w:val="485A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A5E6629"/>
    <w:multiLevelType w:val="multilevel"/>
    <w:tmpl w:val="F922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D495A4A"/>
    <w:multiLevelType w:val="multilevel"/>
    <w:tmpl w:val="246C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E255E60"/>
    <w:multiLevelType w:val="multilevel"/>
    <w:tmpl w:val="BBAE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E4F1CFB"/>
    <w:multiLevelType w:val="multilevel"/>
    <w:tmpl w:val="E344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E9F1244"/>
    <w:multiLevelType w:val="multilevel"/>
    <w:tmpl w:val="B8F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EA156F6"/>
    <w:multiLevelType w:val="multilevel"/>
    <w:tmpl w:val="C2CC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EA46A45"/>
    <w:multiLevelType w:val="multilevel"/>
    <w:tmpl w:val="4206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EE509F1"/>
    <w:multiLevelType w:val="multilevel"/>
    <w:tmpl w:val="326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0AB2B80"/>
    <w:multiLevelType w:val="multilevel"/>
    <w:tmpl w:val="165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F83BD4"/>
    <w:multiLevelType w:val="multilevel"/>
    <w:tmpl w:val="05D2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1081485"/>
    <w:multiLevelType w:val="multilevel"/>
    <w:tmpl w:val="A9EE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1466785"/>
    <w:multiLevelType w:val="multilevel"/>
    <w:tmpl w:val="4E2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16D3C81"/>
    <w:multiLevelType w:val="multilevel"/>
    <w:tmpl w:val="AC16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1E53DB9"/>
    <w:multiLevelType w:val="multilevel"/>
    <w:tmpl w:val="430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32B1912"/>
    <w:multiLevelType w:val="multilevel"/>
    <w:tmpl w:val="F28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40D768A"/>
    <w:multiLevelType w:val="multilevel"/>
    <w:tmpl w:val="D1CE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43147AC"/>
    <w:multiLevelType w:val="multilevel"/>
    <w:tmpl w:val="A25A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4E554D1"/>
    <w:multiLevelType w:val="multilevel"/>
    <w:tmpl w:val="4FDE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64B71A3"/>
    <w:multiLevelType w:val="multilevel"/>
    <w:tmpl w:val="9B4C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87026D5"/>
    <w:multiLevelType w:val="multilevel"/>
    <w:tmpl w:val="FF3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89666BA"/>
    <w:multiLevelType w:val="multilevel"/>
    <w:tmpl w:val="842C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9CB3FE2"/>
    <w:multiLevelType w:val="multilevel"/>
    <w:tmpl w:val="107A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A9569BB"/>
    <w:multiLevelType w:val="multilevel"/>
    <w:tmpl w:val="D738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AE747DC"/>
    <w:multiLevelType w:val="multilevel"/>
    <w:tmpl w:val="0312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BEA0040"/>
    <w:multiLevelType w:val="multilevel"/>
    <w:tmpl w:val="833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C14542A"/>
    <w:multiLevelType w:val="multilevel"/>
    <w:tmpl w:val="50AC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C2036C4"/>
    <w:multiLevelType w:val="multilevel"/>
    <w:tmpl w:val="7412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C5935A8"/>
    <w:multiLevelType w:val="multilevel"/>
    <w:tmpl w:val="47FE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CDA0CA2"/>
    <w:multiLevelType w:val="multilevel"/>
    <w:tmpl w:val="C5C0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CDD015C"/>
    <w:multiLevelType w:val="multilevel"/>
    <w:tmpl w:val="95E2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D1A21CA"/>
    <w:multiLevelType w:val="multilevel"/>
    <w:tmpl w:val="02A8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D296C50"/>
    <w:multiLevelType w:val="multilevel"/>
    <w:tmpl w:val="EEDE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DA02C07"/>
    <w:multiLevelType w:val="multilevel"/>
    <w:tmpl w:val="875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8A589F"/>
    <w:multiLevelType w:val="multilevel"/>
    <w:tmpl w:val="4BFC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EA02065"/>
    <w:multiLevelType w:val="multilevel"/>
    <w:tmpl w:val="E022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EF30E1C"/>
    <w:multiLevelType w:val="multilevel"/>
    <w:tmpl w:val="F4AE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F7B563E"/>
    <w:multiLevelType w:val="multilevel"/>
    <w:tmpl w:val="9E98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F9C4F34"/>
    <w:multiLevelType w:val="multilevel"/>
    <w:tmpl w:val="6340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20"/>
  </w:num>
  <w:num w:numId="3">
    <w:abstractNumId w:val="127"/>
  </w:num>
  <w:num w:numId="4">
    <w:abstractNumId w:val="60"/>
  </w:num>
  <w:num w:numId="5">
    <w:abstractNumId w:val="26"/>
  </w:num>
  <w:num w:numId="6">
    <w:abstractNumId w:val="150"/>
  </w:num>
  <w:num w:numId="7">
    <w:abstractNumId w:val="61"/>
  </w:num>
  <w:num w:numId="8">
    <w:abstractNumId w:val="43"/>
  </w:num>
  <w:num w:numId="9">
    <w:abstractNumId w:val="129"/>
  </w:num>
  <w:num w:numId="10">
    <w:abstractNumId w:val="45"/>
  </w:num>
  <w:num w:numId="11">
    <w:abstractNumId w:val="57"/>
  </w:num>
  <w:num w:numId="12">
    <w:abstractNumId w:val="8"/>
  </w:num>
  <w:num w:numId="13">
    <w:abstractNumId w:val="77"/>
  </w:num>
  <w:num w:numId="14">
    <w:abstractNumId w:val="17"/>
  </w:num>
  <w:num w:numId="15">
    <w:abstractNumId w:val="134"/>
  </w:num>
  <w:num w:numId="16">
    <w:abstractNumId w:val="95"/>
  </w:num>
  <w:num w:numId="17">
    <w:abstractNumId w:val="118"/>
  </w:num>
  <w:num w:numId="18">
    <w:abstractNumId w:val="96"/>
  </w:num>
  <w:num w:numId="19">
    <w:abstractNumId w:val="36"/>
  </w:num>
  <w:num w:numId="20">
    <w:abstractNumId w:val="73"/>
  </w:num>
  <w:num w:numId="21">
    <w:abstractNumId w:val="47"/>
  </w:num>
  <w:num w:numId="22">
    <w:abstractNumId w:val="38"/>
  </w:num>
  <w:num w:numId="23">
    <w:abstractNumId w:val="4"/>
  </w:num>
  <w:num w:numId="24">
    <w:abstractNumId w:val="5"/>
  </w:num>
  <w:num w:numId="25">
    <w:abstractNumId w:val="143"/>
  </w:num>
  <w:num w:numId="26">
    <w:abstractNumId w:val="82"/>
  </w:num>
  <w:num w:numId="27">
    <w:abstractNumId w:val="35"/>
  </w:num>
  <w:num w:numId="28">
    <w:abstractNumId w:val="46"/>
  </w:num>
  <w:num w:numId="29">
    <w:abstractNumId w:val="110"/>
  </w:num>
  <w:num w:numId="30">
    <w:abstractNumId w:val="100"/>
  </w:num>
  <w:num w:numId="31">
    <w:abstractNumId w:val="79"/>
  </w:num>
  <w:num w:numId="32">
    <w:abstractNumId w:val="92"/>
  </w:num>
  <w:num w:numId="33">
    <w:abstractNumId w:val="1"/>
  </w:num>
  <w:num w:numId="34">
    <w:abstractNumId w:val="108"/>
  </w:num>
  <w:num w:numId="35">
    <w:abstractNumId w:val="81"/>
  </w:num>
  <w:num w:numId="36">
    <w:abstractNumId w:val="32"/>
  </w:num>
  <w:num w:numId="37">
    <w:abstractNumId w:val="149"/>
  </w:num>
  <w:num w:numId="38">
    <w:abstractNumId w:val="119"/>
  </w:num>
  <w:num w:numId="39">
    <w:abstractNumId w:val="141"/>
  </w:num>
  <w:num w:numId="40">
    <w:abstractNumId w:val="89"/>
  </w:num>
  <w:num w:numId="41">
    <w:abstractNumId w:val="13"/>
  </w:num>
  <w:num w:numId="42">
    <w:abstractNumId w:val="97"/>
  </w:num>
  <w:num w:numId="43">
    <w:abstractNumId w:val="109"/>
  </w:num>
  <w:num w:numId="44">
    <w:abstractNumId w:val="14"/>
  </w:num>
  <w:num w:numId="45">
    <w:abstractNumId w:val="67"/>
  </w:num>
  <w:num w:numId="46">
    <w:abstractNumId w:val="139"/>
  </w:num>
  <w:num w:numId="47">
    <w:abstractNumId w:val="10"/>
  </w:num>
  <w:num w:numId="48">
    <w:abstractNumId w:val="74"/>
  </w:num>
  <w:num w:numId="49">
    <w:abstractNumId w:val="121"/>
  </w:num>
  <w:num w:numId="50">
    <w:abstractNumId w:val="138"/>
  </w:num>
  <w:num w:numId="51">
    <w:abstractNumId w:val="102"/>
  </w:num>
  <w:num w:numId="52">
    <w:abstractNumId w:val="137"/>
  </w:num>
  <w:num w:numId="53">
    <w:abstractNumId w:val="99"/>
  </w:num>
  <w:num w:numId="54">
    <w:abstractNumId w:val="98"/>
  </w:num>
  <w:num w:numId="55">
    <w:abstractNumId w:val="133"/>
  </w:num>
  <w:num w:numId="56">
    <w:abstractNumId w:val="130"/>
  </w:num>
  <w:num w:numId="57">
    <w:abstractNumId w:val="63"/>
  </w:num>
  <w:num w:numId="58">
    <w:abstractNumId w:val="39"/>
  </w:num>
  <w:num w:numId="59">
    <w:abstractNumId w:val="106"/>
  </w:num>
  <w:num w:numId="60">
    <w:abstractNumId w:val="147"/>
  </w:num>
  <w:num w:numId="61">
    <w:abstractNumId w:val="116"/>
  </w:num>
  <w:num w:numId="62">
    <w:abstractNumId w:val="33"/>
  </w:num>
  <w:num w:numId="63">
    <w:abstractNumId w:val="144"/>
  </w:num>
  <w:num w:numId="64">
    <w:abstractNumId w:val="15"/>
  </w:num>
  <w:num w:numId="65">
    <w:abstractNumId w:val="86"/>
  </w:num>
  <w:num w:numId="66">
    <w:abstractNumId w:val="113"/>
  </w:num>
  <w:num w:numId="67">
    <w:abstractNumId w:val="111"/>
  </w:num>
  <w:num w:numId="68">
    <w:abstractNumId w:val="56"/>
  </w:num>
  <w:num w:numId="69">
    <w:abstractNumId w:val="29"/>
  </w:num>
  <w:num w:numId="70">
    <w:abstractNumId w:val="41"/>
  </w:num>
  <w:num w:numId="71">
    <w:abstractNumId w:val="114"/>
  </w:num>
  <w:num w:numId="72">
    <w:abstractNumId w:val="40"/>
  </w:num>
  <w:num w:numId="73">
    <w:abstractNumId w:val="146"/>
  </w:num>
  <w:num w:numId="74">
    <w:abstractNumId w:val="48"/>
  </w:num>
  <w:num w:numId="75">
    <w:abstractNumId w:val="2"/>
  </w:num>
  <w:num w:numId="76">
    <w:abstractNumId w:val="2"/>
    <w:lvlOverride w:ilvl="1">
      <w:startOverride w:val="1"/>
    </w:lvlOverride>
  </w:num>
  <w:num w:numId="77">
    <w:abstractNumId w:val="65"/>
  </w:num>
  <w:num w:numId="78">
    <w:abstractNumId w:val="91"/>
  </w:num>
  <w:num w:numId="79">
    <w:abstractNumId w:val="59"/>
  </w:num>
  <w:num w:numId="80">
    <w:abstractNumId w:val="71"/>
  </w:num>
  <w:num w:numId="81">
    <w:abstractNumId w:val="16"/>
  </w:num>
  <w:num w:numId="82">
    <w:abstractNumId w:val="54"/>
  </w:num>
  <w:num w:numId="83">
    <w:abstractNumId w:val="28"/>
  </w:num>
  <w:num w:numId="84">
    <w:abstractNumId w:val="24"/>
  </w:num>
  <w:num w:numId="85">
    <w:abstractNumId w:val="37"/>
  </w:num>
  <w:num w:numId="86">
    <w:abstractNumId w:val="88"/>
  </w:num>
  <w:num w:numId="87">
    <w:abstractNumId w:val="83"/>
  </w:num>
  <w:num w:numId="88">
    <w:abstractNumId w:val="27"/>
  </w:num>
  <w:num w:numId="89">
    <w:abstractNumId w:val="70"/>
  </w:num>
  <w:num w:numId="90">
    <w:abstractNumId w:val="107"/>
  </w:num>
  <w:num w:numId="91">
    <w:abstractNumId w:val="132"/>
  </w:num>
  <w:num w:numId="92">
    <w:abstractNumId w:val="50"/>
  </w:num>
  <w:num w:numId="93">
    <w:abstractNumId w:val="85"/>
  </w:num>
  <w:num w:numId="94">
    <w:abstractNumId w:val="80"/>
  </w:num>
  <w:num w:numId="95">
    <w:abstractNumId w:val="31"/>
  </w:num>
  <w:num w:numId="96">
    <w:abstractNumId w:val="131"/>
  </w:num>
  <w:num w:numId="97">
    <w:abstractNumId w:val="117"/>
  </w:num>
  <w:num w:numId="98">
    <w:abstractNumId w:val="103"/>
  </w:num>
  <w:num w:numId="99">
    <w:abstractNumId w:val="6"/>
  </w:num>
  <w:num w:numId="100">
    <w:abstractNumId w:val="72"/>
  </w:num>
  <w:num w:numId="101">
    <w:abstractNumId w:val="42"/>
  </w:num>
  <w:num w:numId="102">
    <w:abstractNumId w:val="151"/>
  </w:num>
  <w:num w:numId="103">
    <w:abstractNumId w:val="51"/>
  </w:num>
  <w:num w:numId="104">
    <w:abstractNumId w:val="135"/>
  </w:num>
  <w:num w:numId="105">
    <w:abstractNumId w:val="12"/>
  </w:num>
  <w:num w:numId="106">
    <w:abstractNumId w:val="22"/>
  </w:num>
  <w:num w:numId="107">
    <w:abstractNumId w:val="120"/>
  </w:num>
  <w:num w:numId="108">
    <w:abstractNumId w:val="68"/>
  </w:num>
  <w:num w:numId="109">
    <w:abstractNumId w:val="3"/>
  </w:num>
  <w:num w:numId="110">
    <w:abstractNumId w:val="148"/>
  </w:num>
  <w:num w:numId="111">
    <w:abstractNumId w:val="94"/>
  </w:num>
  <w:num w:numId="112">
    <w:abstractNumId w:val="62"/>
  </w:num>
  <w:num w:numId="113">
    <w:abstractNumId w:val="90"/>
  </w:num>
  <w:num w:numId="114">
    <w:abstractNumId w:val="115"/>
  </w:num>
  <w:num w:numId="115">
    <w:abstractNumId w:val="93"/>
  </w:num>
  <w:num w:numId="116">
    <w:abstractNumId w:val="53"/>
  </w:num>
  <w:num w:numId="117">
    <w:abstractNumId w:val="34"/>
  </w:num>
  <w:num w:numId="118">
    <w:abstractNumId w:val="104"/>
  </w:num>
  <w:num w:numId="119">
    <w:abstractNumId w:val="104"/>
    <w:lvlOverride w:ilvl="1">
      <w:startOverride w:val="1"/>
    </w:lvlOverride>
  </w:num>
  <w:num w:numId="120">
    <w:abstractNumId w:val="104"/>
    <w:lvlOverride w:ilvl="1">
      <w:startOverride w:val="1"/>
    </w:lvlOverride>
  </w:num>
  <w:num w:numId="121">
    <w:abstractNumId w:val="18"/>
  </w:num>
  <w:num w:numId="122">
    <w:abstractNumId w:val="21"/>
  </w:num>
  <w:num w:numId="123">
    <w:abstractNumId w:val="125"/>
  </w:num>
  <w:num w:numId="124">
    <w:abstractNumId w:val="84"/>
  </w:num>
  <w:num w:numId="125">
    <w:abstractNumId w:val="78"/>
  </w:num>
  <w:num w:numId="126">
    <w:abstractNumId w:val="87"/>
  </w:num>
  <w:num w:numId="127">
    <w:abstractNumId w:val="11"/>
  </w:num>
  <w:num w:numId="128">
    <w:abstractNumId w:val="30"/>
  </w:num>
  <w:num w:numId="129">
    <w:abstractNumId w:val="122"/>
  </w:num>
  <w:num w:numId="130">
    <w:abstractNumId w:val="64"/>
  </w:num>
  <w:num w:numId="131">
    <w:abstractNumId w:val="23"/>
  </w:num>
  <w:num w:numId="132">
    <w:abstractNumId w:val="76"/>
  </w:num>
  <w:num w:numId="133">
    <w:abstractNumId w:val="25"/>
  </w:num>
  <w:num w:numId="134">
    <w:abstractNumId w:val="145"/>
  </w:num>
  <w:num w:numId="135">
    <w:abstractNumId w:val="0"/>
  </w:num>
  <w:num w:numId="136">
    <w:abstractNumId w:val="52"/>
  </w:num>
  <w:num w:numId="137">
    <w:abstractNumId w:val="142"/>
  </w:num>
  <w:num w:numId="138">
    <w:abstractNumId w:val="123"/>
  </w:num>
  <w:num w:numId="139">
    <w:abstractNumId w:val="7"/>
  </w:num>
  <w:num w:numId="140">
    <w:abstractNumId w:val="75"/>
  </w:num>
  <w:num w:numId="141">
    <w:abstractNumId w:val="19"/>
  </w:num>
  <w:num w:numId="142">
    <w:abstractNumId w:val="124"/>
  </w:num>
  <w:num w:numId="143">
    <w:abstractNumId w:val="55"/>
  </w:num>
  <w:num w:numId="144">
    <w:abstractNumId w:val="101"/>
  </w:num>
  <w:num w:numId="145">
    <w:abstractNumId w:val="105"/>
  </w:num>
  <w:num w:numId="146">
    <w:abstractNumId w:val="128"/>
  </w:num>
  <w:num w:numId="147">
    <w:abstractNumId w:val="112"/>
  </w:num>
  <w:num w:numId="148">
    <w:abstractNumId w:val="140"/>
  </w:num>
  <w:num w:numId="149">
    <w:abstractNumId w:val="58"/>
  </w:num>
  <w:num w:numId="150">
    <w:abstractNumId w:val="49"/>
  </w:num>
  <w:num w:numId="151">
    <w:abstractNumId w:val="9"/>
  </w:num>
  <w:num w:numId="152">
    <w:abstractNumId w:val="136"/>
  </w:num>
  <w:num w:numId="153">
    <w:abstractNumId w:val="126"/>
  </w:num>
  <w:num w:numId="154">
    <w:abstractNumId w:val="66"/>
  </w:num>
  <w:num w:numId="155">
    <w:abstractNumId w:val="44"/>
  </w:num>
  <w:numIdMacAtCleanup w:val="1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4614"/>
    <w:rsid w:val="00414614"/>
    <w:rsid w:val="00E90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EB2"/>
  </w:style>
  <w:style w:type="paragraph" w:styleId="Heading2">
    <w:name w:val="heading 2"/>
    <w:basedOn w:val="Normal"/>
    <w:link w:val="Heading2Char"/>
    <w:uiPriority w:val="9"/>
    <w:qFormat/>
    <w:rsid w:val="00414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4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46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6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614"/>
    <w:rPr>
      <w:b/>
      <w:bCs/>
    </w:rPr>
  </w:style>
  <w:style w:type="character" w:styleId="Hyperlink">
    <w:name w:val="Hyperlink"/>
    <w:basedOn w:val="DefaultParagraphFont"/>
    <w:uiPriority w:val="99"/>
    <w:semiHidden/>
    <w:unhideWhenUsed/>
    <w:rsid w:val="00414614"/>
    <w:rPr>
      <w:color w:val="0000FF"/>
      <w:u w:val="single"/>
    </w:rPr>
  </w:style>
  <w:style w:type="character" w:styleId="FollowedHyperlink">
    <w:name w:val="FollowedHyperlink"/>
    <w:basedOn w:val="DefaultParagraphFont"/>
    <w:uiPriority w:val="99"/>
    <w:semiHidden/>
    <w:unhideWhenUsed/>
    <w:rsid w:val="00414614"/>
    <w:rPr>
      <w:color w:val="800080"/>
      <w:u w:val="single"/>
    </w:rPr>
  </w:style>
  <w:style w:type="character" w:styleId="Emphasis">
    <w:name w:val="Emphasis"/>
    <w:basedOn w:val="DefaultParagraphFont"/>
    <w:uiPriority w:val="20"/>
    <w:qFormat/>
    <w:rsid w:val="00414614"/>
    <w:rPr>
      <w:i/>
      <w:iCs/>
    </w:rPr>
  </w:style>
  <w:style w:type="character" w:customStyle="1" w:styleId="comment">
    <w:name w:val="comment"/>
    <w:basedOn w:val="DefaultParagraphFont"/>
    <w:rsid w:val="00414614"/>
  </w:style>
  <w:style w:type="character" w:customStyle="1" w:styleId="keyword">
    <w:name w:val="keyword"/>
    <w:basedOn w:val="DefaultParagraphFont"/>
    <w:rsid w:val="00414614"/>
  </w:style>
  <w:style w:type="character" w:customStyle="1" w:styleId="string">
    <w:name w:val="string"/>
    <w:basedOn w:val="DefaultParagraphFont"/>
    <w:rsid w:val="00414614"/>
  </w:style>
  <w:style w:type="character" w:customStyle="1" w:styleId="number">
    <w:name w:val="number"/>
    <w:basedOn w:val="DefaultParagraphFont"/>
    <w:rsid w:val="00414614"/>
  </w:style>
  <w:style w:type="paragraph" w:styleId="HTMLPreformatted">
    <w:name w:val="HTML Preformatted"/>
    <w:basedOn w:val="Normal"/>
    <w:link w:val="HTMLPreformattedChar"/>
    <w:uiPriority w:val="99"/>
    <w:semiHidden/>
    <w:unhideWhenUsed/>
    <w:rsid w:val="0041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614"/>
    <w:rPr>
      <w:rFonts w:ascii="Courier New" w:eastAsia="Times New Roman" w:hAnsi="Courier New" w:cs="Courier New"/>
      <w:sz w:val="20"/>
      <w:szCs w:val="20"/>
    </w:rPr>
  </w:style>
  <w:style w:type="character" w:customStyle="1" w:styleId="testit">
    <w:name w:val="testit"/>
    <w:basedOn w:val="DefaultParagraphFont"/>
    <w:rsid w:val="00414614"/>
  </w:style>
  <w:style w:type="character" w:customStyle="1" w:styleId="annotation">
    <w:name w:val="annotation"/>
    <w:basedOn w:val="DefaultParagraphFont"/>
    <w:rsid w:val="00414614"/>
  </w:style>
  <w:style w:type="paragraph" w:customStyle="1" w:styleId="filename">
    <w:name w:val="filename"/>
    <w:basedOn w:val="Normal"/>
    <w:rsid w:val="004146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5553672">
      <w:bodyDiv w:val="1"/>
      <w:marLeft w:val="0"/>
      <w:marRight w:val="0"/>
      <w:marTop w:val="0"/>
      <w:marBottom w:val="0"/>
      <w:divBdr>
        <w:top w:val="none" w:sz="0" w:space="0" w:color="auto"/>
        <w:left w:val="none" w:sz="0" w:space="0" w:color="auto"/>
        <w:bottom w:val="none" w:sz="0" w:space="0" w:color="auto"/>
        <w:right w:val="none" w:sz="0" w:space="0" w:color="auto"/>
      </w:divBdr>
      <w:divsChild>
        <w:div w:id="495728579">
          <w:marLeft w:val="0"/>
          <w:marRight w:val="0"/>
          <w:marTop w:val="0"/>
          <w:marBottom w:val="0"/>
          <w:divBdr>
            <w:top w:val="none" w:sz="0" w:space="0" w:color="auto"/>
            <w:left w:val="none" w:sz="0" w:space="0" w:color="auto"/>
            <w:bottom w:val="none" w:sz="0" w:space="0" w:color="auto"/>
            <w:right w:val="none" w:sz="0" w:space="0" w:color="auto"/>
          </w:divBdr>
          <w:divsChild>
            <w:div w:id="145440393">
              <w:marLeft w:val="0"/>
              <w:marRight w:val="0"/>
              <w:marTop w:val="0"/>
              <w:marBottom w:val="0"/>
              <w:divBdr>
                <w:top w:val="none" w:sz="0" w:space="0" w:color="auto"/>
                <w:left w:val="none" w:sz="0" w:space="0" w:color="auto"/>
                <w:bottom w:val="none" w:sz="0" w:space="0" w:color="auto"/>
                <w:right w:val="none" w:sz="0" w:space="0" w:color="auto"/>
              </w:divBdr>
            </w:div>
          </w:divsChild>
        </w:div>
        <w:div w:id="1302493220">
          <w:marLeft w:val="0"/>
          <w:marRight w:val="0"/>
          <w:marTop w:val="0"/>
          <w:marBottom w:val="0"/>
          <w:divBdr>
            <w:top w:val="none" w:sz="0" w:space="0" w:color="auto"/>
            <w:left w:val="none" w:sz="0" w:space="0" w:color="auto"/>
            <w:bottom w:val="none" w:sz="0" w:space="0" w:color="auto"/>
            <w:right w:val="none" w:sz="0" w:space="0" w:color="auto"/>
          </w:divBdr>
        </w:div>
        <w:div w:id="2046981170">
          <w:marLeft w:val="0"/>
          <w:marRight w:val="0"/>
          <w:marTop w:val="0"/>
          <w:marBottom w:val="0"/>
          <w:divBdr>
            <w:top w:val="none" w:sz="0" w:space="0" w:color="auto"/>
            <w:left w:val="none" w:sz="0" w:space="0" w:color="auto"/>
            <w:bottom w:val="none" w:sz="0" w:space="0" w:color="auto"/>
            <w:right w:val="none" w:sz="0" w:space="0" w:color="auto"/>
          </w:divBdr>
          <w:divsChild>
            <w:div w:id="316999206">
              <w:marLeft w:val="0"/>
              <w:marRight w:val="0"/>
              <w:marTop w:val="0"/>
              <w:marBottom w:val="0"/>
              <w:divBdr>
                <w:top w:val="none" w:sz="0" w:space="0" w:color="auto"/>
                <w:left w:val="none" w:sz="0" w:space="0" w:color="auto"/>
                <w:bottom w:val="none" w:sz="0" w:space="0" w:color="auto"/>
                <w:right w:val="none" w:sz="0" w:space="0" w:color="auto"/>
              </w:divBdr>
            </w:div>
          </w:divsChild>
        </w:div>
        <w:div w:id="1526090891">
          <w:marLeft w:val="0"/>
          <w:marRight w:val="0"/>
          <w:marTop w:val="0"/>
          <w:marBottom w:val="0"/>
          <w:divBdr>
            <w:top w:val="none" w:sz="0" w:space="0" w:color="auto"/>
            <w:left w:val="none" w:sz="0" w:space="0" w:color="auto"/>
            <w:bottom w:val="none" w:sz="0" w:space="0" w:color="auto"/>
            <w:right w:val="none" w:sz="0" w:space="0" w:color="auto"/>
          </w:divBdr>
        </w:div>
        <w:div w:id="685250679">
          <w:marLeft w:val="0"/>
          <w:marRight w:val="0"/>
          <w:marTop w:val="0"/>
          <w:marBottom w:val="0"/>
          <w:divBdr>
            <w:top w:val="none" w:sz="0" w:space="0" w:color="auto"/>
            <w:left w:val="none" w:sz="0" w:space="0" w:color="auto"/>
            <w:bottom w:val="none" w:sz="0" w:space="0" w:color="auto"/>
            <w:right w:val="none" w:sz="0" w:space="0" w:color="auto"/>
          </w:divBdr>
          <w:divsChild>
            <w:div w:id="212349439">
              <w:marLeft w:val="0"/>
              <w:marRight w:val="0"/>
              <w:marTop w:val="0"/>
              <w:marBottom w:val="0"/>
              <w:divBdr>
                <w:top w:val="none" w:sz="0" w:space="0" w:color="auto"/>
                <w:left w:val="none" w:sz="0" w:space="0" w:color="auto"/>
                <w:bottom w:val="none" w:sz="0" w:space="0" w:color="auto"/>
                <w:right w:val="none" w:sz="0" w:space="0" w:color="auto"/>
              </w:divBdr>
            </w:div>
          </w:divsChild>
        </w:div>
        <w:div w:id="1485195451">
          <w:marLeft w:val="0"/>
          <w:marRight w:val="0"/>
          <w:marTop w:val="0"/>
          <w:marBottom w:val="0"/>
          <w:divBdr>
            <w:top w:val="none" w:sz="0" w:space="0" w:color="auto"/>
            <w:left w:val="none" w:sz="0" w:space="0" w:color="auto"/>
            <w:bottom w:val="none" w:sz="0" w:space="0" w:color="auto"/>
            <w:right w:val="none" w:sz="0" w:space="0" w:color="auto"/>
          </w:divBdr>
          <w:divsChild>
            <w:div w:id="786201261">
              <w:marLeft w:val="0"/>
              <w:marRight w:val="0"/>
              <w:marTop w:val="0"/>
              <w:marBottom w:val="0"/>
              <w:divBdr>
                <w:top w:val="none" w:sz="0" w:space="0" w:color="auto"/>
                <w:left w:val="none" w:sz="0" w:space="0" w:color="auto"/>
                <w:bottom w:val="none" w:sz="0" w:space="0" w:color="auto"/>
                <w:right w:val="none" w:sz="0" w:space="0" w:color="auto"/>
              </w:divBdr>
            </w:div>
          </w:divsChild>
        </w:div>
        <w:div w:id="1183402186">
          <w:marLeft w:val="0"/>
          <w:marRight w:val="0"/>
          <w:marTop w:val="0"/>
          <w:marBottom w:val="0"/>
          <w:divBdr>
            <w:top w:val="none" w:sz="0" w:space="0" w:color="auto"/>
            <w:left w:val="none" w:sz="0" w:space="0" w:color="auto"/>
            <w:bottom w:val="none" w:sz="0" w:space="0" w:color="auto"/>
            <w:right w:val="none" w:sz="0" w:space="0" w:color="auto"/>
          </w:divBdr>
          <w:divsChild>
            <w:div w:id="1220674559">
              <w:marLeft w:val="0"/>
              <w:marRight w:val="0"/>
              <w:marTop w:val="0"/>
              <w:marBottom w:val="0"/>
              <w:divBdr>
                <w:top w:val="none" w:sz="0" w:space="0" w:color="auto"/>
                <w:left w:val="none" w:sz="0" w:space="0" w:color="auto"/>
                <w:bottom w:val="none" w:sz="0" w:space="0" w:color="auto"/>
                <w:right w:val="none" w:sz="0" w:space="0" w:color="auto"/>
              </w:divBdr>
            </w:div>
          </w:divsChild>
        </w:div>
        <w:div w:id="42946338">
          <w:marLeft w:val="0"/>
          <w:marRight w:val="0"/>
          <w:marTop w:val="0"/>
          <w:marBottom w:val="0"/>
          <w:divBdr>
            <w:top w:val="none" w:sz="0" w:space="0" w:color="auto"/>
            <w:left w:val="none" w:sz="0" w:space="0" w:color="auto"/>
            <w:bottom w:val="none" w:sz="0" w:space="0" w:color="auto"/>
            <w:right w:val="none" w:sz="0" w:space="0" w:color="auto"/>
          </w:divBdr>
        </w:div>
        <w:div w:id="290982415">
          <w:marLeft w:val="0"/>
          <w:marRight w:val="0"/>
          <w:marTop w:val="0"/>
          <w:marBottom w:val="0"/>
          <w:divBdr>
            <w:top w:val="none" w:sz="0" w:space="0" w:color="auto"/>
            <w:left w:val="none" w:sz="0" w:space="0" w:color="auto"/>
            <w:bottom w:val="none" w:sz="0" w:space="0" w:color="auto"/>
            <w:right w:val="none" w:sz="0" w:space="0" w:color="auto"/>
          </w:divBdr>
          <w:divsChild>
            <w:div w:id="363797883">
              <w:marLeft w:val="0"/>
              <w:marRight w:val="0"/>
              <w:marTop w:val="0"/>
              <w:marBottom w:val="0"/>
              <w:divBdr>
                <w:top w:val="none" w:sz="0" w:space="0" w:color="auto"/>
                <w:left w:val="none" w:sz="0" w:space="0" w:color="auto"/>
                <w:bottom w:val="none" w:sz="0" w:space="0" w:color="auto"/>
                <w:right w:val="none" w:sz="0" w:space="0" w:color="auto"/>
              </w:divBdr>
            </w:div>
          </w:divsChild>
        </w:div>
        <w:div w:id="1770545784">
          <w:marLeft w:val="0"/>
          <w:marRight w:val="0"/>
          <w:marTop w:val="0"/>
          <w:marBottom w:val="0"/>
          <w:divBdr>
            <w:top w:val="none" w:sz="0" w:space="0" w:color="auto"/>
            <w:left w:val="none" w:sz="0" w:space="0" w:color="auto"/>
            <w:bottom w:val="none" w:sz="0" w:space="0" w:color="auto"/>
            <w:right w:val="none" w:sz="0" w:space="0" w:color="auto"/>
          </w:divBdr>
        </w:div>
        <w:div w:id="894051423">
          <w:marLeft w:val="0"/>
          <w:marRight w:val="0"/>
          <w:marTop w:val="0"/>
          <w:marBottom w:val="0"/>
          <w:divBdr>
            <w:top w:val="none" w:sz="0" w:space="0" w:color="auto"/>
            <w:left w:val="none" w:sz="0" w:space="0" w:color="auto"/>
            <w:bottom w:val="none" w:sz="0" w:space="0" w:color="auto"/>
            <w:right w:val="none" w:sz="0" w:space="0" w:color="auto"/>
          </w:divBdr>
        </w:div>
        <w:div w:id="742992797">
          <w:marLeft w:val="0"/>
          <w:marRight w:val="0"/>
          <w:marTop w:val="0"/>
          <w:marBottom w:val="0"/>
          <w:divBdr>
            <w:top w:val="none" w:sz="0" w:space="0" w:color="auto"/>
            <w:left w:val="none" w:sz="0" w:space="0" w:color="auto"/>
            <w:bottom w:val="none" w:sz="0" w:space="0" w:color="auto"/>
            <w:right w:val="none" w:sz="0" w:space="0" w:color="auto"/>
          </w:divBdr>
          <w:divsChild>
            <w:div w:id="637228696">
              <w:marLeft w:val="0"/>
              <w:marRight w:val="0"/>
              <w:marTop w:val="0"/>
              <w:marBottom w:val="0"/>
              <w:divBdr>
                <w:top w:val="none" w:sz="0" w:space="0" w:color="auto"/>
                <w:left w:val="none" w:sz="0" w:space="0" w:color="auto"/>
                <w:bottom w:val="none" w:sz="0" w:space="0" w:color="auto"/>
                <w:right w:val="none" w:sz="0" w:space="0" w:color="auto"/>
              </w:divBdr>
            </w:div>
          </w:divsChild>
        </w:div>
        <w:div w:id="1143229139">
          <w:marLeft w:val="0"/>
          <w:marRight w:val="0"/>
          <w:marTop w:val="0"/>
          <w:marBottom w:val="0"/>
          <w:divBdr>
            <w:top w:val="none" w:sz="0" w:space="0" w:color="auto"/>
            <w:left w:val="none" w:sz="0" w:space="0" w:color="auto"/>
            <w:bottom w:val="none" w:sz="0" w:space="0" w:color="auto"/>
            <w:right w:val="none" w:sz="0" w:space="0" w:color="auto"/>
          </w:divBdr>
        </w:div>
        <w:div w:id="487945182">
          <w:marLeft w:val="0"/>
          <w:marRight w:val="0"/>
          <w:marTop w:val="0"/>
          <w:marBottom w:val="0"/>
          <w:divBdr>
            <w:top w:val="none" w:sz="0" w:space="0" w:color="auto"/>
            <w:left w:val="none" w:sz="0" w:space="0" w:color="auto"/>
            <w:bottom w:val="none" w:sz="0" w:space="0" w:color="auto"/>
            <w:right w:val="none" w:sz="0" w:space="0" w:color="auto"/>
          </w:divBdr>
          <w:divsChild>
            <w:div w:id="1685862948">
              <w:marLeft w:val="0"/>
              <w:marRight w:val="0"/>
              <w:marTop w:val="0"/>
              <w:marBottom w:val="0"/>
              <w:divBdr>
                <w:top w:val="none" w:sz="0" w:space="0" w:color="auto"/>
                <w:left w:val="none" w:sz="0" w:space="0" w:color="auto"/>
                <w:bottom w:val="none" w:sz="0" w:space="0" w:color="auto"/>
                <w:right w:val="none" w:sz="0" w:space="0" w:color="auto"/>
              </w:divBdr>
            </w:div>
          </w:divsChild>
        </w:div>
        <w:div w:id="825516927">
          <w:marLeft w:val="0"/>
          <w:marRight w:val="0"/>
          <w:marTop w:val="0"/>
          <w:marBottom w:val="0"/>
          <w:divBdr>
            <w:top w:val="none" w:sz="0" w:space="0" w:color="auto"/>
            <w:left w:val="none" w:sz="0" w:space="0" w:color="auto"/>
            <w:bottom w:val="none" w:sz="0" w:space="0" w:color="auto"/>
            <w:right w:val="none" w:sz="0" w:space="0" w:color="auto"/>
          </w:divBdr>
        </w:div>
        <w:div w:id="1282147247">
          <w:marLeft w:val="0"/>
          <w:marRight w:val="0"/>
          <w:marTop w:val="0"/>
          <w:marBottom w:val="0"/>
          <w:divBdr>
            <w:top w:val="none" w:sz="0" w:space="0" w:color="auto"/>
            <w:left w:val="none" w:sz="0" w:space="0" w:color="auto"/>
            <w:bottom w:val="none" w:sz="0" w:space="0" w:color="auto"/>
            <w:right w:val="none" w:sz="0" w:space="0" w:color="auto"/>
          </w:divBdr>
          <w:divsChild>
            <w:div w:id="1603340687">
              <w:marLeft w:val="0"/>
              <w:marRight w:val="0"/>
              <w:marTop w:val="0"/>
              <w:marBottom w:val="0"/>
              <w:divBdr>
                <w:top w:val="none" w:sz="0" w:space="0" w:color="auto"/>
                <w:left w:val="none" w:sz="0" w:space="0" w:color="auto"/>
                <w:bottom w:val="none" w:sz="0" w:space="0" w:color="auto"/>
                <w:right w:val="none" w:sz="0" w:space="0" w:color="auto"/>
              </w:divBdr>
            </w:div>
          </w:divsChild>
        </w:div>
        <w:div w:id="1578319287">
          <w:marLeft w:val="0"/>
          <w:marRight w:val="0"/>
          <w:marTop w:val="0"/>
          <w:marBottom w:val="0"/>
          <w:divBdr>
            <w:top w:val="none" w:sz="0" w:space="0" w:color="auto"/>
            <w:left w:val="none" w:sz="0" w:space="0" w:color="auto"/>
            <w:bottom w:val="none" w:sz="0" w:space="0" w:color="auto"/>
            <w:right w:val="none" w:sz="0" w:space="0" w:color="auto"/>
          </w:divBdr>
          <w:divsChild>
            <w:div w:id="611401154">
              <w:marLeft w:val="0"/>
              <w:marRight w:val="0"/>
              <w:marTop w:val="0"/>
              <w:marBottom w:val="0"/>
              <w:divBdr>
                <w:top w:val="none" w:sz="0" w:space="0" w:color="auto"/>
                <w:left w:val="none" w:sz="0" w:space="0" w:color="auto"/>
                <w:bottom w:val="none" w:sz="0" w:space="0" w:color="auto"/>
                <w:right w:val="none" w:sz="0" w:space="0" w:color="auto"/>
              </w:divBdr>
            </w:div>
          </w:divsChild>
        </w:div>
        <w:div w:id="2065134730">
          <w:marLeft w:val="0"/>
          <w:marRight w:val="0"/>
          <w:marTop w:val="0"/>
          <w:marBottom w:val="0"/>
          <w:divBdr>
            <w:top w:val="none" w:sz="0" w:space="0" w:color="auto"/>
            <w:left w:val="none" w:sz="0" w:space="0" w:color="auto"/>
            <w:bottom w:val="none" w:sz="0" w:space="0" w:color="auto"/>
            <w:right w:val="none" w:sz="0" w:space="0" w:color="auto"/>
          </w:divBdr>
          <w:divsChild>
            <w:div w:id="1967851540">
              <w:marLeft w:val="0"/>
              <w:marRight w:val="0"/>
              <w:marTop w:val="0"/>
              <w:marBottom w:val="0"/>
              <w:divBdr>
                <w:top w:val="none" w:sz="0" w:space="0" w:color="auto"/>
                <w:left w:val="none" w:sz="0" w:space="0" w:color="auto"/>
                <w:bottom w:val="none" w:sz="0" w:space="0" w:color="auto"/>
                <w:right w:val="none" w:sz="0" w:space="0" w:color="auto"/>
              </w:divBdr>
            </w:div>
          </w:divsChild>
        </w:div>
        <w:div w:id="1063257493">
          <w:marLeft w:val="0"/>
          <w:marRight w:val="0"/>
          <w:marTop w:val="0"/>
          <w:marBottom w:val="0"/>
          <w:divBdr>
            <w:top w:val="none" w:sz="0" w:space="0" w:color="auto"/>
            <w:left w:val="none" w:sz="0" w:space="0" w:color="auto"/>
            <w:bottom w:val="none" w:sz="0" w:space="0" w:color="auto"/>
            <w:right w:val="none" w:sz="0" w:space="0" w:color="auto"/>
          </w:divBdr>
        </w:div>
        <w:div w:id="1873768075">
          <w:marLeft w:val="0"/>
          <w:marRight w:val="0"/>
          <w:marTop w:val="0"/>
          <w:marBottom w:val="0"/>
          <w:divBdr>
            <w:top w:val="none" w:sz="0" w:space="0" w:color="auto"/>
            <w:left w:val="none" w:sz="0" w:space="0" w:color="auto"/>
            <w:bottom w:val="none" w:sz="0" w:space="0" w:color="auto"/>
            <w:right w:val="none" w:sz="0" w:space="0" w:color="auto"/>
          </w:divBdr>
          <w:divsChild>
            <w:div w:id="968125781">
              <w:marLeft w:val="0"/>
              <w:marRight w:val="0"/>
              <w:marTop w:val="0"/>
              <w:marBottom w:val="0"/>
              <w:divBdr>
                <w:top w:val="none" w:sz="0" w:space="0" w:color="auto"/>
                <w:left w:val="none" w:sz="0" w:space="0" w:color="auto"/>
                <w:bottom w:val="none" w:sz="0" w:space="0" w:color="auto"/>
                <w:right w:val="none" w:sz="0" w:space="0" w:color="auto"/>
              </w:divBdr>
            </w:div>
          </w:divsChild>
        </w:div>
        <w:div w:id="379207719">
          <w:marLeft w:val="0"/>
          <w:marRight w:val="0"/>
          <w:marTop w:val="0"/>
          <w:marBottom w:val="0"/>
          <w:divBdr>
            <w:top w:val="none" w:sz="0" w:space="0" w:color="auto"/>
            <w:left w:val="none" w:sz="0" w:space="0" w:color="auto"/>
            <w:bottom w:val="none" w:sz="0" w:space="0" w:color="auto"/>
            <w:right w:val="none" w:sz="0" w:space="0" w:color="auto"/>
          </w:divBdr>
          <w:divsChild>
            <w:div w:id="303046662">
              <w:marLeft w:val="0"/>
              <w:marRight w:val="0"/>
              <w:marTop w:val="0"/>
              <w:marBottom w:val="0"/>
              <w:divBdr>
                <w:top w:val="none" w:sz="0" w:space="0" w:color="auto"/>
                <w:left w:val="none" w:sz="0" w:space="0" w:color="auto"/>
                <w:bottom w:val="none" w:sz="0" w:space="0" w:color="auto"/>
                <w:right w:val="none" w:sz="0" w:space="0" w:color="auto"/>
              </w:divBdr>
            </w:div>
          </w:divsChild>
        </w:div>
        <w:div w:id="912469010">
          <w:marLeft w:val="0"/>
          <w:marRight w:val="0"/>
          <w:marTop w:val="0"/>
          <w:marBottom w:val="0"/>
          <w:divBdr>
            <w:top w:val="none" w:sz="0" w:space="0" w:color="auto"/>
            <w:left w:val="none" w:sz="0" w:space="0" w:color="auto"/>
            <w:bottom w:val="none" w:sz="0" w:space="0" w:color="auto"/>
            <w:right w:val="none" w:sz="0" w:space="0" w:color="auto"/>
          </w:divBdr>
          <w:divsChild>
            <w:div w:id="1138693370">
              <w:marLeft w:val="0"/>
              <w:marRight w:val="0"/>
              <w:marTop w:val="0"/>
              <w:marBottom w:val="0"/>
              <w:divBdr>
                <w:top w:val="none" w:sz="0" w:space="0" w:color="auto"/>
                <w:left w:val="none" w:sz="0" w:space="0" w:color="auto"/>
                <w:bottom w:val="none" w:sz="0" w:space="0" w:color="auto"/>
                <w:right w:val="none" w:sz="0" w:space="0" w:color="auto"/>
              </w:divBdr>
            </w:div>
          </w:divsChild>
        </w:div>
        <w:div w:id="2092387459">
          <w:marLeft w:val="0"/>
          <w:marRight w:val="0"/>
          <w:marTop w:val="0"/>
          <w:marBottom w:val="0"/>
          <w:divBdr>
            <w:top w:val="none" w:sz="0" w:space="0" w:color="auto"/>
            <w:left w:val="none" w:sz="0" w:space="0" w:color="auto"/>
            <w:bottom w:val="none" w:sz="0" w:space="0" w:color="auto"/>
            <w:right w:val="none" w:sz="0" w:space="0" w:color="auto"/>
          </w:divBdr>
        </w:div>
        <w:div w:id="807936385">
          <w:marLeft w:val="0"/>
          <w:marRight w:val="0"/>
          <w:marTop w:val="0"/>
          <w:marBottom w:val="0"/>
          <w:divBdr>
            <w:top w:val="none" w:sz="0" w:space="0" w:color="auto"/>
            <w:left w:val="none" w:sz="0" w:space="0" w:color="auto"/>
            <w:bottom w:val="none" w:sz="0" w:space="0" w:color="auto"/>
            <w:right w:val="none" w:sz="0" w:space="0" w:color="auto"/>
          </w:divBdr>
          <w:divsChild>
            <w:div w:id="1980573556">
              <w:marLeft w:val="0"/>
              <w:marRight w:val="0"/>
              <w:marTop w:val="0"/>
              <w:marBottom w:val="0"/>
              <w:divBdr>
                <w:top w:val="none" w:sz="0" w:space="0" w:color="auto"/>
                <w:left w:val="none" w:sz="0" w:space="0" w:color="auto"/>
                <w:bottom w:val="none" w:sz="0" w:space="0" w:color="auto"/>
                <w:right w:val="none" w:sz="0" w:space="0" w:color="auto"/>
              </w:divBdr>
            </w:div>
          </w:divsChild>
        </w:div>
        <w:div w:id="1976569415">
          <w:marLeft w:val="0"/>
          <w:marRight w:val="0"/>
          <w:marTop w:val="0"/>
          <w:marBottom w:val="0"/>
          <w:divBdr>
            <w:top w:val="none" w:sz="0" w:space="0" w:color="auto"/>
            <w:left w:val="none" w:sz="0" w:space="0" w:color="auto"/>
            <w:bottom w:val="none" w:sz="0" w:space="0" w:color="auto"/>
            <w:right w:val="none" w:sz="0" w:space="0" w:color="auto"/>
          </w:divBdr>
        </w:div>
        <w:div w:id="234978385">
          <w:marLeft w:val="0"/>
          <w:marRight w:val="0"/>
          <w:marTop w:val="0"/>
          <w:marBottom w:val="0"/>
          <w:divBdr>
            <w:top w:val="none" w:sz="0" w:space="0" w:color="auto"/>
            <w:left w:val="none" w:sz="0" w:space="0" w:color="auto"/>
            <w:bottom w:val="none" w:sz="0" w:space="0" w:color="auto"/>
            <w:right w:val="none" w:sz="0" w:space="0" w:color="auto"/>
          </w:divBdr>
          <w:divsChild>
            <w:div w:id="1777944751">
              <w:marLeft w:val="0"/>
              <w:marRight w:val="0"/>
              <w:marTop w:val="0"/>
              <w:marBottom w:val="0"/>
              <w:divBdr>
                <w:top w:val="none" w:sz="0" w:space="0" w:color="auto"/>
                <w:left w:val="none" w:sz="0" w:space="0" w:color="auto"/>
                <w:bottom w:val="none" w:sz="0" w:space="0" w:color="auto"/>
                <w:right w:val="none" w:sz="0" w:space="0" w:color="auto"/>
              </w:divBdr>
            </w:div>
          </w:divsChild>
        </w:div>
        <w:div w:id="1651321249">
          <w:marLeft w:val="0"/>
          <w:marRight w:val="0"/>
          <w:marTop w:val="0"/>
          <w:marBottom w:val="0"/>
          <w:divBdr>
            <w:top w:val="none" w:sz="0" w:space="0" w:color="auto"/>
            <w:left w:val="none" w:sz="0" w:space="0" w:color="auto"/>
            <w:bottom w:val="none" w:sz="0" w:space="0" w:color="auto"/>
            <w:right w:val="none" w:sz="0" w:space="0" w:color="auto"/>
          </w:divBdr>
        </w:div>
        <w:div w:id="1892422098">
          <w:marLeft w:val="0"/>
          <w:marRight w:val="0"/>
          <w:marTop w:val="0"/>
          <w:marBottom w:val="0"/>
          <w:divBdr>
            <w:top w:val="none" w:sz="0" w:space="0" w:color="auto"/>
            <w:left w:val="none" w:sz="0" w:space="0" w:color="auto"/>
            <w:bottom w:val="none" w:sz="0" w:space="0" w:color="auto"/>
            <w:right w:val="none" w:sz="0" w:space="0" w:color="auto"/>
          </w:divBdr>
          <w:divsChild>
            <w:div w:id="395327124">
              <w:marLeft w:val="0"/>
              <w:marRight w:val="0"/>
              <w:marTop w:val="0"/>
              <w:marBottom w:val="0"/>
              <w:divBdr>
                <w:top w:val="none" w:sz="0" w:space="0" w:color="auto"/>
                <w:left w:val="none" w:sz="0" w:space="0" w:color="auto"/>
                <w:bottom w:val="none" w:sz="0" w:space="0" w:color="auto"/>
                <w:right w:val="none" w:sz="0" w:space="0" w:color="auto"/>
              </w:divBdr>
            </w:div>
          </w:divsChild>
        </w:div>
        <w:div w:id="886793034">
          <w:marLeft w:val="0"/>
          <w:marRight w:val="0"/>
          <w:marTop w:val="0"/>
          <w:marBottom w:val="0"/>
          <w:divBdr>
            <w:top w:val="none" w:sz="0" w:space="0" w:color="auto"/>
            <w:left w:val="none" w:sz="0" w:space="0" w:color="auto"/>
            <w:bottom w:val="none" w:sz="0" w:space="0" w:color="auto"/>
            <w:right w:val="none" w:sz="0" w:space="0" w:color="auto"/>
          </w:divBdr>
        </w:div>
        <w:div w:id="880481031">
          <w:marLeft w:val="0"/>
          <w:marRight w:val="0"/>
          <w:marTop w:val="0"/>
          <w:marBottom w:val="0"/>
          <w:divBdr>
            <w:top w:val="none" w:sz="0" w:space="0" w:color="auto"/>
            <w:left w:val="none" w:sz="0" w:space="0" w:color="auto"/>
            <w:bottom w:val="none" w:sz="0" w:space="0" w:color="auto"/>
            <w:right w:val="none" w:sz="0" w:space="0" w:color="auto"/>
          </w:divBdr>
          <w:divsChild>
            <w:div w:id="1676565211">
              <w:marLeft w:val="0"/>
              <w:marRight w:val="0"/>
              <w:marTop w:val="0"/>
              <w:marBottom w:val="0"/>
              <w:divBdr>
                <w:top w:val="none" w:sz="0" w:space="0" w:color="auto"/>
                <w:left w:val="none" w:sz="0" w:space="0" w:color="auto"/>
                <w:bottom w:val="none" w:sz="0" w:space="0" w:color="auto"/>
                <w:right w:val="none" w:sz="0" w:space="0" w:color="auto"/>
              </w:divBdr>
            </w:div>
          </w:divsChild>
        </w:div>
        <w:div w:id="300967420">
          <w:marLeft w:val="0"/>
          <w:marRight w:val="0"/>
          <w:marTop w:val="0"/>
          <w:marBottom w:val="0"/>
          <w:divBdr>
            <w:top w:val="none" w:sz="0" w:space="0" w:color="auto"/>
            <w:left w:val="none" w:sz="0" w:space="0" w:color="auto"/>
            <w:bottom w:val="none" w:sz="0" w:space="0" w:color="auto"/>
            <w:right w:val="none" w:sz="0" w:space="0" w:color="auto"/>
          </w:divBdr>
        </w:div>
        <w:div w:id="868681598">
          <w:marLeft w:val="0"/>
          <w:marRight w:val="0"/>
          <w:marTop w:val="0"/>
          <w:marBottom w:val="0"/>
          <w:divBdr>
            <w:top w:val="none" w:sz="0" w:space="0" w:color="auto"/>
            <w:left w:val="none" w:sz="0" w:space="0" w:color="auto"/>
            <w:bottom w:val="none" w:sz="0" w:space="0" w:color="auto"/>
            <w:right w:val="none" w:sz="0" w:space="0" w:color="auto"/>
          </w:divBdr>
          <w:divsChild>
            <w:div w:id="496188501">
              <w:marLeft w:val="0"/>
              <w:marRight w:val="0"/>
              <w:marTop w:val="0"/>
              <w:marBottom w:val="0"/>
              <w:divBdr>
                <w:top w:val="none" w:sz="0" w:space="0" w:color="auto"/>
                <w:left w:val="none" w:sz="0" w:space="0" w:color="auto"/>
                <w:bottom w:val="none" w:sz="0" w:space="0" w:color="auto"/>
                <w:right w:val="none" w:sz="0" w:space="0" w:color="auto"/>
              </w:divBdr>
            </w:div>
          </w:divsChild>
        </w:div>
        <w:div w:id="1724214720">
          <w:marLeft w:val="0"/>
          <w:marRight w:val="0"/>
          <w:marTop w:val="0"/>
          <w:marBottom w:val="0"/>
          <w:divBdr>
            <w:top w:val="none" w:sz="0" w:space="0" w:color="auto"/>
            <w:left w:val="none" w:sz="0" w:space="0" w:color="auto"/>
            <w:bottom w:val="none" w:sz="0" w:space="0" w:color="auto"/>
            <w:right w:val="none" w:sz="0" w:space="0" w:color="auto"/>
          </w:divBdr>
        </w:div>
        <w:div w:id="1004359578">
          <w:marLeft w:val="0"/>
          <w:marRight w:val="0"/>
          <w:marTop w:val="0"/>
          <w:marBottom w:val="0"/>
          <w:divBdr>
            <w:top w:val="none" w:sz="0" w:space="0" w:color="auto"/>
            <w:left w:val="none" w:sz="0" w:space="0" w:color="auto"/>
            <w:bottom w:val="none" w:sz="0" w:space="0" w:color="auto"/>
            <w:right w:val="none" w:sz="0" w:space="0" w:color="auto"/>
          </w:divBdr>
          <w:divsChild>
            <w:div w:id="322005765">
              <w:marLeft w:val="0"/>
              <w:marRight w:val="0"/>
              <w:marTop w:val="0"/>
              <w:marBottom w:val="0"/>
              <w:divBdr>
                <w:top w:val="none" w:sz="0" w:space="0" w:color="auto"/>
                <w:left w:val="none" w:sz="0" w:space="0" w:color="auto"/>
                <w:bottom w:val="none" w:sz="0" w:space="0" w:color="auto"/>
                <w:right w:val="none" w:sz="0" w:space="0" w:color="auto"/>
              </w:divBdr>
            </w:div>
          </w:divsChild>
        </w:div>
        <w:div w:id="1475220662">
          <w:marLeft w:val="0"/>
          <w:marRight w:val="0"/>
          <w:marTop w:val="0"/>
          <w:marBottom w:val="0"/>
          <w:divBdr>
            <w:top w:val="none" w:sz="0" w:space="0" w:color="auto"/>
            <w:left w:val="none" w:sz="0" w:space="0" w:color="auto"/>
            <w:bottom w:val="none" w:sz="0" w:space="0" w:color="auto"/>
            <w:right w:val="none" w:sz="0" w:space="0" w:color="auto"/>
          </w:divBdr>
        </w:div>
        <w:div w:id="1767117337">
          <w:marLeft w:val="0"/>
          <w:marRight w:val="0"/>
          <w:marTop w:val="0"/>
          <w:marBottom w:val="0"/>
          <w:divBdr>
            <w:top w:val="none" w:sz="0" w:space="0" w:color="auto"/>
            <w:left w:val="none" w:sz="0" w:space="0" w:color="auto"/>
            <w:bottom w:val="none" w:sz="0" w:space="0" w:color="auto"/>
            <w:right w:val="none" w:sz="0" w:space="0" w:color="auto"/>
          </w:divBdr>
          <w:divsChild>
            <w:div w:id="1498958686">
              <w:marLeft w:val="0"/>
              <w:marRight w:val="0"/>
              <w:marTop w:val="0"/>
              <w:marBottom w:val="0"/>
              <w:divBdr>
                <w:top w:val="none" w:sz="0" w:space="0" w:color="auto"/>
                <w:left w:val="none" w:sz="0" w:space="0" w:color="auto"/>
                <w:bottom w:val="none" w:sz="0" w:space="0" w:color="auto"/>
                <w:right w:val="none" w:sz="0" w:space="0" w:color="auto"/>
              </w:divBdr>
            </w:div>
          </w:divsChild>
        </w:div>
        <w:div w:id="1413041322">
          <w:marLeft w:val="0"/>
          <w:marRight w:val="0"/>
          <w:marTop w:val="0"/>
          <w:marBottom w:val="0"/>
          <w:divBdr>
            <w:top w:val="none" w:sz="0" w:space="0" w:color="auto"/>
            <w:left w:val="none" w:sz="0" w:space="0" w:color="auto"/>
            <w:bottom w:val="none" w:sz="0" w:space="0" w:color="auto"/>
            <w:right w:val="none" w:sz="0" w:space="0" w:color="auto"/>
          </w:divBdr>
        </w:div>
        <w:div w:id="1073892259">
          <w:marLeft w:val="0"/>
          <w:marRight w:val="0"/>
          <w:marTop w:val="0"/>
          <w:marBottom w:val="0"/>
          <w:divBdr>
            <w:top w:val="none" w:sz="0" w:space="0" w:color="auto"/>
            <w:left w:val="none" w:sz="0" w:space="0" w:color="auto"/>
            <w:bottom w:val="none" w:sz="0" w:space="0" w:color="auto"/>
            <w:right w:val="none" w:sz="0" w:space="0" w:color="auto"/>
          </w:divBdr>
        </w:div>
        <w:div w:id="1724518489">
          <w:marLeft w:val="0"/>
          <w:marRight w:val="0"/>
          <w:marTop w:val="0"/>
          <w:marBottom w:val="0"/>
          <w:divBdr>
            <w:top w:val="none" w:sz="0" w:space="0" w:color="auto"/>
            <w:left w:val="none" w:sz="0" w:space="0" w:color="auto"/>
            <w:bottom w:val="none" w:sz="0" w:space="0" w:color="auto"/>
            <w:right w:val="none" w:sz="0" w:space="0" w:color="auto"/>
          </w:divBdr>
          <w:divsChild>
            <w:div w:id="1452361909">
              <w:marLeft w:val="0"/>
              <w:marRight w:val="0"/>
              <w:marTop w:val="0"/>
              <w:marBottom w:val="0"/>
              <w:divBdr>
                <w:top w:val="none" w:sz="0" w:space="0" w:color="auto"/>
                <w:left w:val="none" w:sz="0" w:space="0" w:color="auto"/>
                <w:bottom w:val="none" w:sz="0" w:space="0" w:color="auto"/>
                <w:right w:val="none" w:sz="0" w:space="0" w:color="auto"/>
              </w:divBdr>
            </w:div>
          </w:divsChild>
        </w:div>
        <w:div w:id="982270699">
          <w:marLeft w:val="0"/>
          <w:marRight w:val="0"/>
          <w:marTop w:val="0"/>
          <w:marBottom w:val="0"/>
          <w:divBdr>
            <w:top w:val="none" w:sz="0" w:space="0" w:color="auto"/>
            <w:left w:val="none" w:sz="0" w:space="0" w:color="auto"/>
            <w:bottom w:val="none" w:sz="0" w:space="0" w:color="auto"/>
            <w:right w:val="none" w:sz="0" w:space="0" w:color="auto"/>
          </w:divBdr>
        </w:div>
        <w:div w:id="1872452591">
          <w:marLeft w:val="0"/>
          <w:marRight w:val="0"/>
          <w:marTop w:val="0"/>
          <w:marBottom w:val="0"/>
          <w:divBdr>
            <w:top w:val="none" w:sz="0" w:space="0" w:color="auto"/>
            <w:left w:val="none" w:sz="0" w:space="0" w:color="auto"/>
            <w:bottom w:val="none" w:sz="0" w:space="0" w:color="auto"/>
            <w:right w:val="none" w:sz="0" w:space="0" w:color="auto"/>
          </w:divBdr>
          <w:divsChild>
            <w:div w:id="1076440353">
              <w:marLeft w:val="0"/>
              <w:marRight w:val="0"/>
              <w:marTop w:val="0"/>
              <w:marBottom w:val="0"/>
              <w:divBdr>
                <w:top w:val="none" w:sz="0" w:space="0" w:color="auto"/>
                <w:left w:val="none" w:sz="0" w:space="0" w:color="auto"/>
                <w:bottom w:val="none" w:sz="0" w:space="0" w:color="auto"/>
                <w:right w:val="none" w:sz="0" w:space="0" w:color="auto"/>
              </w:divBdr>
            </w:div>
          </w:divsChild>
        </w:div>
        <w:div w:id="2127310015">
          <w:marLeft w:val="0"/>
          <w:marRight w:val="0"/>
          <w:marTop w:val="0"/>
          <w:marBottom w:val="0"/>
          <w:divBdr>
            <w:top w:val="none" w:sz="0" w:space="0" w:color="auto"/>
            <w:left w:val="none" w:sz="0" w:space="0" w:color="auto"/>
            <w:bottom w:val="none" w:sz="0" w:space="0" w:color="auto"/>
            <w:right w:val="none" w:sz="0" w:space="0" w:color="auto"/>
          </w:divBdr>
          <w:divsChild>
            <w:div w:id="10448880">
              <w:marLeft w:val="0"/>
              <w:marRight w:val="0"/>
              <w:marTop w:val="0"/>
              <w:marBottom w:val="0"/>
              <w:divBdr>
                <w:top w:val="none" w:sz="0" w:space="0" w:color="auto"/>
                <w:left w:val="none" w:sz="0" w:space="0" w:color="auto"/>
                <w:bottom w:val="none" w:sz="0" w:space="0" w:color="auto"/>
                <w:right w:val="none" w:sz="0" w:space="0" w:color="auto"/>
              </w:divBdr>
            </w:div>
          </w:divsChild>
        </w:div>
        <w:div w:id="1159273286">
          <w:marLeft w:val="0"/>
          <w:marRight w:val="0"/>
          <w:marTop w:val="0"/>
          <w:marBottom w:val="0"/>
          <w:divBdr>
            <w:top w:val="none" w:sz="0" w:space="0" w:color="auto"/>
            <w:left w:val="none" w:sz="0" w:space="0" w:color="auto"/>
            <w:bottom w:val="none" w:sz="0" w:space="0" w:color="auto"/>
            <w:right w:val="none" w:sz="0" w:space="0" w:color="auto"/>
          </w:divBdr>
          <w:divsChild>
            <w:div w:id="928004275">
              <w:marLeft w:val="0"/>
              <w:marRight w:val="0"/>
              <w:marTop w:val="0"/>
              <w:marBottom w:val="0"/>
              <w:divBdr>
                <w:top w:val="none" w:sz="0" w:space="0" w:color="auto"/>
                <w:left w:val="none" w:sz="0" w:space="0" w:color="auto"/>
                <w:bottom w:val="none" w:sz="0" w:space="0" w:color="auto"/>
                <w:right w:val="none" w:sz="0" w:space="0" w:color="auto"/>
              </w:divBdr>
            </w:div>
          </w:divsChild>
        </w:div>
        <w:div w:id="2017270989">
          <w:marLeft w:val="0"/>
          <w:marRight w:val="0"/>
          <w:marTop w:val="0"/>
          <w:marBottom w:val="0"/>
          <w:divBdr>
            <w:top w:val="none" w:sz="0" w:space="0" w:color="auto"/>
            <w:left w:val="none" w:sz="0" w:space="0" w:color="auto"/>
            <w:bottom w:val="none" w:sz="0" w:space="0" w:color="auto"/>
            <w:right w:val="none" w:sz="0" w:space="0" w:color="auto"/>
          </w:divBdr>
          <w:divsChild>
            <w:div w:id="1282610040">
              <w:marLeft w:val="0"/>
              <w:marRight w:val="0"/>
              <w:marTop w:val="0"/>
              <w:marBottom w:val="0"/>
              <w:divBdr>
                <w:top w:val="none" w:sz="0" w:space="0" w:color="auto"/>
                <w:left w:val="none" w:sz="0" w:space="0" w:color="auto"/>
                <w:bottom w:val="none" w:sz="0" w:space="0" w:color="auto"/>
                <w:right w:val="none" w:sz="0" w:space="0" w:color="auto"/>
              </w:divBdr>
            </w:div>
          </w:divsChild>
        </w:div>
        <w:div w:id="1874612231">
          <w:marLeft w:val="0"/>
          <w:marRight w:val="0"/>
          <w:marTop w:val="0"/>
          <w:marBottom w:val="0"/>
          <w:divBdr>
            <w:top w:val="none" w:sz="0" w:space="0" w:color="auto"/>
            <w:left w:val="none" w:sz="0" w:space="0" w:color="auto"/>
            <w:bottom w:val="none" w:sz="0" w:space="0" w:color="auto"/>
            <w:right w:val="none" w:sz="0" w:space="0" w:color="auto"/>
          </w:divBdr>
          <w:divsChild>
            <w:div w:id="868563147">
              <w:marLeft w:val="0"/>
              <w:marRight w:val="0"/>
              <w:marTop w:val="0"/>
              <w:marBottom w:val="0"/>
              <w:divBdr>
                <w:top w:val="none" w:sz="0" w:space="0" w:color="auto"/>
                <w:left w:val="none" w:sz="0" w:space="0" w:color="auto"/>
                <w:bottom w:val="none" w:sz="0" w:space="0" w:color="auto"/>
                <w:right w:val="none" w:sz="0" w:space="0" w:color="auto"/>
              </w:divBdr>
            </w:div>
          </w:divsChild>
        </w:div>
        <w:div w:id="983968084">
          <w:marLeft w:val="0"/>
          <w:marRight w:val="0"/>
          <w:marTop w:val="0"/>
          <w:marBottom w:val="0"/>
          <w:divBdr>
            <w:top w:val="none" w:sz="0" w:space="0" w:color="auto"/>
            <w:left w:val="none" w:sz="0" w:space="0" w:color="auto"/>
            <w:bottom w:val="none" w:sz="0" w:space="0" w:color="auto"/>
            <w:right w:val="none" w:sz="0" w:space="0" w:color="auto"/>
          </w:divBdr>
          <w:divsChild>
            <w:div w:id="1134446055">
              <w:marLeft w:val="0"/>
              <w:marRight w:val="0"/>
              <w:marTop w:val="0"/>
              <w:marBottom w:val="0"/>
              <w:divBdr>
                <w:top w:val="none" w:sz="0" w:space="0" w:color="auto"/>
                <w:left w:val="none" w:sz="0" w:space="0" w:color="auto"/>
                <w:bottom w:val="none" w:sz="0" w:space="0" w:color="auto"/>
                <w:right w:val="none" w:sz="0" w:space="0" w:color="auto"/>
              </w:divBdr>
            </w:div>
          </w:divsChild>
        </w:div>
        <w:div w:id="351537882">
          <w:marLeft w:val="0"/>
          <w:marRight w:val="0"/>
          <w:marTop w:val="0"/>
          <w:marBottom w:val="0"/>
          <w:divBdr>
            <w:top w:val="none" w:sz="0" w:space="0" w:color="auto"/>
            <w:left w:val="none" w:sz="0" w:space="0" w:color="auto"/>
            <w:bottom w:val="none" w:sz="0" w:space="0" w:color="auto"/>
            <w:right w:val="none" w:sz="0" w:space="0" w:color="auto"/>
          </w:divBdr>
        </w:div>
        <w:div w:id="338503105">
          <w:marLeft w:val="0"/>
          <w:marRight w:val="0"/>
          <w:marTop w:val="0"/>
          <w:marBottom w:val="0"/>
          <w:divBdr>
            <w:top w:val="none" w:sz="0" w:space="0" w:color="auto"/>
            <w:left w:val="none" w:sz="0" w:space="0" w:color="auto"/>
            <w:bottom w:val="none" w:sz="0" w:space="0" w:color="auto"/>
            <w:right w:val="none" w:sz="0" w:space="0" w:color="auto"/>
          </w:divBdr>
          <w:divsChild>
            <w:div w:id="922186383">
              <w:marLeft w:val="0"/>
              <w:marRight w:val="0"/>
              <w:marTop w:val="0"/>
              <w:marBottom w:val="0"/>
              <w:divBdr>
                <w:top w:val="none" w:sz="0" w:space="0" w:color="auto"/>
                <w:left w:val="none" w:sz="0" w:space="0" w:color="auto"/>
                <w:bottom w:val="none" w:sz="0" w:space="0" w:color="auto"/>
                <w:right w:val="none" w:sz="0" w:space="0" w:color="auto"/>
              </w:divBdr>
            </w:div>
          </w:divsChild>
        </w:div>
        <w:div w:id="1603491814">
          <w:marLeft w:val="0"/>
          <w:marRight w:val="0"/>
          <w:marTop w:val="0"/>
          <w:marBottom w:val="0"/>
          <w:divBdr>
            <w:top w:val="none" w:sz="0" w:space="0" w:color="auto"/>
            <w:left w:val="none" w:sz="0" w:space="0" w:color="auto"/>
            <w:bottom w:val="none" w:sz="0" w:space="0" w:color="auto"/>
            <w:right w:val="none" w:sz="0" w:space="0" w:color="auto"/>
          </w:divBdr>
        </w:div>
        <w:div w:id="333996633">
          <w:marLeft w:val="0"/>
          <w:marRight w:val="0"/>
          <w:marTop w:val="0"/>
          <w:marBottom w:val="0"/>
          <w:divBdr>
            <w:top w:val="none" w:sz="0" w:space="0" w:color="auto"/>
            <w:left w:val="none" w:sz="0" w:space="0" w:color="auto"/>
            <w:bottom w:val="none" w:sz="0" w:space="0" w:color="auto"/>
            <w:right w:val="none" w:sz="0" w:space="0" w:color="auto"/>
          </w:divBdr>
          <w:divsChild>
            <w:div w:id="1036003004">
              <w:marLeft w:val="0"/>
              <w:marRight w:val="0"/>
              <w:marTop w:val="0"/>
              <w:marBottom w:val="0"/>
              <w:divBdr>
                <w:top w:val="none" w:sz="0" w:space="0" w:color="auto"/>
                <w:left w:val="none" w:sz="0" w:space="0" w:color="auto"/>
                <w:bottom w:val="none" w:sz="0" w:space="0" w:color="auto"/>
                <w:right w:val="none" w:sz="0" w:space="0" w:color="auto"/>
              </w:divBdr>
            </w:div>
          </w:divsChild>
        </w:div>
        <w:div w:id="1809593388">
          <w:marLeft w:val="0"/>
          <w:marRight w:val="0"/>
          <w:marTop w:val="0"/>
          <w:marBottom w:val="0"/>
          <w:divBdr>
            <w:top w:val="none" w:sz="0" w:space="0" w:color="auto"/>
            <w:left w:val="none" w:sz="0" w:space="0" w:color="auto"/>
            <w:bottom w:val="none" w:sz="0" w:space="0" w:color="auto"/>
            <w:right w:val="none" w:sz="0" w:space="0" w:color="auto"/>
          </w:divBdr>
          <w:divsChild>
            <w:div w:id="353114046">
              <w:marLeft w:val="0"/>
              <w:marRight w:val="0"/>
              <w:marTop w:val="0"/>
              <w:marBottom w:val="0"/>
              <w:divBdr>
                <w:top w:val="none" w:sz="0" w:space="0" w:color="auto"/>
                <w:left w:val="none" w:sz="0" w:space="0" w:color="auto"/>
                <w:bottom w:val="none" w:sz="0" w:space="0" w:color="auto"/>
                <w:right w:val="none" w:sz="0" w:space="0" w:color="auto"/>
              </w:divBdr>
            </w:div>
          </w:divsChild>
        </w:div>
        <w:div w:id="549656984">
          <w:marLeft w:val="0"/>
          <w:marRight w:val="0"/>
          <w:marTop w:val="0"/>
          <w:marBottom w:val="0"/>
          <w:divBdr>
            <w:top w:val="none" w:sz="0" w:space="0" w:color="auto"/>
            <w:left w:val="none" w:sz="0" w:space="0" w:color="auto"/>
            <w:bottom w:val="none" w:sz="0" w:space="0" w:color="auto"/>
            <w:right w:val="none" w:sz="0" w:space="0" w:color="auto"/>
          </w:divBdr>
        </w:div>
        <w:div w:id="295643330">
          <w:marLeft w:val="0"/>
          <w:marRight w:val="0"/>
          <w:marTop w:val="0"/>
          <w:marBottom w:val="0"/>
          <w:divBdr>
            <w:top w:val="none" w:sz="0" w:space="0" w:color="auto"/>
            <w:left w:val="none" w:sz="0" w:space="0" w:color="auto"/>
            <w:bottom w:val="none" w:sz="0" w:space="0" w:color="auto"/>
            <w:right w:val="none" w:sz="0" w:space="0" w:color="auto"/>
          </w:divBdr>
          <w:divsChild>
            <w:div w:id="1959680220">
              <w:marLeft w:val="0"/>
              <w:marRight w:val="0"/>
              <w:marTop w:val="0"/>
              <w:marBottom w:val="0"/>
              <w:divBdr>
                <w:top w:val="none" w:sz="0" w:space="0" w:color="auto"/>
                <w:left w:val="none" w:sz="0" w:space="0" w:color="auto"/>
                <w:bottom w:val="none" w:sz="0" w:space="0" w:color="auto"/>
                <w:right w:val="none" w:sz="0" w:space="0" w:color="auto"/>
              </w:divBdr>
            </w:div>
          </w:divsChild>
        </w:div>
        <w:div w:id="824934265">
          <w:marLeft w:val="0"/>
          <w:marRight w:val="0"/>
          <w:marTop w:val="0"/>
          <w:marBottom w:val="0"/>
          <w:divBdr>
            <w:top w:val="none" w:sz="0" w:space="0" w:color="auto"/>
            <w:left w:val="none" w:sz="0" w:space="0" w:color="auto"/>
            <w:bottom w:val="none" w:sz="0" w:space="0" w:color="auto"/>
            <w:right w:val="none" w:sz="0" w:space="0" w:color="auto"/>
          </w:divBdr>
        </w:div>
        <w:div w:id="2041853727">
          <w:marLeft w:val="0"/>
          <w:marRight w:val="0"/>
          <w:marTop w:val="0"/>
          <w:marBottom w:val="0"/>
          <w:divBdr>
            <w:top w:val="none" w:sz="0" w:space="0" w:color="auto"/>
            <w:left w:val="none" w:sz="0" w:space="0" w:color="auto"/>
            <w:bottom w:val="none" w:sz="0" w:space="0" w:color="auto"/>
            <w:right w:val="none" w:sz="0" w:space="0" w:color="auto"/>
          </w:divBdr>
          <w:divsChild>
            <w:div w:id="1349334717">
              <w:marLeft w:val="0"/>
              <w:marRight w:val="0"/>
              <w:marTop w:val="0"/>
              <w:marBottom w:val="0"/>
              <w:divBdr>
                <w:top w:val="none" w:sz="0" w:space="0" w:color="auto"/>
                <w:left w:val="none" w:sz="0" w:space="0" w:color="auto"/>
                <w:bottom w:val="none" w:sz="0" w:space="0" w:color="auto"/>
                <w:right w:val="none" w:sz="0" w:space="0" w:color="auto"/>
              </w:divBdr>
            </w:div>
          </w:divsChild>
        </w:div>
        <w:div w:id="1089081439">
          <w:marLeft w:val="0"/>
          <w:marRight w:val="0"/>
          <w:marTop w:val="0"/>
          <w:marBottom w:val="0"/>
          <w:divBdr>
            <w:top w:val="none" w:sz="0" w:space="0" w:color="auto"/>
            <w:left w:val="none" w:sz="0" w:space="0" w:color="auto"/>
            <w:bottom w:val="none" w:sz="0" w:space="0" w:color="auto"/>
            <w:right w:val="none" w:sz="0" w:space="0" w:color="auto"/>
          </w:divBdr>
        </w:div>
        <w:div w:id="278805415">
          <w:marLeft w:val="0"/>
          <w:marRight w:val="0"/>
          <w:marTop w:val="0"/>
          <w:marBottom w:val="0"/>
          <w:divBdr>
            <w:top w:val="none" w:sz="0" w:space="0" w:color="auto"/>
            <w:left w:val="none" w:sz="0" w:space="0" w:color="auto"/>
            <w:bottom w:val="none" w:sz="0" w:space="0" w:color="auto"/>
            <w:right w:val="none" w:sz="0" w:space="0" w:color="auto"/>
          </w:divBdr>
        </w:div>
        <w:div w:id="1509758161">
          <w:marLeft w:val="0"/>
          <w:marRight w:val="0"/>
          <w:marTop w:val="0"/>
          <w:marBottom w:val="0"/>
          <w:divBdr>
            <w:top w:val="none" w:sz="0" w:space="0" w:color="auto"/>
            <w:left w:val="none" w:sz="0" w:space="0" w:color="auto"/>
            <w:bottom w:val="none" w:sz="0" w:space="0" w:color="auto"/>
            <w:right w:val="none" w:sz="0" w:space="0" w:color="auto"/>
          </w:divBdr>
          <w:divsChild>
            <w:div w:id="2023049030">
              <w:marLeft w:val="0"/>
              <w:marRight w:val="0"/>
              <w:marTop w:val="0"/>
              <w:marBottom w:val="0"/>
              <w:divBdr>
                <w:top w:val="none" w:sz="0" w:space="0" w:color="auto"/>
                <w:left w:val="none" w:sz="0" w:space="0" w:color="auto"/>
                <w:bottom w:val="none" w:sz="0" w:space="0" w:color="auto"/>
                <w:right w:val="none" w:sz="0" w:space="0" w:color="auto"/>
              </w:divBdr>
            </w:div>
          </w:divsChild>
        </w:div>
        <w:div w:id="439033686">
          <w:marLeft w:val="0"/>
          <w:marRight w:val="0"/>
          <w:marTop w:val="0"/>
          <w:marBottom w:val="0"/>
          <w:divBdr>
            <w:top w:val="none" w:sz="0" w:space="0" w:color="auto"/>
            <w:left w:val="none" w:sz="0" w:space="0" w:color="auto"/>
            <w:bottom w:val="none" w:sz="0" w:space="0" w:color="auto"/>
            <w:right w:val="none" w:sz="0" w:space="0" w:color="auto"/>
          </w:divBdr>
          <w:divsChild>
            <w:div w:id="2106534976">
              <w:marLeft w:val="0"/>
              <w:marRight w:val="0"/>
              <w:marTop w:val="0"/>
              <w:marBottom w:val="0"/>
              <w:divBdr>
                <w:top w:val="none" w:sz="0" w:space="0" w:color="auto"/>
                <w:left w:val="none" w:sz="0" w:space="0" w:color="auto"/>
                <w:bottom w:val="none" w:sz="0" w:space="0" w:color="auto"/>
                <w:right w:val="none" w:sz="0" w:space="0" w:color="auto"/>
              </w:divBdr>
            </w:div>
          </w:divsChild>
        </w:div>
        <w:div w:id="1286735961">
          <w:marLeft w:val="0"/>
          <w:marRight w:val="0"/>
          <w:marTop w:val="0"/>
          <w:marBottom w:val="0"/>
          <w:divBdr>
            <w:top w:val="none" w:sz="0" w:space="0" w:color="auto"/>
            <w:left w:val="none" w:sz="0" w:space="0" w:color="auto"/>
            <w:bottom w:val="none" w:sz="0" w:space="0" w:color="auto"/>
            <w:right w:val="none" w:sz="0" w:space="0" w:color="auto"/>
          </w:divBdr>
          <w:divsChild>
            <w:div w:id="1103526702">
              <w:marLeft w:val="0"/>
              <w:marRight w:val="0"/>
              <w:marTop w:val="0"/>
              <w:marBottom w:val="0"/>
              <w:divBdr>
                <w:top w:val="none" w:sz="0" w:space="0" w:color="auto"/>
                <w:left w:val="none" w:sz="0" w:space="0" w:color="auto"/>
                <w:bottom w:val="none" w:sz="0" w:space="0" w:color="auto"/>
                <w:right w:val="none" w:sz="0" w:space="0" w:color="auto"/>
              </w:divBdr>
            </w:div>
          </w:divsChild>
        </w:div>
        <w:div w:id="960915279">
          <w:marLeft w:val="0"/>
          <w:marRight w:val="0"/>
          <w:marTop w:val="0"/>
          <w:marBottom w:val="0"/>
          <w:divBdr>
            <w:top w:val="none" w:sz="0" w:space="0" w:color="auto"/>
            <w:left w:val="none" w:sz="0" w:space="0" w:color="auto"/>
            <w:bottom w:val="none" w:sz="0" w:space="0" w:color="auto"/>
            <w:right w:val="none" w:sz="0" w:space="0" w:color="auto"/>
          </w:divBdr>
        </w:div>
        <w:div w:id="1678995539">
          <w:marLeft w:val="0"/>
          <w:marRight w:val="0"/>
          <w:marTop w:val="0"/>
          <w:marBottom w:val="0"/>
          <w:divBdr>
            <w:top w:val="none" w:sz="0" w:space="0" w:color="auto"/>
            <w:left w:val="none" w:sz="0" w:space="0" w:color="auto"/>
            <w:bottom w:val="none" w:sz="0" w:space="0" w:color="auto"/>
            <w:right w:val="none" w:sz="0" w:space="0" w:color="auto"/>
          </w:divBdr>
          <w:divsChild>
            <w:div w:id="3440371">
              <w:marLeft w:val="0"/>
              <w:marRight w:val="0"/>
              <w:marTop w:val="0"/>
              <w:marBottom w:val="0"/>
              <w:divBdr>
                <w:top w:val="none" w:sz="0" w:space="0" w:color="auto"/>
                <w:left w:val="none" w:sz="0" w:space="0" w:color="auto"/>
                <w:bottom w:val="none" w:sz="0" w:space="0" w:color="auto"/>
                <w:right w:val="none" w:sz="0" w:space="0" w:color="auto"/>
              </w:divBdr>
            </w:div>
          </w:divsChild>
        </w:div>
        <w:div w:id="1104347890">
          <w:marLeft w:val="0"/>
          <w:marRight w:val="0"/>
          <w:marTop w:val="0"/>
          <w:marBottom w:val="0"/>
          <w:divBdr>
            <w:top w:val="none" w:sz="0" w:space="0" w:color="auto"/>
            <w:left w:val="none" w:sz="0" w:space="0" w:color="auto"/>
            <w:bottom w:val="none" w:sz="0" w:space="0" w:color="auto"/>
            <w:right w:val="none" w:sz="0" w:space="0" w:color="auto"/>
          </w:divBdr>
        </w:div>
        <w:div w:id="930240946">
          <w:marLeft w:val="0"/>
          <w:marRight w:val="0"/>
          <w:marTop w:val="0"/>
          <w:marBottom w:val="0"/>
          <w:divBdr>
            <w:top w:val="none" w:sz="0" w:space="0" w:color="auto"/>
            <w:left w:val="none" w:sz="0" w:space="0" w:color="auto"/>
            <w:bottom w:val="none" w:sz="0" w:space="0" w:color="auto"/>
            <w:right w:val="none" w:sz="0" w:space="0" w:color="auto"/>
          </w:divBdr>
          <w:divsChild>
            <w:div w:id="1429231196">
              <w:marLeft w:val="0"/>
              <w:marRight w:val="0"/>
              <w:marTop w:val="0"/>
              <w:marBottom w:val="0"/>
              <w:divBdr>
                <w:top w:val="none" w:sz="0" w:space="0" w:color="auto"/>
                <w:left w:val="none" w:sz="0" w:space="0" w:color="auto"/>
                <w:bottom w:val="none" w:sz="0" w:space="0" w:color="auto"/>
                <w:right w:val="none" w:sz="0" w:space="0" w:color="auto"/>
              </w:divBdr>
            </w:div>
          </w:divsChild>
        </w:div>
        <w:div w:id="748161328">
          <w:marLeft w:val="0"/>
          <w:marRight w:val="0"/>
          <w:marTop w:val="0"/>
          <w:marBottom w:val="0"/>
          <w:divBdr>
            <w:top w:val="none" w:sz="0" w:space="0" w:color="auto"/>
            <w:left w:val="none" w:sz="0" w:space="0" w:color="auto"/>
            <w:bottom w:val="none" w:sz="0" w:space="0" w:color="auto"/>
            <w:right w:val="none" w:sz="0" w:space="0" w:color="auto"/>
          </w:divBdr>
        </w:div>
        <w:div w:id="1294555642">
          <w:marLeft w:val="0"/>
          <w:marRight w:val="0"/>
          <w:marTop w:val="0"/>
          <w:marBottom w:val="0"/>
          <w:divBdr>
            <w:top w:val="none" w:sz="0" w:space="0" w:color="auto"/>
            <w:left w:val="none" w:sz="0" w:space="0" w:color="auto"/>
            <w:bottom w:val="none" w:sz="0" w:space="0" w:color="auto"/>
            <w:right w:val="none" w:sz="0" w:space="0" w:color="auto"/>
          </w:divBdr>
          <w:divsChild>
            <w:div w:id="1839612454">
              <w:marLeft w:val="0"/>
              <w:marRight w:val="0"/>
              <w:marTop w:val="0"/>
              <w:marBottom w:val="0"/>
              <w:divBdr>
                <w:top w:val="none" w:sz="0" w:space="0" w:color="auto"/>
                <w:left w:val="none" w:sz="0" w:space="0" w:color="auto"/>
                <w:bottom w:val="none" w:sz="0" w:space="0" w:color="auto"/>
                <w:right w:val="none" w:sz="0" w:space="0" w:color="auto"/>
              </w:divBdr>
            </w:div>
          </w:divsChild>
        </w:div>
        <w:div w:id="1642417537">
          <w:marLeft w:val="0"/>
          <w:marRight w:val="0"/>
          <w:marTop w:val="0"/>
          <w:marBottom w:val="0"/>
          <w:divBdr>
            <w:top w:val="none" w:sz="0" w:space="0" w:color="auto"/>
            <w:left w:val="none" w:sz="0" w:space="0" w:color="auto"/>
            <w:bottom w:val="none" w:sz="0" w:space="0" w:color="auto"/>
            <w:right w:val="none" w:sz="0" w:space="0" w:color="auto"/>
          </w:divBdr>
        </w:div>
        <w:div w:id="1587113815">
          <w:marLeft w:val="0"/>
          <w:marRight w:val="0"/>
          <w:marTop w:val="0"/>
          <w:marBottom w:val="0"/>
          <w:divBdr>
            <w:top w:val="none" w:sz="0" w:space="0" w:color="auto"/>
            <w:left w:val="none" w:sz="0" w:space="0" w:color="auto"/>
            <w:bottom w:val="none" w:sz="0" w:space="0" w:color="auto"/>
            <w:right w:val="none" w:sz="0" w:space="0" w:color="auto"/>
          </w:divBdr>
          <w:divsChild>
            <w:div w:id="550263737">
              <w:marLeft w:val="0"/>
              <w:marRight w:val="0"/>
              <w:marTop w:val="0"/>
              <w:marBottom w:val="0"/>
              <w:divBdr>
                <w:top w:val="none" w:sz="0" w:space="0" w:color="auto"/>
                <w:left w:val="none" w:sz="0" w:space="0" w:color="auto"/>
                <w:bottom w:val="none" w:sz="0" w:space="0" w:color="auto"/>
                <w:right w:val="none" w:sz="0" w:space="0" w:color="auto"/>
              </w:divBdr>
            </w:div>
          </w:divsChild>
        </w:div>
        <w:div w:id="988561399">
          <w:marLeft w:val="0"/>
          <w:marRight w:val="0"/>
          <w:marTop w:val="0"/>
          <w:marBottom w:val="0"/>
          <w:divBdr>
            <w:top w:val="none" w:sz="0" w:space="0" w:color="auto"/>
            <w:left w:val="none" w:sz="0" w:space="0" w:color="auto"/>
            <w:bottom w:val="none" w:sz="0" w:space="0" w:color="auto"/>
            <w:right w:val="none" w:sz="0" w:space="0" w:color="auto"/>
          </w:divBdr>
          <w:divsChild>
            <w:div w:id="1036809843">
              <w:marLeft w:val="0"/>
              <w:marRight w:val="0"/>
              <w:marTop w:val="0"/>
              <w:marBottom w:val="0"/>
              <w:divBdr>
                <w:top w:val="none" w:sz="0" w:space="0" w:color="auto"/>
                <w:left w:val="none" w:sz="0" w:space="0" w:color="auto"/>
                <w:bottom w:val="none" w:sz="0" w:space="0" w:color="auto"/>
                <w:right w:val="none" w:sz="0" w:space="0" w:color="auto"/>
              </w:divBdr>
            </w:div>
          </w:divsChild>
        </w:div>
        <w:div w:id="34475501">
          <w:marLeft w:val="0"/>
          <w:marRight w:val="0"/>
          <w:marTop w:val="0"/>
          <w:marBottom w:val="0"/>
          <w:divBdr>
            <w:top w:val="none" w:sz="0" w:space="0" w:color="auto"/>
            <w:left w:val="none" w:sz="0" w:space="0" w:color="auto"/>
            <w:bottom w:val="none" w:sz="0" w:space="0" w:color="auto"/>
            <w:right w:val="none" w:sz="0" w:space="0" w:color="auto"/>
          </w:divBdr>
          <w:divsChild>
            <w:div w:id="1907910069">
              <w:marLeft w:val="0"/>
              <w:marRight w:val="0"/>
              <w:marTop w:val="0"/>
              <w:marBottom w:val="0"/>
              <w:divBdr>
                <w:top w:val="none" w:sz="0" w:space="0" w:color="auto"/>
                <w:left w:val="none" w:sz="0" w:space="0" w:color="auto"/>
                <w:bottom w:val="none" w:sz="0" w:space="0" w:color="auto"/>
                <w:right w:val="none" w:sz="0" w:space="0" w:color="auto"/>
              </w:divBdr>
            </w:div>
          </w:divsChild>
        </w:div>
        <w:div w:id="23137239">
          <w:marLeft w:val="0"/>
          <w:marRight w:val="0"/>
          <w:marTop w:val="0"/>
          <w:marBottom w:val="0"/>
          <w:divBdr>
            <w:top w:val="none" w:sz="0" w:space="0" w:color="auto"/>
            <w:left w:val="none" w:sz="0" w:space="0" w:color="auto"/>
            <w:bottom w:val="none" w:sz="0" w:space="0" w:color="auto"/>
            <w:right w:val="none" w:sz="0" w:space="0" w:color="auto"/>
          </w:divBdr>
          <w:divsChild>
            <w:div w:id="1466966519">
              <w:marLeft w:val="0"/>
              <w:marRight w:val="0"/>
              <w:marTop w:val="0"/>
              <w:marBottom w:val="0"/>
              <w:divBdr>
                <w:top w:val="none" w:sz="0" w:space="0" w:color="auto"/>
                <w:left w:val="none" w:sz="0" w:space="0" w:color="auto"/>
                <w:bottom w:val="none" w:sz="0" w:space="0" w:color="auto"/>
                <w:right w:val="none" w:sz="0" w:space="0" w:color="auto"/>
              </w:divBdr>
            </w:div>
          </w:divsChild>
        </w:div>
        <w:div w:id="1083068845">
          <w:marLeft w:val="0"/>
          <w:marRight w:val="0"/>
          <w:marTop w:val="0"/>
          <w:marBottom w:val="0"/>
          <w:divBdr>
            <w:top w:val="none" w:sz="0" w:space="0" w:color="auto"/>
            <w:left w:val="none" w:sz="0" w:space="0" w:color="auto"/>
            <w:bottom w:val="none" w:sz="0" w:space="0" w:color="auto"/>
            <w:right w:val="none" w:sz="0" w:space="0" w:color="auto"/>
          </w:divBdr>
          <w:divsChild>
            <w:div w:id="1301962343">
              <w:marLeft w:val="0"/>
              <w:marRight w:val="0"/>
              <w:marTop w:val="0"/>
              <w:marBottom w:val="0"/>
              <w:divBdr>
                <w:top w:val="none" w:sz="0" w:space="0" w:color="auto"/>
                <w:left w:val="none" w:sz="0" w:space="0" w:color="auto"/>
                <w:bottom w:val="none" w:sz="0" w:space="0" w:color="auto"/>
                <w:right w:val="none" w:sz="0" w:space="0" w:color="auto"/>
              </w:divBdr>
            </w:div>
          </w:divsChild>
        </w:div>
        <w:div w:id="118031255">
          <w:marLeft w:val="0"/>
          <w:marRight w:val="0"/>
          <w:marTop w:val="0"/>
          <w:marBottom w:val="0"/>
          <w:divBdr>
            <w:top w:val="none" w:sz="0" w:space="0" w:color="auto"/>
            <w:left w:val="none" w:sz="0" w:space="0" w:color="auto"/>
            <w:bottom w:val="none" w:sz="0" w:space="0" w:color="auto"/>
            <w:right w:val="none" w:sz="0" w:space="0" w:color="auto"/>
          </w:divBdr>
        </w:div>
        <w:div w:id="121580876">
          <w:marLeft w:val="0"/>
          <w:marRight w:val="0"/>
          <w:marTop w:val="0"/>
          <w:marBottom w:val="0"/>
          <w:divBdr>
            <w:top w:val="none" w:sz="0" w:space="0" w:color="auto"/>
            <w:left w:val="none" w:sz="0" w:space="0" w:color="auto"/>
            <w:bottom w:val="none" w:sz="0" w:space="0" w:color="auto"/>
            <w:right w:val="none" w:sz="0" w:space="0" w:color="auto"/>
          </w:divBdr>
          <w:divsChild>
            <w:div w:id="1538079822">
              <w:marLeft w:val="0"/>
              <w:marRight w:val="0"/>
              <w:marTop w:val="0"/>
              <w:marBottom w:val="0"/>
              <w:divBdr>
                <w:top w:val="none" w:sz="0" w:space="0" w:color="auto"/>
                <w:left w:val="none" w:sz="0" w:space="0" w:color="auto"/>
                <w:bottom w:val="none" w:sz="0" w:space="0" w:color="auto"/>
                <w:right w:val="none" w:sz="0" w:space="0" w:color="auto"/>
              </w:divBdr>
            </w:div>
          </w:divsChild>
        </w:div>
        <w:div w:id="1064835859">
          <w:marLeft w:val="0"/>
          <w:marRight w:val="0"/>
          <w:marTop w:val="0"/>
          <w:marBottom w:val="0"/>
          <w:divBdr>
            <w:top w:val="none" w:sz="0" w:space="0" w:color="auto"/>
            <w:left w:val="none" w:sz="0" w:space="0" w:color="auto"/>
            <w:bottom w:val="none" w:sz="0" w:space="0" w:color="auto"/>
            <w:right w:val="none" w:sz="0" w:space="0" w:color="auto"/>
          </w:divBdr>
          <w:divsChild>
            <w:div w:id="314457294">
              <w:marLeft w:val="0"/>
              <w:marRight w:val="0"/>
              <w:marTop w:val="0"/>
              <w:marBottom w:val="0"/>
              <w:divBdr>
                <w:top w:val="none" w:sz="0" w:space="0" w:color="auto"/>
                <w:left w:val="none" w:sz="0" w:space="0" w:color="auto"/>
                <w:bottom w:val="none" w:sz="0" w:space="0" w:color="auto"/>
                <w:right w:val="none" w:sz="0" w:space="0" w:color="auto"/>
              </w:divBdr>
            </w:div>
          </w:divsChild>
        </w:div>
        <w:div w:id="1502508718">
          <w:marLeft w:val="0"/>
          <w:marRight w:val="0"/>
          <w:marTop w:val="0"/>
          <w:marBottom w:val="0"/>
          <w:divBdr>
            <w:top w:val="none" w:sz="0" w:space="0" w:color="auto"/>
            <w:left w:val="none" w:sz="0" w:space="0" w:color="auto"/>
            <w:bottom w:val="none" w:sz="0" w:space="0" w:color="auto"/>
            <w:right w:val="none" w:sz="0" w:space="0" w:color="auto"/>
          </w:divBdr>
          <w:divsChild>
            <w:div w:id="624848589">
              <w:marLeft w:val="0"/>
              <w:marRight w:val="0"/>
              <w:marTop w:val="0"/>
              <w:marBottom w:val="0"/>
              <w:divBdr>
                <w:top w:val="none" w:sz="0" w:space="0" w:color="auto"/>
                <w:left w:val="none" w:sz="0" w:space="0" w:color="auto"/>
                <w:bottom w:val="none" w:sz="0" w:space="0" w:color="auto"/>
                <w:right w:val="none" w:sz="0" w:space="0" w:color="auto"/>
              </w:divBdr>
            </w:div>
          </w:divsChild>
        </w:div>
        <w:div w:id="715391045">
          <w:marLeft w:val="0"/>
          <w:marRight w:val="0"/>
          <w:marTop w:val="0"/>
          <w:marBottom w:val="0"/>
          <w:divBdr>
            <w:top w:val="none" w:sz="0" w:space="0" w:color="auto"/>
            <w:left w:val="none" w:sz="0" w:space="0" w:color="auto"/>
            <w:bottom w:val="none" w:sz="0" w:space="0" w:color="auto"/>
            <w:right w:val="none" w:sz="0" w:space="0" w:color="auto"/>
          </w:divBdr>
        </w:div>
        <w:div w:id="1078945274">
          <w:marLeft w:val="0"/>
          <w:marRight w:val="0"/>
          <w:marTop w:val="0"/>
          <w:marBottom w:val="0"/>
          <w:divBdr>
            <w:top w:val="none" w:sz="0" w:space="0" w:color="auto"/>
            <w:left w:val="none" w:sz="0" w:space="0" w:color="auto"/>
            <w:bottom w:val="none" w:sz="0" w:space="0" w:color="auto"/>
            <w:right w:val="none" w:sz="0" w:space="0" w:color="auto"/>
          </w:divBdr>
          <w:divsChild>
            <w:div w:id="528880293">
              <w:marLeft w:val="0"/>
              <w:marRight w:val="0"/>
              <w:marTop w:val="0"/>
              <w:marBottom w:val="0"/>
              <w:divBdr>
                <w:top w:val="none" w:sz="0" w:space="0" w:color="auto"/>
                <w:left w:val="none" w:sz="0" w:space="0" w:color="auto"/>
                <w:bottom w:val="none" w:sz="0" w:space="0" w:color="auto"/>
                <w:right w:val="none" w:sz="0" w:space="0" w:color="auto"/>
              </w:divBdr>
            </w:div>
          </w:divsChild>
        </w:div>
        <w:div w:id="1203711876">
          <w:marLeft w:val="0"/>
          <w:marRight w:val="0"/>
          <w:marTop w:val="0"/>
          <w:marBottom w:val="0"/>
          <w:divBdr>
            <w:top w:val="none" w:sz="0" w:space="0" w:color="auto"/>
            <w:left w:val="none" w:sz="0" w:space="0" w:color="auto"/>
            <w:bottom w:val="none" w:sz="0" w:space="0" w:color="auto"/>
            <w:right w:val="none" w:sz="0" w:space="0" w:color="auto"/>
          </w:divBdr>
          <w:divsChild>
            <w:div w:id="1335107982">
              <w:marLeft w:val="0"/>
              <w:marRight w:val="0"/>
              <w:marTop w:val="0"/>
              <w:marBottom w:val="0"/>
              <w:divBdr>
                <w:top w:val="none" w:sz="0" w:space="0" w:color="auto"/>
                <w:left w:val="none" w:sz="0" w:space="0" w:color="auto"/>
                <w:bottom w:val="none" w:sz="0" w:space="0" w:color="auto"/>
                <w:right w:val="none" w:sz="0" w:space="0" w:color="auto"/>
              </w:divBdr>
            </w:div>
          </w:divsChild>
        </w:div>
        <w:div w:id="1077945482">
          <w:marLeft w:val="0"/>
          <w:marRight w:val="0"/>
          <w:marTop w:val="0"/>
          <w:marBottom w:val="0"/>
          <w:divBdr>
            <w:top w:val="none" w:sz="0" w:space="0" w:color="auto"/>
            <w:left w:val="none" w:sz="0" w:space="0" w:color="auto"/>
            <w:bottom w:val="none" w:sz="0" w:space="0" w:color="auto"/>
            <w:right w:val="none" w:sz="0" w:space="0" w:color="auto"/>
          </w:divBdr>
          <w:divsChild>
            <w:div w:id="1839465410">
              <w:marLeft w:val="0"/>
              <w:marRight w:val="0"/>
              <w:marTop w:val="0"/>
              <w:marBottom w:val="0"/>
              <w:divBdr>
                <w:top w:val="none" w:sz="0" w:space="0" w:color="auto"/>
                <w:left w:val="none" w:sz="0" w:space="0" w:color="auto"/>
                <w:bottom w:val="none" w:sz="0" w:space="0" w:color="auto"/>
                <w:right w:val="none" w:sz="0" w:space="0" w:color="auto"/>
              </w:divBdr>
            </w:div>
          </w:divsChild>
        </w:div>
        <w:div w:id="1284965957">
          <w:marLeft w:val="0"/>
          <w:marRight w:val="0"/>
          <w:marTop w:val="0"/>
          <w:marBottom w:val="0"/>
          <w:divBdr>
            <w:top w:val="none" w:sz="0" w:space="0" w:color="auto"/>
            <w:left w:val="none" w:sz="0" w:space="0" w:color="auto"/>
            <w:bottom w:val="none" w:sz="0" w:space="0" w:color="auto"/>
            <w:right w:val="none" w:sz="0" w:space="0" w:color="auto"/>
          </w:divBdr>
        </w:div>
        <w:div w:id="1037001952">
          <w:marLeft w:val="0"/>
          <w:marRight w:val="0"/>
          <w:marTop w:val="0"/>
          <w:marBottom w:val="0"/>
          <w:divBdr>
            <w:top w:val="none" w:sz="0" w:space="0" w:color="auto"/>
            <w:left w:val="none" w:sz="0" w:space="0" w:color="auto"/>
            <w:bottom w:val="none" w:sz="0" w:space="0" w:color="auto"/>
            <w:right w:val="none" w:sz="0" w:space="0" w:color="auto"/>
          </w:divBdr>
          <w:divsChild>
            <w:div w:id="1341349249">
              <w:marLeft w:val="0"/>
              <w:marRight w:val="0"/>
              <w:marTop w:val="0"/>
              <w:marBottom w:val="0"/>
              <w:divBdr>
                <w:top w:val="none" w:sz="0" w:space="0" w:color="auto"/>
                <w:left w:val="none" w:sz="0" w:space="0" w:color="auto"/>
                <w:bottom w:val="none" w:sz="0" w:space="0" w:color="auto"/>
                <w:right w:val="none" w:sz="0" w:space="0" w:color="auto"/>
              </w:divBdr>
            </w:div>
          </w:divsChild>
        </w:div>
        <w:div w:id="1630816433">
          <w:marLeft w:val="0"/>
          <w:marRight w:val="0"/>
          <w:marTop w:val="0"/>
          <w:marBottom w:val="0"/>
          <w:divBdr>
            <w:top w:val="none" w:sz="0" w:space="0" w:color="auto"/>
            <w:left w:val="none" w:sz="0" w:space="0" w:color="auto"/>
            <w:bottom w:val="none" w:sz="0" w:space="0" w:color="auto"/>
            <w:right w:val="none" w:sz="0" w:space="0" w:color="auto"/>
          </w:divBdr>
          <w:divsChild>
            <w:div w:id="1615597341">
              <w:marLeft w:val="0"/>
              <w:marRight w:val="0"/>
              <w:marTop w:val="0"/>
              <w:marBottom w:val="0"/>
              <w:divBdr>
                <w:top w:val="none" w:sz="0" w:space="0" w:color="auto"/>
                <w:left w:val="none" w:sz="0" w:space="0" w:color="auto"/>
                <w:bottom w:val="none" w:sz="0" w:space="0" w:color="auto"/>
                <w:right w:val="none" w:sz="0" w:space="0" w:color="auto"/>
              </w:divBdr>
            </w:div>
          </w:divsChild>
        </w:div>
        <w:div w:id="1125079026">
          <w:marLeft w:val="0"/>
          <w:marRight w:val="0"/>
          <w:marTop w:val="0"/>
          <w:marBottom w:val="0"/>
          <w:divBdr>
            <w:top w:val="none" w:sz="0" w:space="0" w:color="auto"/>
            <w:left w:val="none" w:sz="0" w:space="0" w:color="auto"/>
            <w:bottom w:val="none" w:sz="0" w:space="0" w:color="auto"/>
            <w:right w:val="none" w:sz="0" w:space="0" w:color="auto"/>
          </w:divBdr>
        </w:div>
        <w:div w:id="1860586327">
          <w:marLeft w:val="0"/>
          <w:marRight w:val="0"/>
          <w:marTop w:val="0"/>
          <w:marBottom w:val="0"/>
          <w:divBdr>
            <w:top w:val="none" w:sz="0" w:space="0" w:color="auto"/>
            <w:left w:val="none" w:sz="0" w:space="0" w:color="auto"/>
            <w:bottom w:val="none" w:sz="0" w:space="0" w:color="auto"/>
            <w:right w:val="none" w:sz="0" w:space="0" w:color="auto"/>
          </w:divBdr>
        </w:div>
        <w:div w:id="544684492">
          <w:marLeft w:val="0"/>
          <w:marRight w:val="0"/>
          <w:marTop w:val="0"/>
          <w:marBottom w:val="0"/>
          <w:divBdr>
            <w:top w:val="none" w:sz="0" w:space="0" w:color="auto"/>
            <w:left w:val="none" w:sz="0" w:space="0" w:color="auto"/>
            <w:bottom w:val="none" w:sz="0" w:space="0" w:color="auto"/>
            <w:right w:val="none" w:sz="0" w:space="0" w:color="auto"/>
          </w:divBdr>
          <w:divsChild>
            <w:div w:id="891775251">
              <w:marLeft w:val="0"/>
              <w:marRight w:val="0"/>
              <w:marTop w:val="0"/>
              <w:marBottom w:val="0"/>
              <w:divBdr>
                <w:top w:val="none" w:sz="0" w:space="0" w:color="auto"/>
                <w:left w:val="none" w:sz="0" w:space="0" w:color="auto"/>
                <w:bottom w:val="none" w:sz="0" w:space="0" w:color="auto"/>
                <w:right w:val="none" w:sz="0" w:space="0" w:color="auto"/>
              </w:divBdr>
            </w:div>
          </w:divsChild>
        </w:div>
        <w:div w:id="568734527">
          <w:marLeft w:val="0"/>
          <w:marRight w:val="0"/>
          <w:marTop w:val="0"/>
          <w:marBottom w:val="0"/>
          <w:divBdr>
            <w:top w:val="none" w:sz="0" w:space="0" w:color="auto"/>
            <w:left w:val="none" w:sz="0" w:space="0" w:color="auto"/>
            <w:bottom w:val="none" w:sz="0" w:space="0" w:color="auto"/>
            <w:right w:val="none" w:sz="0" w:space="0" w:color="auto"/>
          </w:divBdr>
          <w:divsChild>
            <w:div w:id="161090">
              <w:marLeft w:val="0"/>
              <w:marRight w:val="0"/>
              <w:marTop w:val="0"/>
              <w:marBottom w:val="0"/>
              <w:divBdr>
                <w:top w:val="none" w:sz="0" w:space="0" w:color="auto"/>
                <w:left w:val="none" w:sz="0" w:space="0" w:color="auto"/>
                <w:bottom w:val="none" w:sz="0" w:space="0" w:color="auto"/>
                <w:right w:val="none" w:sz="0" w:space="0" w:color="auto"/>
              </w:divBdr>
            </w:div>
          </w:divsChild>
        </w:div>
        <w:div w:id="1869677242">
          <w:marLeft w:val="0"/>
          <w:marRight w:val="0"/>
          <w:marTop w:val="0"/>
          <w:marBottom w:val="0"/>
          <w:divBdr>
            <w:top w:val="none" w:sz="0" w:space="0" w:color="auto"/>
            <w:left w:val="none" w:sz="0" w:space="0" w:color="auto"/>
            <w:bottom w:val="none" w:sz="0" w:space="0" w:color="auto"/>
            <w:right w:val="none" w:sz="0" w:space="0" w:color="auto"/>
          </w:divBdr>
          <w:divsChild>
            <w:div w:id="1554848012">
              <w:marLeft w:val="0"/>
              <w:marRight w:val="0"/>
              <w:marTop w:val="0"/>
              <w:marBottom w:val="0"/>
              <w:divBdr>
                <w:top w:val="none" w:sz="0" w:space="0" w:color="auto"/>
                <w:left w:val="none" w:sz="0" w:space="0" w:color="auto"/>
                <w:bottom w:val="none" w:sz="0" w:space="0" w:color="auto"/>
                <w:right w:val="none" w:sz="0" w:space="0" w:color="auto"/>
              </w:divBdr>
            </w:div>
          </w:divsChild>
        </w:div>
        <w:div w:id="786003443">
          <w:marLeft w:val="0"/>
          <w:marRight w:val="0"/>
          <w:marTop w:val="0"/>
          <w:marBottom w:val="0"/>
          <w:divBdr>
            <w:top w:val="none" w:sz="0" w:space="0" w:color="auto"/>
            <w:left w:val="none" w:sz="0" w:space="0" w:color="auto"/>
            <w:bottom w:val="none" w:sz="0" w:space="0" w:color="auto"/>
            <w:right w:val="none" w:sz="0" w:space="0" w:color="auto"/>
          </w:divBdr>
        </w:div>
        <w:div w:id="1316226880">
          <w:marLeft w:val="0"/>
          <w:marRight w:val="0"/>
          <w:marTop w:val="0"/>
          <w:marBottom w:val="0"/>
          <w:divBdr>
            <w:top w:val="none" w:sz="0" w:space="0" w:color="auto"/>
            <w:left w:val="none" w:sz="0" w:space="0" w:color="auto"/>
            <w:bottom w:val="none" w:sz="0" w:space="0" w:color="auto"/>
            <w:right w:val="none" w:sz="0" w:space="0" w:color="auto"/>
          </w:divBdr>
          <w:divsChild>
            <w:div w:id="512769087">
              <w:marLeft w:val="0"/>
              <w:marRight w:val="0"/>
              <w:marTop w:val="0"/>
              <w:marBottom w:val="0"/>
              <w:divBdr>
                <w:top w:val="none" w:sz="0" w:space="0" w:color="auto"/>
                <w:left w:val="none" w:sz="0" w:space="0" w:color="auto"/>
                <w:bottom w:val="none" w:sz="0" w:space="0" w:color="auto"/>
                <w:right w:val="none" w:sz="0" w:space="0" w:color="auto"/>
              </w:divBdr>
            </w:div>
          </w:divsChild>
        </w:div>
        <w:div w:id="1020278250">
          <w:marLeft w:val="0"/>
          <w:marRight w:val="0"/>
          <w:marTop w:val="0"/>
          <w:marBottom w:val="0"/>
          <w:divBdr>
            <w:top w:val="none" w:sz="0" w:space="0" w:color="auto"/>
            <w:left w:val="none" w:sz="0" w:space="0" w:color="auto"/>
            <w:bottom w:val="none" w:sz="0" w:space="0" w:color="auto"/>
            <w:right w:val="none" w:sz="0" w:space="0" w:color="auto"/>
          </w:divBdr>
        </w:div>
        <w:div w:id="1523395452">
          <w:marLeft w:val="0"/>
          <w:marRight w:val="0"/>
          <w:marTop w:val="0"/>
          <w:marBottom w:val="0"/>
          <w:divBdr>
            <w:top w:val="none" w:sz="0" w:space="0" w:color="auto"/>
            <w:left w:val="none" w:sz="0" w:space="0" w:color="auto"/>
            <w:bottom w:val="none" w:sz="0" w:space="0" w:color="auto"/>
            <w:right w:val="none" w:sz="0" w:space="0" w:color="auto"/>
          </w:divBdr>
        </w:div>
        <w:div w:id="283463150">
          <w:marLeft w:val="0"/>
          <w:marRight w:val="0"/>
          <w:marTop w:val="0"/>
          <w:marBottom w:val="0"/>
          <w:divBdr>
            <w:top w:val="none" w:sz="0" w:space="0" w:color="auto"/>
            <w:left w:val="none" w:sz="0" w:space="0" w:color="auto"/>
            <w:bottom w:val="none" w:sz="0" w:space="0" w:color="auto"/>
            <w:right w:val="none" w:sz="0" w:space="0" w:color="auto"/>
          </w:divBdr>
          <w:divsChild>
            <w:div w:id="1013651565">
              <w:marLeft w:val="0"/>
              <w:marRight w:val="0"/>
              <w:marTop w:val="0"/>
              <w:marBottom w:val="0"/>
              <w:divBdr>
                <w:top w:val="none" w:sz="0" w:space="0" w:color="auto"/>
                <w:left w:val="none" w:sz="0" w:space="0" w:color="auto"/>
                <w:bottom w:val="none" w:sz="0" w:space="0" w:color="auto"/>
                <w:right w:val="none" w:sz="0" w:space="0" w:color="auto"/>
              </w:divBdr>
            </w:div>
          </w:divsChild>
        </w:div>
        <w:div w:id="1270506316">
          <w:marLeft w:val="0"/>
          <w:marRight w:val="0"/>
          <w:marTop w:val="0"/>
          <w:marBottom w:val="0"/>
          <w:divBdr>
            <w:top w:val="none" w:sz="0" w:space="0" w:color="auto"/>
            <w:left w:val="none" w:sz="0" w:space="0" w:color="auto"/>
            <w:bottom w:val="none" w:sz="0" w:space="0" w:color="auto"/>
            <w:right w:val="none" w:sz="0" w:space="0" w:color="auto"/>
          </w:divBdr>
        </w:div>
        <w:div w:id="1587419047">
          <w:marLeft w:val="0"/>
          <w:marRight w:val="0"/>
          <w:marTop w:val="0"/>
          <w:marBottom w:val="0"/>
          <w:divBdr>
            <w:top w:val="none" w:sz="0" w:space="0" w:color="auto"/>
            <w:left w:val="none" w:sz="0" w:space="0" w:color="auto"/>
            <w:bottom w:val="none" w:sz="0" w:space="0" w:color="auto"/>
            <w:right w:val="none" w:sz="0" w:space="0" w:color="auto"/>
          </w:divBdr>
          <w:divsChild>
            <w:div w:id="1321235059">
              <w:marLeft w:val="0"/>
              <w:marRight w:val="0"/>
              <w:marTop w:val="0"/>
              <w:marBottom w:val="0"/>
              <w:divBdr>
                <w:top w:val="none" w:sz="0" w:space="0" w:color="auto"/>
                <w:left w:val="none" w:sz="0" w:space="0" w:color="auto"/>
                <w:bottom w:val="none" w:sz="0" w:space="0" w:color="auto"/>
                <w:right w:val="none" w:sz="0" w:space="0" w:color="auto"/>
              </w:divBdr>
            </w:div>
          </w:divsChild>
        </w:div>
        <w:div w:id="1074279231">
          <w:marLeft w:val="0"/>
          <w:marRight w:val="0"/>
          <w:marTop w:val="0"/>
          <w:marBottom w:val="0"/>
          <w:divBdr>
            <w:top w:val="none" w:sz="0" w:space="0" w:color="auto"/>
            <w:left w:val="none" w:sz="0" w:space="0" w:color="auto"/>
            <w:bottom w:val="none" w:sz="0" w:space="0" w:color="auto"/>
            <w:right w:val="none" w:sz="0" w:space="0" w:color="auto"/>
          </w:divBdr>
          <w:divsChild>
            <w:div w:id="1862619307">
              <w:marLeft w:val="0"/>
              <w:marRight w:val="0"/>
              <w:marTop w:val="0"/>
              <w:marBottom w:val="0"/>
              <w:divBdr>
                <w:top w:val="none" w:sz="0" w:space="0" w:color="auto"/>
                <w:left w:val="none" w:sz="0" w:space="0" w:color="auto"/>
                <w:bottom w:val="none" w:sz="0" w:space="0" w:color="auto"/>
                <w:right w:val="none" w:sz="0" w:space="0" w:color="auto"/>
              </w:divBdr>
            </w:div>
          </w:divsChild>
        </w:div>
        <w:div w:id="369577441">
          <w:marLeft w:val="0"/>
          <w:marRight w:val="0"/>
          <w:marTop w:val="0"/>
          <w:marBottom w:val="0"/>
          <w:divBdr>
            <w:top w:val="none" w:sz="0" w:space="0" w:color="auto"/>
            <w:left w:val="none" w:sz="0" w:space="0" w:color="auto"/>
            <w:bottom w:val="none" w:sz="0" w:space="0" w:color="auto"/>
            <w:right w:val="none" w:sz="0" w:space="0" w:color="auto"/>
          </w:divBdr>
          <w:divsChild>
            <w:div w:id="364643065">
              <w:marLeft w:val="0"/>
              <w:marRight w:val="0"/>
              <w:marTop w:val="0"/>
              <w:marBottom w:val="0"/>
              <w:divBdr>
                <w:top w:val="none" w:sz="0" w:space="0" w:color="auto"/>
                <w:left w:val="none" w:sz="0" w:space="0" w:color="auto"/>
                <w:bottom w:val="none" w:sz="0" w:space="0" w:color="auto"/>
                <w:right w:val="none" w:sz="0" w:space="0" w:color="auto"/>
              </w:divBdr>
            </w:div>
          </w:divsChild>
        </w:div>
        <w:div w:id="1380784391">
          <w:marLeft w:val="0"/>
          <w:marRight w:val="0"/>
          <w:marTop w:val="0"/>
          <w:marBottom w:val="0"/>
          <w:divBdr>
            <w:top w:val="none" w:sz="0" w:space="0" w:color="auto"/>
            <w:left w:val="none" w:sz="0" w:space="0" w:color="auto"/>
            <w:bottom w:val="none" w:sz="0" w:space="0" w:color="auto"/>
            <w:right w:val="none" w:sz="0" w:space="0" w:color="auto"/>
          </w:divBdr>
        </w:div>
        <w:div w:id="41833744">
          <w:marLeft w:val="0"/>
          <w:marRight w:val="0"/>
          <w:marTop w:val="0"/>
          <w:marBottom w:val="0"/>
          <w:divBdr>
            <w:top w:val="none" w:sz="0" w:space="0" w:color="auto"/>
            <w:left w:val="none" w:sz="0" w:space="0" w:color="auto"/>
            <w:bottom w:val="none" w:sz="0" w:space="0" w:color="auto"/>
            <w:right w:val="none" w:sz="0" w:space="0" w:color="auto"/>
          </w:divBdr>
        </w:div>
        <w:div w:id="1622687600">
          <w:marLeft w:val="0"/>
          <w:marRight w:val="0"/>
          <w:marTop w:val="0"/>
          <w:marBottom w:val="0"/>
          <w:divBdr>
            <w:top w:val="none" w:sz="0" w:space="0" w:color="auto"/>
            <w:left w:val="none" w:sz="0" w:space="0" w:color="auto"/>
            <w:bottom w:val="none" w:sz="0" w:space="0" w:color="auto"/>
            <w:right w:val="none" w:sz="0" w:space="0" w:color="auto"/>
          </w:divBdr>
          <w:divsChild>
            <w:div w:id="2128812720">
              <w:marLeft w:val="0"/>
              <w:marRight w:val="0"/>
              <w:marTop w:val="0"/>
              <w:marBottom w:val="0"/>
              <w:divBdr>
                <w:top w:val="none" w:sz="0" w:space="0" w:color="auto"/>
                <w:left w:val="none" w:sz="0" w:space="0" w:color="auto"/>
                <w:bottom w:val="none" w:sz="0" w:space="0" w:color="auto"/>
                <w:right w:val="none" w:sz="0" w:space="0" w:color="auto"/>
              </w:divBdr>
            </w:div>
          </w:divsChild>
        </w:div>
        <w:div w:id="1338078461">
          <w:marLeft w:val="0"/>
          <w:marRight w:val="0"/>
          <w:marTop w:val="0"/>
          <w:marBottom w:val="0"/>
          <w:divBdr>
            <w:top w:val="none" w:sz="0" w:space="0" w:color="auto"/>
            <w:left w:val="none" w:sz="0" w:space="0" w:color="auto"/>
            <w:bottom w:val="none" w:sz="0" w:space="0" w:color="auto"/>
            <w:right w:val="none" w:sz="0" w:space="0" w:color="auto"/>
          </w:divBdr>
        </w:div>
        <w:div w:id="1085608952">
          <w:marLeft w:val="0"/>
          <w:marRight w:val="0"/>
          <w:marTop w:val="0"/>
          <w:marBottom w:val="0"/>
          <w:divBdr>
            <w:top w:val="none" w:sz="0" w:space="0" w:color="auto"/>
            <w:left w:val="none" w:sz="0" w:space="0" w:color="auto"/>
            <w:bottom w:val="none" w:sz="0" w:space="0" w:color="auto"/>
            <w:right w:val="none" w:sz="0" w:space="0" w:color="auto"/>
          </w:divBdr>
        </w:div>
        <w:div w:id="730732312">
          <w:marLeft w:val="0"/>
          <w:marRight w:val="0"/>
          <w:marTop w:val="0"/>
          <w:marBottom w:val="0"/>
          <w:divBdr>
            <w:top w:val="none" w:sz="0" w:space="0" w:color="auto"/>
            <w:left w:val="none" w:sz="0" w:space="0" w:color="auto"/>
            <w:bottom w:val="none" w:sz="0" w:space="0" w:color="auto"/>
            <w:right w:val="none" w:sz="0" w:space="0" w:color="auto"/>
          </w:divBdr>
          <w:divsChild>
            <w:div w:id="138420327">
              <w:marLeft w:val="0"/>
              <w:marRight w:val="0"/>
              <w:marTop w:val="0"/>
              <w:marBottom w:val="0"/>
              <w:divBdr>
                <w:top w:val="none" w:sz="0" w:space="0" w:color="auto"/>
                <w:left w:val="none" w:sz="0" w:space="0" w:color="auto"/>
                <w:bottom w:val="none" w:sz="0" w:space="0" w:color="auto"/>
                <w:right w:val="none" w:sz="0" w:space="0" w:color="auto"/>
              </w:divBdr>
            </w:div>
          </w:divsChild>
        </w:div>
        <w:div w:id="2038579717">
          <w:marLeft w:val="0"/>
          <w:marRight w:val="0"/>
          <w:marTop w:val="0"/>
          <w:marBottom w:val="0"/>
          <w:divBdr>
            <w:top w:val="none" w:sz="0" w:space="0" w:color="auto"/>
            <w:left w:val="none" w:sz="0" w:space="0" w:color="auto"/>
            <w:bottom w:val="none" w:sz="0" w:space="0" w:color="auto"/>
            <w:right w:val="none" w:sz="0" w:space="0" w:color="auto"/>
          </w:divBdr>
        </w:div>
        <w:div w:id="893200082">
          <w:marLeft w:val="0"/>
          <w:marRight w:val="0"/>
          <w:marTop w:val="0"/>
          <w:marBottom w:val="0"/>
          <w:divBdr>
            <w:top w:val="none" w:sz="0" w:space="0" w:color="auto"/>
            <w:left w:val="none" w:sz="0" w:space="0" w:color="auto"/>
            <w:bottom w:val="none" w:sz="0" w:space="0" w:color="auto"/>
            <w:right w:val="none" w:sz="0" w:space="0" w:color="auto"/>
          </w:divBdr>
        </w:div>
        <w:div w:id="1384912173">
          <w:marLeft w:val="0"/>
          <w:marRight w:val="0"/>
          <w:marTop w:val="0"/>
          <w:marBottom w:val="0"/>
          <w:divBdr>
            <w:top w:val="none" w:sz="0" w:space="0" w:color="auto"/>
            <w:left w:val="none" w:sz="0" w:space="0" w:color="auto"/>
            <w:bottom w:val="none" w:sz="0" w:space="0" w:color="auto"/>
            <w:right w:val="none" w:sz="0" w:space="0" w:color="auto"/>
          </w:divBdr>
          <w:divsChild>
            <w:div w:id="2019649565">
              <w:marLeft w:val="0"/>
              <w:marRight w:val="0"/>
              <w:marTop w:val="0"/>
              <w:marBottom w:val="0"/>
              <w:divBdr>
                <w:top w:val="none" w:sz="0" w:space="0" w:color="auto"/>
                <w:left w:val="none" w:sz="0" w:space="0" w:color="auto"/>
                <w:bottom w:val="none" w:sz="0" w:space="0" w:color="auto"/>
                <w:right w:val="none" w:sz="0" w:space="0" w:color="auto"/>
              </w:divBdr>
            </w:div>
          </w:divsChild>
        </w:div>
        <w:div w:id="2095859220">
          <w:marLeft w:val="0"/>
          <w:marRight w:val="0"/>
          <w:marTop w:val="0"/>
          <w:marBottom w:val="0"/>
          <w:divBdr>
            <w:top w:val="none" w:sz="0" w:space="0" w:color="auto"/>
            <w:left w:val="none" w:sz="0" w:space="0" w:color="auto"/>
            <w:bottom w:val="none" w:sz="0" w:space="0" w:color="auto"/>
            <w:right w:val="none" w:sz="0" w:space="0" w:color="auto"/>
          </w:divBdr>
        </w:div>
        <w:div w:id="1933582402">
          <w:marLeft w:val="0"/>
          <w:marRight w:val="0"/>
          <w:marTop w:val="0"/>
          <w:marBottom w:val="0"/>
          <w:divBdr>
            <w:top w:val="none" w:sz="0" w:space="0" w:color="auto"/>
            <w:left w:val="none" w:sz="0" w:space="0" w:color="auto"/>
            <w:bottom w:val="none" w:sz="0" w:space="0" w:color="auto"/>
            <w:right w:val="none" w:sz="0" w:space="0" w:color="auto"/>
          </w:divBdr>
          <w:divsChild>
            <w:div w:id="986860295">
              <w:marLeft w:val="0"/>
              <w:marRight w:val="0"/>
              <w:marTop w:val="0"/>
              <w:marBottom w:val="0"/>
              <w:divBdr>
                <w:top w:val="none" w:sz="0" w:space="0" w:color="auto"/>
                <w:left w:val="none" w:sz="0" w:space="0" w:color="auto"/>
                <w:bottom w:val="none" w:sz="0" w:space="0" w:color="auto"/>
                <w:right w:val="none" w:sz="0" w:space="0" w:color="auto"/>
              </w:divBdr>
            </w:div>
          </w:divsChild>
        </w:div>
        <w:div w:id="607590730">
          <w:marLeft w:val="0"/>
          <w:marRight w:val="0"/>
          <w:marTop w:val="0"/>
          <w:marBottom w:val="0"/>
          <w:divBdr>
            <w:top w:val="none" w:sz="0" w:space="0" w:color="auto"/>
            <w:left w:val="none" w:sz="0" w:space="0" w:color="auto"/>
            <w:bottom w:val="none" w:sz="0" w:space="0" w:color="auto"/>
            <w:right w:val="none" w:sz="0" w:space="0" w:color="auto"/>
          </w:divBdr>
        </w:div>
        <w:div w:id="1352877447">
          <w:marLeft w:val="0"/>
          <w:marRight w:val="0"/>
          <w:marTop w:val="0"/>
          <w:marBottom w:val="0"/>
          <w:divBdr>
            <w:top w:val="none" w:sz="0" w:space="0" w:color="auto"/>
            <w:left w:val="none" w:sz="0" w:space="0" w:color="auto"/>
            <w:bottom w:val="none" w:sz="0" w:space="0" w:color="auto"/>
            <w:right w:val="none" w:sz="0" w:space="0" w:color="auto"/>
          </w:divBdr>
          <w:divsChild>
            <w:div w:id="1302732344">
              <w:marLeft w:val="0"/>
              <w:marRight w:val="0"/>
              <w:marTop w:val="0"/>
              <w:marBottom w:val="0"/>
              <w:divBdr>
                <w:top w:val="none" w:sz="0" w:space="0" w:color="auto"/>
                <w:left w:val="none" w:sz="0" w:space="0" w:color="auto"/>
                <w:bottom w:val="none" w:sz="0" w:space="0" w:color="auto"/>
                <w:right w:val="none" w:sz="0" w:space="0" w:color="auto"/>
              </w:divBdr>
            </w:div>
          </w:divsChild>
        </w:div>
        <w:div w:id="1578779800">
          <w:marLeft w:val="0"/>
          <w:marRight w:val="0"/>
          <w:marTop w:val="0"/>
          <w:marBottom w:val="0"/>
          <w:divBdr>
            <w:top w:val="none" w:sz="0" w:space="0" w:color="auto"/>
            <w:left w:val="none" w:sz="0" w:space="0" w:color="auto"/>
            <w:bottom w:val="none" w:sz="0" w:space="0" w:color="auto"/>
            <w:right w:val="none" w:sz="0" w:space="0" w:color="auto"/>
          </w:divBdr>
        </w:div>
        <w:div w:id="2056852488">
          <w:marLeft w:val="0"/>
          <w:marRight w:val="0"/>
          <w:marTop w:val="0"/>
          <w:marBottom w:val="0"/>
          <w:divBdr>
            <w:top w:val="none" w:sz="0" w:space="0" w:color="auto"/>
            <w:left w:val="none" w:sz="0" w:space="0" w:color="auto"/>
            <w:bottom w:val="none" w:sz="0" w:space="0" w:color="auto"/>
            <w:right w:val="none" w:sz="0" w:space="0" w:color="auto"/>
          </w:divBdr>
          <w:divsChild>
            <w:div w:id="379670447">
              <w:marLeft w:val="0"/>
              <w:marRight w:val="0"/>
              <w:marTop w:val="0"/>
              <w:marBottom w:val="0"/>
              <w:divBdr>
                <w:top w:val="none" w:sz="0" w:space="0" w:color="auto"/>
                <w:left w:val="none" w:sz="0" w:space="0" w:color="auto"/>
                <w:bottom w:val="none" w:sz="0" w:space="0" w:color="auto"/>
                <w:right w:val="none" w:sz="0" w:space="0" w:color="auto"/>
              </w:divBdr>
            </w:div>
          </w:divsChild>
        </w:div>
        <w:div w:id="204608951">
          <w:marLeft w:val="0"/>
          <w:marRight w:val="0"/>
          <w:marTop w:val="0"/>
          <w:marBottom w:val="0"/>
          <w:divBdr>
            <w:top w:val="none" w:sz="0" w:space="0" w:color="auto"/>
            <w:left w:val="none" w:sz="0" w:space="0" w:color="auto"/>
            <w:bottom w:val="none" w:sz="0" w:space="0" w:color="auto"/>
            <w:right w:val="none" w:sz="0" w:space="0" w:color="auto"/>
          </w:divBdr>
        </w:div>
        <w:div w:id="954681067">
          <w:marLeft w:val="0"/>
          <w:marRight w:val="0"/>
          <w:marTop w:val="0"/>
          <w:marBottom w:val="0"/>
          <w:divBdr>
            <w:top w:val="none" w:sz="0" w:space="0" w:color="auto"/>
            <w:left w:val="none" w:sz="0" w:space="0" w:color="auto"/>
            <w:bottom w:val="none" w:sz="0" w:space="0" w:color="auto"/>
            <w:right w:val="none" w:sz="0" w:space="0" w:color="auto"/>
          </w:divBdr>
          <w:divsChild>
            <w:div w:id="1182860193">
              <w:marLeft w:val="0"/>
              <w:marRight w:val="0"/>
              <w:marTop w:val="0"/>
              <w:marBottom w:val="0"/>
              <w:divBdr>
                <w:top w:val="none" w:sz="0" w:space="0" w:color="auto"/>
                <w:left w:val="none" w:sz="0" w:space="0" w:color="auto"/>
                <w:bottom w:val="none" w:sz="0" w:space="0" w:color="auto"/>
                <w:right w:val="none" w:sz="0" w:space="0" w:color="auto"/>
              </w:divBdr>
            </w:div>
          </w:divsChild>
        </w:div>
        <w:div w:id="1172725226">
          <w:marLeft w:val="0"/>
          <w:marRight w:val="0"/>
          <w:marTop w:val="0"/>
          <w:marBottom w:val="0"/>
          <w:divBdr>
            <w:top w:val="none" w:sz="0" w:space="0" w:color="auto"/>
            <w:left w:val="none" w:sz="0" w:space="0" w:color="auto"/>
            <w:bottom w:val="none" w:sz="0" w:space="0" w:color="auto"/>
            <w:right w:val="none" w:sz="0" w:space="0" w:color="auto"/>
          </w:divBdr>
        </w:div>
        <w:div w:id="487403201">
          <w:marLeft w:val="0"/>
          <w:marRight w:val="0"/>
          <w:marTop w:val="0"/>
          <w:marBottom w:val="0"/>
          <w:divBdr>
            <w:top w:val="none" w:sz="0" w:space="0" w:color="auto"/>
            <w:left w:val="none" w:sz="0" w:space="0" w:color="auto"/>
            <w:bottom w:val="none" w:sz="0" w:space="0" w:color="auto"/>
            <w:right w:val="none" w:sz="0" w:space="0" w:color="auto"/>
          </w:divBdr>
          <w:divsChild>
            <w:div w:id="326786599">
              <w:marLeft w:val="0"/>
              <w:marRight w:val="0"/>
              <w:marTop w:val="0"/>
              <w:marBottom w:val="0"/>
              <w:divBdr>
                <w:top w:val="none" w:sz="0" w:space="0" w:color="auto"/>
                <w:left w:val="none" w:sz="0" w:space="0" w:color="auto"/>
                <w:bottom w:val="none" w:sz="0" w:space="0" w:color="auto"/>
                <w:right w:val="none" w:sz="0" w:space="0" w:color="auto"/>
              </w:divBdr>
            </w:div>
          </w:divsChild>
        </w:div>
        <w:div w:id="1079252583">
          <w:marLeft w:val="0"/>
          <w:marRight w:val="0"/>
          <w:marTop w:val="0"/>
          <w:marBottom w:val="0"/>
          <w:divBdr>
            <w:top w:val="none" w:sz="0" w:space="0" w:color="auto"/>
            <w:left w:val="none" w:sz="0" w:space="0" w:color="auto"/>
            <w:bottom w:val="none" w:sz="0" w:space="0" w:color="auto"/>
            <w:right w:val="none" w:sz="0" w:space="0" w:color="auto"/>
          </w:divBdr>
        </w:div>
        <w:div w:id="402802065">
          <w:marLeft w:val="0"/>
          <w:marRight w:val="0"/>
          <w:marTop w:val="0"/>
          <w:marBottom w:val="0"/>
          <w:divBdr>
            <w:top w:val="none" w:sz="0" w:space="0" w:color="auto"/>
            <w:left w:val="none" w:sz="0" w:space="0" w:color="auto"/>
            <w:bottom w:val="none" w:sz="0" w:space="0" w:color="auto"/>
            <w:right w:val="none" w:sz="0" w:space="0" w:color="auto"/>
          </w:divBdr>
          <w:divsChild>
            <w:div w:id="1724713058">
              <w:marLeft w:val="0"/>
              <w:marRight w:val="0"/>
              <w:marTop w:val="0"/>
              <w:marBottom w:val="0"/>
              <w:divBdr>
                <w:top w:val="none" w:sz="0" w:space="0" w:color="auto"/>
                <w:left w:val="none" w:sz="0" w:space="0" w:color="auto"/>
                <w:bottom w:val="none" w:sz="0" w:space="0" w:color="auto"/>
                <w:right w:val="none" w:sz="0" w:space="0" w:color="auto"/>
              </w:divBdr>
            </w:div>
          </w:divsChild>
        </w:div>
        <w:div w:id="1997998719">
          <w:marLeft w:val="0"/>
          <w:marRight w:val="0"/>
          <w:marTop w:val="0"/>
          <w:marBottom w:val="0"/>
          <w:divBdr>
            <w:top w:val="none" w:sz="0" w:space="0" w:color="auto"/>
            <w:left w:val="none" w:sz="0" w:space="0" w:color="auto"/>
            <w:bottom w:val="none" w:sz="0" w:space="0" w:color="auto"/>
            <w:right w:val="none" w:sz="0" w:space="0" w:color="auto"/>
          </w:divBdr>
        </w:div>
        <w:div w:id="1202209685">
          <w:marLeft w:val="0"/>
          <w:marRight w:val="0"/>
          <w:marTop w:val="0"/>
          <w:marBottom w:val="0"/>
          <w:divBdr>
            <w:top w:val="none" w:sz="0" w:space="0" w:color="auto"/>
            <w:left w:val="none" w:sz="0" w:space="0" w:color="auto"/>
            <w:bottom w:val="none" w:sz="0" w:space="0" w:color="auto"/>
            <w:right w:val="none" w:sz="0" w:space="0" w:color="auto"/>
          </w:divBdr>
          <w:divsChild>
            <w:div w:id="28726106">
              <w:marLeft w:val="0"/>
              <w:marRight w:val="0"/>
              <w:marTop w:val="0"/>
              <w:marBottom w:val="0"/>
              <w:divBdr>
                <w:top w:val="none" w:sz="0" w:space="0" w:color="auto"/>
                <w:left w:val="none" w:sz="0" w:space="0" w:color="auto"/>
                <w:bottom w:val="none" w:sz="0" w:space="0" w:color="auto"/>
                <w:right w:val="none" w:sz="0" w:space="0" w:color="auto"/>
              </w:divBdr>
            </w:div>
          </w:divsChild>
        </w:div>
        <w:div w:id="1032875310">
          <w:marLeft w:val="0"/>
          <w:marRight w:val="0"/>
          <w:marTop w:val="0"/>
          <w:marBottom w:val="0"/>
          <w:divBdr>
            <w:top w:val="none" w:sz="0" w:space="0" w:color="auto"/>
            <w:left w:val="none" w:sz="0" w:space="0" w:color="auto"/>
            <w:bottom w:val="none" w:sz="0" w:space="0" w:color="auto"/>
            <w:right w:val="none" w:sz="0" w:space="0" w:color="auto"/>
          </w:divBdr>
        </w:div>
        <w:div w:id="38089023">
          <w:marLeft w:val="0"/>
          <w:marRight w:val="0"/>
          <w:marTop w:val="0"/>
          <w:marBottom w:val="0"/>
          <w:divBdr>
            <w:top w:val="none" w:sz="0" w:space="0" w:color="auto"/>
            <w:left w:val="none" w:sz="0" w:space="0" w:color="auto"/>
            <w:bottom w:val="none" w:sz="0" w:space="0" w:color="auto"/>
            <w:right w:val="none" w:sz="0" w:space="0" w:color="auto"/>
          </w:divBdr>
          <w:divsChild>
            <w:div w:id="1542937776">
              <w:marLeft w:val="0"/>
              <w:marRight w:val="0"/>
              <w:marTop w:val="0"/>
              <w:marBottom w:val="0"/>
              <w:divBdr>
                <w:top w:val="none" w:sz="0" w:space="0" w:color="auto"/>
                <w:left w:val="none" w:sz="0" w:space="0" w:color="auto"/>
                <w:bottom w:val="none" w:sz="0" w:space="0" w:color="auto"/>
                <w:right w:val="none" w:sz="0" w:space="0" w:color="auto"/>
              </w:divBdr>
            </w:div>
          </w:divsChild>
        </w:div>
        <w:div w:id="1592352755">
          <w:marLeft w:val="0"/>
          <w:marRight w:val="0"/>
          <w:marTop w:val="0"/>
          <w:marBottom w:val="0"/>
          <w:divBdr>
            <w:top w:val="none" w:sz="0" w:space="0" w:color="auto"/>
            <w:left w:val="none" w:sz="0" w:space="0" w:color="auto"/>
            <w:bottom w:val="none" w:sz="0" w:space="0" w:color="auto"/>
            <w:right w:val="none" w:sz="0" w:space="0" w:color="auto"/>
          </w:divBdr>
        </w:div>
      </w:divsChild>
    </w:div>
    <w:div w:id="1848248088">
      <w:bodyDiv w:val="1"/>
      <w:marLeft w:val="0"/>
      <w:marRight w:val="0"/>
      <w:marTop w:val="0"/>
      <w:marBottom w:val="0"/>
      <w:divBdr>
        <w:top w:val="none" w:sz="0" w:space="0" w:color="auto"/>
        <w:left w:val="none" w:sz="0" w:space="0" w:color="auto"/>
        <w:bottom w:val="none" w:sz="0" w:space="0" w:color="auto"/>
        <w:right w:val="none" w:sz="0" w:space="0" w:color="auto"/>
      </w:divBdr>
      <w:divsChild>
        <w:div w:id="1989361156">
          <w:marLeft w:val="0"/>
          <w:marRight w:val="0"/>
          <w:marTop w:val="0"/>
          <w:marBottom w:val="0"/>
          <w:divBdr>
            <w:top w:val="none" w:sz="0" w:space="0" w:color="auto"/>
            <w:left w:val="none" w:sz="0" w:space="0" w:color="auto"/>
            <w:bottom w:val="none" w:sz="0" w:space="0" w:color="auto"/>
            <w:right w:val="none" w:sz="0" w:space="0" w:color="auto"/>
          </w:divBdr>
          <w:divsChild>
            <w:div w:id="307561605">
              <w:marLeft w:val="0"/>
              <w:marRight w:val="0"/>
              <w:marTop w:val="0"/>
              <w:marBottom w:val="0"/>
              <w:divBdr>
                <w:top w:val="none" w:sz="0" w:space="0" w:color="auto"/>
                <w:left w:val="none" w:sz="0" w:space="0" w:color="auto"/>
                <w:bottom w:val="none" w:sz="0" w:space="0" w:color="auto"/>
                <w:right w:val="none" w:sz="0" w:space="0" w:color="auto"/>
              </w:divBdr>
            </w:div>
          </w:divsChild>
        </w:div>
        <w:div w:id="1500463463">
          <w:marLeft w:val="0"/>
          <w:marRight w:val="0"/>
          <w:marTop w:val="0"/>
          <w:marBottom w:val="0"/>
          <w:divBdr>
            <w:top w:val="none" w:sz="0" w:space="0" w:color="auto"/>
            <w:left w:val="none" w:sz="0" w:space="0" w:color="auto"/>
            <w:bottom w:val="none" w:sz="0" w:space="0" w:color="auto"/>
            <w:right w:val="none" w:sz="0" w:space="0" w:color="auto"/>
          </w:divBdr>
          <w:divsChild>
            <w:div w:id="133648635">
              <w:marLeft w:val="0"/>
              <w:marRight w:val="0"/>
              <w:marTop w:val="0"/>
              <w:marBottom w:val="0"/>
              <w:divBdr>
                <w:top w:val="none" w:sz="0" w:space="0" w:color="auto"/>
                <w:left w:val="none" w:sz="0" w:space="0" w:color="auto"/>
                <w:bottom w:val="none" w:sz="0" w:space="0" w:color="auto"/>
                <w:right w:val="none" w:sz="0" w:space="0" w:color="auto"/>
              </w:divBdr>
            </w:div>
          </w:divsChild>
        </w:div>
        <w:div w:id="864640041">
          <w:marLeft w:val="0"/>
          <w:marRight w:val="0"/>
          <w:marTop w:val="0"/>
          <w:marBottom w:val="0"/>
          <w:divBdr>
            <w:top w:val="none" w:sz="0" w:space="0" w:color="auto"/>
            <w:left w:val="none" w:sz="0" w:space="0" w:color="auto"/>
            <w:bottom w:val="none" w:sz="0" w:space="0" w:color="auto"/>
            <w:right w:val="none" w:sz="0" w:space="0" w:color="auto"/>
          </w:divBdr>
        </w:div>
        <w:div w:id="2105954405">
          <w:marLeft w:val="0"/>
          <w:marRight w:val="0"/>
          <w:marTop w:val="0"/>
          <w:marBottom w:val="0"/>
          <w:divBdr>
            <w:top w:val="none" w:sz="0" w:space="0" w:color="auto"/>
            <w:left w:val="none" w:sz="0" w:space="0" w:color="auto"/>
            <w:bottom w:val="none" w:sz="0" w:space="0" w:color="auto"/>
            <w:right w:val="none" w:sz="0" w:space="0" w:color="auto"/>
          </w:divBdr>
          <w:divsChild>
            <w:div w:id="874003190">
              <w:marLeft w:val="0"/>
              <w:marRight w:val="0"/>
              <w:marTop w:val="0"/>
              <w:marBottom w:val="0"/>
              <w:divBdr>
                <w:top w:val="none" w:sz="0" w:space="0" w:color="auto"/>
                <w:left w:val="none" w:sz="0" w:space="0" w:color="auto"/>
                <w:bottom w:val="none" w:sz="0" w:space="0" w:color="auto"/>
                <w:right w:val="none" w:sz="0" w:space="0" w:color="auto"/>
              </w:divBdr>
            </w:div>
          </w:divsChild>
        </w:div>
        <w:div w:id="1300451358">
          <w:marLeft w:val="0"/>
          <w:marRight w:val="0"/>
          <w:marTop w:val="0"/>
          <w:marBottom w:val="0"/>
          <w:divBdr>
            <w:top w:val="none" w:sz="0" w:space="0" w:color="auto"/>
            <w:left w:val="none" w:sz="0" w:space="0" w:color="auto"/>
            <w:bottom w:val="none" w:sz="0" w:space="0" w:color="auto"/>
            <w:right w:val="none" w:sz="0" w:space="0" w:color="auto"/>
          </w:divBdr>
        </w:div>
        <w:div w:id="1511480768">
          <w:marLeft w:val="0"/>
          <w:marRight w:val="0"/>
          <w:marTop w:val="0"/>
          <w:marBottom w:val="0"/>
          <w:divBdr>
            <w:top w:val="none" w:sz="0" w:space="0" w:color="auto"/>
            <w:left w:val="none" w:sz="0" w:space="0" w:color="auto"/>
            <w:bottom w:val="none" w:sz="0" w:space="0" w:color="auto"/>
            <w:right w:val="none" w:sz="0" w:space="0" w:color="auto"/>
          </w:divBdr>
          <w:divsChild>
            <w:div w:id="839662498">
              <w:marLeft w:val="0"/>
              <w:marRight w:val="0"/>
              <w:marTop w:val="0"/>
              <w:marBottom w:val="0"/>
              <w:divBdr>
                <w:top w:val="none" w:sz="0" w:space="0" w:color="auto"/>
                <w:left w:val="none" w:sz="0" w:space="0" w:color="auto"/>
                <w:bottom w:val="none" w:sz="0" w:space="0" w:color="auto"/>
                <w:right w:val="none" w:sz="0" w:space="0" w:color="auto"/>
              </w:divBdr>
            </w:div>
          </w:divsChild>
        </w:div>
        <w:div w:id="1155999233">
          <w:marLeft w:val="0"/>
          <w:marRight w:val="0"/>
          <w:marTop w:val="0"/>
          <w:marBottom w:val="0"/>
          <w:divBdr>
            <w:top w:val="none" w:sz="0" w:space="0" w:color="auto"/>
            <w:left w:val="none" w:sz="0" w:space="0" w:color="auto"/>
            <w:bottom w:val="none" w:sz="0" w:space="0" w:color="auto"/>
            <w:right w:val="none" w:sz="0" w:space="0" w:color="auto"/>
          </w:divBdr>
        </w:div>
        <w:div w:id="563679360">
          <w:marLeft w:val="0"/>
          <w:marRight w:val="0"/>
          <w:marTop w:val="0"/>
          <w:marBottom w:val="0"/>
          <w:divBdr>
            <w:top w:val="none" w:sz="0" w:space="0" w:color="auto"/>
            <w:left w:val="none" w:sz="0" w:space="0" w:color="auto"/>
            <w:bottom w:val="none" w:sz="0" w:space="0" w:color="auto"/>
            <w:right w:val="none" w:sz="0" w:space="0" w:color="auto"/>
          </w:divBdr>
        </w:div>
        <w:div w:id="1236471385">
          <w:marLeft w:val="0"/>
          <w:marRight w:val="0"/>
          <w:marTop w:val="0"/>
          <w:marBottom w:val="0"/>
          <w:divBdr>
            <w:top w:val="none" w:sz="0" w:space="0" w:color="auto"/>
            <w:left w:val="none" w:sz="0" w:space="0" w:color="auto"/>
            <w:bottom w:val="none" w:sz="0" w:space="0" w:color="auto"/>
            <w:right w:val="none" w:sz="0" w:space="0" w:color="auto"/>
          </w:divBdr>
          <w:divsChild>
            <w:div w:id="1376196688">
              <w:marLeft w:val="0"/>
              <w:marRight w:val="0"/>
              <w:marTop w:val="0"/>
              <w:marBottom w:val="0"/>
              <w:divBdr>
                <w:top w:val="none" w:sz="0" w:space="0" w:color="auto"/>
                <w:left w:val="none" w:sz="0" w:space="0" w:color="auto"/>
                <w:bottom w:val="none" w:sz="0" w:space="0" w:color="auto"/>
                <w:right w:val="none" w:sz="0" w:space="0" w:color="auto"/>
              </w:divBdr>
            </w:div>
          </w:divsChild>
        </w:div>
        <w:div w:id="1930456424">
          <w:marLeft w:val="0"/>
          <w:marRight w:val="0"/>
          <w:marTop w:val="0"/>
          <w:marBottom w:val="0"/>
          <w:divBdr>
            <w:top w:val="none" w:sz="0" w:space="0" w:color="auto"/>
            <w:left w:val="none" w:sz="0" w:space="0" w:color="auto"/>
            <w:bottom w:val="none" w:sz="0" w:space="0" w:color="auto"/>
            <w:right w:val="none" w:sz="0" w:space="0" w:color="auto"/>
          </w:divBdr>
        </w:div>
        <w:div w:id="162623392">
          <w:marLeft w:val="0"/>
          <w:marRight w:val="0"/>
          <w:marTop w:val="0"/>
          <w:marBottom w:val="0"/>
          <w:divBdr>
            <w:top w:val="none" w:sz="0" w:space="0" w:color="auto"/>
            <w:left w:val="none" w:sz="0" w:space="0" w:color="auto"/>
            <w:bottom w:val="none" w:sz="0" w:space="0" w:color="auto"/>
            <w:right w:val="none" w:sz="0" w:space="0" w:color="auto"/>
          </w:divBdr>
          <w:divsChild>
            <w:div w:id="1346707008">
              <w:marLeft w:val="0"/>
              <w:marRight w:val="0"/>
              <w:marTop w:val="0"/>
              <w:marBottom w:val="0"/>
              <w:divBdr>
                <w:top w:val="none" w:sz="0" w:space="0" w:color="auto"/>
                <w:left w:val="none" w:sz="0" w:space="0" w:color="auto"/>
                <w:bottom w:val="none" w:sz="0" w:space="0" w:color="auto"/>
                <w:right w:val="none" w:sz="0" w:space="0" w:color="auto"/>
              </w:divBdr>
            </w:div>
          </w:divsChild>
        </w:div>
        <w:div w:id="1917399524">
          <w:marLeft w:val="0"/>
          <w:marRight w:val="0"/>
          <w:marTop w:val="0"/>
          <w:marBottom w:val="0"/>
          <w:divBdr>
            <w:top w:val="none" w:sz="0" w:space="0" w:color="auto"/>
            <w:left w:val="none" w:sz="0" w:space="0" w:color="auto"/>
            <w:bottom w:val="none" w:sz="0" w:space="0" w:color="auto"/>
            <w:right w:val="none" w:sz="0" w:space="0" w:color="auto"/>
          </w:divBdr>
          <w:divsChild>
            <w:div w:id="1931739366">
              <w:marLeft w:val="0"/>
              <w:marRight w:val="0"/>
              <w:marTop w:val="0"/>
              <w:marBottom w:val="0"/>
              <w:divBdr>
                <w:top w:val="none" w:sz="0" w:space="0" w:color="auto"/>
                <w:left w:val="none" w:sz="0" w:space="0" w:color="auto"/>
                <w:bottom w:val="none" w:sz="0" w:space="0" w:color="auto"/>
                <w:right w:val="none" w:sz="0" w:space="0" w:color="auto"/>
              </w:divBdr>
            </w:div>
          </w:divsChild>
        </w:div>
        <w:div w:id="17044008">
          <w:marLeft w:val="0"/>
          <w:marRight w:val="0"/>
          <w:marTop w:val="0"/>
          <w:marBottom w:val="0"/>
          <w:divBdr>
            <w:top w:val="none" w:sz="0" w:space="0" w:color="auto"/>
            <w:left w:val="none" w:sz="0" w:space="0" w:color="auto"/>
            <w:bottom w:val="none" w:sz="0" w:space="0" w:color="auto"/>
            <w:right w:val="none" w:sz="0" w:space="0" w:color="auto"/>
          </w:divBdr>
        </w:div>
        <w:div w:id="1790079756">
          <w:marLeft w:val="0"/>
          <w:marRight w:val="0"/>
          <w:marTop w:val="0"/>
          <w:marBottom w:val="0"/>
          <w:divBdr>
            <w:top w:val="none" w:sz="0" w:space="0" w:color="auto"/>
            <w:left w:val="none" w:sz="0" w:space="0" w:color="auto"/>
            <w:bottom w:val="none" w:sz="0" w:space="0" w:color="auto"/>
            <w:right w:val="none" w:sz="0" w:space="0" w:color="auto"/>
          </w:divBdr>
          <w:divsChild>
            <w:div w:id="1933974609">
              <w:marLeft w:val="0"/>
              <w:marRight w:val="0"/>
              <w:marTop w:val="0"/>
              <w:marBottom w:val="0"/>
              <w:divBdr>
                <w:top w:val="none" w:sz="0" w:space="0" w:color="auto"/>
                <w:left w:val="none" w:sz="0" w:space="0" w:color="auto"/>
                <w:bottom w:val="none" w:sz="0" w:space="0" w:color="auto"/>
                <w:right w:val="none" w:sz="0" w:space="0" w:color="auto"/>
              </w:divBdr>
            </w:div>
          </w:divsChild>
        </w:div>
        <w:div w:id="841361722">
          <w:marLeft w:val="0"/>
          <w:marRight w:val="0"/>
          <w:marTop w:val="0"/>
          <w:marBottom w:val="0"/>
          <w:divBdr>
            <w:top w:val="none" w:sz="0" w:space="0" w:color="auto"/>
            <w:left w:val="none" w:sz="0" w:space="0" w:color="auto"/>
            <w:bottom w:val="none" w:sz="0" w:space="0" w:color="auto"/>
            <w:right w:val="none" w:sz="0" w:space="0" w:color="auto"/>
          </w:divBdr>
        </w:div>
        <w:div w:id="1994723530">
          <w:marLeft w:val="0"/>
          <w:marRight w:val="0"/>
          <w:marTop w:val="0"/>
          <w:marBottom w:val="0"/>
          <w:divBdr>
            <w:top w:val="none" w:sz="0" w:space="0" w:color="auto"/>
            <w:left w:val="none" w:sz="0" w:space="0" w:color="auto"/>
            <w:bottom w:val="none" w:sz="0" w:space="0" w:color="auto"/>
            <w:right w:val="none" w:sz="0" w:space="0" w:color="auto"/>
          </w:divBdr>
          <w:divsChild>
            <w:div w:id="1748114383">
              <w:marLeft w:val="0"/>
              <w:marRight w:val="0"/>
              <w:marTop w:val="0"/>
              <w:marBottom w:val="0"/>
              <w:divBdr>
                <w:top w:val="none" w:sz="0" w:space="0" w:color="auto"/>
                <w:left w:val="none" w:sz="0" w:space="0" w:color="auto"/>
                <w:bottom w:val="none" w:sz="0" w:space="0" w:color="auto"/>
                <w:right w:val="none" w:sz="0" w:space="0" w:color="auto"/>
              </w:divBdr>
            </w:div>
          </w:divsChild>
        </w:div>
        <w:div w:id="653484246">
          <w:marLeft w:val="0"/>
          <w:marRight w:val="0"/>
          <w:marTop w:val="0"/>
          <w:marBottom w:val="0"/>
          <w:divBdr>
            <w:top w:val="none" w:sz="0" w:space="0" w:color="auto"/>
            <w:left w:val="none" w:sz="0" w:space="0" w:color="auto"/>
            <w:bottom w:val="none" w:sz="0" w:space="0" w:color="auto"/>
            <w:right w:val="none" w:sz="0" w:space="0" w:color="auto"/>
          </w:divBdr>
          <w:divsChild>
            <w:div w:id="2006202173">
              <w:marLeft w:val="0"/>
              <w:marRight w:val="0"/>
              <w:marTop w:val="0"/>
              <w:marBottom w:val="0"/>
              <w:divBdr>
                <w:top w:val="none" w:sz="0" w:space="0" w:color="auto"/>
                <w:left w:val="none" w:sz="0" w:space="0" w:color="auto"/>
                <w:bottom w:val="none" w:sz="0" w:space="0" w:color="auto"/>
                <w:right w:val="none" w:sz="0" w:space="0" w:color="auto"/>
              </w:divBdr>
            </w:div>
          </w:divsChild>
        </w:div>
        <w:div w:id="142552888">
          <w:marLeft w:val="0"/>
          <w:marRight w:val="0"/>
          <w:marTop w:val="0"/>
          <w:marBottom w:val="0"/>
          <w:divBdr>
            <w:top w:val="none" w:sz="0" w:space="0" w:color="auto"/>
            <w:left w:val="none" w:sz="0" w:space="0" w:color="auto"/>
            <w:bottom w:val="none" w:sz="0" w:space="0" w:color="auto"/>
            <w:right w:val="none" w:sz="0" w:space="0" w:color="auto"/>
          </w:divBdr>
        </w:div>
        <w:div w:id="9533772">
          <w:marLeft w:val="0"/>
          <w:marRight w:val="0"/>
          <w:marTop w:val="0"/>
          <w:marBottom w:val="0"/>
          <w:divBdr>
            <w:top w:val="none" w:sz="0" w:space="0" w:color="auto"/>
            <w:left w:val="none" w:sz="0" w:space="0" w:color="auto"/>
            <w:bottom w:val="none" w:sz="0" w:space="0" w:color="auto"/>
            <w:right w:val="none" w:sz="0" w:space="0" w:color="auto"/>
          </w:divBdr>
          <w:divsChild>
            <w:div w:id="1463768290">
              <w:marLeft w:val="0"/>
              <w:marRight w:val="0"/>
              <w:marTop w:val="0"/>
              <w:marBottom w:val="0"/>
              <w:divBdr>
                <w:top w:val="none" w:sz="0" w:space="0" w:color="auto"/>
                <w:left w:val="none" w:sz="0" w:space="0" w:color="auto"/>
                <w:bottom w:val="none" w:sz="0" w:space="0" w:color="auto"/>
                <w:right w:val="none" w:sz="0" w:space="0" w:color="auto"/>
              </w:divBdr>
            </w:div>
          </w:divsChild>
        </w:div>
        <w:div w:id="2096514033">
          <w:marLeft w:val="0"/>
          <w:marRight w:val="0"/>
          <w:marTop w:val="0"/>
          <w:marBottom w:val="0"/>
          <w:divBdr>
            <w:top w:val="none" w:sz="0" w:space="0" w:color="auto"/>
            <w:left w:val="none" w:sz="0" w:space="0" w:color="auto"/>
            <w:bottom w:val="none" w:sz="0" w:space="0" w:color="auto"/>
            <w:right w:val="none" w:sz="0" w:space="0" w:color="auto"/>
          </w:divBdr>
        </w:div>
        <w:div w:id="996496474">
          <w:marLeft w:val="0"/>
          <w:marRight w:val="0"/>
          <w:marTop w:val="0"/>
          <w:marBottom w:val="0"/>
          <w:divBdr>
            <w:top w:val="none" w:sz="0" w:space="0" w:color="auto"/>
            <w:left w:val="none" w:sz="0" w:space="0" w:color="auto"/>
            <w:bottom w:val="none" w:sz="0" w:space="0" w:color="auto"/>
            <w:right w:val="none" w:sz="0" w:space="0" w:color="auto"/>
          </w:divBdr>
          <w:divsChild>
            <w:div w:id="2063283872">
              <w:marLeft w:val="0"/>
              <w:marRight w:val="0"/>
              <w:marTop w:val="0"/>
              <w:marBottom w:val="0"/>
              <w:divBdr>
                <w:top w:val="none" w:sz="0" w:space="0" w:color="auto"/>
                <w:left w:val="none" w:sz="0" w:space="0" w:color="auto"/>
                <w:bottom w:val="none" w:sz="0" w:space="0" w:color="auto"/>
                <w:right w:val="none" w:sz="0" w:space="0" w:color="auto"/>
              </w:divBdr>
            </w:div>
          </w:divsChild>
        </w:div>
        <w:div w:id="360397600">
          <w:marLeft w:val="0"/>
          <w:marRight w:val="0"/>
          <w:marTop w:val="0"/>
          <w:marBottom w:val="0"/>
          <w:divBdr>
            <w:top w:val="none" w:sz="0" w:space="0" w:color="auto"/>
            <w:left w:val="none" w:sz="0" w:space="0" w:color="auto"/>
            <w:bottom w:val="none" w:sz="0" w:space="0" w:color="auto"/>
            <w:right w:val="none" w:sz="0" w:space="0" w:color="auto"/>
          </w:divBdr>
        </w:div>
        <w:div w:id="125583153">
          <w:marLeft w:val="0"/>
          <w:marRight w:val="0"/>
          <w:marTop w:val="0"/>
          <w:marBottom w:val="0"/>
          <w:divBdr>
            <w:top w:val="none" w:sz="0" w:space="0" w:color="auto"/>
            <w:left w:val="none" w:sz="0" w:space="0" w:color="auto"/>
            <w:bottom w:val="none" w:sz="0" w:space="0" w:color="auto"/>
            <w:right w:val="none" w:sz="0" w:space="0" w:color="auto"/>
          </w:divBdr>
          <w:divsChild>
            <w:div w:id="432022457">
              <w:marLeft w:val="0"/>
              <w:marRight w:val="0"/>
              <w:marTop w:val="0"/>
              <w:marBottom w:val="0"/>
              <w:divBdr>
                <w:top w:val="none" w:sz="0" w:space="0" w:color="auto"/>
                <w:left w:val="none" w:sz="0" w:space="0" w:color="auto"/>
                <w:bottom w:val="none" w:sz="0" w:space="0" w:color="auto"/>
                <w:right w:val="none" w:sz="0" w:space="0" w:color="auto"/>
              </w:divBdr>
            </w:div>
          </w:divsChild>
        </w:div>
        <w:div w:id="1433941861">
          <w:marLeft w:val="0"/>
          <w:marRight w:val="0"/>
          <w:marTop w:val="0"/>
          <w:marBottom w:val="0"/>
          <w:divBdr>
            <w:top w:val="none" w:sz="0" w:space="0" w:color="auto"/>
            <w:left w:val="none" w:sz="0" w:space="0" w:color="auto"/>
            <w:bottom w:val="none" w:sz="0" w:space="0" w:color="auto"/>
            <w:right w:val="none" w:sz="0" w:space="0" w:color="auto"/>
          </w:divBdr>
        </w:div>
        <w:div w:id="882599587">
          <w:marLeft w:val="0"/>
          <w:marRight w:val="0"/>
          <w:marTop w:val="0"/>
          <w:marBottom w:val="0"/>
          <w:divBdr>
            <w:top w:val="none" w:sz="0" w:space="0" w:color="auto"/>
            <w:left w:val="none" w:sz="0" w:space="0" w:color="auto"/>
            <w:bottom w:val="none" w:sz="0" w:space="0" w:color="auto"/>
            <w:right w:val="none" w:sz="0" w:space="0" w:color="auto"/>
          </w:divBdr>
        </w:div>
        <w:div w:id="1094520525">
          <w:marLeft w:val="0"/>
          <w:marRight w:val="0"/>
          <w:marTop w:val="0"/>
          <w:marBottom w:val="0"/>
          <w:divBdr>
            <w:top w:val="none" w:sz="0" w:space="0" w:color="auto"/>
            <w:left w:val="none" w:sz="0" w:space="0" w:color="auto"/>
            <w:bottom w:val="none" w:sz="0" w:space="0" w:color="auto"/>
            <w:right w:val="none" w:sz="0" w:space="0" w:color="auto"/>
          </w:divBdr>
          <w:divsChild>
            <w:div w:id="1790392135">
              <w:marLeft w:val="0"/>
              <w:marRight w:val="0"/>
              <w:marTop w:val="0"/>
              <w:marBottom w:val="0"/>
              <w:divBdr>
                <w:top w:val="none" w:sz="0" w:space="0" w:color="auto"/>
                <w:left w:val="none" w:sz="0" w:space="0" w:color="auto"/>
                <w:bottom w:val="none" w:sz="0" w:space="0" w:color="auto"/>
                <w:right w:val="none" w:sz="0" w:space="0" w:color="auto"/>
              </w:divBdr>
            </w:div>
          </w:divsChild>
        </w:div>
        <w:div w:id="1225065648">
          <w:marLeft w:val="0"/>
          <w:marRight w:val="0"/>
          <w:marTop w:val="0"/>
          <w:marBottom w:val="0"/>
          <w:divBdr>
            <w:top w:val="none" w:sz="0" w:space="0" w:color="auto"/>
            <w:left w:val="none" w:sz="0" w:space="0" w:color="auto"/>
            <w:bottom w:val="none" w:sz="0" w:space="0" w:color="auto"/>
            <w:right w:val="none" w:sz="0" w:space="0" w:color="auto"/>
          </w:divBdr>
        </w:div>
        <w:div w:id="1901016273">
          <w:marLeft w:val="0"/>
          <w:marRight w:val="0"/>
          <w:marTop w:val="0"/>
          <w:marBottom w:val="0"/>
          <w:divBdr>
            <w:top w:val="none" w:sz="0" w:space="0" w:color="auto"/>
            <w:left w:val="none" w:sz="0" w:space="0" w:color="auto"/>
            <w:bottom w:val="none" w:sz="0" w:space="0" w:color="auto"/>
            <w:right w:val="none" w:sz="0" w:space="0" w:color="auto"/>
          </w:divBdr>
          <w:divsChild>
            <w:div w:id="467674798">
              <w:marLeft w:val="0"/>
              <w:marRight w:val="0"/>
              <w:marTop w:val="0"/>
              <w:marBottom w:val="0"/>
              <w:divBdr>
                <w:top w:val="none" w:sz="0" w:space="0" w:color="auto"/>
                <w:left w:val="none" w:sz="0" w:space="0" w:color="auto"/>
                <w:bottom w:val="none" w:sz="0" w:space="0" w:color="auto"/>
                <w:right w:val="none" w:sz="0" w:space="0" w:color="auto"/>
              </w:divBdr>
            </w:div>
          </w:divsChild>
        </w:div>
        <w:div w:id="1195197867">
          <w:marLeft w:val="0"/>
          <w:marRight w:val="0"/>
          <w:marTop w:val="0"/>
          <w:marBottom w:val="0"/>
          <w:divBdr>
            <w:top w:val="none" w:sz="0" w:space="0" w:color="auto"/>
            <w:left w:val="none" w:sz="0" w:space="0" w:color="auto"/>
            <w:bottom w:val="none" w:sz="0" w:space="0" w:color="auto"/>
            <w:right w:val="none" w:sz="0" w:space="0" w:color="auto"/>
          </w:divBdr>
        </w:div>
        <w:div w:id="281307902">
          <w:marLeft w:val="0"/>
          <w:marRight w:val="0"/>
          <w:marTop w:val="0"/>
          <w:marBottom w:val="0"/>
          <w:divBdr>
            <w:top w:val="none" w:sz="0" w:space="0" w:color="auto"/>
            <w:left w:val="none" w:sz="0" w:space="0" w:color="auto"/>
            <w:bottom w:val="none" w:sz="0" w:space="0" w:color="auto"/>
            <w:right w:val="none" w:sz="0" w:space="0" w:color="auto"/>
          </w:divBdr>
          <w:divsChild>
            <w:div w:id="909146851">
              <w:marLeft w:val="0"/>
              <w:marRight w:val="0"/>
              <w:marTop w:val="0"/>
              <w:marBottom w:val="0"/>
              <w:divBdr>
                <w:top w:val="none" w:sz="0" w:space="0" w:color="auto"/>
                <w:left w:val="none" w:sz="0" w:space="0" w:color="auto"/>
                <w:bottom w:val="none" w:sz="0" w:space="0" w:color="auto"/>
                <w:right w:val="none" w:sz="0" w:space="0" w:color="auto"/>
              </w:divBdr>
            </w:div>
          </w:divsChild>
        </w:div>
        <w:div w:id="1196501787">
          <w:marLeft w:val="0"/>
          <w:marRight w:val="0"/>
          <w:marTop w:val="0"/>
          <w:marBottom w:val="0"/>
          <w:divBdr>
            <w:top w:val="none" w:sz="0" w:space="0" w:color="auto"/>
            <w:left w:val="none" w:sz="0" w:space="0" w:color="auto"/>
            <w:bottom w:val="none" w:sz="0" w:space="0" w:color="auto"/>
            <w:right w:val="none" w:sz="0" w:space="0" w:color="auto"/>
          </w:divBdr>
        </w:div>
        <w:div w:id="474681426">
          <w:marLeft w:val="0"/>
          <w:marRight w:val="0"/>
          <w:marTop w:val="0"/>
          <w:marBottom w:val="0"/>
          <w:divBdr>
            <w:top w:val="none" w:sz="0" w:space="0" w:color="auto"/>
            <w:left w:val="none" w:sz="0" w:space="0" w:color="auto"/>
            <w:bottom w:val="none" w:sz="0" w:space="0" w:color="auto"/>
            <w:right w:val="none" w:sz="0" w:space="0" w:color="auto"/>
          </w:divBdr>
          <w:divsChild>
            <w:div w:id="155919770">
              <w:marLeft w:val="0"/>
              <w:marRight w:val="0"/>
              <w:marTop w:val="0"/>
              <w:marBottom w:val="0"/>
              <w:divBdr>
                <w:top w:val="none" w:sz="0" w:space="0" w:color="auto"/>
                <w:left w:val="none" w:sz="0" w:space="0" w:color="auto"/>
                <w:bottom w:val="none" w:sz="0" w:space="0" w:color="auto"/>
                <w:right w:val="none" w:sz="0" w:space="0" w:color="auto"/>
              </w:divBdr>
            </w:div>
          </w:divsChild>
        </w:div>
        <w:div w:id="848178514">
          <w:marLeft w:val="0"/>
          <w:marRight w:val="0"/>
          <w:marTop w:val="0"/>
          <w:marBottom w:val="0"/>
          <w:divBdr>
            <w:top w:val="none" w:sz="0" w:space="0" w:color="auto"/>
            <w:left w:val="none" w:sz="0" w:space="0" w:color="auto"/>
            <w:bottom w:val="none" w:sz="0" w:space="0" w:color="auto"/>
            <w:right w:val="none" w:sz="0" w:space="0" w:color="auto"/>
          </w:divBdr>
        </w:div>
        <w:div w:id="1173032104">
          <w:marLeft w:val="0"/>
          <w:marRight w:val="0"/>
          <w:marTop w:val="0"/>
          <w:marBottom w:val="0"/>
          <w:divBdr>
            <w:top w:val="none" w:sz="0" w:space="0" w:color="auto"/>
            <w:left w:val="none" w:sz="0" w:space="0" w:color="auto"/>
            <w:bottom w:val="none" w:sz="0" w:space="0" w:color="auto"/>
            <w:right w:val="none" w:sz="0" w:space="0" w:color="auto"/>
          </w:divBdr>
          <w:divsChild>
            <w:div w:id="689647091">
              <w:marLeft w:val="0"/>
              <w:marRight w:val="0"/>
              <w:marTop w:val="0"/>
              <w:marBottom w:val="0"/>
              <w:divBdr>
                <w:top w:val="none" w:sz="0" w:space="0" w:color="auto"/>
                <w:left w:val="none" w:sz="0" w:space="0" w:color="auto"/>
                <w:bottom w:val="none" w:sz="0" w:space="0" w:color="auto"/>
                <w:right w:val="none" w:sz="0" w:space="0" w:color="auto"/>
              </w:divBdr>
            </w:div>
          </w:divsChild>
        </w:div>
        <w:div w:id="172692533">
          <w:marLeft w:val="0"/>
          <w:marRight w:val="0"/>
          <w:marTop w:val="0"/>
          <w:marBottom w:val="0"/>
          <w:divBdr>
            <w:top w:val="none" w:sz="0" w:space="0" w:color="auto"/>
            <w:left w:val="none" w:sz="0" w:space="0" w:color="auto"/>
            <w:bottom w:val="none" w:sz="0" w:space="0" w:color="auto"/>
            <w:right w:val="none" w:sz="0" w:space="0" w:color="auto"/>
          </w:divBdr>
          <w:divsChild>
            <w:div w:id="1166868590">
              <w:marLeft w:val="0"/>
              <w:marRight w:val="0"/>
              <w:marTop w:val="0"/>
              <w:marBottom w:val="0"/>
              <w:divBdr>
                <w:top w:val="none" w:sz="0" w:space="0" w:color="auto"/>
                <w:left w:val="none" w:sz="0" w:space="0" w:color="auto"/>
                <w:bottom w:val="none" w:sz="0" w:space="0" w:color="auto"/>
                <w:right w:val="none" w:sz="0" w:space="0" w:color="auto"/>
              </w:divBdr>
            </w:div>
          </w:divsChild>
        </w:div>
        <w:div w:id="1049914786">
          <w:marLeft w:val="0"/>
          <w:marRight w:val="0"/>
          <w:marTop w:val="0"/>
          <w:marBottom w:val="0"/>
          <w:divBdr>
            <w:top w:val="none" w:sz="0" w:space="0" w:color="auto"/>
            <w:left w:val="none" w:sz="0" w:space="0" w:color="auto"/>
            <w:bottom w:val="none" w:sz="0" w:space="0" w:color="auto"/>
            <w:right w:val="none" w:sz="0" w:space="0" w:color="auto"/>
          </w:divBdr>
        </w:div>
        <w:div w:id="398870023">
          <w:marLeft w:val="0"/>
          <w:marRight w:val="0"/>
          <w:marTop w:val="0"/>
          <w:marBottom w:val="0"/>
          <w:divBdr>
            <w:top w:val="none" w:sz="0" w:space="0" w:color="auto"/>
            <w:left w:val="none" w:sz="0" w:space="0" w:color="auto"/>
            <w:bottom w:val="none" w:sz="0" w:space="0" w:color="auto"/>
            <w:right w:val="none" w:sz="0" w:space="0" w:color="auto"/>
          </w:divBdr>
          <w:divsChild>
            <w:div w:id="660279875">
              <w:marLeft w:val="0"/>
              <w:marRight w:val="0"/>
              <w:marTop w:val="0"/>
              <w:marBottom w:val="0"/>
              <w:divBdr>
                <w:top w:val="none" w:sz="0" w:space="0" w:color="auto"/>
                <w:left w:val="none" w:sz="0" w:space="0" w:color="auto"/>
                <w:bottom w:val="none" w:sz="0" w:space="0" w:color="auto"/>
                <w:right w:val="none" w:sz="0" w:space="0" w:color="auto"/>
              </w:divBdr>
            </w:div>
          </w:divsChild>
        </w:div>
        <w:div w:id="432282458">
          <w:marLeft w:val="0"/>
          <w:marRight w:val="0"/>
          <w:marTop w:val="0"/>
          <w:marBottom w:val="0"/>
          <w:divBdr>
            <w:top w:val="none" w:sz="0" w:space="0" w:color="auto"/>
            <w:left w:val="none" w:sz="0" w:space="0" w:color="auto"/>
            <w:bottom w:val="none" w:sz="0" w:space="0" w:color="auto"/>
            <w:right w:val="none" w:sz="0" w:space="0" w:color="auto"/>
          </w:divBdr>
        </w:div>
        <w:div w:id="1737707324">
          <w:marLeft w:val="0"/>
          <w:marRight w:val="0"/>
          <w:marTop w:val="0"/>
          <w:marBottom w:val="0"/>
          <w:divBdr>
            <w:top w:val="none" w:sz="0" w:space="0" w:color="auto"/>
            <w:left w:val="none" w:sz="0" w:space="0" w:color="auto"/>
            <w:bottom w:val="none" w:sz="0" w:space="0" w:color="auto"/>
            <w:right w:val="none" w:sz="0" w:space="0" w:color="auto"/>
          </w:divBdr>
          <w:divsChild>
            <w:div w:id="1633754056">
              <w:marLeft w:val="0"/>
              <w:marRight w:val="0"/>
              <w:marTop w:val="0"/>
              <w:marBottom w:val="0"/>
              <w:divBdr>
                <w:top w:val="none" w:sz="0" w:space="0" w:color="auto"/>
                <w:left w:val="none" w:sz="0" w:space="0" w:color="auto"/>
                <w:bottom w:val="none" w:sz="0" w:space="0" w:color="auto"/>
                <w:right w:val="none" w:sz="0" w:space="0" w:color="auto"/>
              </w:divBdr>
            </w:div>
          </w:divsChild>
        </w:div>
        <w:div w:id="1634866180">
          <w:marLeft w:val="0"/>
          <w:marRight w:val="0"/>
          <w:marTop w:val="0"/>
          <w:marBottom w:val="0"/>
          <w:divBdr>
            <w:top w:val="none" w:sz="0" w:space="0" w:color="auto"/>
            <w:left w:val="none" w:sz="0" w:space="0" w:color="auto"/>
            <w:bottom w:val="none" w:sz="0" w:space="0" w:color="auto"/>
            <w:right w:val="none" w:sz="0" w:space="0" w:color="auto"/>
          </w:divBdr>
        </w:div>
        <w:div w:id="119957176">
          <w:marLeft w:val="0"/>
          <w:marRight w:val="0"/>
          <w:marTop w:val="0"/>
          <w:marBottom w:val="0"/>
          <w:divBdr>
            <w:top w:val="none" w:sz="0" w:space="0" w:color="auto"/>
            <w:left w:val="none" w:sz="0" w:space="0" w:color="auto"/>
            <w:bottom w:val="none" w:sz="0" w:space="0" w:color="auto"/>
            <w:right w:val="none" w:sz="0" w:space="0" w:color="auto"/>
          </w:divBdr>
          <w:divsChild>
            <w:div w:id="1933735431">
              <w:marLeft w:val="0"/>
              <w:marRight w:val="0"/>
              <w:marTop w:val="0"/>
              <w:marBottom w:val="0"/>
              <w:divBdr>
                <w:top w:val="none" w:sz="0" w:space="0" w:color="auto"/>
                <w:left w:val="none" w:sz="0" w:space="0" w:color="auto"/>
                <w:bottom w:val="none" w:sz="0" w:space="0" w:color="auto"/>
                <w:right w:val="none" w:sz="0" w:space="0" w:color="auto"/>
              </w:divBdr>
            </w:div>
          </w:divsChild>
        </w:div>
        <w:div w:id="1003776527">
          <w:marLeft w:val="0"/>
          <w:marRight w:val="0"/>
          <w:marTop w:val="0"/>
          <w:marBottom w:val="0"/>
          <w:divBdr>
            <w:top w:val="none" w:sz="0" w:space="0" w:color="auto"/>
            <w:left w:val="none" w:sz="0" w:space="0" w:color="auto"/>
            <w:bottom w:val="none" w:sz="0" w:space="0" w:color="auto"/>
            <w:right w:val="none" w:sz="0" w:space="0" w:color="auto"/>
          </w:divBdr>
        </w:div>
        <w:div w:id="402408321">
          <w:marLeft w:val="0"/>
          <w:marRight w:val="0"/>
          <w:marTop w:val="0"/>
          <w:marBottom w:val="0"/>
          <w:divBdr>
            <w:top w:val="none" w:sz="0" w:space="0" w:color="auto"/>
            <w:left w:val="none" w:sz="0" w:space="0" w:color="auto"/>
            <w:bottom w:val="none" w:sz="0" w:space="0" w:color="auto"/>
            <w:right w:val="none" w:sz="0" w:space="0" w:color="auto"/>
          </w:divBdr>
          <w:divsChild>
            <w:div w:id="67584082">
              <w:marLeft w:val="0"/>
              <w:marRight w:val="0"/>
              <w:marTop w:val="0"/>
              <w:marBottom w:val="0"/>
              <w:divBdr>
                <w:top w:val="none" w:sz="0" w:space="0" w:color="auto"/>
                <w:left w:val="none" w:sz="0" w:space="0" w:color="auto"/>
                <w:bottom w:val="none" w:sz="0" w:space="0" w:color="auto"/>
                <w:right w:val="none" w:sz="0" w:space="0" w:color="auto"/>
              </w:divBdr>
            </w:div>
          </w:divsChild>
        </w:div>
        <w:div w:id="1458528078">
          <w:marLeft w:val="0"/>
          <w:marRight w:val="0"/>
          <w:marTop w:val="0"/>
          <w:marBottom w:val="0"/>
          <w:divBdr>
            <w:top w:val="none" w:sz="0" w:space="0" w:color="auto"/>
            <w:left w:val="none" w:sz="0" w:space="0" w:color="auto"/>
            <w:bottom w:val="none" w:sz="0" w:space="0" w:color="auto"/>
            <w:right w:val="none" w:sz="0" w:space="0" w:color="auto"/>
          </w:divBdr>
        </w:div>
        <w:div w:id="1553301304">
          <w:marLeft w:val="0"/>
          <w:marRight w:val="0"/>
          <w:marTop w:val="0"/>
          <w:marBottom w:val="0"/>
          <w:divBdr>
            <w:top w:val="none" w:sz="0" w:space="0" w:color="auto"/>
            <w:left w:val="none" w:sz="0" w:space="0" w:color="auto"/>
            <w:bottom w:val="none" w:sz="0" w:space="0" w:color="auto"/>
            <w:right w:val="none" w:sz="0" w:space="0" w:color="auto"/>
          </w:divBdr>
          <w:divsChild>
            <w:div w:id="609969178">
              <w:marLeft w:val="0"/>
              <w:marRight w:val="0"/>
              <w:marTop w:val="0"/>
              <w:marBottom w:val="0"/>
              <w:divBdr>
                <w:top w:val="none" w:sz="0" w:space="0" w:color="auto"/>
                <w:left w:val="none" w:sz="0" w:space="0" w:color="auto"/>
                <w:bottom w:val="none" w:sz="0" w:space="0" w:color="auto"/>
                <w:right w:val="none" w:sz="0" w:space="0" w:color="auto"/>
              </w:divBdr>
            </w:div>
          </w:divsChild>
        </w:div>
        <w:div w:id="1176193173">
          <w:marLeft w:val="0"/>
          <w:marRight w:val="0"/>
          <w:marTop w:val="0"/>
          <w:marBottom w:val="0"/>
          <w:divBdr>
            <w:top w:val="none" w:sz="0" w:space="0" w:color="auto"/>
            <w:left w:val="none" w:sz="0" w:space="0" w:color="auto"/>
            <w:bottom w:val="none" w:sz="0" w:space="0" w:color="auto"/>
            <w:right w:val="none" w:sz="0" w:space="0" w:color="auto"/>
          </w:divBdr>
        </w:div>
        <w:div w:id="216671518">
          <w:marLeft w:val="0"/>
          <w:marRight w:val="0"/>
          <w:marTop w:val="0"/>
          <w:marBottom w:val="0"/>
          <w:divBdr>
            <w:top w:val="none" w:sz="0" w:space="0" w:color="auto"/>
            <w:left w:val="none" w:sz="0" w:space="0" w:color="auto"/>
            <w:bottom w:val="none" w:sz="0" w:space="0" w:color="auto"/>
            <w:right w:val="none" w:sz="0" w:space="0" w:color="auto"/>
          </w:divBdr>
          <w:divsChild>
            <w:div w:id="669599649">
              <w:marLeft w:val="0"/>
              <w:marRight w:val="0"/>
              <w:marTop w:val="0"/>
              <w:marBottom w:val="0"/>
              <w:divBdr>
                <w:top w:val="none" w:sz="0" w:space="0" w:color="auto"/>
                <w:left w:val="none" w:sz="0" w:space="0" w:color="auto"/>
                <w:bottom w:val="none" w:sz="0" w:space="0" w:color="auto"/>
                <w:right w:val="none" w:sz="0" w:space="0" w:color="auto"/>
              </w:divBdr>
            </w:div>
          </w:divsChild>
        </w:div>
        <w:div w:id="91095597">
          <w:marLeft w:val="0"/>
          <w:marRight w:val="0"/>
          <w:marTop w:val="0"/>
          <w:marBottom w:val="0"/>
          <w:divBdr>
            <w:top w:val="none" w:sz="0" w:space="0" w:color="auto"/>
            <w:left w:val="none" w:sz="0" w:space="0" w:color="auto"/>
            <w:bottom w:val="none" w:sz="0" w:space="0" w:color="auto"/>
            <w:right w:val="none" w:sz="0" w:space="0" w:color="auto"/>
          </w:divBdr>
        </w:div>
        <w:div w:id="598568534">
          <w:marLeft w:val="0"/>
          <w:marRight w:val="0"/>
          <w:marTop w:val="0"/>
          <w:marBottom w:val="0"/>
          <w:divBdr>
            <w:top w:val="none" w:sz="0" w:space="0" w:color="auto"/>
            <w:left w:val="none" w:sz="0" w:space="0" w:color="auto"/>
            <w:bottom w:val="none" w:sz="0" w:space="0" w:color="auto"/>
            <w:right w:val="none" w:sz="0" w:space="0" w:color="auto"/>
          </w:divBdr>
          <w:divsChild>
            <w:div w:id="1430542907">
              <w:marLeft w:val="0"/>
              <w:marRight w:val="0"/>
              <w:marTop w:val="0"/>
              <w:marBottom w:val="0"/>
              <w:divBdr>
                <w:top w:val="none" w:sz="0" w:space="0" w:color="auto"/>
                <w:left w:val="none" w:sz="0" w:space="0" w:color="auto"/>
                <w:bottom w:val="none" w:sz="0" w:space="0" w:color="auto"/>
                <w:right w:val="none" w:sz="0" w:space="0" w:color="auto"/>
              </w:divBdr>
            </w:div>
          </w:divsChild>
        </w:div>
        <w:div w:id="131560957">
          <w:marLeft w:val="0"/>
          <w:marRight w:val="0"/>
          <w:marTop w:val="0"/>
          <w:marBottom w:val="0"/>
          <w:divBdr>
            <w:top w:val="none" w:sz="0" w:space="0" w:color="auto"/>
            <w:left w:val="none" w:sz="0" w:space="0" w:color="auto"/>
            <w:bottom w:val="none" w:sz="0" w:space="0" w:color="auto"/>
            <w:right w:val="none" w:sz="0" w:space="0" w:color="auto"/>
          </w:divBdr>
        </w:div>
        <w:div w:id="336736881">
          <w:marLeft w:val="0"/>
          <w:marRight w:val="0"/>
          <w:marTop w:val="0"/>
          <w:marBottom w:val="0"/>
          <w:divBdr>
            <w:top w:val="none" w:sz="0" w:space="0" w:color="auto"/>
            <w:left w:val="none" w:sz="0" w:space="0" w:color="auto"/>
            <w:bottom w:val="none" w:sz="0" w:space="0" w:color="auto"/>
            <w:right w:val="none" w:sz="0" w:space="0" w:color="auto"/>
          </w:divBdr>
          <w:divsChild>
            <w:div w:id="378167914">
              <w:marLeft w:val="0"/>
              <w:marRight w:val="0"/>
              <w:marTop w:val="0"/>
              <w:marBottom w:val="0"/>
              <w:divBdr>
                <w:top w:val="none" w:sz="0" w:space="0" w:color="auto"/>
                <w:left w:val="none" w:sz="0" w:space="0" w:color="auto"/>
                <w:bottom w:val="none" w:sz="0" w:space="0" w:color="auto"/>
                <w:right w:val="none" w:sz="0" w:space="0" w:color="auto"/>
              </w:divBdr>
            </w:div>
          </w:divsChild>
        </w:div>
        <w:div w:id="921523391">
          <w:marLeft w:val="0"/>
          <w:marRight w:val="0"/>
          <w:marTop w:val="0"/>
          <w:marBottom w:val="0"/>
          <w:divBdr>
            <w:top w:val="none" w:sz="0" w:space="0" w:color="auto"/>
            <w:left w:val="none" w:sz="0" w:space="0" w:color="auto"/>
            <w:bottom w:val="none" w:sz="0" w:space="0" w:color="auto"/>
            <w:right w:val="none" w:sz="0" w:space="0" w:color="auto"/>
          </w:divBdr>
        </w:div>
        <w:div w:id="952979881">
          <w:marLeft w:val="0"/>
          <w:marRight w:val="0"/>
          <w:marTop w:val="0"/>
          <w:marBottom w:val="0"/>
          <w:divBdr>
            <w:top w:val="none" w:sz="0" w:space="0" w:color="auto"/>
            <w:left w:val="none" w:sz="0" w:space="0" w:color="auto"/>
            <w:bottom w:val="none" w:sz="0" w:space="0" w:color="auto"/>
            <w:right w:val="none" w:sz="0" w:space="0" w:color="auto"/>
          </w:divBdr>
          <w:divsChild>
            <w:div w:id="435444717">
              <w:marLeft w:val="0"/>
              <w:marRight w:val="0"/>
              <w:marTop w:val="0"/>
              <w:marBottom w:val="0"/>
              <w:divBdr>
                <w:top w:val="none" w:sz="0" w:space="0" w:color="auto"/>
                <w:left w:val="none" w:sz="0" w:space="0" w:color="auto"/>
                <w:bottom w:val="none" w:sz="0" w:space="0" w:color="auto"/>
                <w:right w:val="none" w:sz="0" w:space="0" w:color="auto"/>
              </w:divBdr>
            </w:div>
          </w:divsChild>
        </w:div>
        <w:div w:id="1683974079">
          <w:marLeft w:val="0"/>
          <w:marRight w:val="0"/>
          <w:marTop w:val="0"/>
          <w:marBottom w:val="0"/>
          <w:divBdr>
            <w:top w:val="none" w:sz="0" w:space="0" w:color="auto"/>
            <w:left w:val="none" w:sz="0" w:space="0" w:color="auto"/>
            <w:bottom w:val="none" w:sz="0" w:space="0" w:color="auto"/>
            <w:right w:val="none" w:sz="0" w:space="0" w:color="auto"/>
          </w:divBdr>
        </w:div>
        <w:div w:id="551423840">
          <w:marLeft w:val="0"/>
          <w:marRight w:val="0"/>
          <w:marTop w:val="0"/>
          <w:marBottom w:val="0"/>
          <w:divBdr>
            <w:top w:val="none" w:sz="0" w:space="0" w:color="auto"/>
            <w:left w:val="none" w:sz="0" w:space="0" w:color="auto"/>
            <w:bottom w:val="none" w:sz="0" w:space="0" w:color="auto"/>
            <w:right w:val="none" w:sz="0" w:space="0" w:color="auto"/>
          </w:divBdr>
        </w:div>
        <w:div w:id="2050033691">
          <w:marLeft w:val="0"/>
          <w:marRight w:val="0"/>
          <w:marTop w:val="0"/>
          <w:marBottom w:val="0"/>
          <w:divBdr>
            <w:top w:val="none" w:sz="0" w:space="0" w:color="auto"/>
            <w:left w:val="none" w:sz="0" w:space="0" w:color="auto"/>
            <w:bottom w:val="none" w:sz="0" w:space="0" w:color="auto"/>
            <w:right w:val="none" w:sz="0" w:space="0" w:color="auto"/>
          </w:divBdr>
          <w:divsChild>
            <w:div w:id="2091543376">
              <w:marLeft w:val="0"/>
              <w:marRight w:val="0"/>
              <w:marTop w:val="0"/>
              <w:marBottom w:val="0"/>
              <w:divBdr>
                <w:top w:val="none" w:sz="0" w:space="0" w:color="auto"/>
                <w:left w:val="none" w:sz="0" w:space="0" w:color="auto"/>
                <w:bottom w:val="none" w:sz="0" w:space="0" w:color="auto"/>
                <w:right w:val="none" w:sz="0" w:space="0" w:color="auto"/>
              </w:divBdr>
            </w:div>
          </w:divsChild>
        </w:div>
        <w:div w:id="251276670">
          <w:marLeft w:val="0"/>
          <w:marRight w:val="0"/>
          <w:marTop w:val="0"/>
          <w:marBottom w:val="0"/>
          <w:divBdr>
            <w:top w:val="none" w:sz="0" w:space="0" w:color="auto"/>
            <w:left w:val="none" w:sz="0" w:space="0" w:color="auto"/>
            <w:bottom w:val="none" w:sz="0" w:space="0" w:color="auto"/>
            <w:right w:val="none" w:sz="0" w:space="0" w:color="auto"/>
          </w:divBdr>
        </w:div>
        <w:div w:id="603731996">
          <w:marLeft w:val="0"/>
          <w:marRight w:val="0"/>
          <w:marTop w:val="0"/>
          <w:marBottom w:val="0"/>
          <w:divBdr>
            <w:top w:val="none" w:sz="0" w:space="0" w:color="auto"/>
            <w:left w:val="none" w:sz="0" w:space="0" w:color="auto"/>
            <w:bottom w:val="none" w:sz="0" w:space="0" w:color="auto"/>
            <w:right w:val="none" w:sz="0" w:space="0" w:color="auto"/>
          </w:divBdr>
          <w:divsChild>
            <w:div w:id="1661543100">
              <w:marLeft w:val="0"/>
              <w:marRight w:val="0"/>
              <w:marTop w:val="0"/>
              <w:marBottom w:val="0"/>
              <w:divBdr>
                <w:top w:val="none" w:sz="0" w:space="0" w:color="auto"/>
                <w:left w:val="none" w:sz="0" w:space="0" w:color="auto"/>
                <w:bottom w:val="none" w:sz="0" w:space="0" w:color="auto"/>
                <w:right w:val="none" w:sz="0" w:space="0" w:color="auto"/>
              </w:divBdr>
            </w:div>
          </w:divsChild>
        </w:div>
        <w:div w:id="311327828">
          <w:marLeft w:val="0"/>
          <w:marRight w:val="0"/>
          <w:marTop w:val="0"/>
          <w:marBottom w:val="0"/>
          <w:divBdr>
            <w:top w:val="none" w:sz="0" w:space="0" w:color="auto"/>
            <w:left w:val="none" w:sz="0" w:space="0" w:color="auto"/>
            <w:bottom w:val="none" w:sz="0" w:space="0" w:color="auto"/>
            <w:right w:val="none" w:sz="0" w:space="0" w:color="auto"/>
          </w:divBdr>
        </w:div>
        <w:div w:id="507643991">
          <w:marLeft w:val="0"/>
          <w:marRight w:val="0"/>
          <w:marTop w:val="0"/>
          <w:marBottom w:val="0"/>
          <w:divBdr>
            <w:top w:val="none" w:sz="0" w:space="0" w:color="auto"/>
            <w:left w:val="none" w:sz="0" w:space="0" w:color="auto"/>
            <w:bottom w:val="none" w:sz="0" w:space="0" w:color="auto"/>
            <w:right w:val="none" w:sz="0" w:space="0" w:color="auto"/>
          </w:divBdr>
          <w:divsChild>
            <w:div w:id="1777558803">
              <w:marLeft w:val="0"/>
              <w:marRight w:val="0"/>
              <w:marTop w:val="0"/>
              <w:marBottom w:val="0"/>
              <w:divBdr>
                <w:top w:val="none" w:sz="0" w:space="0" w:color="auto"/>
                <w:left w:val="none" w:sz="0" w:space="0" w:color="auto"/>
                <w:bottom w:val="none" w:sz="0" w:space="0" w:color="auto"/>
                <w:right w:val="none" w:sz="0" w:space="0" w:color="auto"/>
              </w:divBdr>
            </w:div>
          </w:divsChild>
        </w:div>
        <w:div w:id="1880429372">
          <w:marLeft w:val="0"/>
          <w:marRight w:val="0"/>
          <w:marTop w:val="0"/>
          <w:marBottom w:val="0"/>
          <w:divBdr>
            <w:top w:val="none" w:sz="0" w:space="0" w:color="auto"/>
            <w:left w:val="none" w:sz="0" w:space="0" w:color="auto"/>
            <w:bottom w:val="none" w:sz="0" w:space="0" w:color="auto"/>
            <w:right w:val="none" w:sz="0" w:space="0" w:color="auto"/>
          </w:divBdr>
        </w:div>
        <w:div w:id="1719474234">
          <w:marLeft w:val="0"/>
          <w:marRight w:val="0"/>
          <w:marTop w:val="0"/>
          <w:marBottom w:val="0"/>
          <w:divBdr>
            <w:top w:val="none" w:sz="0" w:space="0" w:color="auto"/>
            <w:left w:val="none" w:sz="0" w:space="0" w:color="auto"/>
            <w:bottom w:val="none" w:sz="0" w:space="0" w:color="auto"/>
            <w:right w:val="none" w:sz="0" w:space="0" w:color="auto"/>
          </w:divBdr>
        </w:div>
        <w:div w:id="949967177">
          <w:marLeft w:val="0"/>
          <w:marRight w:val="0"/>
          <w:marTop w:val="0"/>
          <w:marBottom w:val="0"/>
          <w:divBdr>
            <w:top w:val="none" w:sz="0" w:space="0" w:color="auto"/>
            <w:left w:val="none" w:sz="0" w:space="0" w:color="auto"/>
            <w:bottom w:val="none" w:sz="0" w:space="0" w:color="auto"/>
            <w:right w:val="none" w:sz="0" w:space="0" w:color="auto"/>
          </w:divBdr>
          <w:divsChild>
            <w:div w:id="332342840">
              <w:marLeft w:val="0"/>
              <w:marRight w:val="0"/>
              <w:marTop w:val="0"/>
              <w:marBottom w:val="0"/>
              <w:divBdr>
                <w:top w:val="none" w:sz="0" w:space="0" w:color="auto"/>
                <w:left w:val="none" w:sz="0" w:space="0" w:color="auto"/>
                <w:bottom w:val="none" w:sz="0" w:space="0" w:color="auto"/>
                <w:right w:val="none" w:sz="0" w:space="0" w:color="auto"/>
              </w:divBdr>
            </w:div>
          </w:divsChild>
        </w:div>
        <w:div w:id="1861386115">
          <w:marLeft w:val="0"/>
          <w:marRight w:val="0"/>
          <w:marTop w:val="0"/>
          <w:marBottom w:val="0"/>
          <w:divBdr>
            <w:top w:val="none" w:sz="0" w:space="0" w:color="auto"/>
            <w:left w:val="none" w:sz="0" w:space="0" w:color="auto"/>
            <w:bottom w:val="none" w:sz="0" w:space="0" w:color="auto"/>
            <w:right w:val="none" w:sz="0" w:space="0" w:color="auto"/>
          </w:divBdr>
        </w:div>
        <w:div w:id="1747217274">
          <w:marLeft w:val="0"/>
          <w:marRight w:val="0"/>
          <w:marTop w:val="0"/>
          <w:marBottom w:val="0"/>
          <w:divBdr>
            <w:top w:val="none" w:sz="0" w:space="0" w:color="auto"/>
            <w:left w:val="none" w:sz="0" w:space="0" w:color="auto"/>
            <w:bottom w:val="none" w:sz="0" w:space="0" w:color="auto"/>
            <w:right w:val="none" w:sz="0" w:space="0" w:color="auto"/>
          </w:divBdr>
          <w:divsChild>
            <w:div w:id="1551646807">
              <w:marLeft w:val="0"/>
              <w:marRight w:val="0"/>
              <w:marTop w:val="0"/>
              <w:marBottom w:val="0"/>
              <w:divBdr>
                <w:top w:val="none" w:sz="0" w:space="0" w:color="auto"/>
                <w:left w:val="none" w:sz="0" w:space="0" w:color="auto"/>
                <w:bottom w:val="none" w:sz="0" w:space="0" w:color="auto"/>
                <w:right w:val="none" w:sz="0" w:space="0" w:color="auto"/>
              </w:divBdr>
            </w:div>
          </w:divsChild>
        </w:div>
        <w:div w:id="1312759111">
          <w:marLeft w:val="0"/>
          <w:marRight w:val="0"/>
          <w:marTop w:val="0"/>
          <w:marBottom w:val="0"/>
          <w:divBdr>
            <w:top w:val="none" w:sz="0" w:space="0" w:color="auto"/>
            <w:left w:val="none" w:sz="0" w:space="0" w:color="auto"/>
            <w:bottom w:val="none" w:sz="0" w:space="0" w:color="auto"/>
            <w:right w:val="none" w:sz="0" w:space="0" w:color="auto"/>
          </w:divBdr>
        </w:div>
        <w:div w:id="1873952735">
          <w:marLeft w:val="0"/>
          <w:marRight w:val="0"/>
          <w:marTop w:val="0"/>
          <w:marBottom w:val="0"/>
          <w:divBdr>
            <w:top w:val="none" w:sz="0" w:space="0" w:color="auto"/>
            <w:left w:val="none" w:sz="0" w:space="0" w:color="auto"/>
            <w:bottom w:val="none" w:sz="0" w:space="0" w:color="auto"/>
            <w:right w:val="none" w:sz="0" w:space="0" w:color="auto"/>
          </w:divBdr>
          <w:divsChild>
            <w:div w:id="2019506436">
              <w:marLeft w:val="0"/>
              <w:marRight w:val="0"/>
              <w:marTop w:val="0"/>
              <w:marBottom w:val="0"/>
              <w:divBdr>
                <w:top w:val="none" w:sz="0" w:space="0" w:color="auto"/>
                <w:left w:val="none" w:sz="0" w:space="0" w:color="auto"/>
                <w:bottom w:val="none" w:sz="0" w:space="0" w:color="auto"/>
                <w:right w:val="none" w:sz="0" w:space="0" w:color="auto"/>
              </w:divBdr>
            </w:div>
          </w:divsChild>
        </w:div>
        <w:div w:id="1755277881">
          <w:marLeft w:val="0"/>
          <w:marRight w:val="0"/>
          <w:marTop w:val="0"/>
          <w:marBottom w:val="0"/>
          <w:divBdr>
            <w:top w:val="none" w:sz="0" w:space="0" w:color="auto"/>
            <w:left w:val="none" w:sz="0" w:space="0" w:color="auto"/>
            <w:bottom w:val="none" w:sz="0" w:space="0" w:color="auto"/>
            <w:right w:val="none" w:sz="0" w:space="0" w:color="auto"/>
          </w:divBdr>
        </w:div>
        <w:div w:id="2014643369">
          <w:marLeft w:val="0"/>
          <w:marRight w:val="0"/>
          <w:marTop w:val="0"/>
          <w:marBottom w:val="0"/>
          <w:divBdr>
            <w:top w:val="none" w:sz="0" w:space="0" w:color="auto"/>
            <w:left w:val="none" w:sz="0" w:space="0" w:color="auto"/>
            <w:bottom w:val="none" w:sz="0" w:space="0" w:color="auto"/>
            <w:right w:val="none" w:sz="0" w:space="0" w:color="auto"/>
          </w:divBdr>
          <w:divsChild>
            <w:div w:id="1514996269">
              <w:marLeft w:val="0"/>
              <w:marRight w:val="0"/>
              <w:marTop w:val="0"/>
              <w:marBottom w:val="0"/>
              <w:divBdr>
                <w:top w:val="none" w:sz="0" w:space="0" w:color="auto"/>
                <w:left w:val="none" w:sz="0" w:space="0" w:color="auto"/>
                <w:bottom w:val="none" w:sz="0" w:space="0" w:color="auto"/>
                <w:right w:val="none" w:sz="0" w:space="0" w:color="auto"/>
              </w:divBdr>
            </w:div>
          </w:divsChild>
        </w:div>
        <w:div w:id="1571231375">
          <w:marLeft w:val="0"/>
          <w:marRight w:val="0"/>
          <w:marTop w:val="0"/>
          <w:marBottom w:val="0"/>
          <w:divBdr>
            <w:top w:val="none" w:sz="0" w:space="0" w:color="auto"/>
            <w:left w:val="none" w:sz="0" w:space="0" w:color="auto"/>
            <w:bottom w:val="none" w:sz="0" w:space="0" w:color="auto"/>
            <w:right w:val="none" w:sz="0" w:space="0" w:color="auto"/>
          </w:divBdr>
          <w:divsChild>
            <w:div w:id="2024088401">
              <w:marLeft w:val="0"/>
              <w:marRight w:val="0"/>
              <w:marTop w:val="0"/>
              <w:marBottom w:val="0"/>
              <w:divBdr>
                <w:top w:val="none" w:sz="0" w:space="0" w:color="auto"/>
                <w:left w:val="none" w:sz="0" w:space="0" w:color="auto"/>
                <w:bottom w:val="none" w:sz="0" w:space="0" w:color="auto"/>
                <w:right w:val="none" w:sz="0" w:space="0" w:color="auto"/>
              </w:divBdr>
            </w:div>
          </w:divsChild>
        </w:div>
        <w:div w:id="1934046959">
          <w:marLeft w:val="0"/>
          <w:marRight w:val="0"/>
          <w:marTop w:val="0"/>
          <w:marBottom w:val="0"/>
          <w:divBdr>
            <w:top w:val="none" w:sz="0" w:space="0" w:color="auto"/>
            <w:left w:val="none" w:sz="0" w:space="0" w:color="auto"/>
            <w:bottom w:val="none" w:sz="0" w:space="0" w:color="auto"/>
            <w:right w:val="none" w:sz="0" w:space="0" w:color="auto"/>
          </w:divBdr>
        </w:div>
        <w:div w:id="312029026">
          <w:marLeft w:val="0"/>
          <w:marRight w:val="0"/>
          <w:marTop w:val="0"/>
          <w:marBottom w:val="0"/>
          <w:divBdr>
            <w:top w:val="none" w:sz="0" w:space="0" w:color="auto"/>
            <w:left w:val="none" w:sz="0" w:space="0" w:color="auto"/>
            <w:bottom w:val="none" w:sz="0" w:space="0" w:color="auto"/>
            <w:right w:val="none" w:sz="0" w:space="0" w:color="auto"/>
          </w:divBdr>
          <w:divsChild>
            <w:div w:id="2131314617">
              <w:marLeft w:val="0"/>
              <w:marRight w:val="0"/>
              <w:marTop w:val="0"/>
              <w:marBottom w:val="0"/>
              <w:divBdr>
                <w:top w:val="none" w:sz="0" w:space="0" w:color="auto"/>
                <w:left w:val="none" w:sz="0" w:space="0" w:color="auto"/>
                <w:bottom w:val="none" w:sz="0" w:space="0" w:color="auto"/>
                <w:right w:val="none" w:sz="0" w:space="0" w:color="auto"/>
              </w:divBdr>
            </w:div>
          </w:divsChild>
        </w:div>
        <w:div w:id="142333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overload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8.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runtime-polymorphism-in-java" TargetMode="External"/><Relationship Id="rId34" Type="http://schemas.openxmlformats.org/officeDocument/2006/relationships/hyperlink" Target="https://www.javatpoint.com/anonymous-inner-class" TargetMode="External"/><Relationship Id="rId7" Type="http://schemas.openxmlformats.org/officeDocument/2006/relationships/hyperlink" Target="https://www.javatpoint.com/interface-in-java" TargetMode="External"/><Relationship Id="rId12" Type="http://schemas.openxmlformats.org/officeDocument/2006/relationships/hyperlink" Target="https://www.javatpoint.com/java-oops-concepts" TargetMode="External"/><Relationship Id="rId17" Type="http://schemas.openxmlformats.org/officeDocument/2006/relationships/image" Target="media/image5.jpeg"/><Relationship Id="rId25" Type="http://schemas.openxmlformats.org/officeDocument/2006/relationships/hyperlink" Target="http://www.javatpoint.com/opr/test.jsp?filename=Simple1" TargetMode="External"/><Relationship Id="rId33" Type="http://schemas.openxmlformats.org/officeDocument/2006/relationships/hyperlink" Target="https://www.javatpoint.com/member-inner-class" TargetMode="External"/><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javatpoint.com/opr/test.jsp?filename=Splender"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javatpoint.com/cpp-goto-statement" TargetMode="External"/><Relationship Id="rId11" Type="http://schemas.openxmlformats.org/officeDocument/2006/relationships/hyperlink" Target="https://www.javatpoint.com/inheritance-in-java" TargetMode="External"/><Relationship Id="rId24" Type="http://schemas.openxmlformats.org/officeDocument/2006/relationships/hyperlink" Target="https://www.javatpoint.com/static-binding-and-dynamic-binding" TargetMode="External"/><Relationship Id="rId32" Type="http://schemas.openxmlformats.org/officeDocument/2006/relationships/image" Target="media/image14.jpe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hyperlink" Target="https://www.javatpoint.com/c-programming-language-tutorial" TargetMode="External"/><Relationship Id="rId15" Type="http://schemas.openxmlformats.org/officeDocument/2006/relationships/image" Target="media/image3.jpeg"/><Relationship Id="rId23" Type="http://schemas.openxmlformats.org/officeDocument/2006/relationships/hyperlink" Target="https://www.javatpoint.com/runtime-polymorphism-in-java" TargetMode="External"/><Relationship Id="rId28" Type="http://schemas.openxmlformats.org/officeDocument/2006/relationships/image" Target="media/image10.jpeg"/><Relationship Id="rId36" Type="http://schemas.openxmlformats.org/officeDocument/2006/relationships/image" Target="media/image15.jpeg"/><Relationship Id="rId10" Type="http://schemas.openxmlformats.org/officeDocument/2006/relationships/hyperlink" Target="https://www.javatpoint.com/multithreading-in-java" TargetMode="External"/><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www.javatpoint.com/cpp-pointers" TargetMode="External"/><Relationship Id="rId14" Type="http://schemas.openxmlformats.org/officeDocument/2006/relationships/image" Target="media/image2.png"/><Relationship Id="rId22" Type="http://schemas.openxmlformats.org/officeDocument/2006/relationships/hyperlink" Target="http://www.javatpoint.com/opr/test.jsp?filename=Honda3"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hyperlink" Target="https://www.javatpoint.com/local-inn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125</Pages>
  <Words>24043</Words>
  <Characters>137046</Characters>
  <Application>Microsoft Office Word</Application>
  <DocSecurity>0</DocSecurity>
  <Lines>1142</Lines>
  <Paragraphs>321</Paragraphs>
  <ScaleCrop>false</ScaleCrop>
  <Company/>
  <LinksUpToDate>false</LinksUpToDate>
  <CharactersWithSpaces>160768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dc:creator>
  <cp:lastModifiedBy>Subrat</cp:lastModifiedBy>
  <cp:revision>1</cp:revision>
  <dcterms:created xsi:type="dcterms:W3CDTF">2019-09-24T14:51:00Z</dcterms:created>
  <dcterms:modified xsi:type="dcterms:W3CDTF">2019-09-24T14:58:00Z</dcterms:modified>
</cp:coreProperties>
</file>